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w:t>
      </w:r>
      <w:proofErr w:type="spellStart"/>
      <w:r>
        <w:rPr>
          <w:b/>
        </w:rPr>
        <w:t>Bahar</w:t>
      </w:r>
      <w:proofErr w:type="spellEnd"/>
      <w:r>
        <w:rPr>
          <w:b/>
        </w:rPr>
        <w:t xml:space="preserve"> </w:t>
      </w:r>
      <w:proofErr w:type="spellStart"/>
      <w:r>
        <w:rPr>
          <w:b/>
        </w:rPr>
        <w:t>Baradaran</w:t>
      </w:r>
      <w:proofErr w:type="spellEnd"/>
      <w:r>
        <w:rPr>
          <w:b/>
        </w:rPr>
        <w:t xml:space="preserve"> </w:t>
      </w:r>
      <w:r>
        <w:rPr>
          <w:b/>
          <w:vertAlign w:val="superscript"/>
        </w:rPr>
        <w:t>2</w:t>
      </w:r>
      <w:r>
        <w:rPr>
          <w:b/>
        </w:rPr>
        <w:t>, Shahab Nikkhoo</w:t>
      </w:r>
      <w:r>
        <w:rPr>
          <w:b/>
          <w:vertAlign w:val="superscript"/>
        </w:rPr>
        <w:t>,3</w:t>
      </w:r>
      <w:r>
        <w:rPr>
          <w:b/>
        </w:rPr>
        <w:t xml:space="preserve">, </w:t>
      </w:r>
      <w:proofErr w:type="spellStart"/>
      <w:r>
        <w:rPr>
          <w:b/>
        </w:rPr>
        <w:t>Pegah</w:t>
      </w:r>
      <w:proofErr w:type="spellEnd"/>
      <w:r>
        <w:rPr>
          <w:b/>
        </w:rPr>
        <w:t xml:space="preserve"> Soleiman</w:t>
      </w:r>
      <w:r>
        <w:rPr>
          <w:b/>
          <w:vertAlign w:val="superscript"/>
        </w:rPr>
        <w:t>4</w:t>
      </w:r>
      <w:r>
        <w:rPr>
          <w:b/>
        </w:rPr>
        <w:t xml:space="preserve">, and </w:t>
      </w:r>
      <w:proofErr w:type="spellStart"/>
      <w:r>
        <w:rPr>
          <w:b/>
        </w:rPr>
        <w:t>Hadi</w:t>
      </w:r>
      <w:proofErr w:type="spellEnd"/>
      <w:r>
        <w:rPr>
          <w:b/>
        </w:rPr>
        <w:t xml:space="preserve"> Moradi </w:t>
      </w:r>
      <w:proofErr w:type="gramStart"/>
      <w:r>
        <w:rPr>
          <w:b/>
          <w:vertAlign w:val="superscript"/>
        </w:rPr>
        <w:t>4,*</w:t>
      </w:r>
      <w:proofErr w:type="gramEnd"/>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6438B94F" w:rsidR="009130F8" w:rsidRDefault="003D0726">
      <w:pPr>
        <w:pBdr>
          <w:top w:val="nil"/>
          <w:left w:val="nil"/>
          <w:bottom w:val="nil"/>
          <w:right w:val="nil"/>
          <w:between w:val="nil"/>
        </w:pBdr>
        <w:spacing w:before="240" w:line="240" w:lineRule="auto"/>
        <w:ind w:left="2608"/>
        <w:rPr>
          <w:b/>
          <w:sz w:val="18"/>
          <w:szCs w:val="18"/>
        </w:rPr>
      </w:pPr>
      <w:r>
        <w:rPr>
          <w:b/>
          <w:sz w:val="18"/>
          <w:szCs w:val="18"/>
        </w:rPr>
        <w:t xml:space="preserve">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w:t>
      </w:r>
      <w:r w:rsidR="00301AB4">
        <w:rPr>
          <w:b/>
          <w:sz w:val="18"/>
          <w:szCs w:val="18"/>
        </w:rPr>
        <w:t>demanding</w:t>
      </w:r>
      <w:r>
        <w:rPr>
          <w:b/>
          <w:sz w:val="18"/>
          <w:szCs w:val="18"/>
        </w:rPr>
        <w:t xml:space="preserve">. </w:t>
      </w:r>
      <w:r w:rsidR="00667988">
        <w:rPr>
          <w:b/>
          <w:sz w:val="18"/>
          <w:szCs w:val="18"/>
        </w:rPr>
        <w:t>On the other hand, e</w:t>
      </w:r>
      <w:r>
        <w:rPr>
          <w:b/>
          <w:sz w:val="18"/>
          <w:szCs w:val="18"/>
        </w:rPr>
        <w:t xml:space="preserve">arly ASD screening based on behaviors is one of the most reliable methods that could be done by analyzing children's playing patterns. </w:t>
      </w:r>
      <w:r w:rsidR="00CA1EB0">
        <w:rPr>
          <w:b/>
          <w:sz w:val="18"/>
          <w:szCs w:val="18"/>
        </w:rPr>
        <w:t>Thus, in t</w:t>
      </w:r>
      <w:r>
        <w:rPr>
          <w:b/>
          <w:sz w:val="18"/>
          <w:szCs w:val="18"/>
        </w:rPr>
        <w:t xml:space="preserve">his paper </w:t>
      </w:r>
      <w:r w:rsidR="00CA1EB0">
        <w:rPr>
          <w:b/>
          <w:sz w:val="18"/>
          <w:szCs w:val="18"/>
        </w:rPr>
        <w:t xml:space="preserve">we </w:t>
      </w:r>
      <w:r>
        <w:rPr>
          <w:b/>
          <w:sz w:val="18"/>
          <w:szCs w:val="18"/>
        </w:rPr>
        <w:t>present an extension of our initial intelligent toy car functionalities by adding shaft encoders to detect attention to detail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7E4528B9"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CA1E83">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CA1E83">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CA1E83">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CA1E83">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BF1F65D" w14:textId="333FFE7F" w:rsidR="009130F8" w:rsidRDefault="003D0726">
      <w:pPr>
        <w:pBdr>
          <w:top w:val="nil"/>
          <w:left w:val="nil"/>
          <w:bottom w:val="nil"/>
          <w:right w:val="nil"/>
          <w:between w:val="nil"/>
        </w:pBdr>
        <w:spacing w:line="228" w:lineRule="auto"/>
        <w:ind w:left="2608" w:firstLine="425"/>
      </w:pPr>
      <w:r>
        <w:t>Many technology-based methods originated from the CHAT family</w:t>
      </w:r>
      <w:r w:rsidR="006B2CCE">
        <w:fldChar w:fldCharType="begin"/>
      </w:r>
      <w:r w:rsidR="00CA1E83">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006B2CCE">
        <w:fldChar w:fldCharType="separate"/>
      </w:r>
      <w:r w:rsidR="00CA1E83">
        <w:rPr>
          <w:noProof/>
        </w:rPr>
        <w:t>[3]</w:t>
      </w:r>
      <w:r w:rsidR="006B2CCE">
        <w:fldChar w:fldCharType="end"/>
      </w:r>
      <w:r>
        <w:t xml:space="preserve"> questionnaires, in paper-based format, mobile apps, or web applications</w:t>
      </w:r>
      <w:r w:rsidR="006B2CCE">
        <w:fldChar w:fldCharType="begin"/>
      </w:r>
      <w:r w:rsidR="00CA1E83">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CA1E83">
        <w:rPr>
          <w:noProof/>
        </w:rPr>
        <w:t>[4]</w:t>
      </w:r>
      <w:r w:rsidR="006B2CCE">
        <w:fldChar w:fldCharType="end"/>
      </w:r>
      <w:r>
        <w:t>. These methods employ machine learning algorithms to improve the screening accuracy</w:t>
      </w:r>
      <w:r w:rsidR="006B2CCE">
        <w:fldChar w:fldCharType="begin"/>
      </w:r>
      <w:r w:rsidR="00CA1E83">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CA1E83">
        <w:rPr>
          <w:noProof/>
        </w:rPr>
        <w:t>[5]</w:t>
      </w:r>
      <w:r w:rsidR="006B2CCE">
        <w:fldChar w:fldCharType="end"/>
      </w:r>
      <w:r>
        <w:t xml:space="preserve">. Although these methods are proved </w:t>
      </w:r>
      <w:r w:rsidR="00301AB4" w:rsidRPr="00301AB4">
        <w:t>credible</w:t>
      </w:r>
      <w:r>
        <w:t>, they rel</w:t>
      </w:r>
      <w:r w:rsidR="00301AB4">
        <w:t>ied</w:t>
      </w:r>
      <w:r>
        <w:t xml:space="preserve"> on licensed clinicians and observers, making them </w:t>
      </w:r>
      <w:r w:rsidR="00301AB4">
        <w:t>a tedious</w:t>
      </w:r>
      <w:r>
        <w:t xml:space="preserve"> and exhausting</w:t>
      </w:r>
      <w:r w:rsidR="00301AB4">
        <w:t xml:space="preserve"> task</w:t>
      </w:r>
      <w:r w:rsidR="006B2CCE">
        <w:fldChar w:fldCharType="begin"/>
      </w:r>
      <w:r w:rsidR="00CA1E83">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CA1E83">
        <w:rPr>
          <w:noProof/>
        </w:rPr>
        <w:t>[3, 6]</w:t>
      </w:r>
      <w:r w:rsidR="006B2CCE">
        <w:fldChar w:fldCharType="end"/>
      </w:r>
      <w:r>
        <w:t>. To overcome the shortcomings of the questionnaire-based systems, many researchers have focused on biological markers of ASD</w:t>
      </w:r>
      <w:r w:rsidR="006B2CCE">
        <w:fldChar w:fldCharType="begin"/>
      </w:r>
      <w:r w:rsidR="00CA1E83">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CA1E83">
        <w:rPr>
          <w:noProof/>
        </w:rPr>
        <w:t>[7]</w:t>
      </w:r>
      <w:r w:rsidR="006B2CCE">
        <w:fldChar w:fldCharType="end"/>
      </w:r>
      <w:r>
        <w:t xml:space="preserve"> using brain imaging techniques like fMRI</w:t>
      </w:r>
      <w:r w:rsidR="006B2CCE">
        <w:fldChar w:fldCharType="begin"/>
      </w:r>
      <w:r w:rsidR="00CA1E83">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CA1E83">
        <w:rPr>
          <w:noProof/>
        </w:rPr>
        <w:t>[8]</w:t>
      </w:r>
      <w:r w:rsidR="006B2CCE">
        <w:fldChar w:fldCharType="end"/>
      </w:r>
      <w:r>
        <w:t xml:space="preserve"> or EEG </w:t>
      </w:r>
      <w:r w:rsidR="006B2CCE">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CA1E83">
        <w:rPr>
          <w:noProof/>
        </w:rPr>
        <w:t>[9]</w:t>
      </w:r>
      <w:r w:rsidR="006B2CCE">
        <w:fldChar w:fldCharType="end"/>
      </w:r>
      <w:r>
        <w:t xml:space="preserve">. </w:t>
      </w:r>
    </w:p>
    <w:p w14:paraId="7C852380" w14:textId="763CEE92" w:rsidR="009130F8" w:rsidRDefault="00C33736">
      <w:pPr>
        <w:pBdr>
          <w:top w:val="nil"/>
          <w:left w:val="nil"/>
          <w:bottom w:val="nil"/>
          <w:right w:val="nil"/>
          <w:between w:val="nil"/>
        </w:pBdr>
        <w:spacing w:line="228" w:lineRule="auto"/>
        <w:ind w:left="2608" w:firstLine="425"/>
      </w:pPr>
      <w:r>
        <w:t xml:space="preserve">Amid all evidence which confirm the effectiveness of </w:t>
      </w:r>
      <w:r w:rsidR="000B57AE">
        <w:t xml:space="preserve">the </w:t>
      </w:r>
      <w:r>
        <w:t>mentioned approaches, the required equipment makes them less accessible. Additionally, putting a child in an fMRI or putting on an EEG cap may cause many discomforts limiting the usage of these procedures. On the other hand, wearable devices like smart glasses or sensors</w:t>
      </w:r>
      <w:r w:rsidR="005837BA">
        <w:t xml:space="preserve">, which are </w:t>
      </w:r>
      <w:r w:rsidR="005837BA">
        <w:lastRenderedPageBreak/>
        <w:t>a more convenient option,</w:t>
      </w:r>
      <w:r>
        <w:t xml:space="preserve"> are</w:t>
      </w:r>
      <w:r w:rsidR="005837BA">
        <w:t xml:space="preserve"> also</w:t>
      </w:r>
      <w:r>
        <w:t xml:space="preserve"> used for ASD screening</w: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CA1E83">
        <w:instrText xml:space="preserve"> ADDIN EN.CITE </w:instrText>
      </w:r>
      <w:r w:rsidR="00CA1E83">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CA1E83">
        <w:instrText xml:space="preserve"> ADDIN EN.CITE.DATA </w:instrText>
      </w:r>
      <w:r w:rsidR="00CA1E83">
        <w:fldChar w:fldCharType="end"/>
      </w:r>
      <w:r w:rsidR="006B2CCE">
        <w:fldChar w:fldCharType="separate"/>
      </w:r>
      <w:r w:rsidR="00CA1E83">
        <w:rPr>
          <w:noProof/>
        </w:rPr>
        <w:t>[10, 11]</w:t>
      </w:r>
      <w:r w:rsidR="006B2CCE">
        <w:fldChar w:fldCharType="end"/>
      </w:r>
      <w:r>
        <w:t xml:space="preserve">. Despite the lower cost of these systems compared to fMRI and EEG, they still need to be conducted at dedicated centers. </w:t>
      </w:r>
      <w:r w:rsidR="005837BA">
        <w:t>Addressing the drawbacks of the mentioned systems, multitude of studies focused on i</w:t>
      </w:r>
      <w:r>
        <w:t>ntelligent observation of behaviors</w:t>
      </w:r>
      <w:r w:rsidR="005837BA">
        <w:t xml:space="preserve"> to overcome the challenges of biometric and wearable methods</w:t>
      </w:r>
      <w:r>
        <w:t xml:space="preserve">. For instance, </w:t>
      </w:r>
      <w:proofErr w:type="spellStart"/>
      <w:r>
        <w:t>Moghaddas</w:t>
      </w:r>
      <w:proofErr w:type="spellEnd"/>
      <w:r>
        <w:t xml:space="preserve"> et al. developed a vision-based method </w:t>
      </w:r>
      <w:r w:rsidR="005837BA">
        <w:t xml:space="preserve">for </w:t>
      </w:r>
      <w:r>
        <w:t>ASD</w:t>
      </w:r>
      <w:r w:rsidR="005837BA">
        <w:t xml:space="preserve"> screening</w:t>
      </w:r>
      <w:r>
        <w:t xml:space="preserve"> based on the interaction between children with ASD and a parrot-like robot</w:t>
      </w:r>
      <w:r w:rsidR="002D1E32">
        <w:fldChar w:fldCharType="begin"/>
      </w:r>
      <w:r w:rsidR="00CA1E83">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rsidR="002D1E32">
        <w:fldChar w:fldCharType="separate"/>
      </w:r>
      <w:r w:rsidR="00CA1E83">
        <w:rPr>
          <w:noProof/>
        </w:rPr>
        <w:t>[12]</w:t>
      </w:r>
      <w:r w:rsidR="002D1E32">
        <w:fldChar w:fldCharType="end"/>
      </w:r>
      <w:r>
        <w:t xml:space="preserve">. Although this approach reduces mentioned difficulties in wearable methods, it still depends on dedicated centers to conduct the screening. </w:t>
      </w:r>
    </w:p>
    <w:p w14:paraId="1AAFDDEA" w14:textId="7C7C233B"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were designed to perform screening in children's natural settings at a very low cost. Along with this trend, in this study, we improved our intelligent toy car by incorporating two shaft encoders on the wheels of our car to investigate if children with autism focus on the </w:t>
      </w:r>
      <w:r w:rsidR="00E64C3D">
        <w:t xml:space="preserve">rotation of the </w:t>
      </w:r>
      <w:r>
        <w:t>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r w:rsidR="008C5462">
        <w:t xml:space="preserve"> </w:t>
      </w:r>
      <w:bookmarkStart w:id="0" w:name="_Hlk125884266"/>
      <w:r w:rsidR="008C5462">
        <w:t>These modalities can be incorporated into other screening methods to increase the accuracy of such screening methods.</w:t>
      </w:r>
      <w:bookmarkEnd w:id="0"/>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0681E182" w14:textId="3A1142E9" w:rsidR="00824A7D" w:rsidRDefault="00824A7D" w:rsidP="00824A7D">
      <w:pPr>
        <w:pBdr>
          <w:top w:val="nil"/>
          <w:left w:val="nil"/>
          <w:bottom w:val="nil"/>
          <w:right w:val="nil"/>
          <w:between w:val="nil"/>
        </w:pBdr>
        <w:spacing w:before="240" w:after="60" w:line="228" w:lineRule="auto"/>
        <w:ind w:left="2608"/>
        <w:rPr>
          <w:ins w:id="1" w:author="bijan mehralizadeh" w:date="2023-02-11T03:40:00Z"/>
          <w:color w:val="auto"/>
        </w:rPr>
      </w:pPr>
      <w:ins w:id="2" w:author="bijan mehralizadeh" w:date="2023-02-11T03:40:00Z">
        <w:r w:rsidRPr="00824A7D">
          <w:rPr>
            <w:color w:val="auto"/>
          </w:rPr>
          <w:t>While questionnaires such as M-Chat have become an integral part of the assessment process for ASD, their accuracy is limited due to the subjective nature of responses from parents or caregivers. Consequently, The American Academy of Pediatrics advocates for a more comprehensive evaluation, including developmental, behavioral, and cognitive assessments to conclusively diagnose ASD.</w:t>
        </w:r>
        <w:r>
          <w:rPr>
            <w:color w:val="auto"/>
          </w:rPr>
          <w:fldChar w:fldCharType="begin"/>
        </w:r>
      </w:ins>
      <w:r>
        <w:rPr>
          <w:color w:val="auto"/>
        </w:rPr>
        <w:instrText xml:space="preserve"> ADDIN EN.CITE &lt;EndNote&gt;&lt;Cite&gt;&lt;Author&gt;Hyman&lt;/Author&gt;&lt;Year&gt;2020&lt;/Year&gt;&lt;RecNum&gt;36&lt;/RecNum&gt;&lt;DisplayText&gt;[14]&lt;/DisplayText&gt;&lt;record&gt;&lt;rec-number&gt;36&lt;/rec-number&gt;&lt;foreign-keys&gt;&lt;key app="EN" db-id="fz990ezwq0rxthezzx0vtsw4s55s2wasfsed" timestamp="1676074037"&gt;36&lt;/key&gt;&lt;/foreign-keys&gt;&lt;ref-type name="Journal Article"&gt;17&lt;/ref-type&gt;&lt;contributors&gt;&lt;authors&gt;&lt;author&gt;Hyman, Susan L&lt;/author&gt;&lt;author&gt;Levy, Susan E&lt;/author&gt;&lt;author&gt;Myers, Scott M&lt;/author&gt;&lt;author&gt;Kuo, Dennis Z&lt;/author&gt;&lt;author&gt;Apkon, Susan&lt;/author&gt;&lt;author&gt;Davidson, Lynn F&lt;/author&gt;&lt;author&gt;Ellerbeck, Kathryn A&lt;/author&gt;&lt;author&gt;Foster, Jessica EA&lt;/author&gt;&lt;author&gt;Noritz, Garey H&lt;/author&gt;&lt;author&gt;Leppert, Mary O’Connor&lt;/author&gt;&lt;/authors&gt;&lt;/contributors&gt;&lt;titles&gt;&lt;title&gt;Identification, evaluation, and management of children with autism spectrum disorder&lt;/title&gt;&lt;secondary-title&gt;Pediatrics&lt;/secondary-title&gt;&lt;/titles&gt;&lt;periodical&gt;&lt;full-title&gt;Pediatrics&lt;/full-title&gt;&lt;/periodical&gt;&lt;volume&gt;145&lt;/volume&gt;&lt;number&gt;1&lt;/number&gt;&lt;dates&gt;&lt;year&gt;2020&lt;/year&gt;&lt;/dates&gt;&lt;isbn&gt;0031-4005&lt;/isbn&gt;&lt;urls&gt;&lt;/urls&gt;&lt;/record&gt;&lt;/Cite&gt;&lt;/EndNote&gt;</w:instrText>
      </w:r>
      <w:ins w:id="3" w:author="bijan mehralizadeh" w:date="2023-02-11T03:40:00Z">
        <w:r>
          <w:rPr>
            <w:color w:val="auto"/>
          </w:rPr>
          <w:fldChar w:fldCharType="separate"/>
        </w:r>
      </w:ins>
      <w:r>
        <w:rPr>
          <w:noProof/>
          <w:color w:val="auto"/>
        </w:rPr>
        <w:t>[14]</w:t>
      </w:r>
      <w:ins w:id="4" w:author="bijan mehralizadeh" w:date="2023-02-11T03:40:00Z">
        <w:r>
          <w:rPr>
            <w:color w:val="auto"/>
          </w:rPr>
          <w:fldChar w:fldCharType="end"/>
        </w:r>
      </w:ins>
    </w:p>
    <w:p w14:paraId="3FB4EACE" w14:textId="27808D98" w:rsidR="00824A7D" w:rsidRPr="00CA1E83" w:rsidRDefault="00824A7D" w:rsidP="00824A7D">
      <w:pPr>
        <w:pBdr>
          <w:top w:val="nil"/>
          <w:left w:val="nil"/>
          <w:bottom w:val="nil"/>
          <w:right w:val="nil"/>
          <w:between w:val="nil"/>
        </w:pBdr>
        <w:spacing w:before="240" w:after="60" w:line="228" w:lineRule="auto"/>
        <w:ind w:left="2608"/>
        <w:rPr>
          <w:ins w:id="5" w:author="bijan mehralizadeh" w:date="2023-02-11T03:40:00Z"/>
          <w:color w:val="auto"/>
        </w:rPr>
      </w:pPr>
      <w:ins w:id="6" w:author="bijan mehralizadeh" w:date="2023-02-11T03:40:00Z">
        <w:r w:rsidRPr="00824A7D">
          <w:rPr>
            <w:color w:val="auto"/>
          </w:rPr>
          <w:t xml:space="preserve">Considering the technical complexities associated with questionnaire-based methods, numerous studies have investigated alternative approaches using artificial intelligence algorithms in order to enhance the screening process. For example, </w:t>
        </w:r>
        <w:proofErr w:type="spellStart"/>
        <w:r w:rsidRPr="00824A7D">
          <w:rPr>
            <w:color w:val="auto"/>
          </w:rPr>
          <w:t>Thabtah</w:t>
        </w:r>
        <w:proofErr w:type="spellEnd"/>
        <w:r w:rsidRPr="00824A7D">
          <w:rPr>
            <w:color w:val="auto"/>
          </w:rPr>
          <w:t xml:space="preserve"> et al. proposed a computational intelligence approach that incorporated machine learning algorithms to analyze data gathered through questionnaire-based screening tools. The findings revealed that the proposed method was proficient in accurately detecting characteristics of autism compared to traditional methods.</w:t>
        </w:r>
        <w:r>
          <w:rPr>
            <w:color w:val="auto"/>
          </w:rPr>
          <w:fldChar w:fldCharType="begin"/>
        </w:r>
      </w:ins>
      <w:r>
        <w:rPr>
          <w:color w:val="auto"/>
        </w:rPr>
        <w:instrText xml:space="preserve"> ADDIN EN.CITE &lt;EndNote&gt;&lt;Cite&gt;&lt;Author&gt;Thabtah&lt;/Author&gt;&lt;Year&gt;2018&lt;/Year&gt;&lt;RecNum&gt;37&lt;/RecNum&gt;&lt;DisplayText&gt;[15]&lt;/DisplayText&gt;&lt;record&gt;&lt;rec-number&gt;37&lt;/rec-number&gt;&lt;foreign-keys&gt;&lt;key app="EN" db-id="fz990ezwq0rxthezzx0vtsw4s55s2wasfsed" timestamp="1676074125"&gt;37&lt;/key&gt;&lt;/foreign-keys&gt;&lt;ref-type name="Journal Article"&gt;17&lt;/ref-type&gt;&lt;contributors&gt;&lt;authors&gt;&lt;author&gt;Thabtah, Fadi&lt;/author&gt;&lt;author&gt;Kamalov, Firuz&lt;/author&gt;&lt;author&gt;Rajab, Khairan&lt;/author&gt;&lt;/authors&gt;&lt;/contributors&gt;&lt;titles&gt;&lt;title&gt;A new computational intelligence approach to detect autistic features for autism screening&lt;/title&gt;&lt;secondary-title&gt;International journal of medical informatics&lt;/secondary-title&gt;&lt;/titles&gt;&lt;periodical&gt;&lt;full-title&gt;International journal of medical informatics&lt;/full-title&gt;&lt;/periodical&gt;&lt;pages&gt;112-124&lt;/pages&gt;&lt;volume&gt;117&lt;/volume&gt;&lt;dates&gt;&lt;year&gt;2018&lt;/year&gt;&lt;/dates&gt;&lt;isbn&gt;1386-5056&lt;/isbn&gt;&lt;urls&gt;&lt;/urls&gt;&lt;/record&gt;&lt;/Cite&gt;&lt;/EndNote&gt;</w:instrText>
      </w:r>
      <w:ins w:id="7" w:author="bijan mehralizadeh" w:date="2023-02-11T03:40:00Z">
        <w:r>
          <w:rPr>
            <w:color w:val="auto"/>
          </w:rPr>
          <w:fldChar w:fldCharType="separate"/>
        </w:r>
      </w:ins>
      <w:r>
        <w:rPr>
          <w:noProof/>
          <w:color w:val="auto"/>
        </w:rPr>
        <w:t>[15]</w:t>
      </w:r>
      <w:ins w:id="8" w:author="bijan mehralizadeh" w:date="2023-02-11T03:40:00Z">
        <w:r>
          <w:rPr>
            <w:color w:val="auto"/>
          </w:rPr>
          <w:fldChar w:fldCharType="end"/>
        </w:r>
      </w:ins>
    </w:p>
    <w:p w14:paraId="14A61D8B" w14:textId="6C004EA6" w:rsidR="00CA1E83" w:rsidDel="00824A7D" w:rsidRDefault="00CF24BE" w:rsidP="00CA1E83">
      <w:pPr>
        <w:pBdr>
          <w:top w:val="nil"/>
          <w:left w:val="nil"/>
          <w:bottom w:val="nil"/>
          <w:right w:val="nil"/>
          <w:between w:val="nil"/>
        </w:pBdr>
        <w:spacing w:before="240" w:after="60" w:line="228" w:lineRule="auto"/>
        <w:ind w:left="2608"/>
        <w:rPr>
          <w:del w:id="9" w:author="bijan mehralizadeh" w:date="2023-02-11T03:40:00Z"/>
          <w:color w:val="auto"/>
        </w:rPr>
      </w:pPr>
      <w:ins w:id="10" w:author="Lily Mo" w:date="2023-02-07T11:05:00Z">
        <w:del w:id="11" w:author="bijan mehralizadeh" w:date="2023-02-11T03:40:00Z">
          <w:r w:rsidDel="00824A7D">
            <w:rPr>
              <w:color w:val="auto"/>
            </w:rPr>
            <w:delText>The traditional approach in autism screening is based on questionnaire</w:delText>
          </w:r>
        </w:del>
      </w:ins>
      <w:ins w:id="12" w:author="Lily Mo" w:date="2023-02-07T11:06:00Z">
        <w:del w:id="13" w:author="bijan mehralizadeh" w:date="2023-02-11T03:40:00Z">
          <w:r w:rsidDel="00824A7D">
            <w:rPr>
              <w:color w:val="auto"/>
            </w:rPr>
            <w:delText xml:space="preserve">s. </w:delText>
          </w:r>
        </w:del>
      </w:ins>
      <w:del w:id="14" w:author="bijan mehralizadeh" w:date="2023-02-11T03:40:00Z">
        <w:r w:rsidR="00CA1E83" w:rsidRPr="00CA1E83" w:rsidDel="00824A7D">
          <w:rPr>
            <w:color w:val="auto"/>
          </w:rPr>
          <w:delText xml:space="preserve">Sanchez-Garcia et al. </w:delText>
        </w:r>
        <w:r w:rsidR="00F71DD6" w:rsidDel="00824A7D">
          <w:rPr>
            <w:color w:val="auto"/>
          </w:rPr>
          <w:delText>performed a study</w:delText>
        </w:r>
        <w:r w:rsidR="00CA1E83" w:rsidRPr="00CA1E83" w:rsidDel="00824A7D">
          <w:rPr>
            <w:color w:val="auto"/>
          </w:rPr>
          <w:delText xml:space="preserve"> </w:delText>
        </w:r>
        <w:r w:rsidR="00F71DD6" w:rsidDel="00824A7D">
          <w:rPr>
            <w:color w:val="auto"/>
          </w:rPr>
          <w:delText xml:space="preserve">on </w:delText>
        </w:r>
        <w:r w:rsidR="00CA1E83" w:rsidRPr="00CA1E83" w:rsidDel="00824A7D">
          <w:rPr>
            <w:color w:val="auto"/>
          </w:rPr>
          <w:delText xml:space="preserve">the diagnostic accuracy of </w:delText>
        </w:r>
        <w:r w:rsidR="001F0F64" w:rsidDel="00824A7D">
          <w:rPr>
            <w:color w:val="auto"/>
          </w:rPr>
          <w:delText xml:space="preserve">questionnaire-based </w:delText>
        </w:r>
        <w:r w:rsidR="00CA1E83" w:rsidRPr="00CA1E83" w:rsidDel="00824A7D">
          <w:rPr>
            <w:color w:val="auto"/>
          </w:rPr>
          <w:delText>screening tools for autism spectrum disorder (ASD) in toddlers</w:delText>
        </w:r>
        <w:r w:rsidR="00F71DD6" w:rsidDel="00824A7D">
          <w:rPr>
            <w:color w:val="auto"/>
          </w:rPr>
          <w:delText xml:space="preserve"> </w:delText>
        </w:r>
        <w:r w:rsidR="00F71DD6" w:rsidDel="00824A7D">
          <w:rPr>
            <w:color w:val="auto"/>
          </w:rPr>
          <w:fldChar w:fldCharType="begin"/>
        </w:r>
      </w:del>
      <w:r w:rsidR="00824A7D">
        <w:rPr>
          <w:color w:val="auto"/>
        </w:rPr>
        <w:instrText xml:space="preserve"> ADDIN EN.CITE &lt;EndNote&gt;&lt;Cite&gt;&lt;Author&gt;Sanchez-Garcia&lt;/Author&gt;&lt;Year&gt;2019&lt;/Year&gt;&lt;RecNum&gt;28&lt;/RecNum&gt;&lt;DisplayText&gt;[16]&lt;/DisplayText&gt;&lt;record&gt;&lt;rec-number&gt;28&lt;/rec-number&gt;&lt;foreign-keys&gt;&lt;key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del w:id="15" w:author="bijan mehralizadeh" w:date="2023-02-11T03:40:00Z">
        <w:r w:rsidR="00F71DD6" w:rsidDel="00824A7D">
          <w:rPr>
            <w:color w:val="auto"/>
          </w:rPr>
          <w:fldChar w:fldCharType="separate"/>
        </w:r>
      </w:del>
      <w:r w:rsidR="00824A7D">
        <w:rPr>
          <w:noProof/>
          <w:color w:val="auto"/>
        </w:rPr>
        <w:t>[16]</w:t>
      </w:r>
      <w:del w:id="16" w:author="bijan mehralizadeh" w:date="2023-02-11T03:40:00Z">
        <w:r w:rsidR="00F71DD6" w:rsidDel="00824A7D">
          <w:rPr>
            <w:color w:val="auto"/>
          </w:rPr>
          <w:fldChar w:fldCharType="end"/>
        </w:r>
        <w:r w:rsidR="00CA1E83" w:rsidRPr="00CA1E83" w:rsidDel="00824A7D">
          <w:rPr>
            <w:color w:val="auto"/>
          </w:rPr>
          <w:delText>. The authors reviewed several studies and used the Bayesian model to estimate the overall accuracy of ASD screening tools was moderate,</w:delText>
        </w:r>
      </w:del>
      <w:ins w:id="17" w:author="Lily Mo" w:date="2023-02-07T11:06:00Z">
        <w:del w:id="18" w:author="bijan mehralizadeh" w:date="2023-02-11T03:40:00Z">
          <w:r w:rsidDel="00824A7D">
            <w:rPr>
              <w:color w:val="auto"/>
            </w:rPr>
            <w:delText>They showed that the</w:delText>
          </w:r>
        </w:del>
      </w:ins>
      <w:del w:id="19" w:author="bijan mehralizadeh" w:date="2023-02-11T03:40:00Z">
        <w:r w:rsidR="00CA1E83" w:rsidRPr="00CA1E83" w:rsidDel="00824A7D">
          <w:rPr>
            <w:color w:val="auto"/>
          </w:rPr>
          <w:delText xml:space="preserve"> their pooled sensitivity </w:delText>
        </w:r>
      </w:del>
      <w:ins w:id="20" w:author="Lily Mo" w:date="2023-02-07T11:06:00Z">
        <w:del w:id="21" w:author="bijan mehralizadeh" w:date="2023-02-11T03:40:00Z">
          <w:r w:rsidDel="00824A7D">
            <w:rPr>
              <w:color w:val="auto"/>
            </w:rPr>
            <w:delText>of the approaches that they studied is</w:delText>
          </w:r>
        </w:del>
      </w:ins>
      <w:del w:id="22" w:author="bijan mehralizadeh" w:date="2023-02-11T03:40:00Z">
        <w:r w:rsidR="00CA1E83" w:rsidRPr="00CA1E83" w:rsidDel="00824A7D">
          <w:rPr>
            <w:color w:val="auto"/>
          </w:rPr>
          <w:delText>was 0.72, and the specificity was 0.98</w:delText>
        </w:r>
      </w:del>
      <w:ins w:id="23" w:author="Lily Mo" w:date="2023-02-07T11:07:00Z">
        <w:del w:id="24" w:author="bijan mehralizadeh" w:date="2023-02-11T03:40:00Z">
          <w:r w:rsidDel="00824A7D">
            <w:rPr>
              <w:color w:val="auto"/>
            </w:rPr>
            <w:delText>. This</w:delText>
          </w:r>
        </w:del>
      </w:ins>
      <w:del w:id="25" w:author="bijan mehralizadeh" w:date="2023-02-11T03:40:00Z">
        <w:r w:rsidR="00CA1E83" w:rsidRPr="00CA1E83" w:rsidDel="00824A7D">
          <w:rPr>
            <w:color w:val="auto"/>
          </w:rPr>
          <w:delText xml:space="preserve">, which </w:delText>
        </w:r>
      </w:del>
      <w:ins w:id="26" w:author="Lily Mo" w:date="2023-02-07T11:07:00Z">
        <w:del w:id="27" w:author="bijan mehralizadeh" w:date="2023-02-11T03:40:00Z">
          <w:r w:rsidDel="00824A7D">
            <w:rPr>
              <w:color w:val="auto"/>
            </w:rPr>
            <w:delText xml:space="preserve"> </w:delText>
          </w:r>
        </w:del>
      </w:ins>
      <w:del w:id="28" w:author="bijan mehralizadeh" w:date="2023-02-11T03:40:00Z">
        <w:r w:rsidR="00CA1E83" w:rsidRPr="00CA1E83" w:rsidDel="00824A7D">
          <w:rPr>
            <w:color w:val="auto"/>
          </w:rPr>
          <w:delText>show</w:delText>
        </w:r>
      </w:del>
      <w:ins w:id="29" w:author="Lily Mo" w:date="2023-02-07T11:07:00Z">
        <w:del w:id="30" w:author="bijan mehralizadeh" w:date="2023-02-11T03:40:00Z">
          <w:r w:rsidDel="00824A7D">
            <w:rPr>
              <w:color w:val="auto"/>
            </w:rPr>
            <w:delText>s</w:delText>
          </w:r>
        </w:del>
      </w:ins>
      <w:del w:id="31" w:author="bijan mehralizadeh" w:date="2023-02-11T03:40:00Z">
        <w:r w:rsidR="00CA1E83" w:rsidRPr="00CA1E83" w:rsidDel="00824A7D">
          <w:rPr>
            <w:color w:val="auto"/>
          </w:rPr>
          <w:delText>ed consistent statistically significant results to screen autism at 14–36 months. They concluded that although the accuracy of ASD screening tools is not perfect, they can be used to identify toddlers at risk for ASD and should be considered as part of a comprehensive assessment process.</w:delText>
        </w:r>
      </w:del>
    </w:p>
    <w:p w14:paraId="7FBA34C6" w14:textId="28B69DE3" w:rsidR="00F71DD6" w:rsidRPr="00CA1E83" w:rsidRDefault="00F71DD6" w:rsidP="00CA1E83">
      <w:pPr>
        <w:pBdr>
          <w:top w:val="nil"/>
          <w:left w:val="nil"/>
          <w:bottom w:val="nil"/>
          <w:right w:val="nil"/>
          <w:between w:val="nil"/>
        </w:pBdr>
        <w:spacing w:before="240" w:after="60" w:line="228" w:lineRule="auto"/>
        <w:ind w:left="2608"/>
        <w:rPr>
          <w:color w:val="auto"/>
        </w:rPr>
      </w:pPr>
      <w:r>
        <w:rPr>
          <w:color w:val="auto"/>
        </w:rPr>
        <w:t xml:space="preserve">The main disadvantage of the traditional screening/diagnosis tools is in their need for experts to run them. Furthermore, the questionnaire-based or observation-based methods rely on the person handling them. Thus, they suffer from inaccuracy and bias in answering questions or in observations. </w:t>
      </w:r>
      <w:ins w:id="32" w:author="Lily Mo" w:date="2023-02-07T11:08:00Z">
        <w:r w:rsidR="00CF24BE">
          <w:rPr>
            <w:color w:val="auto"/>
          </w:rPr>
          <w:t>To a</w:t>
        </w:r>
      </w:ins>
      <w:del w:id="33" w:author="Lily Mo" w:date="2023-02-07T11:08:00Z">
        <w:r w:rsidDel="00CF24BE">
          <w:rPr>
            <w:color w:val="auto"/>
          </w:rPr>
          <w:delText>A</w:delText>
        </w:r>
      </w:del>
      <w:r>
        <w:rPr>
          <w:color w:val="auto"/>
        </w:rPr>
        <w:t>ddress</w:t>
      </w:r>
      <w:del w:id="34" w:author="Lily Mo" w:date="2023-02-07T11:08:00Z">
        <w:r w:rsidDel="00CF24BE">
          <w:rPr>
            <w:color w:val="auto"/>
          </w:rPr>
          <w:delText>ing</w:delText>
        </w:r>
      </w:del>
      <w:r>
        <w:rPr>
          <w:color w:val="auto"/>
        </w:rPr>
        <w:t xml:space="preserve"> these challenges, several studies focused on developing methods to observe ASD symptoms automatically using biomarkers or behavioral markers. </w:t>
      </w:r>
    </w:p>
    <w:p w14:paraId="75C90081" w14:textId="644ACDE0" w:rsidR="00CA1E83" w:rsidRDefault="00F71DD6" w:rsidP="00CA1E83">
      <w:pPr>
        <w:pBdr>
          <w:top w:val="nil"/>
          <w:left w:val="nil"/>
          <w:bottom w:val="nil"/>
          <w:right w:val="nil"/>
          <w:between w:val="nil"/>
        </w:pBdr>
        <w:spacing w:before="240" w:after="60" w:line="228" w:lineRule="auto"/>
        <w:ind w:left="2608"/>
        <w:rPr>
          <w:color w:val="auto"/>
        </w:rPr>
      </w:pPr>
      <w:r>
        <w:rPr>
          <w:color w:val="auto"/>
        </w:rPr>
        <w:lastRenderedPageBreak/>
        <w:t xml:space="preserve">That is why machine learning-based methods have been </w:t>
      </w:r>
      <w:r w:rsidR="001F0F64">
        <w:rPr>
          <w:color w:val="auto"/>
        </w:rPr>
        <w:t>heavily approached</w:t>
      </w:r>
      <w:r>
        <w:rPr>
          <w:color w:val="auto"/>
        </w:rPr>
        <w:t xml:space="preserve"> in the past decade. </w:t>
      </w:r>
      <w:r w:rsidR="00CA1E83" w:rsidRPr="00CA1E83">
        <w:rPr>
          <w:color w:val="auto"/>
        </w:rPr>
        <w:t xml:space="preserve"> For instance, Kohli Kar et al. conducted a scoping review to examine the role of intelligent technologies in the early detection of ASD. The findings suggest </w:t>
      </w:r>
      <w:r>
        <w:rPr>
          <w:color w:val="auto"/>
        </w:rPr>
        <w:t xml:space="preserve">that </w:t>
      </w:r>
      <w:r w:rsidR="00CA1E83" w:rsidRPr="00CA1E83">
        <w:rPr>
          <w:color w:val="auto"/>
        </w:rPr>
        <w:t>intelligent technologies can be used to detect ASD at an early stage with high accuracy</w:t>
      </w:r>
      <w:r w:rsidR="00CA1E83">
        <w:rPr>
          <w:color w:val="auto"/>
        </w:rPr>
        <w:fldChar w:fldCharType="begin"/>
      </w:r>
      <w:r w:rsidR="00824A7D">
        <w:rPr>
          <w:color w:val="auto"/>
        </w:rPr>
        <w:instrText xml:space="preserve"> ADDIN EN.CITE &lt;EndNote&gt;&lt;Cite&gt;&lt;Author&gt;Kohli&lt;/Author&gt;&lt;Year&gt;2022&lt;/Year&gt;&lt;RecNum&gt;34&lt;/RecNum&gt;&lt;DisplayText&gt;[17]&lt;/DisplayText&gt;&lt;record&gt;&lt;rec-number&gt;34&lt;/rec-number&gt;&lt;foreign-keys&gt;&lt;key app="EN" db-id="fz990ezwq0rxthezzx0vtsw4s55s2wasfsed" timestamp="1675430534"&gt;34&lt;/key&gt;&lt;/foreign-keys&gt;&lt;ref-type name="Journal Article"&gt;17&lt;/ref-type&gt;&lt;contributors&gt;&lt;authors&gt;&lt;author&gt;Kohli, Manu&lt;/author&gt;&lt;author&gt;Kar, Arpan Kumar&lt;/author&gt;&lt;author&gt;Sinha, Shuchi&lt;/author&gt;&lt;/authors&gt;&lt;/contributors&gt;&lt;titles&gt;&lt;title&gt;The role of intelligent technologies in early detection of autism spectrum disorder (asd): A scoping review&lt;/title&gt;&lt;secondary-title&gt;IEEE Access&lt;/secondary-title&gt;&lt;/titles&gt;&lt;periodical&gt;&lt;full-title&gt;IEEE Access&lt;/full-title&gt;&lt;/periodical&gt;&lt;dates&gt;&lt;year&gt;2022&lt;/year&gt;&lt;/dates&gt;&lt;isbn&gt;2169-3536&lt;/isbn&gt;&lt;urls&gt;&lt;/urls&gt;&lt;/record&gt;&lt;/Cite&gt;&lt;/EndNote&gt;</w:instrText>
      </w:r>
      <w:r w:rsidR="00CA1E83">
        <w:rPr>
          <w:color w:val="auto"/>
        </w:rPr>
        <w:fldChar w:fldCharType="separate"/>
      </w:r>
      <w:r w:rsidR="00824A7D">
        <w:rPr>
          <w:noProof/>
          <w:color w:val="auto"/>
        </w:rPr>
        <w:t>[17]</w:t>
      </w:r>
      <w:r w:rsidR="00CA1E83">
        <w:rPr>
          <w:color w:val="auto"/>
        </w:rPr>
        <w:fldChar w:fldCharType="end"/>
      </w:r>
      <w:r w:rsidR="00CA1E83" w:rsidRPr="00CA1E83">
        <w:rPr>
          <w:color w:val="auto"/>
        </w:rPr>
        <w:t xml:space="preserve">. Additionally, studies like Belen, R. A. J. et al. examine behavioral data applications in ASD screening. </w:t>
      </w:r>
      <w:r>
        <w:rPr>
          <w:color w:val="auto"/>
        </w:rPr>
        <w:t>In t</w:t>
      </w:r>
      <w:r w:rsidR="00CA1E83" w:rsidRPr="00CA1E83">
        <w:rPr>
          <w:color w:val="auto"/>
        </w:rPr>
        <w:t>heir systematic review</w:t>
      </w:r>
      <w:r>
        <w:rPr>
          <w:color w:val="auto"/>
        </w:rPr>
        <w:t xml:space="preserve">, they </w:t>
      </w:r>
      <w:r w:rsidR="00CA1E83" w:rsidRPr="00CA1E83">
        <w:rPr>
          <w:color w:val="auto"/>
        </w:rPr>
        <w:t xml:space="preserve">reviewed a total of 33 studies that used computer vision techniques to </w:t>
      </w:r>
      <w:r>
        <w:rPr>
          <w:color w:val="auto"/>
        </w:rPr>
        <w:t>screen children with ASD</w:t>
      </w:r>
      <w:r w:rsidR="00CA1E83" w:rsidRPr="00CA1E83">
        <w:rPr>
          <w:color w:val="auto"/>
        </w:rPr>
        <w:t xml:space="preserve"> Results showed that computer vision techniques had been used to measure facial expressions, body language, and social interactions in </w:t>
      </w:r>
      <w:proofErr w:type="gramStart"/>
      <w:r w:rsidR="00CA1E83" w:rsidRPr="00CA1E83">
        <w:rPr>
          <w:color w:val="auto"/>
        </w:rPr>
        <w:t>ASD .</w:t>
      </w:r>
      <w:proofErr w:type="gramEnd"/>
      <w:r w:rsidR="00CA1E83" w:rsidRPr="00CA1E83">
        <w:rPr>
          <w:color w:val="auto"/>
        </w:rPr>
        <w:t xml:space="preserve"> The authors concluded that computer vision has the potential to effectively analyze behavioral markers</w:t>
      </w:r>
      <w:r w:rsidR="00CA1E83">
        <w:rPr>
          <w:color w:val="auto"/>
        </w:rPr>
        <w:fldChar w:fldCharType="begin"/>
      </w:r>
      <w:r w:rsidR="00824A7D">
        <w:rPr>
          <w:color w:val="auto"/>
        </w:rPr>
        <w:instrText xml:space="preserve"> ADDIN EN.CITE &lt;EndNote&gt;&lt;Cite&gt;&lt;Author&gt;de Belen&lt;/Author&gt;&lt;Year&gt;2020&lt;/Year&gt;&lt;RecNum&gt;35&lt;/RecNum&gt;&lt;DisplayText&gt;[18]&lt;/DisplayText&gt;&lt;record&gt;&lt;rec-number&gt;35&lt;/rec-number&gt;&lt;foreign-keys&gt;&lt;key app="EN" db-id="fz990ezwq0rxthezzx0vtsw4s55s2wasfsed" timestamp="1675430556"&gt;35&lt;/key&gt;&lt;/foreign-keys&gt;&lt;ref-type name="Journal Article"&gt;17&lt;/ref-type&gt;&lt;contributors&gt;&lt;authors&gt;&lt;author&gt;de Belen, Ryan Anthony J&lt;/author&gt;&lt;author&gt;Bednarz, Tomasz&lt;/author&gt;&lt;author&gt;Sowmya, Arcot&lt;/author&gt;&lt;author&gt;Del Favero, Dennis&lt;/author&gt;&lt;/authors&gt;&lt;/contributors&gt;&lt;titles&gt;&lt;title&gt;Computer vision in autism spectrum disorder research: a systematic review of published studies from 2009 to 2019&lt;/title&gt;&lt;secondary-title&gt;Translational psychiatry&lt;/secondary-title&gt;&lt;/titles&gt;&lt;periodical&gt;&lt;full-title&gt;Translational psychiatry&lt;/full-title&gt;&lt;/periodical&gt;&lt;pages&gt;333&lt;/pages&gt;&lt;volume&gt;10&lt;/volume&gt;&lt;number&gt;1&lt;/number&gt;&lt;dates&gt;&lt;year&gt;2020&lt;/year&gt;&lt;/dates&gt;&lt;isbn&gt;2158-3188&lt;/isbn&gt;&lt;urls&gt;&lt;/urls&gt;&lt;/record&gt;&lt;/Cite&gt;&lt;/EndNote&gt;</w:instrText>
      </w:r>
      <w:r w:rsidR="00CA1E83">
        <w:rPr>
          <w:color w:val="auto"/>
        </w:rPr>
        <w:fldChar w:fldCharType="separate"/>
      </w:r>
      <w:r w:rsidR="00824A7D">
        <w:rPr>
          <w:noProof/>
          <w:color w:val="auto"/>
        </w:rPr>
        <w:t>[18]</w:t>
      </w:r>
      <w:r w:rsidR="00CA1E83">
        <w:rPr>
          <w:color w:val="auto"/>
        </w:rPr>
        <w:fldChar w:fldCharType="end"/>
      </w:r>
      <w:r w:rsidR="00CA1E83" w:rsidRPr="00CA1E83">
        <w:rPr>
          <w:color w:val="auto"/>
        </w:rPr>
        <w:t>. Acknowledging the reliability of using AI-based methods in ASD screening, Song, D. Y. et al. literature review examines the use of AI in ASD screening, and results indicate AI can improve accuracy and efficiency in the screening and diagnosis of ASD. They studied the application of AI technolog</w:t>
      </w:r>
      <w:r>
        <w:rPr>
          <w:color w:val="auto"/>
        </w:rPr>
        <w:t>ies</w:t>
      </w:r>
      <w:r w:rsidR="00CA1E83" w:rsidRPr="00CA1E83">
        <w:rPr>
          <w:color w:val="auto"/>
        </w:rPr>
        <w:t xml:space="preserve"> with novel observational data in ASD screening and reported an average accuracy of 88%, average sensitivity of 86%, and an average specificity of 88%</w:t>
      </w:r>
      <w:r w:rsidR="00CA1E83">
        <w:rPr>
          <w:color w:val="auto"/>
        </w:rPr>
        <w:fldChar w:fldCharType="begin"/>
      </w:r>
      <w:r w:rsidR="00824A7D">
        <w:rPr>
          <w:color w:val="auto"/>
        </w:rPr>
        <w:instrText xml:space="preserve"> ADDIN EN.CITE &lt;EndNote&gt;&lt;Cite&gt;&lt;Author&gt;Song&lt;/Author&gt;&lt;Year&gt;2019&lt;/Year&gt;&lt;RecNum&gt;33&lt;/RecNum&gt;&lt;DisplayText&gt;[19]&lt;/DisplayText&gt;&lt;record&gt;&lt;rec-number&gt;33&lt;/rec-number&gt;&lt;foreign-keys&gt;&lt;key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sidR="00CA1E83">
        <w:rPr>
          <w:color w:val="auto"/>
        </w:rPr>
        <w:fldChar w:fldCharType="separate"/>
      </w:r>
      <w:r w:rsidR="00824A7D">
        <w:rPr>
          <w:noProof/>
          <w:color w:val="auto"/>
        </w:rPr>
        <w:t>[19]</w:t>
      </w:r>
      <w:r w:rsidR="00CA1E83">
        <w:rPr>
          <w:color w:val="auto"/>
        </w:rPr>
        <w:fldChar w:fldCharType="end"/>
      </w:r>
      <w:r w:rsidR="00CA1E83" w:rsidRPr="00CA1E83">
        <w:rPr>
          <w:color w:val="auto"/>
        </w:rPr>
        <w:t xml:space="preserve">.  </w:t>
      </w:r>
    </w:p>
    <w:p w14:paraId="01C5D281" w14:textId="00011903" w:rsidR="001B71E0" w:rsidRPr="001B71E0" w:rsidRDefault="001B71E0" w:rsidP="001B71E0">
      <w:pPr>
        <w:pBdr>
          <w:top w:val="nil"/>
          <w:left w:val="nil"/>
          <w:bottom w:val="nil"/>
          <w:right w:val="nil"/>
          <w:between w:val="nil"/>
        </w:pBdr>
        <w:spacing w:before="240" w:after="120" w:line="228" w:lineRule="auto"/>
        <w:ind w:left="2608"/>
        <w:jc w:val="left"/>
        <w:rPr>
          <w:ins w:id="35" w:author="bijan mehralizadeh" w:date="2023-02-11T19:01:00Z"/>
          <w:rPrChange w:id="36" w:author="bijan mehralizadeh" w:date="2023-02-11T20:53:00Z">
            <w:rPr>
              <w:ins w:id="37" w:author="bijan mehralizadeh" w:date="2023-02-11T19:01:00Z"/>
              <w:color w:val="auto"/>
            </w:rPr>
          </w:rPrChange>
        </w:rPr>
        <w:pPrChange w:id="38" w:author="bijan mehralizadeh" w:date="2023-02-11T20:53:00Z">
          <w:pPr>
            <w:pBdr>
              <w:top w:val="nil"/>
              <w:left w:val="nil"/>
              <w:bottom w:val="nil"/>
              <w:right w:val="nil"/>
              <w:between w:val="nil"/>
            </w:pBdr>
            <w:spacing w:before="240" w:after="60" w:line="228" w:lineRule="auto"/>
            <w:ind w:left="2608"/>
          </w:pPr>
        </w:pPrChange>
      </w:pPr>
      <w:ins w:id="39" w:author="bijan mehralizadeh" w:date="2023-02-11T20:53:00Z">
        <w:r>
          <w:rPr>
            <w:sz w:val="18"/>
            <w:szCs w:val="18"/>
          </w:rPr>
          <w:t xml:space="preserve">Table 1. </w:t>
        </w:r>
      </w:ins>
      <w:ins w:id="40" w:author="bijan mehralizadeh" w:date="2023-02-11T20:56:00Z">
        <w:r>
          <w:rPr>
            <w:color w:val="auto"/>
          </w:rPr>
          <w:t>comparison between different ASD screening methods and their accuracy, sensitivity, and specificity</w:t>
        </w:r>
      </w:ins>
    </w:p>
    <w:tbl>
      <w:tblPr>
        <w:tblStyle w:val="TableGrid"/>
        <w:tblW w:w="0" w:type="auto"/>
        <w:tblLayout w:type="fixed"/>
        <w:tblLook w:val="04A0" w:firstRow="1" w:lastRow="0" w:firstColumn="1" w:lastColumn="0" w:noHBand="0" w:noVBand="1"/>
        <w:tblPrChange w:id="41" w:author="bijan mehralizadeh" w:date="2023-02-11T21:05:00Z">
          <w:tblPr>
            <w:tblStyle w:val="TableGrid"/>
            <w:tblW w:w="0" w:type="auto"/>
            <w:tblLayout w:type="fixed"/>
            <w:tblLook w:val="04A0" w:firstRow="1" w:lastRow="0" w:firstColumn="1" w:lastColumn="0" w:noHBand="0" w:noVBand="1"/>
          </w:tblPr>
        </w:tblPrChange>
      </w:tblPr>
      <w:tblGrid>
        <w:gridCol w:w="1255"/>
        <w:gridCol w:w="2430"/>
        <w:gridCol w:w="1080"/>
        <w:gridCol w:w="1170"/>
        <w:gridCol w:w="1170"/>
        <w:gridCol w:w="2636"/>
        <w:tblGridChange w:id="42">
          <w:tblGrid>
            <w:gridCol w:w="1255"/>
            <w:gridCol w:w="2430"/>
            <w:gridCol w:w="1080"/>
            <w:gridCol w:w="1170"/>
            <w:gridCol w:w="1170"/>
            <w:gridCol w:w="2636"/>
          </w:tblGrid>
        </w:tblGridChange>
      </w:tblGrid>
      <w:tr w:rsidR="008609BD" w:rsidRPr="0098145B" w14:paraId="57BFD0A7" w14:textId="77777777" w:rsidTr="0098145B">
        <w:trPr>
          <w:trHeight w:val="319"/>
          <w:ins w:id="43" w:author="bijan mehralizadeh" w:date="2023-02-11T19:04:00Z"/>
        </w:trPr>
        <w:tc>
          <w:tcPr>
            <w:tcW w:w="1255" w:type="dxa"/>
            <w:tcPrChange w:id="44" w:author="bijan mehralizadeh" w:date="2023-02-11T21:05:00Z">
              <w:tcPr>
                <w:tcW w:w="1255" w:type="dxa"/>
                <w:vAlign w:val="bottom"/>
              </w:tcPr>
            </w:tcPrChange>
          </w:tcPr>
          <w:p w14:paraId="2B5573AA" w14:textId="4B3C33B8" w:rsidR="008609BD" w:rsidRPr="0098145B" w:rsidRDefault="008609BD" w:rsidP="008609BD">
            <w:pPr>
              <w:spacing w:before="240" w:after="60" w:line="228" w:lineRule="auto"/>
              <w:jc w:val="center"/>
              <w:rPr>
                <w:ins w:id="45" w:author="bijan mehralizadeh" w:date="2023-02-11T19:04:00Z"/>
                <w:rFonts w:asciiTheme="majorBidi" w:hAnsiTheme="majorBidi" w:cstheme="majorBidi"/>
                <w:b/>
                <w:bCs/>
                <w:color w:val="auto"/>
                <w:rPrChange w:id="46" w:author="bijan mehralizadeh" w:date="2023-02-11T21:05:00Z">
                  <w:rPr>
                    <w:ins w:id="47" w:author="bijan mehralizadeh" w:date="2023-02-11T19:04:00Z"/>
                    <w:color w:val="auto"/>
                  </w:rPr>
                </w:rPrChange>
              </w:rPr>
              <w:pPrChange w:id="48" w:author="bijan mehralizadeh" w:date="2023-02-11T19:24:00Z">
                <w:pPr>
                  <w:spacing w:before="240" w:after="60" w:line="228" w:lineRule="auto"/>
                </w:pPr>
              </w:pPrChange>
            </w:pPr>
            <w:ins w:id="49" w:author="bijan mehralizadeh" w:date="2023-02-11T19:24:00Z">
              <w:r w:rsidRPr="0098145B">
                <w:rPr>
                  <w:rFonts w:asciiTheme="majorBidi" w:hAnsiTheme="majorBidi" w:cstheme="majorBidi"/>
                  <w:b/>
                  <w:bCs/>
                  <w:rPrChange w:id="50" w:author="bijan mehralizadeh" w:date="2023-02-11T21:05:00Z">
                    <w:rPr>
                      <w:rFonts w:asciiTheme="majorBidi" w:hAnsiTheme="majorBidi" w:cstheme="majorBidi"/>
                      <w:sz w:val="16"/>
                      <w:szCs w:val="16"/>
                    </w:rPr>
                  </w:rPrChange>
                </w:rPr>
                <w:t>Study</w:t>
              </w:r>
            </w:ins>
          </w:p>
        </w:tc>
        <w:tc>
          <w:tcPr>
            <w:tcW w:w="2430" w:type="dxa"/>
            <w:tcPrChange w:id="51" w:author="bijan mehralizadeh" w:date="2023-02-11T21:05:00Z">
              <w:tcPr>
                <w:tcW w:w="2430" w:type="dxa"/>
                <w:vAlign w:val="bottom"/>
              </w:tcPr>
            </w:tcPrChange>
          </w:tcPr>
          <w:p w14:paraId="08431A00" w14:textId="5F990584" w:rsidR="008609BD" w:rsidRPr="0098145B" w:rsidRDefault="008609BD" w:rsidP="008609BD">
            <w:pPr>
              <w:spacing w:before="240" w:after="60" w:line="228" w:lineRule="auto"/>
              <w:jc w:val="center"/>
              <w:rPr>
                <w:ins w:id="52" w:author="bijan mehralizadeh" w:date="2023-02-11T19:04:00Z"/>
                <w:rFonts w:asciiTheme="majorBidi" w:hAnsiTheme="majorBidi" w:cstheme="majorBidi"/>
                <w:b/>
                <w:bCs/>
                <w:color w:val="auto"/>
                <w:rPrChange w:id="53" w:author="bijan mehralizadeh" w:date="2023-02-11T21:05:00Z">
                  <w:rPr>
                    <w:ins w:id="54" w:author="bijan mehralizadeh" w:date="2023-02-11T19:04:00Z"/>
                    <w:color w:val="auto"/>
                  </w:rPr>
                </w:rPrChange>
              </w:rPr>
              <w:pPrChange w:id="55" w:author="bijan mehralizadeh" w:date="2023-02-11T19:24:00Z">
                <w:pPr>
                  <w:spacing w:before="240" w:after="60" w:line="228" w:lineRule="auto"/>
                </w:pPr>
              </w:pPrChange>
            </w:pPr>
            <w:ins w:id="56" w:author="bijan mehralizadeh" w:date="2023-02-11T19:24:00Z">
              <w:r w:rsidRPr="0098145B">
                <w:rPr>
                  <w:rFonts w:asciiTheme="majorBidi" w:hAnsiTheme="majorBidi" w:cstheme="majorBidi"/>
                  <w:b/>
                  <w:bCs/>
                  <w:rPrChange w:id="57" w:author="bijan mehralizadeh" w:date="2023-02-11T21:05:00Z">
                    <w:rPr>
                      <w:rFonts w:asciiTheme="majorBidi" w:hAnsiTheme="majorBidi" w:cstheme="majorBidi"/>
                      <w:sz w:val="16"/>
                      <w:szCs w:val="16"/>
                    </w:rPr>
                  </w:rPrChange>
                </w:rPr>
                <w:t>Type</w:t>
              </w:r>
            </w:ins>
          </w:p>
        </w:tc>
        <w:tc>
          <w:tcPr>
            <w:tcW w:w="1080" w:type="dxa"/>
            <w:tcPrChange w:id="58" w:author="bijan mehralizadeh" w:date="2023-02-11T21:05:00Z">
              <w:tcPr>
                <w:tcW w:w="1080" w:type="dxa"/>
                <w:vAlign w:val="bottom"/>
              </w:tcPr>
            </w:tcPrChange>
          </w:tcPr>
          <w:p w14:paraId="1149324B" w14:textId="0C757378" w:rsidR="008609BD" w:rsidRPr="0098145B" w:rsidRDefault="008609BD" w:rsidP="008609BD">
            <w:pPr>
              <w:spacing w:before="240" w:after="60" w:line="228" w:lineRule="auto"/>
              <w:jc w:val="center"/>
              <w:rPr>
                <w:ins w:id="59" w:author="bijan mehralizadeh" w:date="2023-02-11T19:04:00Z"/>
                <w:rFonts w:asciiTheme="majorBidi" w:hAnsiTheme="majorBidi" w:cstheme="majorBidi"/>
                <w:b/>
                <w:bCs/>
                <w:color w:val="auto"/>
                <w:rPrChange w:id="60" w:author="bijan mehralizadeh" w:date="2023-02-11T21:05:00Z">
                  <w:rPr>
                    <w:ins w:id="61" w:author="bijan mehralizadeh" w:date="2023-02-11T19:04:00Z"/>
                    <w:color w:val="auto"/>
                  </w:rPr>
                </w:rPrChange>
              </w:rPr>
              <w:pPrChange w:id="62" w:author="bijan mehralizadeh" w:date="2023-02-11T19:24:00Z">
                <w:pPr>
                  <w:spacing w:before="240" w:after="60" w:line="228" w:lineRule="auto"/>
                </w:pPr>
              </w:pPrChange>
            </w:pPr>
            <w:ins w:id="63" w:author="bijan mehralizadeh" w:date="2023-02-11T19:24:00Z">
              <w:r w:rsidRPr="0098145B">
                <w:rPr>
                  <w:rFonts w:asciiTheme="majorBidi" w:hAnsiTheme="majorBidi" w:cstheme="majorBidi"/>
                  <w:b/>
                  <w:bCs/>
                  <w:rPrChange w:id="64" w:author="bijan mehralizadeh" w:date="2023-02-11T21:05:00Z">
                    <w:rPr>
                      <w:rFonts w:asciiTheme="majorBidi" w:hAnsiTheme="majorBidi" w:cstheme="majorBidi"/>
                      <w:sz w:val="16"/>
                      <w:szCs w:val="16"/>
                    </w:rPr>
                  </w:rPrChange>
                </w:rPr>
                <w:t>Accuracy</w:t>
              </w:r>
            </w:ins>
          </w:p>
        </w:tc>
        <w:tc>
          <w:tcPr>
            <w:tcW w:w="1170" w:type="dxa"/>
            <w:tcPrChange w:id="65" w:author="bijan mehralizadeh" w:date="2023-02-11T21:05:00Z">
              <w:tcPr>
                <w:tcW w:w="1170" w:type="dxa"/>
                <w:vAlign w:val="bottom"/>
              </w:tcPr>
            </w:tcPrChange>
          </w:tcPr>
          <w:p w14:paraId="401B14E1" w14:textId="10DB8642" w:rsidR="008609BD" w:rsidRPr="0098145B" w:rsidRDefault="008609BD" w:rsidP="008609BD">
            <w:pPr>
              <w:spacing w:before="240" w:after="60" w:line="228" w:lineRule="auto"/>
              <w:jc w:val="center"/>
              <w:rPr>
                <w:ins w:id="66" w:author="bijan mehralizadeh" w:date="2023-02-11T19:04:00Z"/>
                <w:rFonts w:asciiTheme="majorBidi" w:hAnsiTheme="majorBidi" w:cstheme="majorBidi"/>
                <w:b/>
                <w:bCs/>
                <w:color w:val="auto"/>
                <w:rPrChange w:id="67" w:author="bijan mehralizadeh" w:date="2023-02-11T21:05:00Z">
                  <w:rPr>
                    <w:ins w:id="68" w:author="bijan mehralizadeh" w:date="2023-02-11T19:04:00Z"/>
                    <w:color w:val="auto"/>
                  </w:rPr>
                </w:rPrChange>
              </w:rPr>
              <w:pPrChange w:id="69" w:author="bijan mehralizadeh" w:date="2023-02-11T19:24:00Z">
                <w:pPr>
                  <w:spacing w:before="240" w:after="60" w:line="228" w:lineRule="auto"/>
                </w:pPr>
              </w:pPrChange>
            </w:pPr>
            <w:ins w:id="70" w:author="bijan mehralizadeh" w:date="2023-02-11T19:24:00Z">
              <w:r w:rsidRPr="0098145B">
                <w:rPr>
                  <w:rFonts w:asciiTheme="majorBidi" w:hAnsiTheme="majorBidi" w:cstheme="majorBidi"/>
                  <w:b/>
                  <w:bCs/>
                  <w:rPrChange w:id="71" w:author="bijan mehralizadeh" w:date="2023-02-11T21:05:00Z">
                    <w:rPr>
                      <w:rFonts w:asciiTheme="majorBidi" w:hAnsiTheme="majorBidi" w:cstheme="majorBidi"/>
                      <w:sz w:val="16"/>
                      <w:szCs w:val="16"/>
                    </w:rPr>
                  </w:rPrChange>
                </w:rPr>
                <w:t>Sensitivity</w:t>
              </w:r>
            </w:ins>
          </w:p>
        </w:tc>
        <w:tc>
          <w:tcPr>
            <w:tcW w:w="1170" w:type="dxa"/>
            <w:tcPrChange w:id="72" w:author="bijan mehralizadeh" w:date="2023-02-11T21:05:00Z">
              <w:tcPr>
                <w:tcW w:w="1170" w:type="dxa"/>
                <w:vAlign w:val="bottom"/>
              </w:tcPr>
            </w:tcPrChange>
          </w:tcPr>
          <w:p w14:paraId="69FCC6F7" w14:textId="50BA4647" w:rsidR="008609BD" w:rsidRPr="0098145B" w:rsidRDefault="008609BD" w:rsidP="008609BD">
            <w:pPr>
              <w:spacing w:before="240" w:after="60" w:line="228" w:lineRule="auto"/>
              <w:jc w:val="center"/>
              <w:rPr>
                <w:ins w:id="73" w:author="bijan mehralizadeh" w:date="2023-02-11T19:04:00Z"/>
                <w:rFonts w:asciiTheme="majorBidi" w:hAnsiTheme="majorBidi" w:cstheme="majorBidi"/>
                <w:b/>
                <w:bCs/>
                <w:color w:val="auto"/>
                <w:rPrChange w:id="74" w:author="bijan mehralizadeh" w:date="2023-02-11T21:05:00Z">
                  <w:rPr>
                    <w:ins w:id="75" w:author="bijan mehralizadeh" w:date="2023-02-11T19:04:00Z"/>
                    <w:color w:val="auto"/>
                  </w:rPr>
                </w:rPrChange>
              </w:rPr>
              <w:pPrChange w:id="76" w:author="bijan mehralizadeh" w:date="2023-02-11T19:24:00Z">
                <w:pPr>
                  <w:spacing w:before="240" w:after="60" w:line="228" w:lineRule="auto"/>
                </w:pPr>
              </w:pPrChange>
            </w:pPr>
            <w:ins w:id="77" w:author="bijan mehralizadeh" w:date="2023-02-11T19:24:00Z">
              <w:r w:rsidRPr="0098145B">
                <w:rPr>
                  <w:rFonts w:asciiTheme="majorBidi" w:hAnsiTheme="majorBidi" w:cstheme="majorBidi"/>
                  <w:b/>
                  <w:bCs/>
                  <w:rPrChange w:id="78" w:author="bijan mehralizadeh" w:date="2023-02-11T21:05:00Z">
                    <w:rPr>
                      <w:rFonts w:asciiTheme="majorBidi" w:hAnsiTheme="majorBidi" w:cstheme="majorBidi"/>
                      <w:sz w:val="16"/>
                      <w:szCs w:val="16"/>
                    </w:rPr>
                  </w:rPrChange>
                </w:rPr>
                <w:t>Specificity</w:t>
              </w:r>
            </w:ins>
          </w:p>
        </w:tc>
        <w:tc>
          <w:tcPr>
            <w:tcW w:w="2636" w:type="dxa"/>
            <w:tcPrChange w:id="79" w:author="bijan mehralizadeh" w:date="2023-02-11T21:05:00Z">
              <w:tcPr>
                <w:tcW w:w="2636" w:type="dxa"/>
                <w:vAlign w:val="bottom"/>
              </w:tcPr>
            </w:tcPrChange>
          </w:tcPr>
          <w:p w14:paraId="2169D9A8" w14:textId="1526E365" w:rsidR="008609BD" w:rsidRPr="0098145B" w:rsidRDefault="008609BD" w:rsidP="008609BD">
            <w:pPr>
              <w:spacing w:before="240" w:after="60" w:line="228" w:lineRule="auto"/>
              <w:jc w:val="center"/>
              <w:rPr>
                <w:ins w:id="80" w:author="bijan mehralizadeh" w:date="2023-02-11T19:04:00Z"/>
                <w:rFonts w:asciiTheme="majorBidi" w:hAnsiTheme="majorBidi" w:cstheme="majorBidi"/>
                <w:b/>
                <w:bCs/>
                <w:color w:val="auto"/>
                <w:rPrChange w:id="81" w:author="bijan mehralizadeh" w:date="2023-02-11T21:05:00Z">
                  <w:rPr>
                    <w:ins w:id="82" w:author="bijan mehralizadeh" w:date="2023-02-11T19:04:00Z"/>
                    <w:color w:val="auto"/>
                  </w:rPr>
                </w:rPrChange>
              </w:rPr>
              <w:pPrChange w:id="83" w:author="bijan mehralizadeh" w:date="2023-02-11T19:24:00Z">
                <w:pPr>
                  <w:spacing w:before="240" w:after="60" w:line="228" w:lineRule="auto"/>
                </w:pPr>
              </w:pPrChange>
            </w:pPr>
            <w:ins w:id="84" w:author="bijan mehralizadeh" w:date="2023-02-11T19:24:00Z">
              <w:r w:rsidRPr="0098145B">
                <w:rPr>
                  <w:rFonts w:asciiTheme="majorBidi" w:hAnsiTheme="majorBidi" w:cstheme="majorBidi"/>
                  <w:b/>
                  <w:bCs/>
                  <w:rPrChange w:id="85" w:author="bijan mehralizadeh" w:date="2023-02-11T21:05:00Z">
                    <w:rPr>
                      <w:rFonts w:asciiTheme="majorBidi" w:hAnsiTheme="majorBidi" w:cstheme="majorBidi"/>
                      <w:sz w:val="16"/>
                      <w:szCs w:val="16"/>
                    </w:rPr>
                  </w:rPrChange>
                </w:rPr>
                <w:t>Drawbacks</w:t>
              </w:r>
            </w:ins>
          </w:p>
        </w:tc>
      </w:tr>
      <w:tr w:rsidR="008609BD" w:rsidRPr="0098145B" w14:paraId="1424492E" w14:textId="77777777" w:rsidTr="0098145B">
        <w:trPr>
          <w:ins w:id="86" w:author="bijan mehralizadeh" w:date="2023-02-11T19:04:00Z"/>
        </w:trPr>
        <w:tc>
          <w:tcPr>
            <w:tcW w:w="1255" w:type="dxa"/>
            <w:tcPrChange w:id="87" w:author="bijan mehralizadeh" w:date="2023-02-11T21:05:00Z">
              <w:tcPr>
                <w:tcW w:w="1255" w:type="dxa"/>
              </w:tcPr>
            </w:tcPrChange>
          </w:tcPr>
          <w:p w14:paraId="64D3EFF3" w14:textId="411B5DDF" w:rsidR="008609BD" w:rsidRPr="0098145B" w:rsidRDefault="008609BD" w:rsidP="008609BD">
            <w:pPr>
              <w:spacing w:before="240" w:after="60" w:line="228" w:lineRule="auto"/>
              <w:rPr>
                <w:ins w:id="88" w:author="bijan mehralizadeh" w:date="2023-02-11T19:04:00Z"/>
                <w:rFonts w:asciiTheme="majorBidi" w:hAnsiTheme="majorBidi" w:cstheme="majorBidi"/>
                <w:color w:val="auto"/>
                <w:sz w:val="16"/>
                <w:szCs w:val="16"/>
                <w:rPrChange w:id="89" w:author="bijan mehralizadeh" w:date="2023-02-11T21:05:00Z">
                  <w:rPr>
                    <w:ins w:id="90" w:author="bijan mehralizadeh" w:date="2023-02-11T19:04:00Z"/>
                    <w:color w:val="auto"/>
                  </w:rPr>
                </w:rPrChange>
              </w:rPr>
            </w:pPr>
            <w:proofErr w:type="spellStart"/>
            <w:ins w:id="91" w:author="bijan mehralizadeh" w:date="2023-02-11T19:07:00Z">
              <w:r w:rsidRPr="0098145B">
                <w:rPr>
                  <w:rFonts w:asciiTheme="majorBidi" w:hAnsiTheme="majorBidi" w:cstheme="majorBidi"/>
                  <w:color w:val="auto"/>
                  <w:sz w:val="16"/>
                  <w:szCs w:val="16"/>
                  <w:rPrChange w:id="92" w:author="bijan mehralizadeh" w:date="2023-02-11T21:05:00Z">
                    <w:rPr>
                      <w:rFonts w:ascii="Segoe UI" w:hAnsi="Segoe UI" w:cs="Segoe UI"/>
                      <w:color w:val="auto"/>
                      <w:sz w:val="22"/>
                      <w:szCs w:val="22"/>
                    </w:rPr>
                  </w:rPrChange>
                </w:rPr>
                <w:t>Thabtah</w:t>
              </w:r>
              <w:proofErr w:type="spellEnd"/>
              <w:r w:rsidRPr="0098145B">
                <w:rPr>
                  <w:rFonts w:asciiTheme="majorBidi" w:hAnsiTheme="majorBidi" w:cstheme="majorBidi"/>
                  <w:color w:val="auto"/>
                  <w:sz w:val="16"/>
                  <w:szCs w:val="16"/>
                  <w:rPrChange w:id="93" w:author="bijan mehralizadeh" w:date="2023-02-11T21:05:00Z">
                    <w:rPr>
                      <w:rFonts w:ascii="Segoe UI" w:hAnsi="Segoe UI" w:cs="Segoe UI"/>
                      <w:color w:val="auto"/>
                      <w:sz w:val="22"/>
                      <w:szCs w:val="22"/>
                    </w:rPr>
                  </w:rPrChange>
                </w:rPr>
                <w:t xml:space="preserve"> et al. </w:t>
              </w:r>
            </w:ins>
            <w:r w:rsidRPr="0098145B">
              <w:rPr>
                <w:rFonts w:asciiTheme="majorBidi" w:hAnsiTheme="majorBidi" w:cstheme="majorBidi"/>
                <w:color w:val="auto"/>
                <w:sz w:val="16"/>
                <w:szCs w:val="16"/>
                <w:rPrChange w:id="94" w:author="bijan mehralizadeh" w:date="2023-02-11T21:05:00Z">
                  <w:rPr>
                    <w:rFonts w:ascii="Segoe UI" w:hAnsi="Segoe UI" w:cs="Segoe UI"/>
                    <w:color w:val="auto"/>
                    <w:sz w:val="22"/>
                    <w:szCs w:val="22"/>
                  </w:rPr>
                </w:rPrChange>
              </w:rPr>
              <w:fldChar w:fldCharType="begin"/>
            </w:r>
            <w:r w:rsidRPr="0098145B">
              <w:rPr>
                <w:rFonts w:asciiTheme="majorBidi" w:hAnsiTheme="majorBidi" w:cstheme="majorBidi"/>
                <w:color w:val="auto"/>
                <w:sz w:val="16"/>
                <w:szCs w:val="16"/>
                <w:rPrChange w:id="95" w:author="bijan mehralizadeh" w:date="2023-02-11T21:05:00Z">
                  <w:rPr>
                    <w:rFonts w:ascii="Segoe UI" w:hAnsi="Segoe UI" w:cs="Segoe UI"/>
                    <w:color w:val="auto"/>
                    <w:sz w:val="22"/>
                    <w:szCs w:val="22"/>
                  </w:rPr>
                </w:rPrChange>
              </w:rPr>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Pr="0098145B">
              <w:rPr>
                <w:rFonts w:asciiTheme="majorBidi" w:hAnsiTheme="majorBidi" w:cstheme="majorBidi"/>
                <w:color w:val="auto"/>
                <w:sz w:val="16"/>
                <w:szCs w:val="16"/>
                <w:rPrChange w:id="96" w:author="bijan mehralizadeh" w:date="2023-02-11T21:05:00Z">
                  <w:rPr>
                    <w:rFonts w:ascii="Segoe UI" w:hAnsi="Segoe UI" w:cs="Segoe UI"/>
                    <w:color w:val="auto"/>
                    <w:sz w:val="22"/>
                    <w:szCs w:val="22"/>
                  </w:rPr>
                </w:rPrChange>
              </w:rPr>
              <w:fldChar w:fldCharType="separate"/>
            </w:r>
            <w:r w:rsidRPr="0098145B">
              <w:rPr>
                <w:rFonts w:asciiTheme="majorBidi" w:hAnsiTheme="majorBidi" w:cstheme="majorBidi"/>
                <w:noProof/>
                <w:color w:val="auto"/>
                <w:sz w:val="16"/>
                <w:szCs w:val="16"/>
                <w:rPrChange w:id="97" w:author="bijan mehralizadeh" w:date="2023-02-11T21:05:00Z">
                  <w:rPr>
                    <w:rFonts w:ascii="Segoe UI" w:hAnsi="Segoe UI" w:cs="Segoe UI"/>
                    <w:noProof/>
                    <w:color w:val="auto"/>
                    <w:sz w:val="22"/>
                    <w:szCs w:val="22"/>
                  </w:rPr>
                </w:rPrChange>
              </w:rPr>
              <w:t>[3]</w:t>
            </w:r>
            <w:r w:rsidRPr="0098145B">
              <w:rPr>
                <w:rFonts w:asciiTheme="majorBidi" w:hAnsiTheme="majorBidi" w:cstheme="majorBidi"/>
                <w:color w:val="auto"/>
                <w:sz w:val="16"/>
                <w:szCs w:val="16"/>
                <w:rPrChange w:id="98" w:author="bijan mehralizadeh" w:date="2023-02-11T21:05:00Z">
                  <w:rPr>
                    <w:rFonts w:ascii="Segoe UI" w:hAnsi="Segoe UI" w:cs="Segoe UI"/>
                    <w:color w:val="auto"/>
                    <w:sz w:val="22"/>
                    <w:szCs w:val="22"/>
                  </w:rPr>
                </w:rPrChange>
              </w:rPr>
              <w:fldChar w:fldCharType="end"/>
            </w:r>
          </w:p>
        </w:tc>
        <w:tc>
          <w:tcPr>
            <w:tcW w:w="2430" w:type="dxa"/>
            <w:tcPrChange w:id="99" w:author="bijan mehralizadeh" w:date="2023-02-11T21:05:00Z">
              <w:tcPr>
                <w:tcW w:w="2430" w:type="dxa"/>
                <w:vAlign w:val="bottom"/>
              </w:tcPr>
            </w:tcPrChange>
          </w:tcPr>
          <w:p w14:paraId="31A92BA6" w14:textId="1940E105" w:rsidR="008609BD" w:rsidRPr="0098145B" w:rsidRDefault="008609BD" w:rsidP="008609BD">
            <w:pPr>
              <w:spacing w:before="240" w:after="60" w:line="228" w:lineRule="auto"/>
              <w:rPr>
                <w:ins w:id="100" w:author="bijan mehralizadeh" w:date="2023-02-11T19:04:00Z"/>
                <w:rFonts w:asciiTheme="majorBidi" w:hAnsiTheme="majorBidi" w:cstheme="majorBidi"/>
                <w:color w:val="auto"/>
                <w:sz w:val="16"/>
                <w:szCs w:val="16"/>
                <w:rPrChange w:id="101" w:author="bijan mehralizadeh" w:date="2023-02-11T21:05:00Z">
                  <w:rPr>
                    <w:ins w:id="102" w:author="bijan mehralizadeh" w:date="2023-02-11T19:04:00Z"/>
                    <w:color w:val="auto"/>
                  </w:rPr>
                </w:rPrChange>
              </w:rPr>
            </w:pPr>
            <w:ins w:id="103" w:author="bijan mehralizadeh" w:date="2023-02-11T19:06:00Z">
              <w:r w:rsidRPr="0098145B">
                <w:rPr>
                  <w:rFonts w:asciiTheme="majorBidi" w:hAnsiTheme="majorBidi" w:cstheme="majorBidi"/>
                  <w:sz w:val="16"/>
                  <w:szCs w:val="16"/>
                  <w:rPrChange w:id="104" w:author="bijan mehralizadeh" w:date="2023-02-11T21:05:00Z">
                    <w:rPr>
                      <w:rFonts w:ascii="Arial" w:hAnsi="Arial" w:cs="Arial"/>
                    </w:rPr>
                  </w:rPrChange>
                </w:rPr>
                <w:t>Questionnaire (M-CHAT &amp; M-CHAT-RF)</w:t>
              </w:r>
            </w:ins>
          </w:p>
        </w:tc>
        <w:tc>
          <w:tcPr>
            <w:tcW w:w="1080" w:type="dxa"/>
            <w:tcPrChange w:id="105" w:author="bijan mehralizadeh" w:date="2023-02-11T21:05:00Z">
              <w:tcPr>
                <w:tcW w:w="1080" w:type="dxa"/>
                <w:vAlign w:val="bottom"/>
              </w:tcPr>
            </w:tcPrChange>
          </w:tcPr>
          <w:p w14:paraId="41FC4823" w14:textId="3809B4C9" w:rsidR="008609BD" w:rsidRPr="0098145B" w:rsidRDefault="008609BD" w:rsidP="008609BD">
            <w:pPr>
              <w:spacing w:before="240" w:after="60" w:line="228" w:lineRule="auto"/>
              <w:rPr>
                <w:ins w:id="106" w:author="bijan mehralizadeh" w:date="2023-02-11T19:04:00Z"/>
                <w:rFonts w:asciiTheme="majorBidi" w:hAnsiTheme="majorBidi" w:cstheme="majorBidi"/>
                <w:color w:val="auto"/>
                <w:sz w:val="16"/>
                <w:szCs w:val="16"/>
                <w:rPrChange w:id="107" w:author="bijan mehralizadeh" w:date="2023-02-11T21:05:00Z">
                  <w:rPr>
                    <w:ins w:id="108" w:author="bijan mehralizadeh" w:date="2023-02-11T19:04:00Z"/>
                    <w:color w:val="auto"/>
                  </w:rPr>
                </w:rPrChange>
              </w:rPr>
            </w:pPr>
            <w:ins w:id="109" w:author="bijan mehralizadeh" w:date="2023-02-11T19:06:00Z">
              <w:r w:rsidRPr="0098145B">
                <w:rPr>
                  <w:rFonts w:asciiTheme="majorBidi" w:hAnsiTheme="majorBidi" w:cstheme="majorBidi"/>
                  <w:sz w:val="16"/>
                  <w:szCs w:val="16"/>
                  <w:rPrChange w:id="110" w:author="bijan mehralizadeh" w:date="2023-02-11T21:05:00Z">
                    <w:rPr>
                      <w:rFonts w:ascii="Arial" w:hAnsi="Arial" w:cs="Arial"/>
                    </w:rPr>
                  </w:rPrChange>
                </w:rPr>
                <w:t>-</w:t>
              </w:r>
            </w:ins>
          </w:p>
        </w:tc>
        <w:tc>
          <w:tcPr>
            <w:tcW w:w="1170" w:type="dxa"/>
            <w:tcPrChange w:id="111" w:author="bijan mehralizadeh" w:date="2023-02-11T21:05:00Z">
              <w:tcPr>
                <w:tcW w:w="1170" w:type="dxa"/>
                <w:vAlign w:val="bottom"/>
              </w:tcPr>
            </w:tcPrChange>
          </w:tcPr>
          <w:p w14:paraId="06682F79" w14:textId="676949A3" w:rsidR="008609BD" w:rsidRPr="0098145B" w:rsidRDefault="008609BD" w:rsidP="008609BD">
            <w:pPr>
              <w:spacing w:before="240" w:after="60" w:line="228" w:lineRule="auto"/>
              <w:rPr>
                <w:ins w:id="112" w:author="bijan mehralizadeh" w:date="2023-02-11T19:04:00Z"/>
                <w:rFonts w:asciiTheme="majorBidi" w:hAnsiTheme="majorBidi" w:cstheme="majorBidi"/>
                <w:color w:val="auto"/>
                <w:sz w:val="16"/>
                <w:szCs w:val="16"/>
                <w:rPrChange w:id="113" w:author="bijan mehralizadeh" w:date="2023-02-11T21:05:00Z">
                  <w:rPr>
                    <w:ins w:id="114" w:author="bijan mehralizadeh" w:date="2023-02-11T19:04:00Z"/>
                    <w:color w:val="auto"/>
                  </w:rPr>
                </w:rPrChange>
              </w:rPr>
            </w:pPr>
            <w:ins w:id="115" w:author="bijan mehralizadeh" w:date="2023-02-11T19:06:00Z">
              <w:r w:rsidRPr="0098145B">
                <w:rPr>
                  <w:rFonts w:asciiTheme="majorBidi" w:hAnsiTheme="majorBidi" w:cstheme="majorBidi"/>
                  <w:sz w:val="16"/>
                  <w:szCs w:val="16"/>
                  <w:rPrChange w:id="116" w:author="bijan mehralizadeh" w:date="2023-02-11T21:05:00Z">
                    <w:rPr>
                      <w:rFonts w:ascii="Arial" w:hAnsi="Arial" w:cs="Arial"/>
                    </w:rPr>
                  </w:rPrChange>
                </w:rPr>
                <w:t>95-97%</w:t>
              </w:r>
            </w:ins>
          </w:p>
        </w:tc>
        <w:tc>
          <w:tcPr>
            <w:tcW w:w="1170" w:type="dxa"/>
            <w:tcPrChange w:id="117" w:author="bijan mehralizadeh" w:date="2023-02-11T21:05:00Z">
              <w:tcPr>
                <w:tcW w:w="1170" w:type="dxa"/>
                <w:vAlign w:val="bottom"/>
              </w:tcPr>
            </w:tcPrChange>
          </w:tcPr>
          <w:p w14:paraId="65F1F6BE" w14:textId="4D3AE6CE" w:rsidR="008609BD" w:rsidRPr="0098145B" w:rsidRDefault="008609BD" w:rsidP="008609BD">
            <w:pPr>
              <w:spacing w:before="240" w:after="60" w:line="228" w:lineRule="auto"/>
              <w:rPr>
                <w:ins w:id="118" w:author="bijan mehralizadeh" w:date="2023-02-11T19:04:00Z"/>
                <w:rFonts w:asciiTheme="majorBidi" w:hAnsiTheme="majorBidi" w:cstheme="majorBidi"/>
                <w:color w:val="auto"/>
                <w:sz w:val="16"/>
                <w:szCs w:val="16"/>
                <w:rPrChange w:id="119" w:author="bijan mehralizadeh" w:date="2023-02-11T21:05:00Z">
                  <w:rPr>
                    <w:ins w:id="120" w:author="bijan mehralizadeh" w:date="2023-02-11T19:04:00Z"/>
                    <w:color w:val="auto"/>
                  </w:rPr>
                </w:rPrChange>
              </w:rPr>
            </w:pPr>
            <w:ins w:id="121" w:author="bijan mehralizadeh" w:date="2023-02-11T19:06:00Z">
              <w:r w:rsidRPr="0098145B">
                <w:rPr>
                  <w:rFonts w:asciiTheme="majorBidi" w:hAnsiTheme="majorBidi" w:cstheme="majorBidi"/>
                  <w:sz w:val="16"/>
                  <w:szCs w:val="16"/>
                  <w:rPrChange w:id="122" w:author="bijan mehralizadeh" w:date="2023-02-11T21:05:00Z">
                    <w:rPr>
                      <w:rFonts w:ascii="Arial" w:hAnsi="Arial" w:cs="Arial"/>
                    </w:rPr>
                  </w:rPrChange>
                </w:rPr>
                <w:t>99%</w:t>
              </w:r>
            </w:ins>
          </w:p>
        </w:tc>
        <w:tc>
          <w:tcPr>
            <w:tcW w:w="2636" w:type="dxa"/>
            <w:tcPrChange w:id="123" w:author="bijan mehralizadeh" w:date="2023-02-11T21:05:00Z">
              <w:tcPr>
                <w:tcW w:w="2636" w:type="dxa"/>
                <w:vAlign w:val="bottom"/>
              </w:tcPr>
            </w:tcPrChange>
          </w:tcPr>
          <w:p w14:paraId="0E93C34C" w14:textId="67B53896" w:rsidR="008609BD" w:rsidRPr="0098145B" w:rsidRDefault="008609BD" w:rsidP="008609BD">
            <w:pPr>
              <w:spacing w:before="240" w:after="60" w:line="228" w:lineRule="auto"/>
              <w:rPr>
                <w:ins w:id="124" w:author="bijan mehralizadeh" w:date="2023-02-11T19:04:00Z"/>
                <w:rFonts w:asciiTheme="majorBidi" w:hAnsiTheme="majorBidi" w:cstheme="majorBidi"/>
                <w:color w:val="auto"/>
                <w:sz w:val="16"/>
                <w:szCs w:val="16"/>
                <w:rPrChange w:id="125" w:author="bijan mehralizadeh" w:date="2023-02-11T21:05:00Z">
                  <w:rPr>
                    <w:ins w:id="126" w:author="bijan mehralizadeh" w:date="2023-02-11T19:04:00Z"/>
                    <w:color w:val="auto"/>
                  </w:rPr>
                </w:rPrChange>
              </w:rPr>
            </w:pPr>
            <w:ins w:id="127" w:author="bijan mehralizadeh" w:date="2023-02-11T19:06:00Z">
              <w:r w:rsidRPr="0098145B">
                <w:rPr>
                  <w:rFonts w:asciiTheme="majorBidi" w:hAnsiTheme="majorBidi" w:cstheme="majorBidi"/>
                  <w:sz w:val="16"/>
                  <w:szCs w:val="16"/>
                  <w:rPrChange w:id="128" w:author="bijan mehralizadeh" w:date="2023-02-11T21:05:00Z">
                    <w:rPr>
                      <w:rFonts w:ascii="Arial" w:hAnsi="Arial" w:cs="Arial"/>
                    </w:rPr>
                  </w:rPrChange>
                </w:rPr>
                <w:t>need for experts, biased opinions</w:t>
              </w:r>
            </w:ins>
          </w:p>
        </w:tc>
      </w:tr>
      <w:tr w:rsidR="008609BD" w:rsidRPr="0098145B" w14:paraId="6BC021C7" w14:textId="77777777" w:rsidTr="0098145B">
        <w:trPr>
          <w:ins w:id="129" w:author="bijan mehralizadeh" w:date="2023-02-11T19:04:00Z"/>
        </w:trPr>
        <w:tc>
          <w:tcPr>
            <w:tcW w:w="1255" w:type="dxa"/>
            <w:tcPrChange w:id="130" w:author="bijan mehralizadeh" w:date="2023-02-11T21:05:00Z">
              <w:tcPr>
                <w:tcW w:w="1255" w:type="dxa"/>
              </w:tcPr>
            </w:tcPrChange>
          </w:tcPr>
          <w:p w14:paraId="0EEA5480" w14:textId="7D473686" w:rsidR="008609BD" w:rsidRPr="0098145B" w:rsidRDefault="008609BD" w:rsidP="008609BD">
            <w:pPr>
              <w:spacing w:before="240" w:after="60" w:line="228" w:lineRule="auto"/>
              <w:rPr>
                <w:ins w:id="131" w:author="bijan mehralizadeh" w:date="2023-02-11T19:04:00Z"/>
                <w:rFonts w:asciiTheme="majorBidi" w:hAnsiTheme="majorBidi" w:cstheme="majorBidi"/>
                <w:color w:val="auto"/>
                <w:sz w:val="16"/>
                <w:szCs w:val="16"/>
                <w:rPrChange w:id="132" w:author="bijan mehralizadeh" w:date="2023-02-11T21:05:00Z">
                  <w:rPr>
                    <w:ins w:id="133" w:author="bijan mehralizadeh" w:date="2023-02-11T19:04:00Z"/>
                    <w:color w:val="auto"/>
                  </w:rPr>
                </w:rPrChange>
              </w:rPr>
            </w:pPr>
            <w:proofErr w:type="spellStart"/>
            <w:ins w:id="134" w:author="bijan mehralizadeh" w:date="2023-02-11T19:09:00Z">
              <w:r w:rsidRPr="0098145B">
                <w:rPr>
                  <w:rFonts w:asciiTheme="majorBidi" w:hAnsiTheme="majorBidi" w:cstheme="majorBidi"/>
                  <w:sz w:val="16"/>
                  <w:szCs w:val="16"/>
                  <w:shd w:val="clear" w:color="auto" w:fill="FFFFFF"/>
                  <w:rPrChange w:id="135" w:author="bijan mehralizadeh" w:date="2023-02-11T21:05:00Z">
                    <w:rPr>
                      <w:rFonts w:ascii="Arial" w:hAnsi="Arial" w:cs="Arial"/>
                      <w:shd w:val="clear" w:color="auto" w:fill="FFFFFF"/>
                    </w:rPr>
                  </w:rPrChange>
                </w:rPr>
                <w:t>Shokoohi-Yekta</w:t>
              </w:r>
              <w:proofErr w:type="spellEnd"/>
              <w:r w:rsidRPr="0098145B">
                <w:rPr>
                  <w:rFonts w:asciiTheme="majorBidi" w:hAnsiTheme="majorBidi" w:cstheme="majorBidi"/>
                  <w:sz w:val="16"/>
                  <w:szCs w:val="16"/>
                  <w:shd w:val="clear" w:color="auto" w:fill="FFFFFF"/>
                  <w:rPrChange w:id="136"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137"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138" w:author="bijan mehralizadeh" w:date="2023-02-11T21:05:00Z">
                  <w:rPr>
                    <w:rFonts w:ascii="Arial" w:hAnsi="Arial" w:cs="Arial"/>
                    <w:shd w:val="clear" w:color="auto" w:fill="FFFFFF"/>
                  </w:rPr>
                </w:rPrChange>
              </w:rPr>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Pr="0098145B">
              <w:rPr>
                <w:rFonts w:asciiTheme="majorBidi" w:hAnsiTheme="majorBidi" w:cstheme="majorBidi"/>
                <w:sz w:val="16"/>
                <w:szCs w:val="16"/>
                <w:shd w:val="clear" w:color="auto" w:fill="FFFFFF"/>
                <w:rPrChange w:id="139"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140" w:author="bijan mehralizadeh" w:date="2023-02-11T21:05:00Z">
                  <w:rPr>
                    <w:rFonts w:ascii="Arial" w:hAnsi="Arial" w:cs="Arial"/>
                    <w:noProof/>
                    <w:shd w:val="clear" w:color="auto" w:fill="FFFFFF"/>
                  </w:rPr>
                </w:rPrChange>
              </w:rPr>
              <w:t>[5]</w:t>
            </w:r>
            <w:r w:rsidRPr="0098145B">
              <w:rPr>
                <w:rFonts w:asciiTheme="majorBidi" w:hAnsiTheme="majorBidi" w:cstheme="majorBidi"/>
                <w:sz w:val="16"/>
                <w:szCs w:val="16"/>
                <w:shd w:val="clear" w:color="auto" w:fill="FFFFFF"/>
                <w:rPrChange w:id="141" w:author="bijan mehralizadeh" w:date="2023-02-11T21:05:00Z">
                  <w:rPr>
                    <w:rFonts w:ascii="Arial" w:hAnsi="Arial" w:cs="Arial"/>
                    <w:shd w:val="clear" w:color="auto" w:fill="FFFFFF"/>
                  </w:rPr>
                </w:rPrChange>
              </w:rPr>
              <w:fldChar w:fldCharType="end"/>
            </w:r>
          </w:p>
        </w:tc>
        <w:tc>
          <w:tcPr>
            <w:tcW w:w="2430" w:type="dxa"/>
            <w:tcPrChange w:id="142" w:author="bijan mehralizadeh" w:date="2023-02-11T21:05:00Z">
              <w:tcPr>
                <w:tcW w:w="2430" w:type="dxa"/>
                <w:vAlign w:val="bottom"/>
              </w:tcPr>
            </w:tcPrChange>
          </w:tcPr>
          <w:p w14:paraId="4EB869CC" w14:textId="69053A68" w:rsidR="008609BD" w:rsidRPr="0098145B" w:rsidRDefault="008609BD" w:rsidP="008609BD">
            <w:pPr>
              <w:spacing w:before="240" w:after="60" w:line="228" w:lineRule="auto"/>
              <w:rPr>
                <w:ins w:id="143" w:author="bijan mehralizadeh" w:date="2023-02-11T19:04:00Z"/>
                <w:rFonts w:asciiTheme="majorBidi" w:hAnsiTheme="majorBidi" w:cstheme="majorBidi"/>
                <w:color w:val="auto"/>
                <w:sz w:val="16"/>
                <w:szCs w:val="16"/>
                <w:rPrChange w:id="144" w:author="bijan mehralizadeh" w:date="2023-02-11T21:05:00Z">
                  <w:rPr>
                    <w:ins w:id="145" w:author="bijan mehralizadeh" w:date="2023-02-11T19:04:00Z"/>
                    <w:color w:val="auto"/>
                  </w:rPr>
                </w:rPrChange>
              </w:rPr>
            </w:pPr>
            <w:ins w:id="146" w:author="bijan mehralizadeh" w:date="2023-02-11T19:06:00Z">
              <w:r w:rsidRPr="0098145B">
                <w:rPr>
                  <w:rFonts w:asciiTheme="majorBidi" w:hAnsiTheme="majorBidi" w:cstheme="majorBidi"/>
                  <w:sz w:val="16"/>
                  <w:szCs w:val="16"/>
                  <w:rPrChange w:id="147" w:author="bijan mehralizadeh" w:date="2023-02-11T21:05:00Z">
                    <w:rPr>
                      <w:rFonts w:ascii="Arial" w:hAnsi="Arial" w:cs="Arial"/>
                    </w:rPr>
                  </w:rPrChange>
                </w:rPr>
                <w:t>Questionnaire (Expert System)</w:t>
              </w:r>
            </w:ins>
          </w:p>
        </w:tc>
        <w:tc>
          <w:tcPr>
            <w:tcW w:w="1080" w:type="dxa"/>
            <w:tcPrChange w:id="148" w:author="bijan mehralizadeh" w:date="2023-02-11T21:05:00Z">
              <w:tcPr>
                <w:tcW w:w="1080" w:type="dxa"/>
                <w:vAlign w:val="bottom"/>
              </w:tcPr>
            </w:tcPrChange>
          </w:tcPr>
          <w:p w14:paraId="13BF92E6" w14:textId="2E48C4D6" w:rsidR="008609BD" w:rsidRPr="0098145B" w:rsidRDefault="008609BD" w:rsidP="008609BD">
            <w:pPr>
              <w:spacing w:before="240" w:after="60" w:line="228" w:lineRule="auto"/>
              <w:rPr>
                <w:ins w:id="149" w:author="bijan mehralizadeh" w:date="2023-02-11T19:04:00Z"/>
                <w:rFonts w:asciiTheme="majorBidi" w:hAnsiTheme="majorBidi" w:cstheme="majorBidi"/>
                <w:color w:val="auto"/>
                <w:sz w:val="16"/>
                <w:szCs w:val="16"/>
                <w:rPrChange w:id="150" w:author="bijan mehralizadeh" w:date="2023-02-11T21:05:00Z">
                  <w:rPr>
                    <w:ins w:id="151" w:author="bijan mehralizadeh" w:date="2023-02-11T19:04:00Z"/>
                    <w:color w:val="auto"/>
                  </w:rPr>
                </w:rPrChange>
              </w:rPr>
            </w:pPr>
            <w:ins w:id="152" w:author="bijan mehralizadeh" w:date="2023-02-11T19:06:00Z">
              <w:r w:rsidRPr="0098145B">
                <w:rPr>
                  <w:rFonts w:asciiTheme="majorBidi" w:hAnsiTheme="majorBidi" w:cstheme="majorBidi"/>
                  <w:sz w:val="16"/>
                  <w:szCs w:val="16"/>
                  <w:rPrChange w:id="153" w:author="bijan mehralizadeh" w:date="2023-02-11T21:05:00Z">
                    <w:rPr>
                      <w:rFonts w:ascii="Arial" w:hAnsi="Arial" w:cs="Arial"/>
                    </w:rPr>
                  </w:rPrChange>
                </w:rPr>
                <w:t>92.40%</w:t>
              </w:r>
            </w:ins>
          </w:p>
        </w:tc>
        <w:tc>
          <w:tcPr>
            <w:tcW w:w="1170" w:type="dxa"/>
            <w:tcPrChange w:id="154" w:author="bijan mehralizadeh" w:date="2023-02-11T21:05:00Z">
              <w:tcPr>
                <w:tcW w:w="1170" w:type="dxa"/>
                <w:vAlign w:val="bottom"/>
              </w:tcPr>
            </w:tcPrChange>
          </w:tcPr>
          <w:p w14:paraId="37734896" w14:textId="38B40043" w:rsidR="008609BD" w:rsidRPr="0098145B" w:rsidRDefault="008609BD" w:rsidP="008609BD">
            <w:pPr>
              <w:spacing w:before="240" w:after="60" w:line="228" w:lineRule="auto"/>
              <w:rPr>
                <w:ins w:id="155" w:author="bijan mehralizadeh" w:date="2023-02-11T19:04:00Z"/>
                <w:rFonts w:asciiTheme="majorBidi" w:hAnsiTheme="majorBidi" w:cstheme="majorBidi"/>
                <w:color w:val="auto"/>
                <w:sz w:val="16"/>
                <w:szCs w:val="16"/>
                <w:rPrChange w:id="156" w:author="bijan mehralizadeh" w:date="2023-02-11T21:05:00Z">
                  <w:rPr>
                    <w:ins w:id="157" w:author="bijan mehralizadeh" w:date="2023-02-11T19:04:00Z"/>
                    <w:color w:val="auto"/>
                  </w:rPr>
                </w:rPrChange>
              </w:rPr>
            </w:pPr>
            <w:ins w:id="158" w:author="bijan mehralizadeh" w:date="2023-02-11T19:06:00Z">
              <w:r w:rsidRPr="0098145B">
                <w:rPr>
                  <w:rFonts w:asciiTheme="majorBidi" w:hAnsiTheme="majorBidi" w:cstheme="majorBidi"/>
                  <w:sz w:val="16"/>
                  <w:szCs w:val="16"/>
                  <w:rPrChange w:id="159" w:author="bijan mehralizadeh" w:date="2023-02-11T21:05:00Z">
                    <w:rPr>
                      <w:rFonts w:ascii="Arial" w:hAnsi="Arial" w:cs="Arial"/>
                    </w:rPr>
                  </w:rPrChange>
                </w:rPr>
                <w:t>-</w:t>
              </w:r>
            </w:ins>
          </w:p>
        </w:tc>
        <w:tc>
          <w:tcPr>
            <w:tcW w:w="1170" w:type="dxa"/>
            <w:tcPrChange w:id="160" w:author="bijan mehralizadeh" w:date="2023-02-11T21:05:00Z">
              <w:tcPr>
                <w:tcW w:w="1170" w:type="dxa"/>
                <w:vAlign w:val="bottom"/>
              </w:tcPr>
            </w:tcPrChange>
          </w:tcPr>
          <w:p w14:paraId="5CB483D3" w14:textId="6C7ADEDB" w:rsidR="008609BD" w:rsidRPr="0098145B" w:rsidRDefault="008609BD" w:rsidP="008609BD">
            <w:pPr>
              <w:spacing w:before="240" w:after="60" w:line="228" w:lineRule="auto"/>
              <w:rPr>
                <w:ins w:id="161" w:author="bijan mehralizadeh" w:date="2023-02-11T19:04:00Z"/>
                <w:rFonts w:asciiTheme="majorBidi" w:hAnsiTheme="majorBidi" w:cstheme="majorBidi"/>
                <w:color w:val="auto"/>
                <w:sz w:val="16"/>
                <w:szCs w:val="16"/>
                <w:rPrChange w:id="162" w:author="bijan mehralizadeh" w:date="2023-02-11T21:05:00Z">
                  <w:rPr>
                    <w:ins w:id="163" w:author="bijan mehralizadeh" w:date="2023-02-11T19:04:00Z"/>
                    <w:color w:val="auto"/>
                  </w:rPr>
                </w:rPrChange>
              </w:rPr>
            </w:pPr>
            <w:ins w:id="164" w:author="bijan mehralizadeh" w:date="2023-02-11T19:06:00Z">
              <w:r w:rsidRPr="0098145B">
                <w:rPr>
                  <w:rFonts w:asciiTheme="majorBidi" w:hAnsiTheme="majorBidi" w:cstheme="majorBidi"/>
                  <w:sz w:val="16"/>
                  <w:szCs w:val="16"/>
                  <w:rPrChange w:id="165" w:author="bijan mehralizadeh" w:date="2023-02-11T21:05:00Z">
                    <w:rPr>
                      <w:rFonts w:ascii="Arial" w:hAnsi="Arial" w:cs="Arial"/>
                    </w:rPr>
                  </w:rPrChange>
                </w:rPr>
                <w:t>-</w:t>
              </w:r>
            </w:ins>
          </w:p>
        </w:tc>
        <w:tc>
          <w:tcPr>
            <w:tcW w:w="2636" w:type="dxa"/>
            <w:tcPrChange w:id="166" w:author="bijan mehralizadeh" w:date="2023-02-11T21:05:00Z">
              <w:tcPr>
                <w:tcW w:w="2636" w:type="dxa"/>
                <w:vAlign w:val="bottom"/>
              </w:tcPr>
            </w:tcPrChange>
          </w:tcPr>
          <w:p w14:paraId="14320D9F" w14:textId="40C47391" w:rsidR="008609BD" w:rsidRPr="0098145B" w:rsidRDefault="008609BD" w:rsidP="008609BD">
            <w:pPr>
              <w:spacing w:before="240" w:after="60" w:line="228" w:lineRule="auto"/>
              <w:rPr>
                <w:ins w:id="167" w:author="bijan mehralizadeh" w:date="2023-02-11T19:04:00Z"/>
                <w:rFonts w:asciiTheme="majorBidi" w:hAnsiTheme="majorBidi" w:cstheme="majorBidi"/>
                <w:color w:val="auto"/>
                <w:sz w:val="16"/>
                <w:szCs w:val="16"/>
                <w:rPrChange w:id="168" w:author="bijan mehralizadeh" w:date="2023-02-11T21:05:00Z">
                  <w:rPr>
                    <w:ins w:id="169" w:author="bijan mehralizadeh" w:date="2023-02-11T19:04:00Z"/>
                    <w:color w:val="auto"/>
                  </w:rPr>
                </w:rPrChange>
              </w:rPr>
            </w:pPr>
            <w:ins w:id="170" w:author="bijan mehralizadeh" w:date="2023-02-11T19:06:00Z">
              <w:r w:rsidRPr="0098145B">
                <w:rPr>
                  <w:rFonts w:asciiTheme="majorBidi" w:hAnsiTheme="majorBidi" w:cstheme="majorBidi"/>
                  <w:sz w:val="16"/>
                  <w:szCs w:val="16"/>
                  <w:rPrChange w:id="171" w:author="bijan mehralizadeh" w:date="2023-02-11T21:05:00Z">
                    <w:rPr>
                      <w:rFonts w:ascii="Arial" w:hAnsi="Arial" w:cs="Arial"/>
                    </w:rPr>
                  </w:rPrChange>
                </w:rPr>
                <w:t>biased opinions</w:t>
              </w:r>
            </w:ins>
          </w:p>
        </w:tc>
      </w:tr>
      <w:tr w:rsidR="008609BD" w:rsidRPr="0098145B" w14:paraId="472688CE" w14:textId="77777777" w:rsidTr="0098145B">
        <w:trPr>
          <w:ins w:id="172" w:author="bijan mehralizadeh" w:date="2023-02-11T19:04:00Z"/>
        </w:trPr>
        <w:tc>
          <w:tcPr>
            <w:tcW w:w="1255" w:type="dxa"/>
            <w:tcPrChange w:id="173" w:author="bijan mehralizadeh" w:date="2023-02-11T21:05:00Z">
              <w:tcPr>
                <w:tcW w:w="1255" w:type="dxa"/>
              </w:tcPr>
            </w:tcPrChange>
          </w:tcPr>
          <w:p w14:paraId="66B46589" w14:textId="546F2E4B" w:rsidR="008609BD" w:rsidRPr="0098145B" w:rsidRDefault="008609BD" w:rsidP="008609BD">
            <w:pPr>
              <w:spacing w:before="240" w:after="60" w:line="228" w:lineRule="auto"/>
              <w:rPr>
                <w:ins w:id="174" w:author="bijan mehralizadeh" w:date="2023-02-11T19:04:00Z"/>
                <w:rFonts w:asciiTheme="majorBidi" w:hAnsiTheme="majorBidi" w:cstheme="majorBidi"/>
                <w:color w:val="auto"/>
                <w:sz w:val="16"/>
                <w:szCs w:val="16"/>
                <w:rPrChange w:id="175" w:author="bijan mehralizadeh" w:date="2023-02-11T21:05:00Z">
                  <w:rPr>
                    <w:ins w:id="176" w:author="bijan mehralizadeh" w:date="2023-02-11T19:04:00Z"/>
                    <w:color w:val="auto"/>
                  </w:rPr>
                </w:rPrChange>
              </w:rPr>
            </w:pPr>
            <w:ins w:id="177" w:author="bijan mehralizadeh" w:date="2023-02-11T19:10:00Z">
              <w:r w:rsidRPr="0098145B">
                <w:rPr>
                  <w:rFonts w:asciiTheme="majorBidi" w:hAnsiTheme="majorBidi" w:cstheme="majorBidi"/>
                  <w:color w:val="222222"/>
                  <w:sz w:val="16"/>
                  <w:szCs w:val="16"/>
                  <w:shd w:val="clear" w:color="auto" w:fill="FFFFFF"/>
                  <w:rPrChange w:id="178" w:author="bijan mehralizadeh" w:date="2023-02-11T21:05:00Z">
                    <w:rPr>
                      <w:rFonts w:ascii="Arial" w:hAnsi="Arial" w:cs="Arial"/>
                      <w:color w:val="222222"/>
                      <w:shd w:val="clear" w:color="auto" w:fill="FFFFFF"/>
                    </w:rPr>
                  </w:rPrChange>
                </w:rPr>
                <w:t>Sanchez-Garcia</w:t>
              </w:r>
              <w:r w:rsidRPr="0098145B">
                <w:rPr>
                  <w:rFonts w:asciiTheme="majorBidi" w:hAnsiTheme="majorBidi" w:cstheme="majorBidi"/>
                  <w:color w:val="222222"/>
                  <w:sz w:val="16"/>
                  <w:szCs w:val="16"/>
                  <w:shd w:val="clear" w:color="auto" w:fill="FFFFFF"/>
                  <w:rPrChange w:id="179" w:author="bijan mehralizadeh" w:date="2023-02-11T21:05:00Z">
                    <w:rPr>
                      <w:rFonts w:ascii="Arial" w:hAnsi="Arial" w:cs="Arial"/>
                      <w:color w:val="222222"/>
                      <w:shd w:val="clear" w:color="auto" w:fill="FFFFFF"/>
                    </w:rPr>
                  </w:rPrChange>
                </w:rPr>
                <w:t xml:space="preserve"> et al. </w:t>
              </w:r>
            </w:ins>
            <w:r w:rsidRPr="0098145B">
              <w:rPr>
                <w:rFonts w:asciiTheme="majorBidi" w:hAnsiTheme="majorBidi" w:cstheme="majorBidi"/>
                <w:color w:val="222222"/>
                <w:sz w:val="16"/>
                <w:szCs w:val="16"/>
                <w:shd w:val="clear" w:color="auto" w:fill="FFFFFF"/>
                <w:rPrChange w:id="180" w:author="bijan mehralizadeh" w:date="2023-02-11T21:05:00Z">
                  <w:rPr>
                    <w:rFonts w:ascii="Arial" w:hAnsi="Arial" w:cs="Arial"/>
                    <w:color w:val="222222"/>
                    <w:shd w:val="clear" w:color="auto" w:fill="FFFFFF"/>
                  </w:rPr>
                </w:rPrChange>
              </w:rPr>
              <w:fldChar w:fldCharType="begin"/>
            </w:r>
            <w:r w:rsidRPr="0098145B">
              <w:rPr>
                <w:rFonts w:asciiTheme="majorBidi" w:hAnsiTheme="majorBidi" w:cstheme="majorBidi"/>
                <w:color w:val="222222"/>
                <w:sz w:val="16"/>
                <w:szCs w:val="16"/>
                <w:shd w:val="clear" w:color="auto" w:fill="FFFFFF"/>
                <w:rPrChange w:id="181" w:author="bijan mehralizadeh" w:date="2023-02-11T21:05:00Z">
                  <w:rPr>
                    <w:rFonts w:ascii="Arial" w:hAnsi="Arial" w:cs="Arial"/>
                    <w:color w:val="222222"/>
                    <w:shd w:val="clear" w:color="auto" w:fill="FFFFFF"/>
                  </w:rPr>
                </w:rPrChange>
              </w:rPr>
              <w:instrText xml:space="preserve"> ADDIN EN.CITE &lt;EndNote&gt;&lt;Cite&gt;&lt;Author&gt;Sanchez-Garcia&lt;/Author&gt;&lt;Year&gt;2019&lt;/Year&gt;&lt;RecNum&gt;28&lt;/RecNum&gt;&lt;DisplayText&gt;[16]&lt;/DisplayText&gt;&lt;record&gt;&lt;rec-number&gt;28&lt;/rec-number&gt;&lt;foreign-keys&gt;&lt;key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sidRPr="0098145B">
              <w:rPr>
                <w:rFonts w:asciiTheme="majorBidi" w:hAnsiTheme="majorBidi" w:cstheme="majorBidi"/>
                <w:color w:val="222222"/>
                <w:sz w:val="16"/>
                <w:szCs w:val="16"/>
                <w:shd w:val="clear" w:color="auto" w:fill="FFFFFF"/>
                <w:rPrChange w:id="182" w:author="bijan mehralizadeh" w:date="2023-02-11T21:05:00Z">
                  <w:rPr>
                    <w:rFonts w:ascii="Arial" w:hAnsi="Arial" w:cs="Arial"/>
                    <w:color w:val="222222"/>
                    <w:shd w:val="clear" w:color="auto" w:fill="FFFFFF"/>
                  </w:rPr>
                </w:rPrChange>
              </w:rPr>
              <w:fldChar w:fldCharType="separate"/>
            </w:r>
            <w:r w:rsidRPr="0098145B">
              <w:rPr>
                <w:rFonts w:asciiTheme="majorBidi" w:hAnsiTheme="majorBidi" w:cstheme="majorBidi"/>
                <w:noProof/>
                <w:color w:val="222222"/>
                <w:sz w:val="16"/>
                <w:szCs w:val="16"/>
                <w:shd w:val="clear" w:color="auto" w:fill="FFFFFF"/>
                <w:rPrChange w:id="183" w:author="bijan mehralizadeh" w:date="2023-02-11T21:05:00Z">
                  <w:rPr>
                    <w:rFonts w:ascii="Arial" w:hAnsi="Arial" w:cs="Arial"/>
                    <w:noProof/>
                    <w:color w:val="222222"/>
                    <w:shd w:val="clear" w:color="auto" w:fill="FFFFFF"/>
                  </w:rPr>
                </w:rPrChange>
              </w:rPr>
              <w:t>[16]</w:t>
            </w:r>
            <w:r w:rsidRPr="0098145B">
              <w:rPr>
                <w:rFonts w:asciiTheme="majorBidi" w:hAnsiTheme="majorBidi" w:cstheme="majorBidi"/>
                <w:color w:val="222222"/>
                <w:sz w:val="16"/>
                <w:szCs w:val="16"/>
                <w:shd w:val="clear" w:color="auto" w:fill="FFFFFF"/>
                <w:rPrChange w:id="184" w:author="bijan mehralizadeh" w:date="2023-02-11T21:05:00Z">
                  <w:rPr>
                    <w:rFonts w:ascii="Arial" w:hAnsi="Arial" w:cs="Arial"/>
                    <w:color w:val="222222"/>
                    <w:shd w:val="clear" w:color="auto" w:fill="FFFFFF"/>
                  </w:rPr>
                </w:rPrChange>
              </w:rPr>
              <w:fldChar w:fldCharType="end"/>
            </w:r>
          </w:p>
        </w:tc>
        <w:tc>
          <w:tcPr>
            <w:tcW w:w="2430" w:type="dxa"/>
            <w:tcPrChange w:id="185" w:author="bijan mehralizadeh" w:date="2023-02-11T21:05:00Z">
              <w:tcPr>
                <w:tcW w:w="2430" w:type="dxa"/>
                <w:vAlign w:val="bottom"/>
              </w:tcPr>
            </w:tcPrChange>
          </w:tcPr>
          <w:p w14:paraId="31A823FE" w14:textId="089E8D76" w:rsidR="008609BD" w:rsidRPr="0098145B" w:rsidRDefault="008609BD" w:rsidP="008609BD">
            <w:pPr>
              <w:spacing w:before="240" w:after="60" w:line="228" w:lineRule="auto"/>
              <w:rPr>
                <w:ins w:id="186" w:author="bijan mehralizadeh" w:date="2023-02-11T19:04:00Z"/>
                <w:rFonts w:asciiTheme="majorBidi" w:hAnsiTheme="majorBidi" w:cstheme="majorBidi"/>
                <w:color w:val="auto"/>
                <w:sz w:val="16"/>
                <w:szCs w:val="16"/>
                <w:rPrChange w:id="187" w:author="bijan mehralizadeh" w:date="2023-02-11T21:05:00Z">
                  <w:rPr>
                    <w:ins w:id="188" w:author="bijan mehralizadeh" w:date="2023-02-11T19:04:00Z"/>
                    <w:color w:val="auto"/>
                  </w:rPr>
                </w:rPrChange>
              </w:rPr>
            </w:pPr>
            <w:proofErr w:type="gramStart"/>
            <w:ins w:id="189" w:author="bijan mehralizadeh" w:date="2023-02-11T19:06:00Z">
              <w:r w:rsidRPr="0098145B">
                <w:rPr>
                  <w:rFonts w:asciiTheme="majorBidi" w:hAnsiTheme="majorBidi" w:cstheme="majorBidi"/>
                  <w:sz w:val="16"/>
                  <w:szCs w:val="16"/>
                  <w:rPrChange w:id="190" w:author="bijan mehralizadeh" w:date="2023-02-11T21:05:00Z">
                    <w:rPr>
                      <w:rFonts w:ascii="Arial" w:hAnsi="Arial" w:cs="Arial"/>
                    </w:rPr>
                  </w:rPrChange>
                </w:rPr>
                <w:t>Questionnaire(</w:t>
              </w:r>
              <w:proofErr w:type="spellStart"/>
              <w:proofErr w:type="gramEnd"/>
              <w:r w:rsidRPr="0098145B">
                <w:rPr>
                  <w:rFonts w:asciiTheme="majorBidi" w:hAnsiTheme="majorBidi" w:cstheme="majorBidi"/>
                  <w:sz w:val="16"/>
                  <w:szCs w:val="16"/>
                  <w:rPrChange w:id="191" w:author="bijan mehralizadeh" w:date="2023-02-11T21:05:00Z">
                    <w:rPr>
                      <w:rFonts w:ascii="Arial" w:hAnsi="Arial" w:cs="Arial"/>
                    </w:rPr>
                  </w:rPrChange>
                </w:rPr>
                <w:t>meta analysis</w:t>
              </w:r>
              <w:proofErr w:type="spellEnd"/>
              <w:r w:rsidRPr="0098145B">
                <w:rPr>
                  <w:rFonts w:asciiTheme="majorBidi" w:hAnsiTheme="majorBidi" w:cstheme="majorBidi"/>
                  <w:sz w:val="16"/>
                  <w:szCs w:val="16"/>
                  <w:rPrChange w:id="192" w:author="bijan mehralizadeh" w:date="2023-02-11T21:05:00Z">
                    <w:rPr>
                      <w:rFonts w:ascii="Arial" w:hAnsi="Arial" w:cs="Arial"/>
                    </w:rPr>
                  </w:rPrChange>
                </w:rPr>
                <w:t>)</w:t>
              </w:r>
            </w:ins>
          </w:p>
        </w:tc>
        <w:tc>
          <w:tcPr>
            <w:tcW w:w="1080" w:type="dxa"/>
            <w:tcPrChange w:id="193" w:author="bijan mehralizadeh" w:date="2023-02-11T21:05:00Z">
              <w:tcPr>
                <w:tcW w:w="1080" w:type="dxa"/>
                <w:vAlign w:val="bottom"/>
              </w:tcPr>
            </w:tcPrChange>
          </w:tcPr>
          <w:p w14:paraId="1A799E58" w14:textId="4B924CD4" w:rsidR="008609BD" w:rsidRPr="0098145B" w:rsidRDefault="008609BD" w:rsidP="008609BD">
            <w:pPr>
              <w:spacing w:before="240" w:after="60" w:line="228" w:lineRule="auto"/>
              <w:rPr>
                <w:ins w:id="194" w:author="bijan mehralizadeh" w:date="2023-02-11T19:04:00Z"/>
                <w:rFonts w:asciiTheme="majorBidi" w:hAnsiTheme="majorBidi" w:cstheme="majorBidi"/>
                <w:color w:val="auto"/>
                <w:sz w:val="16"/>
                <w:szCs w:val="16"/>
                <w:rPrChange w:id="195" w:author="bijan mehralizadeh" w:date="2023-02-11T21:05:00Z">
                  <w:rPr>
                    <w:ins w:id="196" w:author="bijan mehralizadeh" w:date="2023-02-11T19:04:00Z"/>
                    <w:color w:val="auto"/>
                  </w:rPr>
                </w:rPrChange>
              </w:rPr>
            </w:pPr>
            <w:ins w:id="197" w:author="bijan mehralizadeh" w:date="2023-02-11T19:06:00Z">
              <w:r w:rsidRPr="0098145B">
                <w:rPr>
                  <w:rFonts w:asciiTheme="majorBidi" w:hAnsiTheme="majorBidi" w:cstheme="majorBidi"/>
                  <w:sz w:val="16"/>
                  <w:szCs w:val="16"/>
                  <w:rPrChange w:id="198" w:author="bijan mehralizadeh" w:date="2023-02-11T21:05:00Z">
                    <w:rPr>
                      <w:rFonts w:ascii="Arial" w:hAnsi="Arial" w:cs="Arial"/>
                    </w:rPr>
                  </w:rPrChange>
                </w:rPr>
                <w:t>-</w:t>
              </w:r>
            </w:ins>
          </w:p>
        </w:tc>
        <w:tc>
          <w:tcPr>
            <w:tcW w:w="1170" w:type="dxa"/>
            <w:tcPrChange w:id="199" w:author="bijan mehralizadeh" w:date="2023-02-11T21:05:00Z">
              <w:tcPr>
                <w:tcW w:w="1170" w:type="dxa"/>
                <w:vAlign w:val="bottom"/>
              </w:tcPr>
            </w:tcPrChange>
          </w:tcPr>
          <w:p w14:paraId="46BC4BFE" w14:textId="469A41F9" w:rsidR="008609BD" w:rsidRPr="0098145B" w:rsidRDefault="008609BD" w:rsidP="008609BD">
            <w:pPr>
              <w:spacing w:before="240" w:after="60" w:line="228" w:lineRule="auto"/>
              <w:rPr>
                <w:ins w:id="200" w:author="bijan mehralizadeh" w:date="2023-02-11T19:04:00Z"/>
                <w:rFonts w:asciiTheme="majorBidi" w:hAnsiTheme="majorBidi" w:cstheme="majorBidi"/>
                <w:color w:val="auto"/>
                <w:sz w:val="16"/>
                <w:szCs w:val="16"/>
                <w:rPrChange w:id="201" w:author="bijan mehralizadeh" w:date="2023-02-11T21:05:00Z">
                  <w:rPr>
                    <w:ins w:id="202" w:author="bijan mehralizadeh" w:date="2023-02-11T19:04:00Z"/>
                    <w:color w:val="auto"/>
                  </w:rPr>
                </w:rPrChange>
              </w:rPr>
            </w:pPr>
            <w:ins w:id="203" w:author="bijan mehralizadeh" w:date="2023-02-11T19:06:00Z">
              <w:r w:rsidRPr="0098145B">
                <w:rPr>
                  <w:rFonts w:asciiTheme="majorBidi" w:hAnsiTheme="majorBidi" w:cstheme="majorBidi"/>
                  <w:sz w:val="16"/>
                  <w:szCs w:val="16"/>
                  <w:rPrChange w:id="204" w:author="bijan mehralizadeh" w:date="2023-02-11T21:05:00Z">
                    <w:rPr>
                      <w:rFonts w:ascii="Arial" w:hAnsi="Arial" w:cs="Arial"/>
                    </w:rPr>
                  </w:rPrChange>
                </w:rPr>
                <w:t>72%</w:t>
              </w:r>
            </w:ins>
          </w:p>
        </w:tc>
        <w:tc>
          <w:tcPr>
            <w:tcW w:w="1170" w:type="dxa"/>
            <w:tcPrChange w:id="205" w:author="bijan mehralizadeh" w:date="2023-02-11T21:05:00Z">
              <w:tcPr>
                <w:tcW w:w="1170" w:type="dxa"/>
                <w:vAlign w:val="bottom"/>
              </w:tcPr>
            </w:tcPrChange>
          </w:tcPr>
          <w:p w14:paraId="40BC27B0" w14:textId="26E1C8F2" w:rsidR="008609BD" w:rsidRPr="0098145B" w:rsidRDefault="008609BD" w:rsidP="008609BD">
            <w:pPr>
              <w:spacing w:before="240" w:after="60" w:line="228" w:lineRule="auto"/>
              <w:rPr>
                <w:ins w:id="206" w:author="bijan mehralizadeh" w:date="2023-02-11T19:04:00Z"/>
                <w:rFonts w:asciiTheme="majorBidi" w:hAnsiTheme="majorBidi" w:cstheme="majorBidi"/>
                <w:color w:val="auto"/>
                <w:sz w:val="16"/>
                <w:szCs w:val="16"/>
                <w:rPrChange w:id="207" w:author="bijan mehralizadeh" w:date="2023-02-11T21:05:00Z">
                  <w:rPr>
                    <w:ins w:id="208" w:author="bijan mehralizadeh" w:date="2023-02-11T19:04:00Z"/>
                    <w:color w:val="auto"/>
                  </w:rPr>
                </w:rPrChange>
              </w:rPr>
            </w:pPr>
            <w:ins w:id="209" w:author="bijan mehralizadeh" w:date="2023-02-11T19:06:00Z">
              <w:r w:rsidRPr="0098145B">
                <w:rPr>
                  <w:rFonts w:asciiTheme="majorBidi" w:hAnsiTheme="majorBidi" w:cstheme="majorBidi"/>
                  <w:sz w:val="16"/>
                  <w:szCs w:val="16"/>
                  <w:rPrChange w:id="210" w:author="bijan mehralizadeh" w:date="2023-02-11T21:05:00Z">
                    <w:rPr>
                      <w:rFonts w:ascii="Arial" w:hAnsi="Arial" w:cs="Arial"/>
                    </w:rPr>
                  </w:rPrChange>
                </w:rPr>
                <w:t>98%</w:t>
              </w:r>
            </w:ins>
          </w:p>
        </w:tc>
        <w:tc>
          <w:tcPr>
            <w:tcW w:w="2636" w:type="dxa"/>
            <w:tcPrChange w:id="211" w:author="bijan mehralizadeh" w:date="2023-02-11T21:05:00Z">
              <w:tcPr>
                <w:tcW w:w="2636" w:type="dxa"/>
                <w:vAlign w:val="bottom"/>
              </w:tcPr>
            </w:tcPrChange>
          </w:tcPr>
          <w:p w14:paraId="0D4B71AB" w14:textId="3EE6BD70" w:rsidR="008609BD" w:rsidRPr="0098145B" w:rsidRDefault="008609BD" w:rsidP="008609BD">
            <w:pPr>
              <w:spacing w:before="240" w:after="60" w:line="228" w:lineRule="auto"/>
              <w:rPr>
                <w:ins w:id="212" w:author="bijan mehralizadeh" w:date="2023-02-11T19:04:00Z"/>
                <w:rFonts w:asciiTheme="majorBidi" w:hAnsiTheme="majorBidi" w:cstheme="majorBidi"/>
                <w:color w:val="auto"/>
                <w:sz w:val="16"/>
                <w:szCs w:val="16"/>
                <w:rPrChange w:id="213" w:author="bijan mehralizadeh" w:date="2023-02-11T21:05:00Z">
                  <w:rPr>
                    <w:ins w:id="214" w:author="bijan mehralizadeh" w:date="2023-02-11T19:04:00Z"/>
                    <w:color w:val="auto"/>
                  </w:rPr>
                </w:rPrChange>
              </w:rPr>
            </w:pPr>
            <w:ins w:id="215" w:author="bijan mehralizadeh" w:date="2023-02-11T19:06:00Z">
              <w:r w:rsidRPr="0098145B">
                <w:rPr>
                  <w:rFonts w:asciiTheme="majorBidi" w:hAnsiTheme="majorBidi" w:cstheme="majorBidi"/>
                  <w:sz w:val="16"/>
                  <w:szCs w:val="16"/>
                  <w:rPrChange w:id="216" w:author="bijan mehralizadeh" w:date="2023-02-11T21:05:00Z">
                    <w:rPr>
                      <w:rFonts w:ascii="Arial" w:hAnsi="Arial" w:cs="Arial"/>
                    </w:rPr>
                  </w:rPrChange>
                </w:rPr>
                <w:t>need for experts, biased opinions</w:t>
              </w:r>
            </w:ins>
          </w:p>
        </w:tc>
      </w:tr>
      <w:tr w:rsidR="008609BD" w:rsidRPr="0098145B" w14:paraId="74132C69" w14:textId="77777777" w:rsidTr="0098145B">
        <w:trPr>
          <w:ins w:id="217" w:author="bijan mehralizadeh" w:date="2023-02-11T19:04:00Z"/>
        </w:trPr>
        <w:tc>
          <w:tcPr>
            <w:tcW w:w="1255" w:type="dxa"/>
            <w:tcPrChange w:id="218" w:author="bijan mehralizadeh" w:date="2023-02-11T21:05:00Z">
              <w:tcPr>
                <w:tcW w:w="1255" w:type="dxa"/>
              </w:tcPr>
            </w:tcPrChange>
          </w:tcPr>
          <w:p w14:paraId="1A35BD51" w14:textId="0660671B" w:rsidR="008609BD" w:rsidRPr="0098145B" w:rsidRDefault="008609BD" w:rsidP="008609BD">
            <w:pPr>
              <w:spacing w:before="240" w:after="60" w:line="228" w:lineRule="auto"/>
              <w:rPr>
                <w:ins w:id="219" w:author="bijan mehralizadeh" w:date="2023-02-11T19:04:00Z"/>
                <w:rFonts w:asciiTheme="majorBidi" w:hAnsiTheme="majorBidi" w:cstheme="majorBidi"/>
                <w:color w:val="auto"/>
                <w:sz w:val="16"/>
                <w:szCs w:val="16"/>
                <w:rPrChange w:id="220" w:author="bijan mehralizadeh" w:date="2023-02-11T21:05:00Z">
                  <w:rPr>
                    <w:ins w:id="221" w:author="bijan mehralizadeh" w:date="2023-02-11T19:04:00Z"/>
                    <w:color w:val="auto"/>
                  </w:rPr>
                </w:rPrChange>
              </w:rPr>
            </w:pPr>
            <w:proofErr w:type="spellStart"/>
            <w:ins w:id="222" w:author="bijan mehralizadeh" w:date="2023-02-11T19:10:00Z">
              <w:r w:rsidRPr="0098145B">
                <w:rPr>
                  <w:rFonts w:asciiTheme="majorBidi" w:hAnsiTheme="majorBidi" w:cstheme="majorBidi"/>
                  <w:sz w:val="16"/>
                  <w:szCs w:val="16"/>
                  <w:shd w:val="clear" w:color="auto" w:fill="FFFFFF"/>
                  <w:rPrChange w:id="223" w:author="bijan mehralizadeh" w:date="2023-02-11T21:05:00Z">
                    <w:rPr>
                      <w:rFonts w:ascii="Arial" w:hAnsi="Arial" w:cs="Arial"/>
                      <w:shd w:val="clear" w:color="auto" w:fill="FFFFFF"/>
                    </w:rPr>
                  </w:rPrChange>
                </w:rPr>
                <w:t>Bosl</w:t>
              </w:r>
              <w:proofErr w:type="spellEnd"/>
              <w:r w:rsidRPr="0098145B">
                <w:rPr>
                  <w:rFonts w:asciiTheme="majorBidi" w:hAnsiTheme="majorBidi" w:cstheme="majorBidi"/>
                  <w:sz w:val="16"/>
                  <w:szCs w:val="16"/>
                  <w:shd w:val="clear" w:color="auto" w:fill="FFFFFF"/>
                  <w:rPrChange w:id="224"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225"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226" w:author="bijan mehralizadeh" w:date="2023-02-11T21:05:00Z">
                  <w:rPr>
                    <w:rFonts w:ascii="Arial" w:hAnsi="Arial" w:cs="Arial"/>
                    <w:shd w:val="clear" w:color="auto" w:fill="FFFFFF"/>
                  </w:rPr>
                </w:rPrChange>
              </w:rPr>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Pr="0098145B">
              <w:rPr>
                <w:rFonts w:asciiTheme="majorBidi" w:hAnsiTheme="majorBidi" w:cstheme="majorBidi"/>
                <w:sz w:val="16"/>
                <w:szCs w:val="16"/>
                <w:shd w:val="clear" w:color="auto" w:fill="FFFFFF"/>
                <w:rPrChange w:id="227"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228" w:author="bijan mehralizadeh" w:date="2023-02-11T21:05:00Z">
                  <w:rPr>
                    <w:rFonts w:ascii="Arial" w:hAnsi="Arial" w:cs="Arial"/>
                    <w:noProof/>
                    <w:shd w:val="clear" w:color="auto" w:fill="FFFFFF"/>
                  </w:rPr>
                </w:rPrChange>
              </w:rPr>
              <w:t>[9]</w:t>
            </w:r>
            <w:r w:rsidRPr="0098145B">
              <w:rPr>
                <w:rFonts w:asciiTheme="majorBidi" w:hAnsiTheme="majorBidi" w:cstheme="majorBidi"/>
                <w:sz w:val="16"/>
                <w:szCs w:val="16"/>
                <w:shd w:val="clear" w:color="auto" w:fill="FFFFFF"/>
                <w:rPrChange w:id="229" w:author="bijan mehralizadeh" w:date="2023-02-11T21:05:00Z">
                  <w:rPr>
                    <w:rFonts w:ascii="Arial" w:hAnsi="Arial" w:cs="Arial"/>
                    <w:shd w:val="clear" w:color="auto" w:fill="FFFFFF"/>
                  </w:rPr>
                </w:rPrChange>
              </w:rPr>
              <w:fldChar w:fldCharType="end"/>
            </w:r>
          </w:p>
        </w:tc>
        <w:tc>
          <w:tcPr>
            <w:tcW w:w="2430" w:type="dxa"/>
            <w:tcPrChange w:id="230" w:author="bijan mehralizadeh" w:date="2023-02-11T21:05:00Z">
              <w:tcPr>
                <w:tcW w:w="2430" w:type="dxa"/>
                <w:vAlign w:val="bottom"/>
              </w:tcPr>
            </w:tcPrChange>
          </w:tcPr>
          <w:p w14:paraId="1AAC8E5E" w14:textId="45A5AE00" w:rsidR="008609BD" w:rsidRPr="0098145B" w:rsidRDefault="008609BD" w:rsidP="008609BD">
            <w:pPr>
              <w:spacing w:before="240" w:after="60" w:line="228" w:lineRule="auto"/>
              <w:rPr>
                <w:ins w:id="231" w:author="bijan mehralizadeh" w:date="2023-02-11T19:04:00Z"/>
                <w:rFonts w:asciiTheme="majorBidi" w:hAnsiTheme="majorBidi" w:cstheme="majorBidi"/>
                <w:color w:val="auto"/>
                <w:sz w:val="16"/>
                <w:szCs w:val="16"/>
                <w:rPrChange w:id="232" w:author="bijan mehralizadeh" w:date="2023-02-11T21:05:00Z">
                  <w:rPr>
                    <w:ins w:id="233" w:author="bijan mehralizadeh" w:date="2023-02-11T19:04:00Z"/>
                    <w:color w:val="auto"/>
                  </w:rPr>
                </w:rPrChange>
              </w:rPr>
            </w:pPr>
            <w:ins w:id="234" w:author="bijan mehralizadeh" w:date="2023-02-11T19:06:00Z">
              <w:r w:rsidRPr="0098145B">
                <w:rPr>
                  <w:rFonts w:asciiTheme="majorBidi" w:hAnsiTheme="majorBidi" w:cstheme="majorBidi"/>
                  <w:sz w:val="16"/>
                  <w:szCs w:val="16"/>
                  <w:rPrChange w:id="235" w:author="bijan mehralizadeh" w:date="2023-02-11T21:05:00Z">
                    <w:rPr>
                      <w:rFonts w:ascii="Arial" w:hAnsi="Arial" w:cs="Arial"/>
                    </w:rPr>
                  </w:rPrChange>
                </w:rPr>
                <w:t>EEG</w:t>
              </w:r>
            </w:ins>
          </w:p>
        </w:tc>
        <w:tc>
          <w:tcPr>
            <w:tcW w:w="1080" w:type="dxa"/>
            <w:tcPrChange w:id="236" w:author="bijan mehralizadeh" w:date="2023-02-11T21:05:00Z">
              <w:tcPr>
                <w:tcW w:w="1080" w:type="dxa"/>
                <w:vAlign w:val="bottom"/>
              </w:tcPr>
            </w:tcPrChange>
          </w:tcPr>
          <w:p w14:paraId="68DE59A1" w14:textId="34FE3D24" w:rsidR="008609BD" w:rsidRPr="0098145B" w:rsidRDefault="008609BD" w:rsidP="008609BD">
            <w:pPr>
              <w:spacing w:before="240" w:after="60" w:line="228" w:lineRule="auto"/>
              <w:rPr>
                <w:ins w:id="237" w:author="bijan mehralizadeh" w:date="2023-02-11T19:04:00Z"/>
                <w:rFonts w:asciiTheme="majorBidi" w:hAnsiTheme="majorBidi" w:cstheme="majorBidi"/>
                <w:color w:val="auto"/>
                <w:sz w:val="16"/>
                <w:szCs w:val="16"/>
                <w:rPrChange w:id="238" w:author="bijan mehralizadeh" w:date="2023-02-11T21:05:00Z">
                  <w:rPr>
                    <w:ins w:id="239" w:author="bijan mehralizadeh" w:date="2023-02-11T19:04:00Z"/>
                    <w:color w:val="auto"/>
                  </w:rPr>
                </w:rPrChange>
              </w:rPr>
            </w:pPr>
            <w:ins w:id="240" w:author="bijan mehralizadeh" w:date="2023-02-11T19:06:00Z">
              <w:r w:rsidRPr="0098145B">
                <w:rPr>
                  <w:rFonts w:asciiTheme="majorBidi" w:hAnsiTheme="majorBidi" w:cstheme="majorBidi"/>
                  <w:sz w:val="16"/>
                  <w:szCs w:val="16"/>
                  <w:rPrChange w:id="241" w:author="bijan mehralizadeh" w:date="2023-02-11T21:05:00Z">
                    <w:rPr>
                      <w:rFonts w:ascii="Arial" w:hAnsi="Arial" w:cs="Arial"/>
                    </w:rPr>
                  </w:rPrChange>
                </w:rPr>
                <w:t>-</w:t>
              </w:r>
            </w:ins>
          </w:p>
        </w:tc>
        <w:tc>
          <w:tcPr>
            <w:tcW w:w="1170" w:type="dxa"/>
            <w:tcPrChange w:id="242" w:author="bijan mehralizadeh" w:date="2023-02-11T21:05:00Z">
              <w:tcPr>
                <w:tcW w:w="1170" w:type="dxa"/>
                <w:vAlign w:val="bottom"/>
              </w:tcPr>
            </w:tcPrChange>
          </w:tcPr>
          <w:p w14:paraId="35215925" w14:textId="187C648C" w:rsidR="008609BD" w:rsidRPr="0098145B" w:rsidRDefault="008609BD" w:rsidP="008609BD">
            <w:pPr>
              <w:spacing w:before="240" w:after="60" w:line="228" w:lineRule="auto"/>
              <w:rPr>
                <w:ins w:id="243" w:author="bijan mehralizadeh" w:date="2023-02-11T19:04:00Z"/>
                <w:rFonts w:asciiTheme="majorBidi" w:hAnsiTheme="majorBidi" w:cstheme="majorBidi"/>
                <w:color w:val="auto"/>
                <w:sz w:val="16"/>
                <w:szCs w:val="16"/>
                <w:rPrChange w:id="244" w:author="bijan mehralizadeh" w:date="2023-02-11T21:05:00Z">
                  <w:rPr>
                    <w:ins w:id="245" w:author="bijan mehralizadeh" w:date="2023-02-11T19:04:00Z"/>
                    <w:color w:val="auto"/>
                  </w:rPr>
                </w:rPrChange>
              </w:rPr>
            </w:pPr>
            <w:ins w:id="246" w:author="bijan mehralizadeh" w:date="2023-02-11T19:06:00Z">
              <w:r w:rsidRPr="0098145B">
                <w:rPr>
                  <w:rFonts w:asciiTheme="majorBidi" w:hAnsiTheme="majorBidi" w:cstheme="majorBidi"/>
                  <w:sz w:val="16"/>
                  <w:szCs w:val="16"/>
                  <w:rPrChange w:id="247" w:author="bijan mehralizadeh" w:date="2023-02-11T21:05:00Z">
                    <w:rPr>
                      <w:rFonts w:ascii="Arial" w:hAnsi="Arial" w:cs="Arial"/>
                    </w:rPr>
                  </w:rPrChange>
                </w:rPr>
                <w:t>94%</w:t>
              </w:r>
            </w:ins>
          </w:p>
        </w:tc>
        <w:tc>
          <w:tcPr>
            <w:tcW w:w="1170" w:type="dxa"/>
            <w:tcPrChange w:id="248" w:author="bijan mehralizadeh" w:date="2023-02-11T21:05:00Z">
              <w:tcPr>
                <w:tcW w:w="1170" w:type="dxa"/>
                <w:vAlign w:val="bottom"/>
              </w:tcPr>
            </w:tcPrChange>
          </w:tcPr>
          <w:p w14:paraId="5B65AA3F" w14:textId="772A19DC" w:rsidR="008609BD" w:rsidRPr="0098145B" w:rsidRDefault="008609BD" w:rsidP="008609BD">
            <w:pPr>
              <w:spacing w:before="240" w:after="60" w:line="228" w:lineRule="auto"/>
              <w:rPr>
                <w:ins w:id="249" w:author="bijan mehralizadeh" w:date="2023-02-11T19:04:00Z"/>
                <w:rFonts w:asciiTheme="majorBidi" w:hAnsiTheme="majorBidi" w:cstheme="majorBidi"/>
                <w:color w:val="auto"/>
                <w:sz w:val="16"/>
                <w:szCs w:val="16"/>
                <w:rPrChange w:id="250" w:author="bijan mehralizadeh" w:date="2023-02-11T21:05:00Z">
                  <w:rPr>
                    <w:ins w:id="251" w:author="bijan mehralizadeh" w:date="2023-02-11T19:04:00Z"/>
                    <w:color w:val="auto"/>
                  </w:rPr>
                </w:rPrChange>
              </w:rPr>
            </w:pPr>
            <w:ins w:id="252" w:author="bijan mehralizadeh" w:date="2023-02-11T19:06:00Z">
              <w:r w:rsidRPr="0098145B">
                <w:rPr>
                  <w:rFonts w:asciiTheme="majorBidi" w:hAnsiTheme="majorBidi" w:cstheme="majorBidi"/>
                  <w:sz w:val="16"/>
                  <w:szCs w:val="16"/>
                  <w:rPrChange w:id="253" w:author="bijan mehralizadeh" w:date="2023-02-11T21:05:00Z">
                    <w:rPr>
                      <w:rFonts w:ascii="Arial" w:hAnsi="Arial" w:cs="Arial"/>
                    </w:rPr>
                  </w:rPrChange>
                </w:rPr>
                <w:t>92%</w:t>
              </w:r>
            </w:ins>
          </w:p>
        </w:tc>
        <w:tc>
          <w:tcPr>
            <w:tcW w:w="2636" w:type="dxa"/>
            <w:tcPrChange w:id="254" w:author="bijan mehralizadeh" w:date="2023-02-11T21:05:00Z">
              <w:tcPr>
                <w:tcW w:w="2636" w:type="dxa"/>
                <w:vAlign w:val="bottom"/>
              </w:tcPr>
            </w:tcPrChange>
          </w:tcPr>
          <w:p w14:paraId="66410980" w14:textId="252F064F" w:rsidR="008609BD" w:rsidRPr="0098145B" w:rsidRDefault="008609BD" w:rsidP="008609BD">
            <w:pPr>
              <w:spacing w:before="240" w:after="60" w:line="228" w:lineRule="auto"/>
              <w:rPr>
                <w:ins w:id="255" w:author="bijan mehralizadeh" w:date="2023-02-11T19:04:00Z"/>
                <w:rFonts w:asciiTheme="majorBidi" w:hAnsiTheme="majorBidi" w:cstheme="majorBidi"/>
                <w:color w:val="auto"/>
                <w:sz w:val="16"/>
                <w:szCs w:val="16"/>
                <w:rPrChange w:id="256" w:author="bijan mehralizadeh" w:date="2023-02-11T21:05:00Z">
                  <w:rPr>
                    <w:ins w:id="257" w:author="bijan mehralizadeh" w:date="2023-02-11T19:04:00Z"/>
                    <w:color w:val="auto"/>
                  </w:rPr>
                </w:rPrChange>
              </w:rPr>
            </w:pPr>
            <w:ins w:id="258" w:author="bijan mehralizadeh" w:date="2023-02-11T19:06:00Z">
              <w:r w:rsidRPr="0098145B">
                <w:rPr>
                  <w:rFonts w:asciiTheme="majorBidi" w:hAnsiTheme="majorBidi" w:cstheme="majorBidi"/>
                  <w:sz w:val="16"/>
                  <w:szCs w:val="16"/>
                  <w:rPrChange w:id="259" w:author="bijan mehralizadeh" w:date="2023-02-11T21:05:00Z">
                    <w:rPr>
                      <w:rFonts w:ascii="Arial" w:hAnsi="Arial" w:cs="Arial"/>
                    </w:rPr>
                  </w:rPrChange>
                </w:rPr>
                <w:t xml:space="preserve">cost, accessibility, traumatic for kids </w:t>
              </w:r>
            </w:ins>
          </w:p>
        </w:tc>
      </w:tr>
      <w:tr w:rsidR="008609BD" w:rsidRPr="0098145B" w14:paraId="7EFEED8C" w14:textId="77777777" w:rsidTr="0098145B">
        <w:trPr>
          <w:ins w:id="260" w:author="bijan mehralizadeh" w:date="2023-02-11T19:04:00Z"/>
        </w:trPr>
        <w:tc>
          <w:tcPr>
            <w:tcW w:w="1255" w:type="dxa"/>
            <w:tcPrChange w:id="261" w:author="bijan mehralizadeh" w:date="2023-02-11T21:05:00Z">
              <w:tcPr>
                <w:tcW w:w="1255" w:type="dxa"/>
              </w:tcPr>
            </w:tcPrChange>
          </w:tcPr>
          <w:p w14:paraId="403F139D" w14:textId="718D2381" w:rsidR="008609BD" w:rsidRPr="0098145B" w:rsidRDefault="008609BD" w:rsidP="008609BD">
            <w:pPr>
              <w:spacing w:before="240" w:after="60" w:line="228" w:lineRule="auto"/>
              <w:rPr>
                <w:ins w:id="262" w:author="bijan mehralizadeh" w:date="2023-02-11T19:04:00Z"/>
                <w:rFonts w:asciiTheme="majorBidi" w:hAnsiTheme="majorBidi" w:cstheme="majorBidi"/>
                <w:color w:val="auto"/>
                <w:sz w:val="16"/>
                <w:szCs w:val="16"/>
                <w:rPrChange w:id="263" w:author="bijan mehralizadeh" w:date="2023-02-11T21:05:00Z">
                  <w:rPr>
                    <w:ins w:id="264" w:author="bijan mehralizadeh" w:date="2023-02-11T19:04:00Z"/>
                    <w:color w:val="auto"/>
                  </w:rPr>
                </w:rPrChange>
              </w:rPr>
            </w:pPr>
            <w:proofErr w:type="spellStart"/>
            <w:ins w:id="265" w:author="bijan mehralizadeh" w:date="2023-02-11T19:10:00Z">
              <w:r w:rsidRPr="0098145B">
                <w:rPr>
                  <w:rFonts w:asciiTheme="majorBidi" w:hAnsiTheme="majorBidi" w:cstheme="majorBidi"/>
                  <w:sz w:val="16"/>
                  <w:szCs w:val="16"/>
                  <w:shd w:val="clear" w:color="auto" w:fill="FFFFFF"/>
                  <w:rPrChange w:id="266" w:author="bijan mehralizadeh" w:date="2023-02-11T21:05:00Z">
                    <w:rPr>
                      <w:rFonts w:ascii="Arial" w:hAnsi="Arial" w:cs="Arial"/>
                      <w:shd w:val="clear" w:color="auto" w:fill="FFFFFF"/>
                    </w:rPr>
                  </w:rPrChange>
                </w:rPr>
                <w:t>Rakić</w:t>
              </w:r>
              <w:proofErr w:type="spellEnd"/>
              <w:r w:rsidRPr="0098145B">
                <w:rPr>
                  <w:rFonts w:asciiTheme="majorBidi" w:hAnsiTheme="majorBidi" w:cstheme="majorBidi"/>
                  <w:sz w:val="16"/>
                  <w:szCs w:val="16"/>
                  <w:shd w:val="clear" w:color="auto" w:fill="FFFFFF"/>
                  <w:rPrChange w:id="267" w:author="bijan mehralizadeh" w:date="2023-02-11T21:05:00Z">
                    <w:rPr>
                      <w:rFonts w:ascii="Arial" w:hAnsi="Arial" w:cs="Arial"/>
                      <w:shd w:val="clear" w:color="auto" w:fill="FFFFFF"/>
                    </w:rPr>
                  </w:rPrChange>
                </w:rPr>
                <w:t xml:space="preserve"> et al.</w:t>
              </w:r>
            </w:ins>
            <w:ins w:id="268" w:author="bijan mehralizadeh" w:date="2023-02-11T19:11:00Z">
              <w:r w:rsidRPr="0098145B">
                <w:rPr>
                  <w:rFonts w:asciiTheme="majorBidi" w:hAnsiTheme="majorBidi" w:cstheme="majorBidi"/>
                  <w:sz w:val="16"/>
                  <w:szCs w:val="16"/>
                  <w:shd w:val="clear" w:color="auto" w:fill="FFFFFF"/>
                  <w:rPrChange w:id="269" w:author="bijan mehralizadeh" w:date="2023-02-11T21:05:00Z">
                    <w:rPr>
                      <w:rFonts w:ascii="Arial" w:hAnsi="Arial" w:cs="Arial"/>
                      <w:shd w:val="clear" w:color="auto" w:fill="FFFFFF"/>
                    </w:rPr>
                  </w:rPrChange>
                </w:rPr>
                <w:t xml:space="preserve"> </w:t>
              </w:r>
            </w:ins>
            <w:r w:rsidRPr="0098145B">
              <w:rPr>
                <w:rFonts w:asciiTheme="majorBidi" w:hAnsiTheme="majorBidi" w:cstheme="majorBidi"/>
                <w:sz w:val="16"/>
                <w:szCs w:val="16"/>
                <w:shd w:val="clear" w:color="auto" w:fill="FFFFFF"/>
                <w:rPrChange w:id="270"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271" w:author="bijan mehralizadeh" w:date="2023-02-11T21:05:00Z">
                  <w:rPr>
                    <w:rFonts w:ascii="Arial" w:hAnsi="Arial" w:cs="Arial"/>
                    <w:shd w:val="clear" w:color="auto" w:fill="FFFFFF"/>
                  </w:rPr>
                </w:rPrChange>
              </w:rPr>
              <w:instrText xml:space="preserve"> ADDIN EN.CITE &lt;EndNote&gt;&lt;Cite&gt;&lt;Author&gt;Rakić&lt;/Author&gt;&lt;Year&gt;2020&lt;/Year&gt;&lt;RecNum&gt;14&lt;/RecNum&gt;&lt;DisplayText&gt;[20]&lt;/DisplayText&gt;&lt;record&gt;&lt;rec-number&gt;14&lt;/rec-number&gt;&lt;foreign-keys&gt;&lt;key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Pr="0098145B">
              <w:rPr>
                <w:rFonts w:asciiTheme="majorBidi" w:hAnsiTheme="majorBidi" w:cstheme="majorBidi"/>
                <w:sz w:val="16"/>
                <w:szCs w:val="16"/>
                <w:shd w:val="clear" w:color="auto" w:fill="FFFFFF"/>
                <w:rPrChange w:id="272"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273" w:author="bijan mehralizadeh" w:date="2023-02-11T21:05:00Z">
                  <w:rPr>
                    <w:rFonts w:ascii="Arial" w:hAnsi="Arial" w:cs="Arial"/>
                    <w:noProof/>
                    <w:shd w:val="clear" w:color="auto" w:fill="FFFFFF"/>
                  </w:rPr>
                </w:rPrChange>
              </w:rPr>
              <w:t>[20]</w:t>
            </w:r>
            <w:r w:rsidRPr="0098145B">
              <w:rPr>
                <w:rFonts w:asciiTheme="majorBidi" w:hAnsiTheme="majorBidi" w:cstheme="majorBidi"/>
                <w:sz w:val="16"/>
                <w:szCs w:val="16"/>
                <w:shd w:val="clear" w:color="auto" w:fill="FFFFFF"/>
                <w:rPrChange w:id="274" w:author="bijan mehralizadeh" w:date="2023-02-11T21:05:00Z">
                  <w:rPr>
                    <w:rFonts w:ascii="Arial" w:hAnsi="Arial" w:cs="Arial"/>
                    <w:shd w:val="clear" w:color="auto" w:fill="FFFFFF"/>
                  </w:rPr>
                </w:rPrChange>
              </w:rPr>
              <w:fldChar w:fldCharType="end"/>
            </w:r>
          </w:p>
        </w:tc>
        <w:tc>
          <w:tcPr>
            <w:tcW w:w="2430" w:type="dxa"/>
            <w:tcPrChange w:id="275" w:author="bijan mehralizadeh" w:date="2023-02-11T21:05:00Z">
              <w:tcPr>
                <w:tcW w:w="2430" w:type="dxa"/>
                <w:vAlign w:val="bottom"/>
              </w:tcPr>
            </w:tcPrChange>
          </w:tcPr>
          <w:p w14:paraId="4EE05283" w14:textId="00111071" w:rsidR="008609BD" w:rsidRPr="0098145B" w:rsidRDefault="008609BD" w:rsidP="008609BD">
            <w:pPr>
              <w:spacing w:before="240" w:after="60" w:line="228" w:lineRule="auto"/>
              <w:rPr>
                <w:ins w:id="276" w:author="bijan mehralizadeh" w:date="2023-02-11T19:04:00Z"/>
                <w:rFonts w:asciiTheme="majorBidi" w:hAnsiTheme="majorBidi" w:cstheme="majorBidi"/>
                <w:color w:val="auto"/>
                <w:sz w:val="16"/>
                <w:szCs w:val="16"/>
                <w:rPrChange w:id="277" w:author="bijan mehralizadeh" w:date="2023-02-11T21:05:00Z">
                  <w:rPr>
                    <w:ins w:id="278" w:author="bijan mehralizadeh" w:date="2023-02-11T19:04:00Z"/>
                    <w:color w:val="auto"/>
                  </w:rPr>
                </w:rPrChange>
              </w:rPr>
            </w:pPr>
            <w:ins w:id="279" w:author="bijan mehralizadeh" w:date="2023-02-11T19:06:00Z">
              <w:r w:rsidRPr="0098145B">
                <w:rPr>
                  <w:rFonts w:asciiTheme="majorBidi" w:hAnsiTheme="majorBidi" w:cstheme="majorBidi"/>
                  <w:sz w:val="16"/>
                  <w:szCs w:val="16"/>
                  <w:rPrChange w:id="280" w:author="bijan mehralizadeh" w:date="2023-02-11T21:05:00Z">
                    <w:rPr>
                      <w:rFonts w:ascii="Arial" w:hAnsi="Arial" w:cs="Arial"/>
                    </w:rPr>
                  </w:rPrChange>
                </w:rPr>
                <w:t>FMRI</w:t>
              </w:r>
            </w:ins>
          </w:p>
        </w:tc>
        <w:tc>
          <w:tcPr>
            <w:tcW w:w="1080" w:type="dxa"/>
            <w:tcPrChange w:id="281" w:author="bijan mehralizadeh" w:date="2023-02-11T21:05:00Z">
              <w:tcPr>
                <w:tcW w:w="1080" w:type="dxa"/>
                <w:vAlign w:val="bottom"/>
              </w:tcPr>
            </w:tcPrChange>
          </w:tcPr>
          <w:p w14:paraId="0ECA5BB0" w14:textId="1811C211" w:rsidR="008609BD" w:rsidRPr="0098145B" w:rsidRDefault="008609BD" w:rsidP="008609BD">
            <w:pPr>
              <w:spacing w:before="240" w:after="60" w:line="228" w:lineRule="auto"/>
              <w:rPr>
                <w:ins w:id="282" w:author="bijan mehralizadeh" w:date="2023-02-11T19:04:00Z"/>
                <w:rFonts w:asciiTheme="majorBidi" w:hAnsiTheme="majorBidi" w:cstheme="majorBidi"/>
                <w:color w:val="auto"/>
                <w:sz w:val="16"/>
                <w:szCs w:val="16"/>
                <w:rPrChange w:id="283" w:author="bijan mehralizadeh" w:date="2023-02-11T21:05:00Z">
                  <w:rPr>
                    <w:ins w:id="284" w:author="bijan mehralizadeh" w:date="2023-02-11T19:04:00Z"/>
                    <w:color w:val="auto"/>
                  </w:rPr>
                </w:rPrChange>
              </w:rPr>
            </w:pPr>
            <w:ins w:id="285" w:author="bijan mehralizadeh" w:date="2023-02-11T19:06:00Z">
              <w:r w:rsidRPr="0098145B">
                <w:rPr>
                  <w:rFonts w:asciiTheme="majorBidi" w:hAnsiTheme="majorBidi" w:cstheme="majorBidi"/>
                  <w:sz w:val="16"/>
                  <w:szCs w:val="16"/>
                  <w:rPrChange w:id="286" w:author="bijan mehralizadeh" w:date="2023-02-11T21:05:00Z">
                    <w:rPr>
                      <w:rFonts w:ascii="Arial" w:hAnsi="Arial" w:cs="Arial"/>
                    </w:rPr>
                  </w:rPrChange>
                </w:rPr>
                <w:t>85%</w:t>
              </w:r>
            </w:ins>
          </w:p>
        </w:tc>
        <w:tc>
          <w:tcPr>
            <w:tcW w:w="1170" w:type="dxa"/>
            <w:tcPrChange w:id="287" w:author="bijan mehralizadeh" w:date="2023-02-11T21:05:00Z">
              <w:tcPr>
                <w:tcW w:w="1170" w:type="dxa"/>
                <w:vAlign w:val="bottom"/>
              </w:tcPr>
            </w:tcPrChange>
          </w:tcPr>
          <w:p w14:paraId="042C183A" w14:textId="7C4ED6F2" w:rsidR="008609BD" w:rsidRPr="0098145B" w:rsidRDefault="008609BD" w:rsidP="008609BD">
            <w:pPr>
              <w:spacing w:before="240" w:after="60" w:line="228" w:lineRule="auto"/>
              <w:rPr>
                <w:ins w:id="288" w:author="bijan mehralizadeh" w:date="2023-02-11T19:04:00Z"/>
                <w:rFonts w:asciiTheme="majorBidi" w:hAnsiTheme="majorBidi" w:cstheme="majorBidi"/>
                <w:color w:val="auto"/>
                <w:sz w:val="16"/>
                <w:szCs w:val="16"/>
                <w:rPrChange w:id="289" w:author="bijan mehralizadeh" w:date="2023-02-11T21:05:00Z">
                  <w:rPr>
                    <w:ins w:id="290" w:author="bijan mehralizadeh" w:date="2023-02-11T19:04:00Z"/>
                    <w:color w:val="auto"/>
                  </w:rPr>
                </w:rPrChange>
              </w:rPr>
            </w:pPr>
            <w:ins w:id="291" w:author="bijan mehralizadeh" w:date="2023-02-11T19:06:00Z">
              <w:r w:rsidRPr="0098145B">
                <w:rPr>
                  <w:rFonts w:asciiTheme="majorBidi" w:hAnsiTheme="majorBidi" w:cstheme="majorBidi"/>
                  <w:sz w:val="16"/>
                  <w:szCs w:val="16"/>
                  <w:rPrChange w:id="292" w:author="bijan mehralizadeh" w:date="2023-02-11T21:05:00Z">
                    <w:rPr>
                      <w:rFonts w:ascii="Arial" w:hAnsi="Arial" w:cs="Arial"/>
                    </w:rPr>
                  </w:rPrChange>
                </w:rPr>
                <w:t>81%</w:t>
              </w:r>
            </w:ins>
          </w:p>
        </w:tc>
        <w:tc>
          <w:tcPr>
            <w:tcW w:w="1170" w:type="dxa"/>
            <w:tcPrChange w:id="293" w:author="bijan mehralizadeh" w:date="2023-02-11T21:05:00Z">
              <w:tcPr>
                <w:tcW w:w="1170" w:type="dxa"/>
                <w:vAlign w:val="bottom"/>
              </w:tcPr>
            </w:tcPrChange>
          </w:tcPr>
          <w:p w14:paraId="2AAA1FC5" w14:textId="7798FAC5" w:rsidR="008609BD" w:rsidRPr="0098145B" w:rsidRDefault="008609BD" w:rsidP="008609BD">
            <w:pPr>
              <w:spacing w:before="240" w:after="60" w:line="228" w:lineRule="auto"/>
              <w:rPr>
                <w:ins w:id="294" w:author="bijan mehralizadeh" w:date="2023-02-11T19:04:00Z"/>
                <w:rFonts w:asciiTheme="majorBidi" w:hAnsiTheme="majorBidi" w:cstheme="majorBidi"/>
                <w:color w:val="auto"/>
                <w:sz w:val="16"/>
                <w:szCs w:val="16"/>
                <w:rPrChange w:id="295" w:author="bijan mehralizadeh" w:date="2023-02-11T21:05:00Z">
                  <w:rPr>
                    <w:ins w:id="296" w:author="bijan mehralizadeh" w:date="2023-02-11T19:04:00Z"/>
                    <w:color w:val="auto"/>
                  </w:rPr>
                </w:rPrChange>
              </w:rPr>
            </w:pPr>
            <w:ins w:id="297" w:author="bijan mehralizadeh" w:date="2023-02-11T19:06:00Z">
              <w:r w:rsidRPr="0098145B">
                <w:rPr>
                  <w:rFonts w:asciiTheme="majorBidi" w:hAnsiTheme="majorBidi" w:cstheme="majorBidi"/>
                  <w:sz w:val="16"/>
                  <w:szCs w:val="16"/>
                  <w:rPrChange w:id="298" w:author="bijan mehralizadeh" w:date="2023-02-11T21:05:00Z">
                    <w:rPr>
                      <w:rFonts w:ascii="Arial" w:hAnsi="Arial" w:cs="Arial"/>
                    </w:rPr>
                  </w:rPrChange>
                </w:rPr>
                <w:t>89%</w:t>
              </w:r>
            </w:ins>
          </w:p>
        </w:tc>
        <w:tc>
          <w:tcPr>
            <w:tcW w:w="2636" w:type="dxa"/>
            <w:tcPrChange w:id="299" w:author="bijan mehralizadeh" w:date="2023-02-11T21:05:00Z">
              <w:tcPr>
                <w:tcW w:w="2636" w:type="dxa"/>
                <w:vAlign w:val="bottom"/>
              </w:tcPr>
            </w:tcPrChange>
          </w:tcPr>
          <w:p w14:paraId="5B9192F8" w14:textId="42D95752" w:rsidR="008609BD" w:rsidRPr="0098145B" w:rsidRDefault="008609BD" w:rsidP="008609BD">
            <w:pPr>
              <w:spacing w:before="240" w:after="60" w:line="228" w:lineRule="auto"/>
              <w:rPr>
                <w:ins w:id="300" w:author="bijan mehralizadeh" w:date="2023-02-11T19:04:00Z"/>
                <w:rFonts w:asciiTheme="majorBidi" w:hAnsiTheme="majorBidi" w:cstheme="majorBidi"/>
                <w:color w:val="auto"/>
                <w:sz w:val="16"/>
                <w:szCs w:val="16"/>
                <w:rPrChange w:id="301" w:author="bijan mehralizadeh" w:date="2023-02-11T21:05:00Z">
                  <w:rPr>
                    <w:ins w:id="302" w:author="bijan mehralizadeh" w:date="2023-02-11T19:04:00Z"/>
                    <w:color w:val="auto"/>
                  </w:rPr>
                </w:rPrChange>
              </w:rPr>
            </w:pPr>
            <w:ins w:id="303" w:author="bijan mehralizadeh" w:date="2023-02-11T19:06:00Z">
              <w:r w:rsidRPr="0098145B">
                <w:rPr>
                  <w:rFonts w:asciiTheme="majorBidi" w:hAnsiTheme="majorBidi" w:cstheme="majorBidi"/>
                  <w:sz w:val="16"/>
                  <w:szCs w:val="16"/>
                  <w:rPrChange w:id="304" w:author="bijan mehralizadeh" w:date="2023-02-11T21:05:00Z">
                    <w:rPr>
                      <w:rFonts w:ascii="Arial" w:hAnsi="Arial" w:cs="Arial"/>
                    </w:rPr>
                  </w:rPrChange>
                </w:rPr>
                <w:t xml:space="preserve">cost, accessibility, traumatic for kids </w:t>
              </w:r>
            </w:ins>
          </w:p>
        </w:tc>
      </w:tr>
      <w:tr w:rsidR="008609BD" w:rsidRPr="0098145B" w14:paraId="72E6A7B8" w14:textId="77777777" w:rsidTr="0098145B">
        <w:trPr>
          <w:ins w:id="305" w:author="bijan mehralizadeh" w:date="2023-02-11T19:04:00Z"/>
        </w:trPr>
        <w:tc>
          <w:tcPr>
            <w:tcW w:w="1255" w:type="dxa"/>
            <w:tcPrChange w:id="306" w:author="bijan mehralizadeh" w:date="2023-02-11T21:05:00Z">
              <w:tcPr>
                <w:tcW w:w="1255" w:type="dxa"/>
              </w:tcPr>
            </w:tcPrChange>
          </w:tcPr>
          <w:p w14:paraId="3702A30E" w14:textId="6E4FDF89" w:rsidR="008609BD" w:rsidRPr="0098145B" w:rsidRDefault="008609BD" w:rsidP="008609BD">
            <w:pPr>
              <w:spacing w:before="240" w:after="60" w:line="228" w:lineRule="auto"/>
              <w:rPr>
                <w:ins w:id="307" w:author="bijan mehralizadeh" w:date="2023-02-11T19:04:00Z"/>
                <w:rFonts w:asciiTheme="majorBidi" w:hAnsiTheme="majorBidi" w:cstheme="majorBidi"/>
                <w:color w:val="auto"/>
                <w:sz w:val="16"/>
                <w:szCs w:val="16"/>
                <w:rPrChange w:id="308" w:author="bijan mehralizadeh" w:date="2023-02-11T21:05:00Z">
                  <w:rPr>
                    <w:ins w:id="309" w:author="bijan mehralizadeh" w:date="2023-02-11T19:04:00Z"/>
                    <w:color w:val="auto"/>
                  </w:rPr>
                </w:rPrChange>
              </w:rPr>
            </w:pPr>
            <w:ins w:id="310" w:author="bijan mehralizadeh" w:date="2023-02-11T19:11:00Z">
              <w:r w:rsidRPr="0098145B">
                <w:rPr>
                  <w:rFonts w:asciiTheme="majorBidi" w:hAnsiTheme="majorBidi" w:cstheme="majorBidi"/>
                  <w:sz w:val="16"/>
                  <w:szCs w:val="16"/>
                  <w:shd w:val="clear" w:color="auto" w:fill="FFFFFF"/>
                  <w:rPrChange w:id="311" w:author="bijan mehralizadeh" w:date="2023-02-11T21:05:00Z">
                    <w:rPr>
                      <w:rFonts w:ascii="Arial" w:hAnsi="Arial" w:cs="Arial"/>
                      <w:shd w:val="clear" w:color="auto" w:fill="FFFFFF"/>
                    </w:rPr>
                  </w:rPrChange>
                </w:rPr>
                <w:t>Kang</w:t>
              </w:r>
              <w:r w:rsidRPr="0098145B">
                <w:rPr>
                  <w:rFonts w:asciiTheme="majorBidi" w:hAnsiTheme="majorBidi" w:cstheme="majorBidi"/>
                  <w:sz w:val="16"/>
                  <w:szCs w:val="16"/>
                  <w:shd w:val="clear" w:color="auto" w:fill="FFFFFF"/>
                  <w:rPrChange w:id="312"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313"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314" w:author="bijan mehralizadeh" w:date="2023-02-11T21:05:00Z">
                  <w:rPr>
                    <w:rFonts w:ascii="Arial" w:hAnsi="Arial" w:cs="Arial"/>
                    <w:shd w:val="clear" w:color="auto" w:fill="FFFFFF"/>
                  </w:rPr>
                </w:rPrChange>
              </w:rPr>
              <w:instrText xml:space="preserve"> ADDIN EN.CITE &lt;EndNote&gt;&lt;Cite&gt;&lt;Author&gt;Kang&lt;/Author&gt;&lt;Year&gt;2020&lt;/Year&gt;&lt;RecNum&gt;15&lt;/RecNum&gt;&lt;DisplayText&gt;[21]&lt;/DisplayText&gt;&lt;record&gt;&lt;rec-number&gt;15&lt;/rec-number&gt;&lt;foreign-keys&gt;&lt;key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Pr="0098145B">
              <w:rPr>
                <w:rFonts w:asciiTheme="majorBidi" w:hAnsiTheme="majorBidi" w:cstheme="majorBidi"/>
                <w:sz w:val="16"/>
                <w:szCs w:val="16"/>
                <w:shd w:val="clear" w:color="auto" w:fill="FFFFFF"/>
                <w:rPrChange w:id="315"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316" w:author="bijan mehralizadeh" w:date="2023-02-11T21:05:00Z">
                  <w:rPr>
                    <w:rFonts w:ascii="Arial" w:hAnsi="Arial" w:cs="Arial"/>
                    <w:noProof/>
                    <w:shd w:val="clear" w:color="auto" w:fill="FFFFFF"/>
                  </w:rPr>
                </w:rPrChange>
              </w:rPr>
              <w:t>[21]</w:t>
            </w:r>
            <w:r w:rsidRPr="0098145B">
              <w:rPr>
                <w:rFonts w:asciiTheme="majorBidi" w:hAnsiTheme="majorBidi" w:cstheme="majorBidi"/>
                <w:sz w:val="16"/>
                <w:szCs w:val="16"/>
                <w:shd w:val="clear" w:color="auto" w:fill="FFFFFF"/>
                <w:rPrChange w:id="317" w:author="bijan mehralizadeh" w:date="2023-02-11T21:05:00Z">
                  <w:rPr>
                    <w:rFonts w:ascii="Arial" w:hAnsi="Arial" w:cs="Arial"/>
                    <w:shd w:val="clear" w:color="auto" w:fill="FFFFFF"/>
                  </w:rPr>
                </w:rPrChange>
              </w:rPr>
              <w:fldChar w:fldCharType="end"/>
            </w:r>
          </w:p>
        </w:tc>
        <w:tc>
          <w:tcPr>
            <w:tcW w:w="2430" w:type="dxa"/>
            <w:tcPrChange w:id="318" w:author="bijan mehralizadeh" w:date="2023-02-11T21:05:00Z">
              <w:tcPr>
                <w:tcW w:w="2430" w:type="dxa"/>
                <w:vAlign w:val="bottom"/>
              </w:tcPr>
            </w:tcPrChange>
          </w:tcPr>
          <w:p w14:paraId="7B361DEF" w14:textId="29B07BBF" w:rsidR="008609BD" w:rsidRPr="0098145B" w:rsidRDefault="008609BD" w:rsidP="008609BD">
            <w:pPr>
              <w:spacing w:before="240" w:after="60" w:line="228" w:lineRule="auto"/>
              <w:rPr>
                <w:ins w:id="319" w:author="bijan mehralizadeh" w:date="2023-02-11T19:04:00Z"/>
                <w:rFonts w:asciiTheme="majorBidi" w:hAnsiTheme="majorBidi" w:cstheme="majorBidi"/>
                <w:color w:val="auto"/>
                <w:sz w:val="16"/>
                <w:szCs w:val="16"/>
                <w:rPrChange w:id="320" w:author="bijan mehralizadeh" w:date="2023-02-11T21:05:00Z">
                  <w:rPr>
                    <w:ins w:id="321" w:author="bijan mehralizadeh" w:date="2023-02-11T19:04:00Z"/>
                    <w:color w:val="auto"/>
                  </w:rPr>
                </w:rPrChange>
              </w:rPr>
            </w:pPr>
            <w:ins w:id="322" w:author="bijan mehralizadeh" w:date="2023-02-11T19:06:00Z">
              <w:r w:rsidRPr="0098145B">
                <w:rPr>
                  <w:rFonts w:asciiTheme="majorBidi" w:hAnsiTheme="majorBidi" w:cstheme="majorBidi"/>
                  <w:sz w:val="16"/>
                  <w:szCs w:val="16"/>
                  <w:rPrChange w:id="323" w:author="bijan mehralizadeh" w:date="2023-02-11T21:05:00Z">
                    <w:rPr>
                      <w:rFonts w:ascii="Arial" w:hAnsi="Arial" w:cs="Arial"/>
                    </w:rPr>
                  </w:rPrChange>
                </w:rPr>
                <w:t>EEG + eye-tracking</w:t>
              </w:r>
            </w:ins>
          </w:p>
        </w:tc>
        <w:tc>
          <w:tcPr>
            <w:tcW w:w="1080" w:type="dxa"/>
            <w:tcPrChange w:id="324" w:author="bijan mehralizadeh" w:date="2023-02-11T21:05:00Z">
              <w:tcPr>
                <w:tcW w:w="1080" w:type="dxa"/>
                <w:vAlign w:val="bottom"/>
              </w:tcPr>
            </w:tcPrChange>
          </w:tcPr>
          <w:p w14:paraId="66274F76" w14:textId="26F7B317" w:rsidR="008609BD" w:rsidRPr="0098145B" w:rsidRDefault="008609BD" w:rsidP="008609BD">
            <w:pPr>
              <w:spacing w:before="240" w:after="60" w:line="228" w:lineRule="auto"/>
              <w:rPr>
                <w:ins w:id="325" w:author="bijan mehralizadeh" w:date="2023-02-11T19:04:00Z"/>
                <w:rFonts w:asciiTheme="majorBidi" w:hAnsiTheme="majorBidi" w:cstheme="majorBidi"/>
                <w:color w:val="auto"/>
                <w:sz w:val="16"/>
                <w:szCs w:val="16"/>
                <w:rPrChange w:id="326" w:author="bijan mehralizadeh" w:date="2023-02-11T21:05:00Z">
                  <w:rPr>
                    <w:ins w:id="327" w:author="bijan mehralizadeh" w:date="2023-02-11T19:04:00Z"/>
                    <w:color w:val="auto"/>
                  </w:rPr>
                </w:rPrChange>
              </w:rPr>
            </w:pPr>
            <w:ins w:id="328" w:author="bijan mehralizadeh" w:date="2023-02-11T19:06:00Z">
              <w:r w:rsidRPr="0098145B">
                <w:rPr>
                  <w:rFonts w:asciiTheme="majorBidi" w:hAnsiTheme="majorBidi" w:cstheme="majorBidi"/>
                  <w:sz w:val="16"/>
                  <w:szCs w:val="16"/>
                  <w:rPrChange w:id="329" w:author="bijan mehralizadeh" w:date="2023-02-11T21:05:00Z">
                    <w:rPr>
                      <w:rFonts w:ascii="Arial" w:hAnsi="Arial" w:cs="Arial"/>
                    </w:rPr>
                  </w:rPrChange>
                </w:rPr>
                <w:t>85.50%</w:t>
              </w:r>
            </w:ins>
          </w:p>
        </w:tc>
        <w:tc>
          <w:tcPr>
            <w:tcW w:w="1170" w:type="dxa"/>
            <w:tcPrChange w:id="330" w:author="bijan mehralizadeh" w:date="2023-02-11T21:05:00Z">
              <w:tcPr>
                <w:tcW w:w="1170" w:type="dxa"/>
                <w:vAlign w:val="bottom"/>
              </w:tcPr>
            </w:tcPrChange>
          </w:tcPr>
          <w:p w14:paraId="0D20429A" w14:textId="079E4C14" w:rsidR="008609BD" w:rsidRPr="0098145B" w:rsidRDefault="008609BD" w:rsidP="008609BD">
            <w:pPr>
              <w:spacing w:before="240" w:after="60" w:line="228" w:lineRule="auto"/>
              <w:rPr>
                <w:ins w:id="331" w:author="bijan mehralizadeh" w:date="2023-02-11T19:04:00Z"/>
                <w:rFonts w:asciiTheme="majorBidi" w:hAnsiTheme="majorBidi" w:cstheme="majorBidi"/>
                <w:color w:val="auto"/>
                <w:sz w:val="16"/>
                <w:szCs w:val="16"/>
                <w:rPrChange w:id="332" w:author="bijan mehralizadeh" w:date="2023-02-11T21:05:00Z">
                  <w:rPr>
                    <w:ins w:id="333" w:author="bijan mehralizadeh" w:date="2023-02-11T19:04:00Z"/>
                    <w:color w:val="auto"/>
                  </w:rPr>
                </w:rPrChange>
              </w:rPr>
            </w:pPr>
            <w:ins w:id="334" w:author="bijan mehralizadeh" w:date="2023-02-11T19:06:00Z">
              <w:r w:rsidRPr="0098145B">
                <w:rPr>
                  <w:rFonts w:asciiTheme="majorBidi" w:hAnsiTheme="majorBidi" w:cstheme="majorBidi"/>
                  <w:sz w:val="16"/>
                  <w:szCs w:val="16"/>
                  <w:rPrChange w:id="335" w:author="bijan mehralizadeh" w:date="2023-02-11T21:05:00Z">
                    <w:rPr>
                      <w:rFonts w:ascii="Arial" w:hAnsi="Arial" w:cs="Arial"/>
                    </w:rPr>
                  </w:rPrChange>
                </w:rPr>
                <w:t>-</w:t>
              </w:r>
            </w:ins>
          </w:p>
        </w:tc>
        <w:tc>
          <w:tcPr>
            <w:tcW w:w="1170" w:type="dxa"/>
            <w:tcPrChange w:id="336" w:author="bijan mehralizadeh" w:date="2023-02-11T21:05:00Z">
              <w:tcPr>
                <w:tcW w:w="1170" w:type="dxa"/>
                <w:vAlign w:val="bottom"/>
              </w:tcPr>
            </w:tcPrChange>
          </w:tcPr>
          <w:p w14:paraId="29A7D488" w14:textId="5ED9631F" w:rsidR="008609BD" w:rsidRPr="0098145B" w:rsidRDefault="008609BD" w:rsidP="008609BD">
            <w:pPr>
              <w:spacing w:before="240" w:after="60" w:line="228" w:lineRule="auto"/>
              <w:rPr>
                <w:ins w:id="337" w:author="bijan mehralizadeh" w:date="2023-02-11T19:04:00Z"/>
                <w:rFonts w:asciiTheme="majorBidi" w:hAnsiTheme="majorBidi" w:cstheme="majorBidi"/>
                <w:color w:val="auto"/>
                <w:sz w:val="16"/>
                <w:szCs w:val="16"/>
                <w:rPrChange w:id="338" w:author="bijan mehralizadeh" w:date="2023-02-11T21:05:00Z">
                  <w:rPr>
                    <w:ins w:id="339" w:author="bijan mehralizadeh" w:date="2023-02-11T19:04:00Z"/>
                    <w:color w:val="auto"/>
                  </w:rPr>
                </w:rPrChange>
              </w:rPr>
            </w:pPr>
            <w:ins w:id="340" w:author="bijan mehralizadeh" w:date="2023-02-11T19:06:00Z">
              <w:r w:rsidRPr="0098145B">
                <w:rPr>
                  <w:rFonts w:asciiTheme="majorBidi" w:hAnsiTheme="majorBidi" w:cstheme="majorBidi"/>
                  <w:sz w:val="16"/>
                  <w:szCs w:val="16"/>
                  <w:rPrChange w:id="341" w:author="bijan mehralizadeh" w:date="2023-02-11T21:05:00Z">
                    <w:rPr>
                      <w:rFonts w:ascii="Arial" w:hAnsi="Arial" w:cs="Arial"/>
                    </w:rPr>
                  </w:rPrChange>
                </w:rPr>
                <w:t>-</w:t>
              </w:r>
            </w:ins>
          </w:p>
        </w:tc>
        <w:tc>
          <w:tcPr>
            <w:tcW w:w="2636" w:type="dxa"/>
            <w:tcPrChange w:id="342" w:author="bijan mehralizadeh" w:date="2023-02-11T21:05:00Z">
              <w:tcPr>
                <w:tcW w:w="2636" w:type="dxa"/>
                <w:vAlign w:val="bottom"/>
              </w:tcPr>
            </w:tcPrChange>
          </w:tcPr>
          <w:p w14:paraId="26911CEE" w14:textId="54BC7D85" w:rsidR="008609BD" w:rsidRPr="0098145B" w:rsidRDefault="008609BD" w:rsidP="008609BD">
            <w:pPr>
              <w:spacing w:before="240" w:after="60" w:line="228" w:lineRule="auto"/>
              <w:rPr>
                <w:ins w:id="343" w:author="bijan mehralizadeh" w:date="2023-02-11T19:04:00Z"/>
                <w:rFonts w:asciiTheme="majorBidi" w:hAnsiTheme="majorBidi" w:cstheme="majorBidi"/>
                <w:color w:val="auto"/>
                <w:sz w:val="16"/>
                <w:szCs w:val="16"/>
                <w:rPrChange w:id="344" w:author="bijan mehralizadeh" w:date="2023-02-11T21:05:00Z">
                  <w:rPr>
                    <w:ins w:id="345" w:author="bijan mehralizadeh" w:date="2023-02-11T19:04:00Z"/>
                    <w:color w:val="auto"/>
                  </w:rPr>
                </w:rPrChange>
              </w:rPr>
            </w:pPr>
            <w:ins w:id="346" w:author="bijan mehralizadeh" w:date="2023-02-11T19:06:00Z">
              <w:r w:rsidRPr="0098145B">
                <w:rPr>
                  <w:rFonts w:asciiTheme="majorBidi" w:hAnsiTheme="majorBidi" w:cstheme="majorBidi"/>
                  <w:sz w:val="16"/>
                  <w:szCs w:val="16"/>
                  <w:rPrChange w:id="347" w:author="bijan mehralizadeh" w:date="2023-02-11T21:05:00Z">
                    <w:rPr>
                      <w:rFonts w:ascii="Arial" w:hAnsi="Arial" w:cs="Arial"/>
                    </w:rPr>
                  </w:rPrChange>
                </w:rPr>
                <w:t xml:space="preserve">cost, accessibility, traumatic for kids </w:t>
              </w:r>
            </w:ins>
          </w:p>
        </w:tc>
      </w:tr>
      <w:tr w:rsidR="008609BD" w:rsidRPr="0098145B" w14:paraId="1AE2EAC6" w14:textId="77777777" w:rsidTr="0098145B">
        <w:trPr>
          <w:ins w:id="348" w:author="bijan mehralizadeh" w:date="2023-02-11T19:04:00Z"/>
        </w:trPr>
        <w:tc>
          <w:tcPr>
            <w:tcW w:w="1255" w:type="dxa"/>
            <w:tcPrChange w:id="349" w:author="bijan mehralizadeh" w:date="2023-02-11T21:05:00Z">
              <w:tcPr>
                <w:tcW w:w="1255" w:type="dxa"/>
              </w:tcPr>
            </w:tcPrChange>
          </w:tcPr>
          <w:p w14:paraId="7A984669" w14:textId="64E74EAE" w:rsidR="008609BD" w:rsidRPr="0098145B" w:rsidRDefault="008609BD" w:rsidP="008609BD">
            <w:pPr>
              <w:spacing w:before="240" w:after="60" w:line="228" w:lineRule="auto"/>
              <w:rPr>
                <w:ins w:id="350" w:author="bijan mehralizadeh" w:date="2023-02-11T19:04:00Z"/>
                <w:rFonts w:asciiTheme="majorBidi" w:hAnsiTheme="majorBidi" w:cstheme="majorBidi"/>
                <w:color w:val="auto"/>
                <w:sz w:val="16"/>
                <w:szCs w:val="16"/>
                <w:rPrChange w:id="351" w:author="bijan mehralizadeh" w:date="2023-02-11T21:05:00Z">
                  <w:rPr>
                    <w:ins w:id="352" w:author="bijan mehralizadeh" w:date="2023-02-11T19:04:00Z"/>
                    <w:color w:val="auto"/>
                  </w:rPr>
                </w:rPrChange>
              </w:rPr>
            </w:pPr>
            <w:ins w:id="353" w:author="bijan mehralizadeh" w:date="2023-02-11T19:11:00Z">
              <w:r w:rsidRPr="0098145B">
                <w:rPr>
                  <w:rFonts w:asciiTheme="majorBidi" w:hAnsiTheme="majorBidi" w:cstheme="majorBidi"/>
                  <w:sz w:val="16"/>
                  <w:szCs w:val="16"/>
                  <w:shd w:val="clear" w:color="auto" w:fill="FFFFFF"/>
                  <w:rPrChange w:id="354" w:author="bijan mehralizadeh" w:date="2023-02-11T21:05:00Z">
                    <w:rPr>
                      <w:rFonts w:ascii="Arial" w:hAnsi="Arial" w:cs="Arial"/>
                      <w:shd w:val="clear" w:color="auto" w:fill="FFFFFF"/>
                    </w:rPr>
                  </w:rPrChange>
                </w:rPr>
                <w:t>Rad</w:t>
              </w:r>
              <w:r w:rsidRPr="0098145B">
                <w:rPr>
                  <w:rFonts w:asciiTheme="majorBidi" w:hAnsiTheme="majorBidi" w:cstheme="majorBidi"/>
                  <w:sz w:val="16"/>
                  <w:szCs w:val="16"/>
                  <w:shd w:val="clear" w:color="auto" w:fill="FFFFFF"/>
                  <w:rPrChange w:id="355"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356"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357" w:author="bijan mehralizadeh" w:date="2023-02-11T21:05:00Z">
                  <w:rPr>
                    <w:rFonts w:ascii="Arial" w:hAnsi="Arial" w:cs="Arial"/>
                    <w:shd w:val="clear" w:color="auto" w:fill="FFFFFF"/>
                  </w:rPr>
                </w:rPrChange>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Pr="0098145B">
              <w:rPr>
                <w:rFonts w:asciiTheme="majorBidi" w:hAnsiTheme="majorBidi" w:cstheme="majorBidi"/>
                <w:sz w:val="16"/>
                <w:szCs w:val="16"/>
                <w:shd w:val="clear" w:color="auto" w:fill="FFFFFF"/>
                <w:rPrChange w:id="358"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359" w:author="bijan mehralizadeh" w:date="2023-02-11T21:05:00Z">
                  <w:rPr>
                    <w:rFonts w:ascii="Arial" w:hAnsi="Arial" w:cs="Arial"/>
                    <w:noProof/>
                    <w:shd w:val="clear" w:color="auto" w:fill="FFFFFF"/>
                  </w:rPr>
                </w:rPrChange>
              </w:rPr>
              <w:t>[10]</w:t>
            </w:r>
            <w:r w:rsidRPr="0098145B">
              <w:rPr>
                <w:rFonts w:asciiTheme="majorBidi" w:hAnsiTheme="majorBidi" w:cstheme="majorBidi"/>
                <w:sz w:val="16"/>
                <w:szCs w:val="16"/>
                <w:shd w:val="clear" w:color="auto" w:fill="FFFFFF"/>
                <w:rPrChange w:id="360" w:author="bijan mehralizadeh" w:date="2023-02-11T21:05:00Z">
                  <w:rPr>
                    <w:rFonts w:ascii="Arial" w:hAnsi="Arial" w:cs="Arial"/>
                    <w:shd w:val="clear" w:color="auto" w:fill="FFFFFF"/>
                  </w:rPr>
                </w:rPrChange>
              </w:rPr>
              <w:fldChar w:fldCharType="end"/>
            </w:r>
          </w:p>
        </w:tc>
        <w:tc>
          <w:tcPr>
            <w:tcW w:w="2430" w:type="dxa"/>
            <w:tcPrChange w:id="361" w:author="bijan mehralizadeh" w:date="2023-02-11T21:05:00Z">
              <w:tcPr>
                <w:tcW w:w="2430" w:type="dxa"/>
                <w:vAlign w:val="bottom"/>
              </w:tcPr>
            </w:tcPrChange>
          </w:tcPr>
          <w:p w14:paraId="3ED232F7" w14:textId="728806CE" w:rsidR="008609BD" w:rsidRPr="0098145B" w:rsidRDefault="008609BD" w:rsidP="008609BD">
            <w:pPr>
              <w:spacing w:before="240" w:after="60" w:line="228" w:lineRule="auto"/>
              <w:rPr>
                <w:ins w:id="362" w:author="bijan mehralizadeh" w:date="2023-02-11T19:04:00Z"/>
                <w:rFonts w:asciiTheme="majorBidi" w:hAnsiTheme="majorBidi" w:cstheme="majorBidi"/>
                <w:color w:val="auto"/>
                <w:sz w:val="16"/>
                <w:szCs w:val="16"/>
                <w:rPrChange w:id="363" w:author="bijan mehralizadeh" w:date="2023-02-11T21:05:00Z">
                  <w:rPr>
                    <w:ins w:id="364" w:author="bijan mehralizadeh" w:date="2023-02-11T19:04:00Z"/>
                    <w:color w:val="auto"/>
                  </w:rPr>
                </w:rPrChange>
              </w:rPr>
            </w:pPr>
            <w:ins w:id="365" w:author="bijan mehralizadeh" w:date="2023-02-11T19:06:00Z">
              <w:r w:rsidRPr="0098145B">
                <w:rPr>
                  <w:rFonts w:asciiTheme="majorBidi" w:hAnsiTheme="majorBidi" w:cstheme="majorBidi"/>
                  <w:sz w:val="16"/>
                  <w:szCs w:val="16"/>
                  <w:rPrChange w:id="366" w:author="bijan mehralizadeh" w:date="2023-02-11T21:05:00Z">
                    <w:rPr>
                      <w:rFonts w:ascii="Arial" w:hAnsi="Arial" w:cs="Arial"/>
                    </w:rPr>
                  </w:rPrChange>
                </w:rPr>
                <w:t>wearable motion sensors</w:t>
              </w:r>
            </w:ins>
          </w:p>
        </w:tc>
        <w:tc>
          <w:tcPr>
            <w:tcW w:w="1080" w:type="dxa"/>
            <w:tcPrChange w:id="367" w:author="bijan mehralizadeh" w:date="2023-02-11T21:05:00Z">
              <w:tcPr>
                <w:tcW w:w="1080" w:type="dxa"/>
                <w:vAlign w:val="bottom"/>
              </w:tcPr>
            </w:tcPrChange>
          </w:tcPr>
          <w:p w14:paraId="20F9FB49" w14:textId="5E282850" w:rsidR="008609BD" w:rsidRPr="0098145B" w:rsidRDefault="008609BD" w:rsidP="008609BD">
            <w:pPr>
              <w:spacing w:before="240" w:after="60" w:line="228" w:lineRule="auto"/>
              <w:rPr>
                <w:ins w:id="368" w:author="bijan mehralizadeh" w:date="2023-02-11T19:04:00Z"/>
                <w:rFonts w:asciiTheme="majorBidi" w:hAnsiTheme="majorBidi" w:cstheme="majorBidi"/>
                <w:color w:val="auto"/>
                <w:sz w:val="16"/>
                <w:szCs w:val="16"/>
                <w:rPrChange w:id="369" w:author="bijan mehralizadeh" w:date="2023-02-11T21:05:00Z">
                  <w:rPr>
                    <w:ins w:id="370" w:author="bijan mehralizadeh" w:date="2023-02-11T19:04:00Z"/>
                    <w:color w:val="auto"/>
                  </w:rPr>
                </w:rPrChange>
              </w:rPr>
            </w:pPr>
            <w:ins w:id="371" w:author="bijan mehralizadeh" w:date="2023-02-11T19:06:00Z">
              <w:r w:rsidRPr="0098145B">
                <w:rPr>
                  <w:rFonts w:asciiTheme="majorBidi" w:hAnsiTheme="majorBidi" w:cstheme="majorBidi"/>
                  <w:sz w:val="16"/>
                  <w:szCs w:val="16"/>
                  <w:rPrChange w:id="372" w:author="bijan mehralizadeh" w:date="2023-02-11T21:05:00Z">
                    <w:rPr>
                      <w:rFonts w:ascii="Arial" w:hAnsi="Arial" w:cs="Arial"/>
                    </w:rPr>
                  </w:rPrChange>
                </w:rPr>
                <w:t>-</w:t>
              </w:r>
            </w:ins>
          </w:p>
        </w:tc>
        <w:tc>
          <w:tcPr>
            <w:tcW w:w="1170" w:type="dxa"/>
            <w:tcPrChange w:id="373" w:author="bijan mehralizadeh" w:date="2023-02-11T21:05:00Z">
              <w:tcPr>
                <w:tcW w:w="1170" w:type="dxa"/>
                <w:vAlign w:val="bottom"/>
              </w:tcPr>
            </w:tcPrChange>
          </w:tcPr>
          <w:p w14:paraId="3129D2EC" w14:textId="459F6C77" w:rsidR="008609BD" w:rsidRPr="0098145B" w:rsidRDefault="008609BD" w:rsidP="008609BD">
            <w:pPr>
              <w:spacing w:before="240" w:after="60" w:line="228" w:lineRule="auto"/>
              <w:rPr>
                <w:ins w:id="374" w:author="bijan mehralizadeh" w:date="2023-02-11T19:04:00Z"/>
                <w:rFonts w:asciiTheme="majorBidi" w:hAnsiTheme="majorBidi" w:cstheme="majorBidi"/>
                <w:color w:val="auto"/>
                <w:sz w:val="16"/>
                <w:szCs w:val="16"/>
                <w:rPrChange w:id="375" w:author="bijan mehralizadeh" w:date="2023-02-11T21:05:00Z">
                  <w:rPr>
                    <w:ins w:id="376" w:author="bijan mehralizadeh" w:date="2023-02-11T19:04:00Z"/>
                    <w:color w:val="auto"/>
                  </w:rPr>
                </w:rPrChange>
              </w:rPr>
            </w:pPr>
            <w:ins w:id="377" w:author="bijan mehralizadeh" w:date="2023-02-11T19:06:00Z">
              <w:r w:rsidRPr="0098145B">
                <w:rPr>
                  <w:rFonts w:asciiTheme="majorBidi" w:hAnsiTheme="majorBidi" w:cstheme="majorBidi"/>
                  <w:sz w:val="16"/>
                  <w:szCs w:val="16"/>
                  <w:rPrChange w:id="378" w:author="bijan mehralizadeh" w:date="2023-02-11T21:05:00Z">
                    <w:rPr>
                      <w:rFonts w:ascii="Arial" w:hAnsi="Arial" w:cs="Arial"/>
                    </w:rPr>
                  </w:rPrChange>
                </w:rPr>
                <w:t>-</w:t>
              </w:r>
            </w:ins>
          </w:p>
        </w:tc>
        <w:tc>
          <w:tcPr>
            <w:tcW w:w="1170" w:type="dxa"/>
            <w:tcPrChange w:id="379" w:author="bijan mehralizadeh" w:date="2023-02-11T21:05:00Z">
              <w:tcPr>
                <w:tcW w:w="1170" w:type="dxa"/>
                <w:vAlign w:val="bottom"/>
              </w:tcPr>
            </w:tcPrChange>
          </w:tcPr>
          <w:p w14:paraId="2C8D7270" w14:textId="1010DE2F" w:rsidR="008609BD" w:rsidRPr="0098145B" w:rsidRDefault="008609BD" w:rsidP="008609BD">
            <w:pPr>
              <w:spacing w:before="240" w:after="60" w:line="228" w:lineRule="auto"/>
              <w:rPr>
                <w:ins w:id="380" w:author="bijan mehralizadeh" w:date="2023-02-11T19:04:00Z"/>
                <w:rFonts w:asciiTheme="majorBidi" w:hAnsiTheme="majorBidi" w:cstheme="majorBidi"/>
                <w:color w:val="auto"/>
                <w:sz w:val="16"/>
                <w:szCs w:val="16"/>
                <w:rPrChange w:id="381" w:author="bijan mehralizadeh" w:date="2023-02-11T21:05:00Z">
                  <w:rPr>
                    <w:ins w:id="382" w:author="bijan mehralizadeh" w:date="2023-02-11T19:04:00Z"/>
                    <w:color w:val="auto"/>
                  </w:rPr>
                </w:rPrChange>
              </w:rPr>
            </w:pPr>
            <w:ins w:id="383" w:author="bijan mehralizadeh" w:date="2023-02-11T19:06:00Z">
              <w:r w:rsidRPr="0098145B">
                <w:rPr>
                  <w:rFonts w:asciiTheme="majorBidi" w:hAnsiTheme="majorBidi" w:cstheme="majorBidi"/>
                  <w:sz w:val="16"/>
                  <w:szCs w:val="16"/>
                  <w:rPrChange w:id="384" w:author="bijan mehralizadeh" w:date="2023-02-11T21:05:00Z">
                    <w:rPr>
                      <w:rFonts w:ascii="Arial" w:hAnsi="Arial" w:cs="Arial"/>
                    </w:rPr>
                  </w:rPrChange>
                </w:rPr>
                <w:t>-</w:t>
              </w:r>
            </w:ins>
          </w:p>
        </w:tc>
        <w:tc>
          <w:tcPr>
            <w:tcW w:w="2636" w:type="dxa"/>
            <w:tcPrChange w:id="385" w:author="bijan mehralizadeh" w:date="2023-02-11T21:05:00Z">
              <w:tcPr>
                <w:tcW w:w="2636" w:type="dxa"/>
                <w:vAlign w:val="bottom"/>
              </w:tcPr>
            </w:tcPrChange>
          </w:tcPr>
          <w:p w14:paraId="496C1033" w14:textId="72287974" w:rsidR="008609BD" w:rsidRPr="0098145B" w:rsidRDefault="008609BD" w:rsidP="008609BD">
            <w:pPr>
              <w:spacing w:before="240" w:after="60" w:line="228" w:lineRule="auto"/>
              <w:rPr>
                <w:ins w:id="386" w:author="bijan mehralizadeh" w:date="2023-02-11T19:04:00Z"/>
                <w:rFonts w:asciiTheme="majorBidi" w:hAnsiTheme="majorBidi" w:cstheme="majorBidi"/>
                <w:color w:val="auto"/>
                <w:sz w:val="16"/>
                <w:szCs w:val="16"/>
                <w:rPrChange w:id="387" w:author="bijan mehralizadeh" w:date="2023-02-11T21:05:00Z">
                  <w:rPr>
                    <w:ins w:id="388" w:author="bijan mehralizadeh" w:date="2023-02-11T19:04:00Z"/>
                    <w:color w:val="auto"/>
                  </w:rPr>
                </w:rPrChange>
              </w:rPr>
            </w:pPr>
            <w:ins w:id="389" w:author="bijan mehralizadeh" w:date="2023-02-11T19:06:00Z">
              <w:r w:rsidRPr="0098145B">
                <w:rPr>
                  <w:rFonts w:asciiTheme="majorBidi" w:hAnsiTheme="majorBidi" w:cstheme="majorBidi"/>
                  <w:sz w:val="16"/>
                  <w:szCs w:val="16"/>
                  <w:rPrChange w:id="390" w:author="bijan mehralizadeh" w:date="2023-02-11T21:05:00Z">
                    <w:rPr>
                      <w:rFonts w:ascii="Roboto" w:hAnsi="Roboto" w:cs="Arial"/>
                    </w:rPr>
                  </w:rPrChange>
                </w:rPr>
                <w:t>accessibility, traumatic for kids, distraction</w:t>
              </w:r>
            </w:ins>
          </w:p>
        </w:tc>
      </w:tr>
      <w:tr w:rsidR="0098145B" w:rsidRPr="0098145B" w14:paraId="2B3D91AE" w14:textId="77777777" w:rsidTr="0098145B">
        <w:trPr>
          <w:ins w:id="391" w:author="bijan mehralizadeh" w:date="2023-02-11T19:05:00Z"/>
        </w:trPr>
        <w:tc>
          <w:tcPr>
            <w:tcW w:w="1255" w:type="dxa"/>
            <w:tcPrChange w:id="392" w:author="bijan mehralizadeh" w:date="2023-02-11T21:05:00Z">
              <w:tcPr>
                <w:tcW w:w="1255" w:type="dxa"/>
              </w:tcPr>
            </w:tcPrChange>
          </w:tcPr>
          <w:p w14:paraId="3C078AE7" w14:textId="58EAE12C" w:rsidR="008609BD" w:rsidRPr="0098145B" w:rsidRDefault="008609BD" w:rsidP="008609BD">
            <w:pPr>
              <w:spacing w:before="240" w:after="60" w:line="228" w:lineRule="auto"/>
              <w:rPr>
                <w:ins w:id="393" w:author="bijan mehralizadeh" w:date="2023-02-11T19:05:00Z"/>
                <w:rFonts w:asciiTheme="majorBidi" w:hAnsiTheme="majorBidi" w:cstheme="majorBidi"/>
                <w:color w:val="auto"/>
                <w:sz w:val="16"/>
                <w:szCs w:val="16"/>
                <w:rPrChange w:id="394" w:author="bijan mehralizadeh" w:date="2023-02-11T21:05:00Z">
                  <w:rPr>
                    <w:ins w:id="395" w:author="bijan mehralizadeh" w:date="2023-02-11T19:05:00Z"/>
                    <w:color w:val="auto"/>
                  </w:rPr>
                </w:rPrChange>
              </w:rPr>
            </w:pPr>
            <w:proofErr w:type="spellStart"/>
            <w:ins w:id="396" w:author="bijan mehralizadeh" w:date="2023-02-11T19:12:00Z">
              <w:r w:rsidRPr="0098145B">
                <w:rPr>
                  <w:rFonts w:asciiTheme="majorBidi" w:hAnsiTheme="majorBidi" w:cstheme="majorBidi"/>
                  <w:sz w:val="16"/>
                  <w:szCs w:val="16"/>
                  <w:shd w:val="clear" w:color="auto" w:fill="FFFFFF"/>
                  <w:rPrChange w:id="397" w:author="bijan mehralizadeh" w:date="2023-02-11T21:05:00Z">
                    <w:rPr>
                      <w:rFonts w:ascii="Arial" w:hAnsi="Arial" w:cs="Arial"/>
                      <w:shd w:val="clear" w:color="auto" w:fill="FFFFFF"/>
                    </w:rPr>
                  </w:rPrChange>
                </w:rPr>
                <w:t>Coronato</w:t>
              </w:r>
              <w:proofErr w:type="spellEnd"/>
              <w:r w:rsidRPr="0098145B">
                <w:rPr>
                  <w:rFonts w:asciiTheme="majorBidi" w:hAnsiTheme="majorBidi" w:cstheme="majorBidi"/>
                  <w:sz w:val="16"/>
                  <w:szCs w:val="16"/>
                  <w:shd w:val="clear" w:color="auto" w:fill="FFFFFF"/>
                  <w:rPrChange w:id="398"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399"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400" w:author="bijan mehralizadeh" w:date="2023-02-11T21:05:00Z">
                  <w:rPr>
                    <w:rFonts w:ascii="Arial" w:hAnsi="Arial" w:cs="Arial"/>
                    <w:shd w:val="clear" w:color="auto" w:fill="FFFFFF"/>
                  </w:rPr>
                </w:rPrChange>
              </w:rPr>
              <w:instrText xml:space="preserve"> ADDIN EN.CITE &lt;EndNote&gt;&lt;Cite&gt;&lt;Author&gt;Coronato&lt;/Author&gt;&lt;Year&gt;2012&lt;/Year&gt;&lt;RecNum&gt;29&lt;/RecNum&gt;&lt;DisplayText&gt;[22]&lt;/DisplayText&gt;&lt;record&gt;&lt;rec-number&gt;29&lt;/rec-number&gt;&lt;foreign-keys&gt;&lt;key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Pr="0098145B">
              <w:rPr>
                <w:rFonts w:asciiTheme="majorBidi" w:hAnsiTheme="majorBidi" w:cstheme="majorBidi"/>
                <w:sz w:val="16"/>
                <w:szCs w:val="16"/>
                <w:shd w:val="clear" w:color="auto" w:fill="FFFFFF"/>
                <w:rPrChange w:id="401"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402" w:author="bijan mehralizadeh" w:date="2023-02-11T21:05:00Z">
                  <w:rPr>
                    <w:rFonts w:ascii="Arial" w:hAnsi="Arial" w:cs="Arial"/>
                    <w:noProof/>
                    <w:shd w:val="clear" w:color="auto" w:fill="FFFFFF"/>
                  </w:rPr>
                </w:rPrChange>
              </w:rPr>
              <w:t>[22]</w:t>
            </w:r>
            <w:r w:rsidRPr="0098145B">
              <w:rPr>
                <w:rFonts w:asciiTheme="majorBidi" w:hAnsiTheme="majorBidi" w:cstheme="majorBidi"/>
                <w:sz w:val="16"/>
                <w:szCs w:val="16"/>
                <w:shd w:val="clear" w:color="auto" w:fill="FFFFFF"/>
                <w:rPrChange w:id="403" w:author="bijan mehralizadeh" w:date="2023-02-11T21:05:00Z">
                  <w:rPr>
                    <w:rFonts w:ascii="Arial" w:hAnsi="Arial" w:cs="Arial"/>
                    <w:shd w:val="clear" w:color="auto" w:fill="FFFFFF"/>
                  </w:rPr>
                </w:rPrChange>
              </w:rPr>
              <w:fldChar w:fldCharType="end"/>
            </w:r>
          </w:p>
        </w:tc>
        <w:tc>
          <w:tcPr>
            <w:tcW w:w="2430" w:type="dxa"/>
            <w:tcPrChange w:id="404" w:author="bijan mehralizadeh" w:date="2023-02-11T21:05:00Z">
              <w:tcPr>
                <w:tcW w:w="2430" w:type="dxa"/>
              </w:tcPr>
            </w:tcPrChange>
          </w:tcPr>
          <w:p w14:paraId="0868980A" w14:textId="677A120E" w:rsidR="008609BD" w:rsidRPr="0098145B" w:rsidRDefault="008609BD" w:rsidP="008609BD">
            <w:pPr>
              <w:spacing w:before="240" w:after="60" w:line="228" w:lineRule="auto"/>
              <w:rPr>
                <w:ins w:id="405" w:author="bijan mehralizadeh" w:date="2023-02-11T19:05:00Z"/>
                <w:rFonts w:asciiTheme="majorBidi" w:hAnsiTheme="majorBidi" w:cstheme="majorBidi"/>
                <w:color w:val="auto"/>
                <w:sz w:val="16"/>
                <w:szCs w:val="16"/>
                <w:rPrChange w:id="406" w:author="bijan mehralizadeh" w:date="2023-02-11T21:05:00Z">
                  <w:rPr>
                    <w:ins w:id="407" w:author="bijan mehralizadeh" w:date="2023-02-11T19:05:00Z"/>
                    <w:color w:val="auto"/>
                  </w:rPr>
                </w:rPrChange>
              </w:rPr>
            </w:pPr>
            <w:ins w:id="408" w:author="bijan mehralizadeh" w:date="2023-02-11T19:06:00Z">
              <w:r w:rsidRPr="0098145B">
                <w:rPr>
                  <w:rFonts w:asciiTheme="majorBidi" w:hAnsiTheme="majorBidi" w:cstheme="majorBidi"/>
                  <w:sz w:val="16"/>
                  <w:szCs w:val="16"/>
                  <w:rPrChange w:id="409" w:author="bijan mehralizadeh" w:date="2023-02-11T21:05:00Z">
                    <w:rPr>
                      <w:rFonts w:ascii="Arial" w:hAnsi="Arial" w:cs="Arial"/>
                    </w:rPr>
                  </w:rPrChange>
                </w:rPr>
                <w:t>wearable motion sensors</w:t>
              </w:r>
            </w:ins>
          </w:p>
        </w:tc>
        <w:tc>
          <w:tcPr>
            <w:tcW w:w="1080" w:type="dxa"/>
            <w:tcPrChange w:id="410" w:author="bijan mehralizadeh" w:date="2023-02-11T21:05:00Z">
              <w:tcPr>
                <w:tcW w:w="1080" w:type="dxa"/>
              </w:tcPr>
            </w:tcPrChange>
          </w:tcPr>
          <w:p w14:paraId="2F9D5C20" w14:textId="15C842D1" w:rsidR="008609BD" w:rsidRPr="0098145B" w:rsidRDefault="008609BD" w:rsidP="008609BD">
            <w:pPr>
              <w:spacing w:before="240" w:after="60" w:line="228" w:lineRule="auto"/>
              <w:rPr>
                <w:ins w:id="411" w:author="bijan mehralizadeh" w:date="2023-02-11T19:05:00Z"/>
                <w:rFonts w:asciiTheme="majorBidi" w:hAnsiTheme="majorBidi" w:cstheme="majorBidi"/>
                <w:color w:val="auto"/>
                <w:sz w:val="16"/>
                <w:szCs w:val="16"/>
                <w:rPrChange w:id="412" w:author="bijan mehralizadeh" w:date="2023-02-11T21:05:00Z">
                  <w:rPr>
                    <w:ins w:id="413" w:author="bijan mehralizadeh" w:date="2023-02-11T19:05:00Z"/>
                    <w:color w:val="auto"/>
                  </w:rPr>
                </w:rPrChange>
              </w:rPr>
            </w:pPr>
            <w:ins w:id="414" w:author="bijan mehralizadeh" w:date="2023-02-11T19:06:00Z">
              <w:r w:rsidRPr="0098145B">
                <w:rPr>
                  <w:rFonts w:asciiTheme="majorBidi" w:hAnsiTheme="majorBidi" w:cstheme="majorBidi"/>
                  <w:sz w:val="16"/>
                  <w:szCs w:val="16"/>
                  <w:rPrChange w:id="415" w:author="bijan mehralizadeh" w:date="2023-02-11T21:05:00Z">
                    <w:rPr>
                      <w:rFonts w:ascii="Arial" w:hAnsi="Arial" w:cs="Arial"/>
                    </w:rPr>
                  </w:rPrChange>
                </w:rPr>
                <w:t>-</w:t>
              </w:r>
            </w:ins>
          </w:p>
        </w:tc>
        <w:tc>
          <w:tcPr>
            <w:tcW w:w="1170" w:type="dxa"/>
            <w:tcPrChange w:id="416" w:author="bijan mehralizadeh" w:date="2023-02-11T21:05:00Z">
              <w:tcPr>
                <w:tcW w:w="1170" w:type="dxa"/>
              </w:tcPr>
            </w:tcPrChange>
          </w:tcPr>
          <w:p w14:paraId="42E3FCB6" w14:textId="3EB80027" w:rsidR="008609BD" w:rsidRPr="0098145B" w:rsidRDefault="008609BD" w:rsidP="008609BD">
            <w:pPr>
              <w:spacing w:before="240" w:after="60" w:line="228" w:lineRule="auto"/>
              <w:rPr>
                <w:ins w:id="417" w:author="bijan mehralizadeh" w:date="2023-02-11T19:05:00Z"/>
                <w:rFonts w:asciiTheme="majorBidi" w:hAnsiTheme="majorBidi" w:cstheme="majorBidi"/>
                <w:color w:val="auto"/>
                <w:sz w:val="16"/>
                <w:szCs w:val="16"/>
                <w:rPrChange w:id="418" w:author="bijan mehralizadeh" w:date="2023-02-11T21:05:00Z">
                  <w:rPr>
                    <w:ins w:id="419" w:author="bijan mehralizadeh" w:date="2023-02-11T19:05:00Z"/>
                    <w:color w:val="auto"/>
                  </w:rPr>
                </w:rPrChange>
              </w:rPr>
            </w:pPr>
            <w:ins w:id="420" w:author="bijan mehralizadeh" w:date="2023-02-11T19:06:00Z">
              <w:r w:rsidRPr="0098145B">
                <w:rPr>
                  <w:rFonts w:asciiTheme="majorBidi" w:hAnsiTheme="majorBidi" w:cstheme="majorBidi"/>
                  <w:sz w:val="16"/>
                  <w:szCs w:val="16"/>
                  <w:rPrChange w:id="421" w:author="bijan mehralizadeh" w:date="2023-02-11T21:05:00Z">
                    <w:rPr>
                      <w:rFonts w:ascii="Arial" w:hAnsi="Arial" w:cs="Arial"/>
                    </w:rPr>
                  </w:rPrChange>
                </w:rPr>
                <w:t>-</w:t>
              </w:r>
            </w:ins>
          </w:p>
        </w:tc>
        <w:tc>
          <w:tcPr>
            <w:tcW w:w="1170" w:type="dxa"/>
            <w:tcPrChange w:id="422" w:author="bijan mehralizadeh" w:date="2023-02-11T21:05:00Z">
              <w:tcPr>
                <w:tcW w:w="1170" w:type="dxa"/>
              </w:tcPr>
            </w:tcPrChange>
          </w:tcPr>
          <w:p w14:paraId="3F6297BA" w14:textId="33EAA2CC" w:rsidR="008609BD" w:rsidRPr="0098145B" w:rsidRDefault="008609BD" w:rsidP="008609BD">
            <w:pPr>
              <w:spacing w:before="240" w:after="60" w:line="228" w:lineRule="auto"/>
              <w:rPr>
                <w:ins w:id="423" w:author="bijan mehralizadeh" w:date="2023-02-11T19:05:00Z"/>
                <w:rFonts w:asciiTheme="majorBidi" w:hAnsiTheme="majorBidi" w:cstheme="majorBidi"/>
                <w:color w:val="auto"/>
                <w:sz w:val="16"/>
                <w:szCs w:val="16"/>
                <w:rPrChange w:id="424" w:author="bijan mehralizadeh" w:date="2023-02-11T21:05:00Z">
                  <w:rPr>
                    <w:ins w:id="425" w:author="bijan mehralizadeh" w:date="2023-02-11T19:05:00Z"/>
                    <w:color w:val="auto"/>
                  </w:rPr>
                </w:rPrChange>
              </w:rPr>
            </w:pPr>
            <w:ins w:id="426" w:author="bijan mehralizadeh" w:date="2023-02-11T19:06:00Z">
              <w:r w:rsidRPr="0098145B">
                <w:rPr>
                  <w:rFonts w:asciiTheme="majorBidi" w:hAnsiTheme="majorBidi" w:cstheme="majorBidi"/>
                  <w:sz w:val="16"/>
                  <w:szCs w:val="16"/>
                  <w:rPrChange w:id="427" w:author="bijan mehralizadeh" w:date="2023-02-11T21:05:00Z">
                    <w:rPr>
                      <w:rFonts w:ascii="Arial" w:hAnsi="Arial" w:cs="Arial"/>
                    </w:rPr>
                  </w:rPrChange>
                </w:rPr>
                <w:t>-</w:t>
              </w:r>
            </w:ins>
          </w:p>
        </w:tc>
        <w:tc>
          <w:tcPr>
            <w:tcW w:w="2636" w:type="dxa"/>
            <w:tcPrChange w:id="428" w:author="bijan mehralizadeh" w:date="2023-02-11T21:05:00Z">
              <w:tcPr>
                <w:tcW w:w="2636" w:type="dxa"/>
              </w:tcPr>
            </w:tcPrChange>
          </w:tcPr>
          <w:p w14:paraId="44638A98" w14:textId="4B7442A7" w:rsidR="008609BD" w:rsidRPr="0098145B" w:rsidRDefault="008609BD" w:rsidP="008609BD">
            <w:pPr>
              <w:spacing w:before="240" w:after="60" w:line="228" w:lineRule="auto"/>
              <w:rPr>
                <w:ins w:id="429" w:author="bijan mehralizadeh" w:date="2023-02-11T19:05:00Z"/>
                <w:rFonts w:asciiTheme="majorBidi" w:hAnsiTheme="majorBidi" w:cstheme="majorBidi"/>
                <w:color w:val="auto"/>
                <w:sz w:val="16"/>
                <w:szCs w:val="16"/>
                <w:rPrChange w:id="430" w:author="bijan mehralizadeh" w:date="2023-02-11T21:05:00Z">
                  <w:rPr>
                    <w:ins w:id="431" w:author="bijan mehralizadeh" w:date="2023-02-11T19:05:00Z"/>
                    <w:color w:val="auto"/>
                  </w:rPr>
                </w:rPrChange>
              </w:rPr>
            </w:pPr>
            <w:ins w:id="432" w:author="bijan mehralizadeh" w:date="2023-02-11T19:06:00Z">
              <w:r w:rsidRPr="0098145B">
                <w:rPr>
                  <w:rFonts w:asciiTheme="majorBidi" w:hAnsiTheme="majorBidi" w:cstheme="majorBidi"/>
                  <w:sz w:val="16"/>
                  <w:szCs w:val="16"/>
                  <w:rPrChange w:id="433" w:author="bijan mehralizadeh" w:date="2023-02-11T21:05:00Z">
                    <w:rPr>
                      <w:rFonts w:ascii="Roboto" w:hAnsi="Roboto" w:cs="Arial"/>
                    </w:rPr>
                  </w:rPrChange>
                </w:rPr>
                <w:t>accessibility, traumatic for kids, distraction</w:t>
              </w:r>
            </w:ins>
          </w:p>
        </w:tc>
      </w:tr>
      <w:tr w:rsidR="0098145B" w:rsidRPr="0098145B" w14:paraId="7046A793" w14:textId="77777777" w:rsidTr="0098145B">
        <w:trPr>
          <w:ins w:id="434" w:author="bijan mehralizadeh" w:date="2023-02-11T19:05:00Z"/>
        </w:trPr>
        <w:tc>
          <w:tcPr>
            <w:tcW w:w="1255" w:type="dxa"/>
            <w:tcPrChange w:id="435" w:author="bijan mehralizadeh" w:date="2023-02-11T21:05:00Z">
              <w:tcPr>
                <w:tcW w:w="1255" w:type="dxa"/>
              </w:tcPr>
            </w:tcPrChange>
          </w:tcPr>
          <w:p w14:paraId="7F0C2841" w14:textId="53F42B20" w:rsidR="008609BD" w:rsidRPr="0098145B" w:rsidRDefault="008609BD" w:rsidP="008609BD">
            <w:pPr>
              <w:spacing w:before="240" w:after="60" w:line="228" w:lineRule="auto"/>
              <w:rPr>
                <w:ins w:id="436" w:author="bijan mehralizadeh" w:date="2023-02-11T19:05:00Z"/>
                <w:rFonts w:asciiTheme="majorBidi" w:hAnsiTheme="majorBidi" w:cstheme="majorBidi"/>
                <w:color w:val="auto"/>
                <w:sz w:val="16"/>
                <w:szCs w:val="16"/>
                <w:rPrChange w:id="437" w:author="bijan mehralizadeh" w:date="2023-02-11T21:05:00Z">
                  <w:rPr>
                    <w:ins w:id="438" w:author="bijan mehralizadeh" w:date="2023-02-11T19:05:00Z"/>
                    <w:color w:val="auto"/>
                  </w:rPr>
                </w:rPrChange>
              </w:rPr>
            </w:pPr>
            <w:ins w:id="439" w:author="bijan mehralizadeh" w:date="2023-02-11T19:12:00Z">
              <w:r w:rsidRPr="0098145B">
                <w:rPr>
                  <w:rFonts w:asciiTheme="majorBidi" w:hAnsiTheme="majorBidi" w:cstheme="majorBidi"/>
                  <w:sz w:val="16"/>
                  <w:szCs w:val="16"/>
                  <w:shd w:val="clear" w:color="auto" w:fill="FFFFFF"/>
                  <w:rPrChange w:id="440" w:author="bijan mehralizadeh" w:date="2023-02-11T21:05:00Z">
                    <w:rPr>
                      <w:rFonts w:ascii="Arial" w:hAnsi="Arial" w:cs="Arial"/>
                      <w:shd w:val="clear" w:color="auto" w:fill="FFFFFF"/>
                    </w:rPr>
                  </w:rPrChange>
                </w:rPr>
                <w:t>Nag</w:t>
              </w:r>
              <w:r w:rsidRPr="0098145B">
                <w:rPr>
                  <w:rFonts w:asciiTheme="majorBidi" w:hAnsiTheme="majorBidi" w:cstheme="majorBidi"/>
                  <w:sz w:val="16"/>
                  <w:szCs w:val="16"/>
                  <w:shd w:val="clear" w:color="auto" w:fill="FFFFFF"/>
                  <w:rPrChange w:id="441" w:author="bijan mehralizadeh" w:date="2023-02-11T21:05:00Z">
                    <w:rPr>
                      <w:rFonts w:ascii="Arial" w:hAnsi="Arial" w:cs="Arial"/>
                      <w:shd w:val="clear" w:color="auto" w:fill="FFFFFF"/>
                    </w:rPr>
                  </w:rPrChange>
                </w:rPr>
                <w:t xml:space="preserve"> et</w:t>
              </w:r>
            </w:ins>
            <w:ins w:id="442" w:author="bijan mehralizadeh" w:date="2023-02-11T19:13:00Z">
              <w:r w:rsidRPr="0098145B">
                <w:rPr>
                  <w:rFonts w:asciiTheme="majorBidi" w:hAnsiTheme="majorBidi" w:cstheme="majorBidi"/>
                  <w:sz w:val="16"/>
                  <w:szCs w:val="16"/>
                  <w:shd w:val="clear" w:color="auto" w:fill="FFFFFF"/>
                  <w:rPrChange w:id="443" w:author="bijan mehralizadeh" w:date="2023-02-11T21:05:00Z">
                    <w:rPr>
                      <w:rFonts w:ascii="Arial" w:hAnsi="Arial" w:cs="Arial"/>
                      <w:shd w:val="clear" w:color="auto" w:fill="FFFFFF"/>
                    </w:rPr>
                  </w:rPrChange>
                </w:rPr>
                <w:t xml:space="preserve"> al. </w:t>
              </w:r>
            </w:ins>
            <w:r w:rsidRPr="0098145B">
              <w:rPr>
                <w:rFonts w:asciiTheme="majorBidi" w:hAnsiTheme="majorBidi" w:cstheme="majorBidi"/>
                <w:sz w:val="16"/>
                <w:szCs w:val="16"/>
                <w:shd w:val="clear" w:color="auto" w:fill="FFFFFF"/>
                <w:rPrChange w:id="444"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445" w:author="bijan mehralizadeh" w:date="2023-02-11T21:05:00Z">
                  <w:rPr>
                    <w:rFonts w:ascii="Arial" w:hAnsi="Arial" w:cs="Arial"/>
                    <w:shd w:val="clear" w:color="auto" w:fill="FFFFFF"/>
                  </w:rPr>
                </w:rPrChange>
              </w:rPr>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Pr="0098145B">
              <w:rPr>
                <w:rFonts w:asciiTheme="majorBidi" w:hAnsiTheme="majorBidi" w:cstheme="majorBidi"/>
                <w:sz w:val="16"/>
                <w:szCs w:val="16"/>
                <w:shd w:val="clear" w:color="auto" w:fill="FFFFFF"/>
                <w:rPrChange w:id="446"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447" w:author="bijan mehralizadeh" w:date="2023-02-11T21:05:00Z">
                  <w:rPr>
                    <w:rFonts w:ascii="Arial" w:hAnsi="Arial" w:cs="Arial"/>
                    <w:noProof/>
                    <w:shd w:val="clear" w:color="auto" w:fill="FFFFFF"/>
                  </w:rPr>
                </w:rPrChange>
              </w:rPr>
              <w:t>[11]</w:t>
            </w:r>
            <w:r w:rsidRPr="0098145B">
              <w:rPr>
                <w:rFonts w:asciiTheme="majorBidi" w:hAnsiTheme="majorBidi" w:cstheme="majorBidi"/>
                <w:sz w:val="16"/>
                <w:szCs w:val="16"/>
                <w:shd w:val="clear" w:color="auto" w:fill="FFFFFF"/>
                <w:rPrChange w:id="448" w:author="bijan mehralizadeh" w:date="2023-02-11T21:05:00Z">
                  <w:rPr>
                    <w:rFonts w:ascii="Arial" w:hAnsi="Arial" w:cs="Arial"/>
                    <w:shd w:val="clear" w:color="auto" w:fill="FFFFFF"/>
                  </w:rPr>
                </w:rPrChange>
              </w:rPr>
              <w:fldChar w:fldCharType="end"/>
            </w:r>
          </w:p>
        </w:tc>
        <w:tc>
          <w:tcPr>
            <w:tcW w:w="2430" w:type="dxa"/>
            <w:tcPrChange w:id="449" w:author="bijan mehralizadeh" w:date="2023-02-11T21:05:00Z">
              <w:tcPr>
                <w:tcW w:w="2430" w:type="dxa"/>
              </w:tcPr>
            </w:tcPrChange>
          </w:tcPr>
          <w:p w14:paraId="10713197" w14:textId="5113A1CA" w:rsidR="008609BD" w:rsidRPr="0098145B" w:rsidRDefault="008609BD" w:rsidP="008609BD">
            <w:pPr>
              <w:spacing w:before="240" w:after="60" w:line="228" w:lineRule="auto"/>
              <w:rPr>
                <w:ins w:id="450" w:author="bijan mehralizadeh" w:date="2023-02-11T19:05:00Z"/>
                <w:rFonts w:asciiTheme="majorBidi" w:hAnsiTheme="majorBidi" w:cstheme="majorBidi"/>
                <w:color w:val="auto"/>
                <w:sz w:val="16"/>
                <w:szCs w:val="16"/>
                <w:rPrChange w:id="451" w:author="bijan mehralizadeh" w:date="2023-02-11T21:05:00Z">
                  <w:rPr>
                    <w:ins w:id="452" w:author="bijan mehralizadeh" w:date="2023-02-11T19:05:00Z"/>
                    <w:color w:val="auto"/>
                  </w:rPr>
                </w:rPrChange>
              </w:rPr>
            </w:pPr>
            <w:ins w:id="453" w:author="bijan mehralizadeh" w:date="2023-02-11T19:06:00Z">
              <w:r w:rsidRPr="0098145B">
                <w:rPr>
                  <w:rFonts w:asciiTheme="majorBidi" w:hAnsiTheme="majorBidi" w:cstheme="majorBidi"/>
                  <w:sz w:val="16"/>
                  <w:szCs w:val="16"/>
                  <w:rPrChange w:id="454" w:author="bijan mehralizadeh" w:date="2023-02-11T21:05:00Z">
                    <w:rPr>
                      <w:rFonts w:ascii="Arial" w:hAnsi="Arial" w:cs="Arial"/>
                    </w:rPr>
                  </w:rPrChange>
                </w:rPr>
                <w:t>wearable sensor + gaze analysis</w:t>
              </w:r>
            </w:ins>
          </w:p>
        </w:tc>
        <w:tc>
          <w:tcPr>
            <w:tcW w:w="1080" w:type="dxa"/>
            <w:tcPrChange w:id="455" w:author="bijan mehralizadeh" w:date="2023-02-11T21:05:00Z">
              <w:tcPr>
                <w:tcW w:w="1080" w:type="dxa"/>
              </w:tcPr>
            </w:tcPrChange>
          </w:tcPr>
          <w:p w14:paraId="61881797" w14:textId="462DD2A4" w:rsidR="008609BD" w:rsidRPr="0098145B" w:rsidRDefault="008609BD" w:rsidP="008609BD">
            <w:pPr>
              <w:spacing w:before="240" w:after="60" w:line="228" w:lineRule="auto"/>
              <w:rPr>
                <w:ins w:id="456" w:author="bijan mehralizadeh" w:date="2023-02-11T19:05:00Z"/>
                <w:rFonts w:asciiTheme="majorBidi" w:hAnsiTheme="majorBidi" w:cstheme="majorBidi"/>
                <w:color w:val="auto"/>
                <w:sz w:val="16"/>
                <w:szCs w:val="16"/>
                <w:rPrChange w:id="457" w:author="bijan mehralizadeh" w:date="2023-02-11T21:05:00Z">
                  <w:rPr>
                    <w:ins w:id="458" w:author="bijan mehralizadeh" w:date="2023-02-11T19:05:00Z"/>
                    <w:color w:val="auto"/>
                  </w:rPr>
                </w:rPrChange>
              </w:rPr>
            </w:pPr>
            <w:ins w:id="459" w:author="bijan mehralizadeh" w:date="2023-02-11T19:06:00Z">
              <w:r w:rsidRPr="0098145B">
                <w:rPr>
                  <w:rFonts w:asciiTheme="majorBidi" w:hAnsiTheme="majorBidi" w:cstheme="majorBidi"/>
                  <w:sz w:val="16"/>
                  <w:szCs w:val="16"/>
                  <w:rPrChange w:id="460" w:author="bijan mehralizadeh" w:date="2023-02-11T21:05:00Z">
                    <w:rPr>
                      <w:rFonts w:ascii="Arial" w:hAnsi="Arial" w:cs="Arial"/>
                    </w:rPr>
                  </w:rPrChange>
                </w:rPr>
                <w:t>84%</w:t>
              </w:r>
            </w:ins>
          </w:p>
        </w:tc>
        <w:tc>
          <w:tcPr>
            <w:tcW w:w="1170" w:type="dxa"/>
            <w:tcPrChange w:id="461" w:author="bijan mehralizadeh" w:date="2023-02-11T21:05:00Z">
              <w:tcPr>
                <w:tcW w:w="1170" w:type="dxa"/>
              </w:tcPr>
            </w:tcPrChange>
          </w:tcPr>
          <w:p w14:paraId="3CFDDC5D" w14:textId="66F6AC7A" w:rsidR="008609BD" w:rsidRPr="0098145B" w:rsidRDefault="008609BD" w:rsidP="008609BD">
            <w:pPr>
              <w:spacing w:before="240" w:after="60" w:line="228" w:lineRule="auto"/>
              <w:rPr>
                <w:ins w:id="462" w:author="bijan mehralizadeh" w:date="2023-02-11T19:05:00Z"/>
                <w:rFonts w:asciiTheme="majorBidi" w:hAnsiTheme="majorBidi" w:cstheme="majorBidi"/>
                <w:color w:val="auto"/>
                <w:sz w:val="16"/>
                <w:szCs w:val="16"/>
                <w:rPrChange w:id="463" w:author="bijan mehralizadeh" w:date="2023-02-11T21:05:00Z">
                  <w:rPr>
                    <w:ins w:id="464" w:author="bijan mehralizadeh" w:date="2023-02-11T19:05:00Z"/>
                    <w:color w:val="auto"/>
                  </w:rPr>
                </w:rPrChange>
              </w:rPr>
            </w:pPr>
            <w:ins w:id="465" w:author="bijan mehralizadeh" w:date="2023-02-11T19:06:00Z">
              <w:r w:rsidRPr="0098145B">
                <w:rPr>
                  <w:rFonts w:asciiTheme="majorBidi" w:hAnsiTheme="majorBidi" w:cstheme="majorBidi"/>
                  <w:sz w:val="16"/>
                  <w:szCs w:val="16"/>
                  <w:rPrChange w:id="466" w:author="bijan mehralizadeh" w:date="2023-02-11T21:05:00Z">
                    <w:rPr>
                      <w:rFonts w:ascii="Arial" w:hAnsi="Arial" w:cs="Arial"/>
                    </w:rPr>
                  </w:rPrChange>
                </w:rPr>
                <w:t>-</w:t>
              </w:r>
            </w:ins>
          </w:p>
        </w:tc>
        <w:tc>
          <w:tcPr>
            <w:tcW w:w="1170" w:type="dxa"/>
            <w:tcPrChange w:id="467" w:author="bijan mehralizadeh" w:date="2023-02-11T21:05:00Z">
              <w:tcPr>
                <w:tcW w:w="1170" w:type="dxa"/>
              </w:tcPr>
            </w:tcPrChange>
          </w:tcPr>
          <w:p w14:paraId="71FBB3D3" w14:textId="2043A86D" w:rsidR="008609BD" w:rsidRPr="0098145B" w:rsidRDefault="008609BD" w:rsidP="008609BD">
            <w:pPr>
              <w:spacing w:before="240" w:after="60" w:line="228" w:lineRule="auto"/>
              <w:rPr>
                <w:ins w:id="468" w:author="bijan mehralizadeh" w:date="2023-02-11T19:05:00Z"/>
                <w:rFonts w:asciiTheme="majorBidi" w:hAnsiTheme="majorBidi" w:cstheme="majorBidi"/>
                <w:color w:val="auto"/>
                <w:sz w:val="16"/>
                <w:szCs w:val="16"/>
                <w:rPrChange w:id="469" w:author="bijan mehralizadeh" w:date="2023-02-11T21:05:00Z">
                  <w:rPr>
                    <w:ins w:id="470" w:author="bijan mehralizadeh" w:date="2023-02-11T19:05:00Z"/>
                    <w:color w:val="auto"/>
                  </w:rPr>
                </w:rPrChange>
              </w:rPr>
            </w:pPr>
            <w:ins w:id="471" w:author="bijan mehralizadeh" w:date="2023-02-11T19:06:00Z">
              <w:r w:rsidRPr="0098145B">
                <w:rPr>
                  <w:rFonts w:asciiTheme="majorBidi" w:hAnsiTheme="majorBidi" w:cstheme="majorBidi"/>
                  <w:sz w:val="16"/>
                  <w:szCs w:val="16"/>
                  <w:rPrChange w:id="472" w:author="bijan mehralizadeh" w:date="2023-02-11T21:05:00Z">
                    <w:rPr>
                      <w:rFonts w:ascii="Arial" w:hAnsi="Arial" w:cs="Arial"/>
                    </w:rPr>
                  </w:rPrChange>
                </w:rPr>
                <w:t>-</w:t>
              </w:r>
            </w:ins>
          </w:p>
        </w:tc>
        <w:tc>
          <w:tcPr>
            <w:tcW w:w="2636" w:type="dxa"/>
            <w:tcPrChange w:id="473" w:author="bijan mehralizadeh" w:date="2023-02-11T21:05:00Z">
              <w:tcPr>
                <w:tcW w:w="2636" w:type="dxa"/>
              </w:tcPr>
            </w:tcPrChange>
          </w:tcPr>
          <w:p w14:paraId="602E8FE6" w14:textId="5EA12AD9" w:rsidR="008609BD" w:rsidRPr="0098145B" w:rsidRDefault="008609BD" w:rsidP="008609BD">
            <w:pPr>
              <w:spacing w:before="240" w:after="60" w:line="228" w:lineRule="auto"/>
              <w:rPr>
                <w:ins w:id="474" w:author="bijan mehralizadeh" w:date="2023-02-11T19:05:00Z"/>
                <w:rFonts w:asciiTheme="majorBidi" w:hAnsiTheme="majorBidi" w:cstheme="majorBidi"/>
                <w:color w:val="auto"/>
                <w:sz w:val="16"/>
                <w:szCs w:val="16"/>
                <w:rPrChange w:id="475" w:author="bijan mehralizadeh" w:date="2023-02-11T21:05:00Z">
                  <w:rPr>
                    <w:ins w:id="476" w:author="bijan mehralizadeh" w:date="2023-02-11T19:05:00Z"/>
                    <w:color w:val="auto"/>
                  </w:rPr>
                </w:rPrChange>
              </w:rPr>
            </w:pPr>
            <w:ins w:id="477" w:author="bijan mehralizadeh" w:date="2023-02-11T19:06:00Z">
              <w:r w:rsidRPr="0098145B">
                <w:rPr>
                  <w:rFonts w:asciiTheme="majorBidi" w:hAnsiTheme="majorBidi" w:cstheme="majorBidi"/>
                  <w:sz w:val="16"/>
                  <w:szCs w:val="16"/>
                  <w:rPrChange w:id="478" w:author="bijan mehralizadeh" w:date="2023-02-11T21:05:00Z">
                    <w:rPr>
                      <w:rFonts w:ascii="Roboto" w:hAnsi="Roboto" w:cs="Arial"/>
                    </w:rPr>
                  </w:rPrChange>
                </w:rPr>
                <w:t>accessibility, traumatic for kids, distraction</w:t>
              </w:r>
            </w:ins>
          </w:p>
        </w:tc>
      </w:tr>
      <w:tr w:rsidR="0098145B" w:rsidRPr="0098145B" w14:paraId="2BFE7B55" w14:textId="77777777" w:rsidTr="0098145B">
        <w:trPr>
          <w:ins w:id="479" w:author="bijan mehralizadeh" w:date="2023-02-11T19:05:00Z"/>
        </w:trPr>
        <w:tc>
          <w:tcPr>
            <w:tcW w:w="1255" w:type="dxa"/>
            <w:tcPrChange w:id="480" w:author="bijan mehralizadeh" w:date="2023-02-11T21:05:00Z">
              <w:tcPr>
                <w:tcW w:w="1255" w:type="dxa"/>
              </w:tcPr>
            </w:tcPrChange>
          </w:tcPr>
          <w:p w14:paraId="53C15E0B" w14:textId="07CEB014" w:rsidR="008609BD" w:rsidRPr="0098145B" w:rsidRDefault="008609BD" w:rsidP="008609BD">
            <w:pPr>
              <w:spacing w:before="240" w:after="60" w:line="228" w:lineRule="auto"/>
              <w:rPr>
                <w:ins w:id="481" w:author="bijan mehralizadeh" w:date="2023-02-11T19:05:00Z"/>
                <w:rFonts w:asciiTheme="majorBidi" w:hAnsiTheme="majorBidi" w:cstheme="majorBidi"/>
                <w:color w:val="auto"/>
                <w:sz w:val="16"/>
                <w:szCs w:val="16"/>
                <w:rPrChange w:id="482" w:author="bijan mehralizadeh" w:date="2023-02-11T21:05:00Z">
                  <w:rPr>
                    <w:ins w:id="483" w:author="bijan mehralizadeh" w:date="2023-02-11T19:05:00Z"/>
                    <w:color w:val="auto"/>
                  </w:rPr>
                </w:rPrChange>
              </w:rPr>
            </w:pPr>
            <w:proofErr w:type="spellStart"/>
            <w:ins w:id="484" w:author="bijan mehralizadeh" w:date="2023-02-11T19:13:00Z">
              <w:r w:rsidRPr="0098145B">
                <w:rPr>
                  <w:rFonts w:asciiTheme="majorBidi" w:hAnsiTheme="majorBidi" w:cstheme="majorBidi"/>
                  <w:sz w:val="16"/>
                  <w:szCs w:val="16"/>
                  <w:shd w:val="clear" w:color="auto" w:fill="FFFFFF"/>
                  <w:rPrChange w:id="485" w:author="bijan mehralizadeh" w:date="2023-02-11T21:05:00Z">
                    <w:rPr>
                      <w:rFonts w:ascii="Arial" w:hAnsi="Arial" w:cs="Arial"/>
                      <w:shd w:val="clear" w:color="auto" w:fill="FFFFFF"/>
                    </w:rPr>
                  </w:rPrChange>
                </w:rPr>
                <w:t>Taban</w:t>
              </w:r>
              <w:proofErr w:type="spellEnd"/>
              <w:r w:rsidRPr="0098145B">
                <w:rPr>
                  <w:rFonts w:asciiTheme="majorBidi" w:hAnsiTheme="majorBidi" w:cstheme="majorBidi"/>
                  <w:sz w:val="16"/>
                  <w:szCs w:val="16"/>
                  <w:shd w:val="clear" w:color="auto" w:fill="FFFFFF"/>
                  <w:rPrChange w:id="486"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487"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488" w:author="bijan mehralizadeh" w:date="2023-02-11T21:05:00Z">
                  <w:rPr>
                    <w:rFonts w:ascii="Arial" w:hAnsi="Arial" w:cs="Arial"/>
                    <w:shd w:val="clear" w:color="auto" w:fill="FFFFFF"/>
                  </w:rPr>
                </w:rPrChange>
              </w:rPr>
              <w:instrText xml:space="preserve"> ADDIN EN.CITE &lt;EndNote&gt;&lt;Cite&gt;&lt;Author&gt;Taban&lt;/Author&gt;&lt;Year&gt;2017&lt;/Year&gt;&lt;RecNum&gt;17&lt;/RecNum&gt;&lt;DisplayText&gt;[23]&lt;/DisplayText&gt;&lt;record&gt;&lt;rec-number&gt;17&lt;/rec-number&gt;&lt;foreign-keys&gt;&lt;key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98145B">
              <w:rPr>
                <w:rFonts w:asciiTheme="majorBidi" w:hAnsiTheme="majorBidi" w:cstheme="majorBidi"/>
                <w:sz w:val="16"/>
                <w:szCs w:val="16"/>
                <w:shd w:val="clear" w:color="auto" w:fill="FFFFFF"/>
                <w:rPrChange w:id="489"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490" w:author="bijan mehralizadeh" w:date="2023-02-11T21:05:00Z">
                  <w:rPr>
                    <w:rFonts w:ascii="Arial" w:hAnsi="Arial" w:cs="Arial"/>
                    <w:noProof/>
                    <w:shd w:val="clear" w:color="auto" w:fill="FFFFFF"/>
                  </w:rPr>
                </w:rPrChange>
              </w:rPr>
              <w:t>[23]</w:t>
            </w:r>
            <w:r w:rsidRPr="0098145B">
              <w:rPr>
                <w:rFonts w:asciiTheme="majorBidi" w:hAnsiTheme="majorBidi" w:cstheme="majorBidi"/>
                <w:sz w:val="16"/>
                <w:szCs w:val="16"/>
                <w:shd w:val="clear" w:color="auto" w:fill="FFFFFF"/>
                <w:rPrChange w:id="491" w:author="bijan mehralizadeh" w:date="2023-02-11T21:05:00Z">
                  <w:rPr>
                    <w:rFonts w:ascii="Arial" w:hAnsi="Arial" w:cs="Arial"/>
                    <w:shd w:val="clear" w:color="auto" w:fill="FFFFFF"/>
                  </w:rPr>
                </w:rPrChange>
              </w:rPr>
              <w:fldChar w:fldCharType="end"/>
            </w:r>
          </w:p>
        </w:tc>
        <w:tc>
          <w:tcPr>
            <w:tcW w:w="2430" w:type="dxa"/>
            <w:tcPrChange w:id="492" w:author="bijan mehralizadeh" w:date="2023-02-11T21:05:00Z">
              <w:tcPr>
                <w:tcW w:w="2430" w:type="dxa"/>
              </w:tcPr>
            </w:tcPrChange>
          </w:tcPr>
          <w:p w14:paraId="3C41A636" w14:textId="7932A223" w:rsidR="008609BD" w:rsidRPr="0098145B" w:rsidRDefault="008609BD" w:rsidP="008609BD">
            <w:pPr>
              <w:spacing w:before="240" w:after="60" w:line="228" w:lineRule="auto"/>
              <w:rPr>
                <w:ins w:id="493" w:author="bijan mehralizadeh" w:date="2023-02-11T19:05:00Z"/>
                <w:rFonts w:asciiTheme="majorBidi" w:hAnsiTheme="majorBidi" w:cstheme="majorBidi"/>
                <w:color w:val="auto"/>
                <w:sz w:val="16"/>
                <w:szCs w:val="16"/>
                <w:rPrChange w:id="494" w:author="bijan mehralizadeh" w:date="2023-02-11T21:05:00Z">
                  <w:rPr>
                    <w:ins w:id="495" w:author="bijan mehralizadeh" w:date="2023-02-11T19:05:00Z"/>
                    <w:color w:val="auto"/>
                  </w:rPr>
                </w:rPrChange>
              </w:rPr>
            </w:pPr>
            <w:ins w:id="496" w:author="bijan mehralizadeh" w:date="2023-02-11T19:06:00Z">
              <w:r w:rsidRPr="0098145B">
                <w:rPr>
                  <w:rFonts w:asciiTheme="majorBidi" w:hAnsiTheme="majorBidi" w:cstheme="majorBidi"/>
                  <w:sz w:val="16"/>
                  <w:szCs w:val="16"/>
                  <w:rPrChange w:id="497" w:author="bijan mehralizadeh" w:date="2023-02-11T21:05:00Z">
                    <w:rPr>
                      <w:rFonts w:ascii="Arial" w:hAnsi="Arial" w:cs="Arial"/>
                    </w:rPr>
                  </w:rPrChange>
                </w:rPr>
                <w:t>computer vision (walking pattern)</w:t>
              </w:r>
            </w:ins>
          </w:p>
        </w:tc>
        <w:tc>
          <w:tcPr>
            <w:tcW w:w="1080" w:type="dxa"/>
            <w:tcPrChange w:id="498" w:author="bijan mehralizadeh" w:date="2023-02-11T21:05:00Z">
              <w:tcPr>
                <w:tcW w:w="1080" w:type="dxa"/>
              </w:tcPr>
            </w:tcPrChange>
          </w:tcPr>
          <w:p w14:paraId="3D9233C5" w14:textId="67F5AB15" w:rsidR="008609BD" w:rsidRPr="0098145B" w:rsidRDefault="008609BD" w:rsidP="008609BD">
            <w:pPr>
              <w:spacing w:before="240" w:after="60" w:line="228" w:lineRule="auto"/>
              <w:rPr>
                <w:ins w:id="499" w:author="bijan mehralizadeh" w:date="2023-02-11T19:05:00Z"/>
                <w:rFonts w:asciiTheme="majorBidi" w:hAnsiTheme="majorBidi" w:cstheme="majorBidi"/>
                <w:color w:val="auto"/>
                <w:sz w:val="16"/>
                <w:szCs w:val="16"/>
                <w:rPrChange w:id="500" w:author="bijan mehralizadeh" w:date="2023-02-11T21:05:00Z">
                  <w:rPr>
                    <w:ins w:id="501" w:author="bijan mehralizadeh" w:date="2023-02-11T19:05:00Z"/>
                    <w:color w:val="auto"/>
                  </w:rPr>
                </w:rPrChange>
              </w:rPr>
            </w:pPr>
            <w:ins w:id="502" w:author="bijan mehralizadeh" w:date="2023-02-11T19:06:00Z">
              <w:r w:rsidRPr="0098145B">
                <w:rPr>
                  <w:rFonts w:asciiTheme="majorBidi" w:hAnsiTheme="majorBidi" w:cstheme="majorBidi"/>
                  <w:sz w:val="16"/>
                  <w:szCs w:val="16"/>
                  <w:rPrChange w:id="503" w:author="bijan mehralizadeh" w:date="2023-02-11T21:05:00Z">
                    <w:rPr>
                      <w:rFonts w:ascii="Arial" w:hAnsi="Arial" w:cs="Arial"/>
                    </w:rPr>
                  </w:rPrChange>
                </w:rPr>
                <w:t>72%</w:t>
              </w:r>
            </w:ins>
          </w:p>
        </w:tc>
        <w:tc>
          <w:tcPr>
            <w:tcW w:w="1170" w:type="dxa"/>
            <w:tcPrChange w:id="504" w:author="bijan mehralizadeh" w:date="2023-02-11T21:05:00Z">
              <w:tcPr>
                <w:tcW w:w="1170" w:type="dxa"/>
              </w:tcPr>
            </w:tcPrChange>
          </w:tcPr>
          <w:p w14:paraId="2CD8D15A" w14:textId="56B1462E" w:rsidR="008609BD" w:rsidRPr="0098145B" w:rsidRDefault="008609BD" w:rsidP="008609BD">
            <w:pPr>
              <w:spacing w:before="240" w:after="60" w:line="228" w:lineRule="auto"/>
              <w:rPr>
                <w:ins w:id="505" w:author="bijan mehralizadeh" w:date="2023-02-11T19:05:00Z"/>
                <w:rFonts w:asciiTheme="majorBidi" w:hAnsiTheme="majorBidi" w:cstheme="majorBidi"/>
                <w:color w:val="auto"/>
                <w:sz w:val="16"/>
                <w:szCs w:val="16"/>
                <w:rPrChange w:id="506" w:author="bijan mehralizadeh" w:date="2023-02-11T21:05:00Z">
                  <w:rPr>
                    <w:ins w:id="507" w:author="bijan mehralizadeh" w:date="2023-02-11T19:05:00Z"/>
                    <w:color w:val="auto"/>
                  </w:rPr>
                </w:rPrChange>
              </w:rPr>
            </w:pPr>
            <w:ins w:id="508" w:author="bijan mehralizadeh" w:date="2023-02-11T19:06:00Z">
              <w:r w:rsidRPr="0098145B">
                <w:rPr>
                  <w:rFonts w:asciiTheme="majorBidi" w:hAnsiTheme="majorBidi" w:cstheme="majorBidi"/>
                  <w:sz w:val="16"/>
                  <w:szCs w:val="16"/>
                  <w:rPrChange w:id="509" w:author="bijan mehralizadeh" w:date="2023-02-11T21:05:00Z">
                    <w:rPr>
                      <w:rFonts w:ascii="Arial" w:hAnsi="Arial" w:cs="Arial"/>
                    </w:rPr>
                  </w:rPrChange>
                </w:rPr>
                <w:t>66.50%</w:t>
              </w:r>
            </w:ins>
          </w:p>
        </w:tc>
        <w:tc>
          <w:tcPr>
            <w:tcW w:w="1170" w:type="dxa"/>
            <w:tcPrChange w:id="510" w:author="bijan mehralizadeh" w:date="2023-02-11T21:05:00Z">
              <w:tcPr>
                <w:tcW w:w="1170" w:type="dxa"/>
              </w:tcPr>
            </w:tcPrChange>
          </w:tcPr>
          <w:p w14:paraId="14E439CC" w14:textId="69DE2EB8" w:rsidR="008609BD" w:rsidRPr="0098145B" w:rsidRDefault="008609BD" w:rsidP="008609BD">
            <w:pPr>
              <w:spacing w:before="240" w:after="60" w:line="228" w:lineRule="auto"/>
              <w:rPr>
                <w:ins w:id="511" w:author="bijan mehralizadeh" w:date="2023-02-11T19:05:00Z"/>
                <w:rFonts w:asciiTheme="majorBidi" w:hAnsiTheme="majorBidi" w:cstheme="majorBidi"/>
                <w:color w:val="auto"/>
                <w:sz w:val="16"/>
                <w:szCs w:val="16"/>
                <w:rPrChange w:id="512" w:author="bijan mehralizadeh" w:date="2023-02-11T21:05:00Z">
                  <w:rPr>
                    <w:ins w:id="513" w:author="bijan mehralizadeh" w:date="2023-02-11T19:05:00Z"/>
                    <w:color w:val="auto"/>
                  </w:rPr>
                </w:rPrChange>
              </w:rPr>
            </w:pPr>
            <w:ins w:id="514" w:author="bijan mehralizadeh" w:date="2023-02-11T19:06:00Z">
              <w:r w:rsidRPr="0098145B">
                <w:rPr>
                  <w:rFonts w:asciiTheme="majorBidi" w:hAnsiTheme="majorBidi" w:cstheme="majorBidi"/>
                  <w:sz w:val="16"/>
                  <w:szCs w:val="16"/>
                  <w:rPrChange w:id="515" w:author="bijan mehralizadeh" w:date="2023-02-11T21:05:00Z">
                    <w:rPr>
                      <w:rFonts w:ascii="Arial" w:hAnsi="Arial" w:cs="Arial"/>
                    </w:rPr>
                  </w:rPrChange>
                </w:rPr>
                <w:t>75%</w:t>
              </w:r>
            </w:ins>
          </w:p>
        </w:tc>
        <w:tc>
          <w:tcPr>
            <w:tcW w:w="2636" w:type="dxa"/>
            <w:tcPrChange w:id="516" w:author="bijan mehralizadeh" w:date="2023-02-11T21:05:00Z">
              <w:tcPr>
                <w:tcW w:w="2636" w:type="dxa"/>
              </w:tcPr>
            </w:tcPrChange>
          </w:tcPr>
          <w:p w14:paraId="128A0142" w14:textId="0BB34B26" w:rsidR="008609BD" w:rsidRPr="0098145B" w:rsidRDefault="008609BD" w:rsidP="008609BD">
            <w:pPr>
              <w:spacing w:before="240" w:after="60" w:line="228" w:lineRule="auto"/>
              <w:rPr>
                <w:ins w:id="517" w:author="bijan mehralizadeh" w:date="2023-02-11T19:05:00Z"/>
                <w:rFonts w:asciiTheme="majorBidi" w:hAnsiTheme="majorBidi" w:cstheme="majorBidi"/>
                <w:color w:val="auto"/>
                <w:sz w:val="16"/>
                <w:szCs w:val="16"/>
                <w:rPrChange w:id="518" w:author="bijan mehralizadeh" w:date="2023-02-11T21:05:00Z">
                  <w:rPr>
                    <w:ins w:id="519" w:author="bijan mehralizadeh" w:date="2023-02-11T19:05:00Z"/>
                    <w:color w:val="auto"/>
                  </w:rPr>
                </w:rPrChange>
              </w:rPr>
            </w:pPr>
            <w:ins w:id="520" w:author="bijan mehralizadeh" w:date="2023-02-11T19:06:00Z">
              <w:r w:rsidRPr="0098145B">
                <w:rPr>
                  <w:rFonts w:asciiTheme="majorBidi" w:hAnsiTheme="majorBidi" w:cstheme="majorBidi"/>
                  <w:sz w:val="16"/>
                  <w:szCs w:val="16"/>
                  <w:rPrChange w:id="521" w:author="bijan mehralizadeh" w:date="2023-02-11T21:05:00Z">
                    <w:rPr>
                      <w:rFonts w:ascii="Roboto" w:hAnsi="Roboto" w:cs="Arial"/>
                    </w:rPr>
                  </w:rPrChange>
                </w:rPr>
                <w:t>accessibility</w:t>
              </w:r>
            </w:ins>
          </w:p>
        </w:tc>
      </w:tr>
      <w:tr w:rsidR="0098145B" w:rsidRPr="0098145B" w14:paraId="0ACC580A" w14:textId="77777777" w:rsidTr="0098145B">
        <w:trPr>
          <w:ins w:id="522" w:author="bijan mehralizadeh" w:date="2023-02-11T19:05:00Z"/>
        </w:trPr>
        <w:tc>
          <w:tcPr>
            <w:tcW w:w="1255" w:type="dxa"/>
            <w:tcPrChange w:id="523" w:author="bijan mehralizadeh" w:date="2023-02-11T21:05:00Z">
              <w:tcPr>
                <w:tcW w:w="1255" w:type="dxa"/>
              </w:tcPr>
            </w:tcPrChange>
          </w:tcPr>
          <w:p w14:paraId="36AFA9C7" w14:textId="7440D18B" w:rsidR="008609BD" w:rsidRPr="0098145B" w:rsidRDefault="008609BD" w:rsidP="008609BD">
            <w:pPr>
              <w:spacing w:before="240" w:after="60" w:line="228" w:lineRule="auto"/>
              <w:rPr>
                <w:ins w:id="524" w:author="bijan mehralizadeh" w:date="2023-02-11T19:05:00Z"/>
                <w:rFonts w:asciiTheme="majorBidi" w:hAnsiTheme="majorBidi" w:cstheme="majorBidi"/>
                <w:color w:val="auto"/>
                <w:sz w:val="16"/>
                <w:szCs w:val="16"/>
                <w:rPrChange w:id="525" w:author="bijan mehralizadeh" w:date="2023-02-11T21:05:00Z">
                  <w:rPr>
                    <w:ins w:id="526" w:author="bijan mehralizadeh" w:date="2023-02-11T19:05:00Z"/>
                    <w:color w:val="auto"/>
                  </w:rPr>
                </w:rPrChange>
              </w:rPr>
            </w:pPr>
            <w:proofErr w:type="spellStart"/>
            <w:ins w:id="527" w:author="bijan mehralizadeh" w:date="2023-02-11T19:13:00Z">
              <w:r w:rsidRPr="0098145B">
                <w:rPr>
                  <w:rFonts w:asciiTheme="majorBidi" w:hAnsiTheme="majorBidi" w:cstheme="majorBidi"/>
                  <w:sz w:val="16"/>
                  <w:szCs w:val="16"/>
                  <w:shd w:val="clear" w:color="auto" w:fill="FFFFFF"/>
                  <w:rPrChange w:id="528" w:author="bijan mehralizadeh" w:date="2023-02-11T21:05:00Z">
                    <w:rPr>
                      <w:rFonts w:ascii="Arial" w:hAnsi="Arial" w:cs="Arial"/>
                      <w:shd w:val="clear" w:color="auto" w:fill="FFFFFF"/>
                    </w:rPr>
                  </w:rPrChange>
                </w:rPr>
                <w:t>Sapiro</w:t>
              </w:r>
              <w:proofErr w:type="spellEnd"/>
              <w:r w:rsidRPr="0098145B">
                <w:rPr>
                  <w:rFonts w:asciiTheme="majorBidi" w:hAnsiTheme="majorBidi" w:cstheme="majorBidi"/>
                  <w:sz w:val="16"/>
                  <w:szCs w:val="16"/>
                  <w:shd w:val="clear" w:color="auto" w:fill="FFFFFF"/>
                  <w:rPrChange w:id="529"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530"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531" w:author="bijan mehralizadeh" w:date="2023-02-11T21:05:00Z">
                  <w:rPr>
                    <w:rFonts w:ascii="Arial" w:hAnsi="Arial" w:cs="Arial"/>
                    <w:shd w:val="clear" w:color="auto" w:fill="FFFFFF"/>
                  </w:rPr>
                </w:rPrChange>
              </w:rPr>
              <w:instrText xml:space="preserve"> ADDIN EN.CITE &lt;EndNote&gt;&lt;Cite&gt;&lt;Author&gt;Sapiro&lt;/Author&gt;&lt;Year&gt;2019&lt;/Year&gt;&lt;RecNum&gt;18&lt;/RecNum&gt;&lt;DisplayText&gt;[24]&lt;/DisplayText&gt;&lt;record&gt;&lt;rec-number&gt;18&lt;/rec-number&gt;&lt;foreign-keys&gt;&lt;key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Pr="0098145B">
              <w:rPr>
                <w:rFonts w:asciiTheme="majorBidi" w:hAnsiTheme="majorBidi" w:cstheme="majorBidi"/>
                <w:sz w:val="16"/>
                <w:szCs w:val="16"/>
                <w:shd w:val="clear" w:color="auto" w:fill="FFFFFF"/>
                <w:rPrChange w:id="532"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533" w:author="bijan mehralizadeh" w:date="2023-02-11T21:05:00Z">
                  <w:rPr>
                    <w:rFonts w:ascii="Arial" w:hAnsi="Arial" w:cs="Arial"/>
                    <w:noProof/>
                    <w:shd w:val="clear" w:color="auto" w:fill="FFFFFF"/>
                  </w:rPr>
                </w:rPrChange>
              </w:rPr>
              <w:t>[24]</w:t>
            </w:r>
            <w:r w:rsidRPr="0098145B">
              <w:rPr>
                <w:rFonts w:asciiTheme="majorBidi" w:hAnsiTheme="majorBidi" w:cstheme="majorBidi"/>
                <w:sz w:val="16"/>
                <w:szCs w:val="16"/>
                <w:shd w:val="clear" w:color="auto" w:fill="FFFFFF"/>
                <w:rPrChange w:id="534" w:author="bijan mehralizadeh" w:date="2023-02-11T21:05:00Z">
                  <w:rPr>
                    <w:rFonts w:ascii="Arial" w:hAnsi="Arial" w:cs="Arial"/>
                    <w:shd w:val="clear" w:color="auto" w:fill="FFFFFF"/>
                  </w:rPr>
                </w:rPrChange>
              </w:rPr>
              <w:fldChar w:fldCharType="end"/>
            </w:r>
          </w:p>
        </w:tc>
        <w:tc>
          <w:tcPr>
            <w:tcW w:w="2430" w:type="dxa"/>
            <w:tcPrChange w:id="535" w:author="bijan mehralizadeh" w:date="2023-02-11T21:05:00Z">
              <w:tcPr>
                <w:tcW w:w="2430" w:type="dxa"/>
              </w:tcPr>
            </w:tcPrChange>
          </w:tcPr>
          <w:p w14:paraId="0C111794" w14:textId="26831E2A" w:rsidR="008609BD" w:rsidRPr="0098145B" w:rsidRDefault="008609BD" w:rsidP="008609BD">
            <w:pPr>
              <w:spacing w:before="240" w:after="60" w:line="228" w:lineRule="auto"/>
              <w:rPr>
                <w:ins w:id="536" w:author="bijan mehralizadeh" w:date="2023-02-11T19:05:00Z"/>
                <w:rFonts w:asciiTheme="majorBidi" w:hAnsiTheme="majorBidi" w:cstheme="majorBidi"/>
                <w:color w:val="auto"/>
                <w:sz w:val="16"/>
                <w:szCs w:val="16"/>
                <w:rPrChange w:id="537" w:author="bijan mehralizadeh" w:date="2023-02-11T21:05:00Z">
                  <w:rPr>
                    <w:ins w:id="538" w:author="bijan mehralizadeh" w:date="2023-02-11T19:05:00Z"/>
                    <w:color w:val="auto"/>
                  </w:rPr>
                </w:rPrChange>
              </w:rPr>
            </w:pPr>
            <w:ins w:id="539" w:author="bijan mehralizadeh" w:date="2023-02-11T19:06:00Z">
              <w:r w:rsidRPr="0098145B">
                <w:rPr>
                  <w:rFonts w:asciiTheme="majorBidi" w:hAnsiTheme="majorBidi" w:cstheme="majorBidi"/>
                  <w:sz w:val="16"/>
                  <w:szCs w:val="16"/>
                  <w:rPrChange w:id="540" w:author="bijan mehralizadeh" w:date="2023-02-11T21:05:00Z">
                    <w:rPr>
                      <w:rFonts w:ascii="Arial" w:hAnsi="Arial" w:cs="Arial"/>
                    </w:rPr>
                  </w:rPrChange>
                </w:rPr>
                <w:t xml:space="preserve">computer vision based </w:t>
              </w:r>
              <w:proofErr w:type="gramStart"/>
              <w:r w:rsidRPr="0098145B">
                <w:rPr>
                  <w:rFonts w:asciiTheme="majorBidi" w:hAnsiTheme="majorBidi" w:cstheme="majorBidi"/>
                  <w:sz w:val="16"/>
                  <w:szCs w:val="16"/>
                  <w:rPrChange w:id="541" w:author="bijan mehralizadeh" w:date="2023-02-11T21:05:00Z">
                    <w:rPr>
                      <w:rFonts w:ascii="Arial" w:hAnsi="Arial" w:cs="Arial"/>
                    </w:rPr>
                  </w:rPrChange>
                </w:rPr>
                <w:t>app(</w:t>
              </w:r>
              <w:proofErr w:type="spellStart"/>
              <w:proofErr w:type="gramEnd"/>
              <w:r w:rsidRPr="0098145B">
                <w:rPr>
                  <w:rFonts w:asciiTheme="majorBidi" w:hAnsiTheme="majorBidi" w:cstheme="majorBidi"/>
                  <w:sz w:val="16"/>
                  <w:szCs w:val="16"/>
                  <w:rPrChange w:id="542" w:author="bijan mehralizadeh" w:date="2023-02-11T21:05:00Z">
                    <w:rPr>
                      <w:rFonts w:ascii="Arial" w:hAnsi="Arial" w:cs="Arial"/>
                    </w:rPr>
                  </w:rPrChange>
                </w:rPr>
                <w:t>movments</w:t>
              </w:r>
              <w:proofErr w:type="spellEnd"/>
              <w:r w:rsidRPr="0098145B">
                <w:rPr>
                  <w:rFonts w:asciiTheme="majorBidi" w:hAnsiTheme="majorBidi" w:cstheme="majorBidi"/>
                  <w:sz w:val="16"/>
                  <w:szCs w:val="16"/>
                  <w:rPrChange w:id="543" w:author="bijan mehralizadeh" w:date="2023-02-11T21:05:00Z">
                    <w:rPr>
                      <w:rFonts w:ascii="Arial" w:hAnsi="Arial" w:cs="Arial"/>
                    </w:rPr>
                  </w:rPrChange>
                </w:rPr>
                <w:t xml:space="preserve"> pattern, eye tracking)</w:t>
              </w:r>
            </w:ins>
          </w:p>
        </w:tc>
        <w:tc>
          <w:tcPr>
            <w:tcW w:w="1080" w:type="dxa"/>
            <w:tcPrChange w:id="544" w:author="bijan mehralizadeh" w:date="2023-02-11T21:05:00Z">
              <w:tcPr>
                <w:tcW w:w="1080" w:type="dxa"/>
              </w:tcPr>
            </w:tcPrChange>
          </w:tcPr>
          <w:p w14:paraId="06C24BE8" w14:textId="78569F68" w:rsidR="008609BD" w:rsidRPr="0098145B" w:rsidRDefault="008609BD" w:rsidP="008609BD">
            <w:pPr>
              <w:spacing w:before="240" w:after="60" w:line="228" w:lineRule="auto"/>
              <w:rPr>
                <w:ins w:id="545" w:author="bijan mehralizadeh" w:date="2023-02-11T19:05:00Z"/>
                <w:rFonts w:asciiTheme="majorBidi" w:hAnsiTheme="majorBidi" w:cstheme="majorBidi"/>
                <w:color w:val="auto"/>
                <w:sz w:val="16"/>
                <w:szCs w:val="16"/>
                <w:rPrChange w:id="546" w:author="bijan mehralizadeh" w:date="2023-02-11T21:05:00Z">
                  <w:rPr>
                    <w:ins w:id="547" w:author="bijan mehralizadeh" w:date="2023-02-11T19:05:00Z"/>
                    <w:color w:val="auto"/>
                  </w:rPr>
                </w:rPrChange>
              </w:rPr>
            </w:pPr>
            <w:ins w:id="548" w:author="bijan mehralizadeh" w:date="2023-02-11T19:06:00Z">
              <w:r w:rsidRPr="0098145B">
                <w:rPr>
                  <w:rFonts w:asciiTheme="majorBidi" w:hAnsiTheme="majorBidi" w:cstheme="majorBidi"/>
                  <w:sz w:val="16"/>
                  <w:szCs w:val="16"/>
                  <w:rPrChange w:id="549" w:author="bijan mehralizadeh" w:date="2023-02-11T21:05:00Z">
                    <w:rPr>
                      <w:rFonts w:ascii="Arial" w:hAnsi="Arial" w:cs="Arial"/>
                    </w:rPr>
                  </w:rPrChange>
                </w:rPr>
                <w:t>-</w:t>
              </w:r>
            </w:ins>
          </w:p>
        </w:tc>
        <w:tc>
          <w:tcPr>
            <w:tcW w:w="1170" w:type="dxa"/>
            <w:tcPrChange w:id="550" w:author="bijan mehralizadeh" w:date="2023-02-11T21:05:00Z">
              <w:tcPr>
                <w:tcW w:w="1170" w:type="dxa"/>
              </w:tcPr>
            </w:tcPrChange>
          </w:tcPr>
          <w:p w14:paraId="66E6AD2A" w14:textId="2E2E583C" w:rsidR="008609BD" w:rsidRPr="0098145B" w:rsidRDefault="008609BD" w:rsidP="008609BD">
            <w:pPr>
              <w:spacing w:before="240" w:after="60" w:line="228" w:lineRule="auto"/>
              <w:rPr>
                <w:ins w:id="551" w:author="bijan mehralizadeh" w:date="2023-02-11T19:05:00Z"/>
                <w:rFonts w:asciiTheme="majorBidi" w:hAnsiTheme="majorBidi" w:cstheme="majorBidi"/>
                <w:color w:val="auto"/>
                <w:sz w:val="16"/>
                <w:szCs w:val="16"/>
                <w:rPrChange w:id="552" w:author="bijan mehralizadeh" w:date="2023-02-11T21:05:00Z">
                  <w:rPr>
                    <w:ins w:id="553" w:author="bijan mehralizadeh" w:date="2023-02-11T19:05:00Z"/>
                    <w:color w:val="auto"/>
                  </w:rPr>
                </w:rPrChange>
              </w:rPr>
            </w:pPr>
            <w:ins w:id="554" w:author="bijan mehralizadeh" w:date="2023-02-11T19:06:00Z">
              <w:r w:rsidRPr="0098145B">
                <w:rPr>
                  <w:rFonts w:asciiTheme="majorBidi" w:hAnsiTheme="majorBidi" w:cstheme="majorBidi"/>
                  <w:sz w:val="16"/>
                  <w:szCs w:val="16"/>
                  <w:rPrChange w:id="555" w:author="bijan mehralizadeh" w:date="2023-02-11T21:05:00Z">
                    <w:rPr>
                      <w:rFonts w:ascii="Arial" w:hAnsi="Arial" w:cs="Arial"/>
                    </w:rPr>
                  </w:rPrChange>
                </w:rPr>
                <w:t>-</w:t>
              </w:r>
            </w:ins>
          </w:p>
        </w:tc>
        <w:tc>
          <w:tcPr>
            <w:tcW w:w="1170" w:type="dxa"/>
            <w:tcPrChange w:id="556" w:author="bijan mehralizadeh" w:date="2023-02-11T21:05:00Z">
              <w:tcPr>
                <w:tcW w:w="1170" w:type="dxa"/>
              </w:tcPr>
            </w:tcPrChange>
          </w:tcPr>
          <w:p w14:paraId="3A8E12B4" w14:textId="42FBCE96" w:rsidR="008609BD" w:rsidRPr="0098145B" w:rsidRDefault="008609BD" w:rsidP="008609BD">
            <w:pPr>
              <w:spacing w:before="240" w:after="60" w:line="228" w:lineRule="auto"/>
              <w:rPr>
                <w:ins w:id="557" w:author="bijan mehralizadeh" w:date="2023-02-11T19:05:00Z"/>
                <w:rFonts w:asciiTheme="majorBidi" w:hAnsiTheme="majorBidi" w:cstheme="majorBidi"/>
                <w:color w:val="auto"/>
                <w:sz w:val="16"/>
                <w:szCs w:val="16"/>
                <w:rPrChange w:id="558" w:author="bijan mehralizadeh" w:date="2023-02-11T21:05:00Z">
                  <w:rPr>
                    <w:ins w:id="559" w:author="bijan mehralizadeh" w:date="2023-02-11T19:05:00Z"/>
                    <w:color w:val="auto"/>
                  </w:rPr>
                </w:rPrChange>
              </w:rPr>
            </w:pPr>
            <w:ins w:id="560" w:author="bijan mehralizadeh" w:date="2023-02-11T19:06:00Z">
              <w:r w:rsidRPr="0098145B">
                <w:rPr>
                  <w:rFonts w:asciiTheme="majorBidi" w:hAnsiTheme="majorBidi" w:cstheme="majorBidi"/>
                  <w:sz w:val="16"/>
                  <w:szCs w:val="16"/>
                  <w:rPrChange w:id="561" w:author="bijan mehralizadeh" w:date="2023-02-11T21:05:00Z">
                    <w:rPr>
                      <w:rFonts w:ascii="Arial" w:hAnsi="Arial" w:cs="Arial"/>
                    </w:rPr>
                  </w:rPrChange>
                </w:rPr>
                <w:t>-</w:t>
              </w:r>
            </w:ins>
          </w:p>
        </w:tc>
        <w:tc>
          <w:tcPr>
            <w:tcW w:w="2636" w:type="dxa"/>
            <w:tcPrChange w:id="562" w:author="bijan mehralizadeh" w:date="2023-02-11T21:05:00Z">
              <w:tcPr>
                <w:tcW w:w="2636" w:type="dxa"/>
              </w:tcPr>
            </w:tcPrChange>
          </w:tcPr>
          <w:p w14:paraId="77705330" w14:textId="33EDD2BC" w:rsidR="008609BD" w:rsidRPr="0098145B" w:rsidRDefault="008609BD" w:rsidP="008609BD">
            <w:pPr>
              <w:spacing w:before="240" w:after="60" w:line="228" w:lineRule="auto"/>
              <w:rPr>
                <w:ins w:id="563" w:author="bijan mehralizadeh" w:date="2023-02-11T19:05:00Z"/>
                <w:rFonts w:asciiTheme="majorBidi" w:hAnsiTheme="majorBidi" w:cstheme="majorBidi"/>
                <w:color w:val="auto"/>
                <w:sz w:val="16"/>
                <w:szCs w:val="16"/>
                <w:rPrChange w:id="564" w:author="bijan mehralizadeh" w:date="2023-02-11T21:05:00Z">
                  <w:rPr>
                    <w:ins w:id="565" w:author="bijan mehralizadeh" w:date="2023-02-11T19:05:00Z"/>
                    <w:color w:val="auto"/>
                  </w:rPr>
                </w:rPrChange>
              </w:rPr>
            </w:pPr>
            <w:ins w:id="566" w:author="bijan mehralizadeh" w:date="2023-02-11T19:26:00Z">
              <w:r w:rsidRPr="0098145B">
                <w:rPr>
                  <w:rFonts w:asciiTheme="majorBidi" w:hAnsiTheme="majorBidi" w:cstheme="majorBidi"/>
                  <w:sz w:val="16"/>
                  <w:szCs w:val="16"/>
                </w:rPr>
                <w:t>reliability</w:t>
              </w:r>
            </w:ins>
          </w:p>
        </w:tc>
      </w:tr>
      <w:tr w:rsidR="0098145B" w:rsidRPr="0098145B" w14:paraId="6532A044" w14:textId="77777777" w:rsidTr="0098145B">
        <w:trPr>
          <w:ins w:id="567" w:author="bijan mehralizadeh" w:date="2023-02-11T19:05:00Z"/>
        </w:trPr>
        <w:tc>
          <w:tcPr>
            <w:tcW w:w="1255" w:type="dxa"/>
            <w:tcPrChange w:id="568" w:author="bijan mehralizadeh" w:date="2023-02-11T21:05:00Z">
              <w:tcPr>
                <w:tcW w:w="1255" w:type="dxa"/>
              </w:tcPr>
            </w:tcPrChange>
          </w:tcPr>
          <w:p w14:paraId="2D9CC853" w14:textId="03243275" w:rsidR="008609BD" w:rsidRPr="0098145B" w:rsidRDefault="008609BD" w:rsidP="008609BD">
            <w:pPr>
              <w:spacing w:before="240" w:after="60" w:line="228" w:lineRule="auto"/>
              <w:rPr>
                <w:ins w:id="569" w:author="bijan mehralizadeh" w:date="2023-02-11T19:05:00Z"/>
                <w:rFonts w:asciiTheme="majorBidi" w:hAnsiTheme="majorBidi" w:cstheme="majorBidi"/>
                <w:color w:val="auto"/>
                <w:sz w:val="16"/>
                <w:szCs w:val="16"/>
                <w:rPrChange w:id="570" w:author="bijan mehralizadeh" w:date="2023-02-11T21:05:00Z">
                  <w:rPr>
                    <w:ins w:id="571" w:author="bijan mehralizadeh" w:date="2023-02-11T19:05:00Z"/>
                    <w:color w:val="auto"/>
                  </w:rPr>
                </w:rPrChange>
              </w:rPr>
            </w:pPr>
            <w:ins w:id="572" w:author="bijan mehralizadeh" w:date="2023-02-11T19:14:00Z">
              <w:r w:rsidRPr="0098145B">
                <w:rPr>
                  <w:rFonts w:asciiTheme="majorBidi" w:hAnsiTheme="majorBidi" w:cstheme="majorBidi"/>
                  <w:sz w:val="16"/>
                  <w:szCs w:val="16"/>
                  <w:shd w:val="clear" w:color="auto" w:fill="FFFFFF"/>
                  <w:rPrChange w:id="573" w:author="bijan mehralizadeh" w:date="2023-02-11T21:05:00Z">
                    <w:rPr>
                      <w:rFonts w:ascii="Arial" w:hAnsi="Arial" w:cs="Arial"/>
                      <w:shd w:val="clear" w:color="auto" w:fill="FFFFFF"/>
                    </w:rPr>
                  </w:rPrChange>
                </w:rPr>
                <w:t>Campbell</w:t>
              </w:r>
              <w:r w:rsidRPr="0098145B">
                <w:rPr>
                  <w:rFonts w:asciiTheme="majorBidi" w:hAnsiTheme="majorBidi" w:cstheme="majorBidi"/>
                  <w:sz w:val="16"/>
                  <w:szCs w:val="16"/>
                  <w:shd w:val="clear" w:color="auto" w:fill="FFFFFF"/>
                  <w:rPrChange w:id="574"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575"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576" w:author="bijan mehralizadeh" w:date="2023-02-11T21:05:00Z">
                  <w:rPr>
                    <w:rFonts w:ascii="Arial" w:hAnsi="Arial" w:cs="Arial"/>
                    <w:shd w:val="clear" w:color="auto" w:fill="FFFFFF"/>
                  </w:rPr>
                </w:rPrChange>
              </w:rPr>
              <w:instrText xml:space="preserve"> ADDIN EN.CITE &lt;EndNote&gt;&lt;Cite&gt;&lt;Author&gt;Campbell&lt;/Author&gt;&lt;Year&gt;2019&lt;/Year&gt;&lt;RecNum&gt;19&lt;/RecNum&gt;&lt;DisplayText&gt;[25]&lt;/DisplayText&gt;&lt;record&gt;&lt;rec-number&gt;19&lt;/rec-number&gt;&lt;foreign-keys&gt;&lt;key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Pr="0098145B">
              <w:rPr>
                <w:rFonts w:asciiTheme="majorBidi" w:hAnsiTheme="majorBidi" w:cstheme="majorBidi"/>
                <w:sz w:val="16"/>
                <w:szCs w:val="16"/>
                <w:shd w:val="clear" w:color="auto" w:fill="FFFFFF"/>
                <w:rPrChange w:id="577"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578" w:author="bijan mehralizadeh" w:date="2023-02-11T21:05:00Z">
                  <w:rPr>
                    <w:rFonts w:ascii="Arial" w:hAnsi="Arial" w:cs="Arial"/>
                    <w:noProof/>
                    <w:shd w:val="clear" w:color="auto" w:fill="FFFFFF"/>
                  </w:rPr>
                </w:rPrChange>
              </w:rPr>
              <w:t>[25]</w:t>
            </w:r>
            <w:r w:rsidRPr="0098145B">
              <w:rPr>
                <w:rFonts w:asciiTheme="majorBidi" w:hAnsiTheme="majorBidi" w:cstheme="majorBidi"/>
                <w:sz w:val="16"/>
                <w:szCs w:val="16"/>
                <w:shd w:val="clear" w:color="auto" w:fill="FFFFFF"/>
                <w:rPrChange w:id="579" w:author="bijan mehralizadeh" w:date="2023-02-11T21:05:00Z">
                  <w:rPr>
                    <w:rFonts w:ascii="Arial" w:hAnsi="Arial" w:cs="Arial"/>
                    <w:shd w:val="clear" w:color="auto" w:fill="FFFFFF"/>
                  </w:rPr>
                </w:rPrChange>
              </w:rPr>
              <w:fldChar w:fldCharType="end"/>
            </w:r>
          </w:p>
        </w:tc>
        <w:tc>
          <w:tcPr>
            <w:tcW w:w="2430" w:type="dxa"/>
            <w:tcPrChange w:id="580" w:author="bijan mehralizadeh" w:date="2023-02-11T21:05:00Z">
              <w:tcPr>
                <w:tcW w:w="2430" w:type="dxa"/>
              </w:tcPr>
            </w:tcPrChange>
          </w:tcPr>
          <w:p w14:paraId="72BDF12A" w14:textId="0F28F811" w:rsidR="008609BD" w:rsidRPr="0098145B" w:rsidRDefault="008609BD" w:rsidP="008609BD">
            <w:pPr>
              <w:spacing w:before="240" w:after="60" w:line="228" w:lineRule="auto"/>
              <w:rPr>
                <w:ins w:id="581" w:author="bijan mehralizadeh" w:date="2023-02-11T19:05:00Z"/>
                <w:rFonts w:asciiTheme="majorBidi" w:hAnsiTheme="majorBidi" w:cstheme="majorBidi"/>
                <w:color w:val="auto"/>
                <w:sz w:val="16"/>
                <w:szCs w:val="16"/>
                <w:rPrChange w:id="582" w:author="bijan mehralizadeh" w:date="2023-02-11T21:05:00Z">
                  <w:rPr>
                    <w:ins w:id="583" w:author="bijan mehralizadeh" w:date="2023-02-11T19:05:00Z"/>
                    <w:color w:val="auto"/>
                  </w:rPr>
                </w:rPrChange>
              </w:rPr>
            </w:pPr>
            <w:ins w:id="584" w:author="bijan mehralizadeh" w:date="2023-02-11T19:06:00Z">
              <w:r w:rsidRPr="0098145B">
                <w:rPr>
                  <w:rFonts w:asciiTheme="majorBidi" w:hAnsiTheme="majorBidi" w:cstheme="majorBidi"/>
                  <w:sz w:val="16"/>
                  <w:szCs w:val="16"/>
                  <w:rPrChange w:id="585" w:author="bijan mehralizadeh" w:date="2023-02-11T21:05:00Z">
                    <w:rPr>
                      <w:rFonts w:ascii="Arial" w:hAnsi="Arial" w:cs="Arial"/>
                    </w:rPr>
                  </w:rPrChange>
                </w:rPr>
                <w:t xml:space="preserve">computer vision based </w:t>
              </w:r>
              <w:proofErr w:type="gramStart"/>
              <w:r w:rsidRPr="0098145B">
                <w:rPr>
                  <w:rFonts w:asciiTheme="majorBidi" w:hAnsiTheme="majorBidi" w:cstheme="majorBidi"/>
                  <w:sz w:val="16"/>
                  <w:szCs w:val="16"/>
                  <w:rPrChange w:id="586" w:author="bijan mehralizadeh" w:date="2023-02-11T21:05:00Z">
                    <w:rPr>
                      <w:rFonts w:ascii="Arial" w:hAnsi="Arial" w:cs="Arial"/>
                    </w:rPr>
                  </w:rPrChange>
                </w:rPr>
                <w:t>app(</w:t>
              </w:r>
              <w:proofErr w:type="gramEnd"/>
              <w:r w:rsidRPr="0098145B">
                <w:rPr>
                  <w:rFonts w:asciiTheme="majorBidi" w:hAnsiTheme="majorBidi" w:cstheme="majorBidi"/>
                  <w:sz w:val="16"/>
                  <w:szCs w:val="16"/>
                  <w:rPrChange w:id="587" w:author="bijan mehralizadeh" w:date="2023-02-11T21:05:00Z">
                    <w:rPr>
                      <w:rFonts w:ascii="Arial" w:hAnsi="Arial" w:cs="Arial"/>
                    </w:rPr>
                  </w:rPrChange>
                </w:rPr>
                <w:t>facial mark analysis)</w:t>
              </w:r>
            </w:ins>
          </w:p>
        </w:tc>
        <w:tc>
          <w:tcPr>
            <w:tcW w:w="1080" w:type="dxa"/>
            <w:tcPrChange w:id="588" w:author="bijan mehralizadeh" w:date="2023-02-11T21:05:00Z">
              <w:tcPr>
                <w:tcW w:w="1080" w:type="dxa"/>
              </w:tcPr>
            </w:tcPrChange>
          </w:tcPr>
          <w:p w14:paraId="7BD9D05D" w14:textId="6C7BD9A2" w:rsidR="008609BD" w:rsidRPr="0098145B" w:rsidRDefault="008609BD" w:rsidP="008609BD">
            <w:pPr>
              <w:spacing w:before="240" w:after="60" w:line="228" w:lineRule="auto"/>
              <w:rPr>
                <w:ins w:id="589" w:author="bijan mehralizadeh" w:date="2023-02-11T19:05:00Z"/>
                <w:rFonts w:asciiTheme="majorBidi" w:hAnsiTheme="majorBidi" w:cstheme="majorBidi"/>
                <w:color w:val="auto"/>
                <w:sz w:val="16"/>
                <w:szCs w:val="16"/>
                <w:rPrChange w:id="590" w:author="bijan mehralizadeh" w:date="2023-02-11T21:05:00Z">
                  <w:rPr>
                    <w:ins w:id="591" w:author="bijan mehralizadeh" w:date="2023-02-11T19:05:00Z"/>
                    <w:color w:val="auto"/>
                  </w:rPr>
                </w:rPrChange>
              </w:rPr>
            </w:pPr>
            <w:ins w:id="592" w:author="bijan mehralizadeh" w:date="2023-02-11T19:15:00Z">
              <w:r w:rsidRPr="0098145B">
                <w:rPr>
                  <w:rFonts w:asciiTheme="majorBidi" w:hAnsiTheme="majorBidi" w:cstheme="majorBidi"/>
                  <w:sz w:val="16"/>
                  <w:szCs w:val="16"/>
                  <w:rPrChange w:id="593" w:author="bijan mehralizadeh" w:date="2023-02-11T21:05:00Z">
                    <w:rPr>
                      <w:rFonts w:ascii="Arial" w:hAnsi="Arial" w:cs="Arial"/>
                    </w:rPr>
                  </w:rPrChange>
                </w:rPr>
                <w:t>-</w:t>
              </w:r>
            </w:ins>
          </w:p>
        </w:tc>
        <w:tc>
          <w:tcPr>
            <w:tcW w:w="1170" w:type="dxa"/>
            <w:tcPrChange w:id="594" w:author="bijan mehralizadeh" w:date="2023-02-11T21:05:00Z">
              <w:tcPr>
                <w:tcW w:w="1170" w:type="dxa"/>
              </w:tcPr>
            </w:tcPrChange>
          </w:tcPr>
          <w:p w14:paraId="6E1B8694" w14:textId="6658FC95" w:rsidR="008609BD" w:rsidRPr="0098145B" w:rsidRDefault="008609BD" w:rsidP="008609BD">
            <w:pPr>
              <w:spacing w:before="240" w:after="60" w:line="228" w:lineRule="auto"/>
              <w:rPr>
                <w:ins w:id="595" w:author="bijan mehralizadeh" w:date="2023-02-11T19:05:00Z"/>
                <w:rFonts w:asciiTheme="majorBidi" w:hAnsiTheme="majorBidi" w:cstheme="majorBidi"/>
                <w:color w:val="auto"/>
                <w:sz w:val="16"/>
                <w:szCs w:val="16"/>
                <w:rPrChange w:id="596" w:author="bijan mehralizadeh" w:date="2023-02-11T21:05:00Z">
                  <w:rPr>
                    <w:ins w:id="597" w:author="bijan mehralizadeh" w:date="2023-02-11T19:05:00Z"/>
                    <w:color w:val="auto"/>
                  </w:rPr>
                </w:rPrChange>
              </w:rPr>
            </w:pPr>
            <w:ins w:id="598" w:author="bijan mehralizadeh" w:date="2023-02-11T19:15:00Z">
              <w:r w:rsidRPr="0098145B">
                <w:rPr>
                  <w:rFonts w:asciiTheme="majorBidi" w:hAnsiTheme="majorBidi" w:cstheme="majorBidi"/>
                  <w:sz w:val="16"/>
                  <w:szCs w:val="16"/>
                  <w:rPrChange w:id="599" w:author="bijan mehralizadeh" w:date="2023-02-11T21:05:00Z">
                    <w:rPr>
                      <w:rFonts w:ascii="Arial" w:hAnsi="Arial" w:cs="Arial"/>
                    </w:rPr>
                  </w:rPrChange>
                </w:rPr>
                <w:t>96%</w:t>
              </w:r>
            </w:ins>
          </w:p>
        </w:tc>
        <w:tc>
          <w:tcPr>
            <w:tcW w:w="1170" w:type="dxa"/>
            <w:tcPrChange w:id="600" w:author="bijan mehralizadeh" w:date="2023-02-11T21:05:00Z">
              <w:tcPr>
                <w:tcW w:w="1170" w:type="dxa"/>
              </w:tcPr>
            </w:tcPrChange>
          </w:tcPr>
          <w:p w14:paraId="3106D347" w14:textId="7EDEDB88" w:rsidR="008609BD" w:rsidRPr="0098145B" w:rsidRDefault="008609BD" w:rsidP="008609BD">
            <w:pPr>
              <w:spacing w:before="240" w:after="60" w:line="228" w:lineRule="auto"/>
              <w:rPr>
                <w:ins w:id="601" w:author="bijan mehralizadeh" w:date="2023-02-11T19:05:00Z"/>
                <w:rFonts w:asciiTheme="majorBidi" w:hAnsiTheme="majorBidi" w:cstheme="majorBidi"/>
                <w:color w:val="auto"/>
                <w:sz w:val="16"/>
                <w:szCs w:val="16"/>
                <w:rPrChange w:id="602" w:author="bijan mehralizadeh" w:date="2023-02-11T21:05:00Z">
                  <w:rPr>
                    <w:ins w:id="603" w:author="bijan mehralizadeh" w:date="2023-02-11T19:05:00Z"/>
                    <w:color w:val="auto"/>
                  </w:rPr>
                </w:rPrChange>
              </w:rPr>
            </w:pPr>
            <w:ins w:id="604" w:author="bijan mehralizadeh" w:date="2023-02-11T19:15:00Z">
              <w:r w:rsidRPr="0098145B">
                <w:rPr>
                  <w:rFonts w:asciiTheme="majorBidi" w:hAnsiTheme="majorBidi" w:cstheme="majorBidi"/>
                  <w:sz w:val="16"/>
                  <w:szCs w:val="16"/>
                  <w:rPrChange w:id="605" w:author="bijan mehralizadeh" w:date="2023-02-11T21:05:00Z">
                    <w:rPr>
                      <w:rFonts w:ascii="Arial" w:hAnsi="Arial" w:cs="Arial"/>
                    </w:rPr>
                  </w:rPrChange>
                </w:rPr>
                <w:t>38%</w:t>
              </w:r>
            </w:ins>
          </w:p>
        </w:tc>
        <w:tc>
          <w:tcPr>
            <w:tcW w:w="2636" w:type="dxa"/>
            <w:tcPrChange w:id="606" w:author="bijan mehralizadeh" w:date="2023-02-11T21:05:00Z">
              <w:tcPr>
                <w:tcW w:w="2636" w:type="dxa"/>
              </w:tcPr>
            </w:tcPrChange>
          </w:tcPr>
          <w:p w14:paraId="6DE419D7" w14:textId="4698F6D4" w:rsidR="008609BD" w:rsidRPr="0098145B" w:rsidRDefault="008609BD" w:rsidP="008609BD">
            <w:pPr>
              <w:spacing w:before="240" w:after="60" w:line="228" w:lineRule="auto"/>
              <w:rPr>
                <w:ins w:id="607" w:author="bijan mehralizadeh" w:date="2023-02-11T19:05:00Z"/>
                <w:rFonts w:asciiTheme="majorBidi" w:hAnsiTheme="majorBidi" w:cstheme="majorBidi"/>
                <w:color w:val="auto"/>
                <w:sz w:val="16"/>
                <w:szCs w:val="16"/>
                <w:rPrChange w:id="608" w:author="bijan mehralizadeh" w:date="2023-02-11T21:05:00Z">
                  <w:rPr>
                    <w:ins w:id="609" w:author="bijan mehralizadeh" w:date="2023-02-11T19:05:00Z"/>
                    <w:color w:val="auto"/>
                  </w:rPr>
                </w:rPrChange>
              </w:rPr>
            </w:pPr>
            <w:ins w:id="610" w:author="bijan mehralizadeh" w:date="2023-02-11T19:15:00Z">
              <w:r w:rsidRPr="0098145B">
                <w:rPr>
                  <w:rFonts w:asciiTheme="majorBidi" w:hAnsiTheme="majorBidi" w:cstheme="majorBidi"/>
                  <w:sz w:val="16"/>
                  <w:szCs w:val="16"/>
                  <w:rPrChange w:id="611" w:author="bijan mehralizadeh" w:date="2023-02-11T21:05:00Z">
                    <w:rPr>
                      <w:rFonts w:ascii="Roboto" w:hAnsi="Roboto" w:cs="Arial"/>
                    </w:rPr>
                  </w:rPrChange>
                </w:rPr>
                <w:t>accessibility, reliability</w:t>
              </w:r>
            </w:ins>
          </w:p>
        </w:tc>
      </w:tr>
      <w:tr w:rsidR="0098145B" w:rsidRPr="0098145B" w14:paraId="31876C05" w14:textId="77777777" w:rsidTr="0098145B">
        <w:trPr>
          <w:ins w:id="612" w:author="bijan mehralizadeh" w:date="2023-02-11T19:06:00Z"/>
        </w:trPr>
        <w:tc>
          <w:tcPr>
            <w:tcW w:w="1255" w:type="dxa"/>
            <w:tcPrChange w:id="613" w:author="bijan mehralizadeh" w:date="2023-02-11T21:05:00Z">
              <w:tcPr>
                <w:tcW w:w="1255" w:type="dxa"/>
              </w:tcPr>
            </w:tcPrChange>
          </w:tcPr>
          <w:p w14:paraId="393353C8" w14:textId="027DBB32" w:rsidR="008609BD" w:rsidRPr="0098145B" w:rsidRDefault="008609BD" w:rsidP="008609BD">
            <w:pPr>
              <w:spacing w:before="240" w:after="60" w:line="228" w:lineRule="auto"/>
              <w:rPr>
                <w:ins w:id="614" w:author="bijan mehralizadeh" w:date="2023-02-11T19:06:00Z"/>
                <w:rFonts w:asciiTheme="majorBidi" w:hAnsiTheme="majorBidi" w:cstheme="majorBidi"/>
                <w:color w:val="auto"/>
                <w:sz w:val="16"/>
                <w:szCs w:val="16"/>
                <w:rPrChange w:id="615" w:author="bijan mehralizadeh" w:date="2023-02-11T21:05:00Z">
                  <w:rPr>
                    <w:ins w:id="616" w:author="bijan mehralizadeh" w:date="2023-02-11T19:06:00Z"/>
                    <w:color w:val="auto"/>
                  </w:rPr>
                </w:rPrChange>
              </w:rPr>
            </w:pPr>
            <w:ins w:id="617" w:author="bijan mehralizadeh" w:date="2023-02-11T19:14:00Z">
              <w:r w:rsidRPr="0098145B">
                <w:rPr>
                  <w:rFonts w:asciiTheme="majorBidi" w:hAnsiTheme="majorBidi" w:cstheme="majorBidi"/>
                  <w:sz w:val="16"/>
                  <w:szCs w:val="16"/>
                  <w:shd w:val="clear" w:color="auto" w:fill="FFFFFF"/>
                  <w:rPrChange w:id="618" w:author="bijan mehralizadeh" w:date="2023-02-11T21:05:00Z">
                    <w:rPr>
                      <w:rFonts w:ascii="Arial" w:hAnsi="Arial" w:cs="Arial"/>
                      <w:shd w:val="clear" w:color="auto" w:fill="FFFFFF"/>
                    </w:rPr>
                  </w:rPrChange>
                </w:rPr>
                <w:t>Moradi</w:t>
              </w:r>
              <w:r w:rsidRPr="0098145B">
                <w:rPr>
                  <w:rFonts w:asciiTheme="majorBidi" w:hAnsiTheme="majorBidi" w:cstheme="majorBidi"/>
                  <w:sz w:val="16"/>
                  <w:szCs w:val="16"/>
                  <w:shd w:val="clear" w:color="auto" w:fill="FFFFFF"/>
                  <w:rPrChange w:id="619" w:author="bijan mehralizadeh" w:date="2023-02-11T21:05:00Z">
                    <w:rPr>
                      <w:rFonts w:ascii="Arial" w:hAnsi="Arial" w:cs="Arial"/>
                      <w:shd w:val="clear" w:color="auto" w:fill="FFFFFF"/>
                    </w:rPr>
                  </w:rPrChange>
                </w:rPr>
                <w:t xml:space="preserve"> et al. </w:t>
              </w:r>
            </w:ins>
            <w:r w:rsidRPr="0098145B">
              <w:rPr>
                <w:rFonts w:asciiTheme="majorBidi" w:hAnsiTheme="majorBidi" w:cstheme="majorBidi"/>
                <w:sz w:val="16"/>
                <w:szCs w:val="16"/>
                <w:shd w:val="clear" w:color="auto" w:fill="FFFFFF"/>
                <w:rPrChange w:id="620" w:author="bijan mehralizadeh" w:date="2023-02-11T21:05:00Z">
                  <w:rPr>
                    <w:rFonts w:ascii="Arial" w:hAnsi="Arial" w:cs="Arial"/>
                    <w:shd w:val="clear" w:color="auto" w:fill="FFFFFF"/>
                  </w:rPr>
                </w:rPrChange>
              </w:rPr>
              <w:fldChar w:fldCharType="begin"/>
            </w:r>
            <w:r w:rsidRPr="0098145B">
              <w:rPr>
                <w:rFonts w:asciiTheme="majorBidi" w:hAnsiTheme="majorBidi" w:cstheme="majorBidi"/>
                <w:sz w:val="16"/>
                <w:szCs w:val="16"/>
                <w:shd w:val="clear" w:color="auto" w:fill="FFFFFF"/>
                <w:rPrChange w:id="621" w:author="bijan mehralizadeh" w:date="2023-02-11T21:05:00Z">
                  <w:rPr>
                    <w:rFonts w:ascii="Arial" w:hAnsi="Arial" w:cs="Arial"/>
                    <w:shd w:val="clear" w:color="auto" w:fill="FFFFFF"/>
                  </w:rPr>
                </w:rPrChange>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98145B">
              <w:rPr>
                <w:rFonts w:asciiTheme="majorBidi" w:hAnsiTheme="majorBidi" w:cstheme="majorBidi"/>
                <w:sz w:val="16"/>
                <w:szCs w:val="16"/>
                <w:shd w:val="clear" w:color="auto" w:fill="FFFFFF"/>
                <w:rPrChange w:id="622" w:author="bijan mehralizadeh" w:date="2023-02-11T21:05:00Z">
                  <w:rPr>
                    <w:rFonts w:ascii="Arial" w:hAnsi="Arial" w:cs="Arial"/>
                    <w:shd w:val="clear" w:color="auto" w:fill="FFFFFF"/>
                  </w:rPr>
                </w:rPrChange>
              </w:rPr>
              <w:fldChar w:fldCharType="separate"/>
            </w:r>
            <w:r w:rsidRPr="0098145B">
              <w:rPr>
                <w:rFonts w:asciiTheme="majorBidi" w:hAnsiTheme="majorBidi" w:cstheme="majorBidi"/>
                <w:noProof/>
                <w:sz w:val="16"/>
                <w:szCs w:val="16"/>
                <w:shd w:val="clear" w:color="auto" w:fill="FFFFFF"/>
                <w:rPrChange w:id="623" w:author="bijan mehralizadeh" w:date="2023-02-11T21:05:00Z">
                  <w:rPr>
                    <w:rFonts w:ascii="Arial" w:hAnsi="Arial" w:cs="Arial"/>
                    <w:noProof/>
                    <w:shd w:val="clear" w:color="auto" w:fill="FFFFFF"/>
                  </w:rPr>
                </w:rPrChange>
              </w:rPr>
              <w:t>[13]</w:t>
            </w:r>
            <w:r w:rsidRPr="0098145B">
              <w:rPr>
                <w:rFonts w:asciiTheme="majorBidi" w:hAnsiTheme="majorBidi" w:cstheme="majorBidi"/>
                <w:sz w:val="16"/>
                <w:szCs w:val="16"/>
                <w:shd w:val="clear" w:color="auto" w:fill="FFFFFF"/>
                <w:rPrChange w:id="624" w:author="bijan mehralizadeh" w:date="2023-02-11T21:05:00Z">
                  <w:rPr>
                    <w:rFonts w:ascii="Arial" w:hAnsi="Arial" w:cs="Arial"/>
                    <w:shd w:val="clear" w:color="auto" w:fill="FFFFFF"/>
                  </w:rPr>
                </w:rPrChange>
              </w:rPr>
              <w:fldChar w:fldCharType="end"/>
            </w:r>
          </w:p>
        </w:tc>
        <w:tc>
          <w:tcPr>
            <w:tcW w:w="2430" w:type="dxa"/>
            <w:tcPrChange w:id="625" w:author="bijan mehralizadeh" w:date="2023-02-11T21:05:00Z">
              <w:tcPr>
                <w:tcW w:w="2430" w:type="dxa"/>
              </w:tcPr>
            </w:tcPrChange>
          </w:tcPr>
          <w:p w14:paraId="0121EBCA" w14:textId="31C1709B" w:rsidR="008609BD" w:rsidRPr="0098145B" w:rsidRDefault="008609BD" w:rsidP="008609BD">
            <w:pPr>
              <w:spacing w:before="240" w:after="60" w:line="228" w:lineRule="auto"/>
              <w:rPr>
                <w:ins w:id="626" w:author="bijan mehralizadeh" w:date="2023-02-11T19:06:00Z"/>
                <w:rFonts w:asciiTheme="majorBidi" w:hAnsiTheme="majorBidi" w:cstheme="majorBidi"/>
                <w:color w:val="auto"/>
                <w:sz w:val="16"/>
                <w:szCs w:val="16"/>
                <w:rPrChange w:id="627" w:author="bijan mehralizadeh" w:date="2023-02-11T21:05:00Z">
                  <w:rPr>
                    <w:ins w:id="628" w:author="bijan mehralizadeh" w:date="2023-02-11T19:06:00Z"/>
                    <w:color w:val="auto"/>
                  </w:rPr>
                </w:rPrChange>
              </w:rPr>
            </w:pPr>
            <w:ins w:id="629" w:author="bijan mehralizadeh" w:date="2023-02-11T19:06:00Z">
              <w:r w:rsidRPr="0098145B">
                <w:rPr>
                  <w:rFonts w:asciiTheme="majorBidi" w:hAnsiTheme="majorBidi" w:cstheme="majorBidi"/>
                  <w:sz w:val="16"/>
                  <w:szCs w:val="16"/>
                  <w:rPrChange w:id="630" w:author="bijan mehralizadeh" w:date="2023-02-11T21:05:00Z">
                    <w:rPr>
                      <w:rFonts w:ascii="Arial" w:hAnsi="Arial" w:cs="Arial"/>
                    </w:rPr>
                  </w:rPrChange>
                </w:rPr>
                <w:t>smart toys</w:t>
              </w:r>
            </w:ins>
          </w:p>
        </w:tc>
        <w:tc>
          <w:tcPr>
            <w:tcW w:w="1080" w:type="dxa"/>
            <w:tcPrChange w:id="631" w:author="bijan mehralizadeh" w:date="2023-02-11T21:05:00Z">
              <w:tcPr>
                <w:tcW w:w="1080" w:type="dxa"/>
              </w:tcPr>
            </w:tcPrChange>
          </w:tcPr>
          <w:p w14:paraId="0D5F467B" w14:textId="7541F7C2" w:rsidR="008609BD" w:rsidRPr="0098145B" w:rsidRDefault="008609BD" w:rsidP="008609BD">
            <w:pPr>
              <w:spacing w:before="240" w:after="60" w:line="228" w:lineRule="auto"/>
              <w:rPr>
                <w:ins w:id="632" w:author="bijan mehralizadeh" w:date="2023-02-11T19:06:00Z"/>
                <w:rFonts w:asciiTheme="majorBidi" w:hAnsiTheme="majorBidi" w:cstheme="majorBidi"/>
                <w:color w:val="auto"/>
                <w:sz w:val="16"/>
                <w:szCs w:val="16"/>
                <w:rPrChange w:id="633" w:author="bijan mehralizadeh" w:date="2023-02-11T21:05:00Z">
                  <w:rPr>
                    <w:ins w:id="634" w:author="bijan mehralizadeh" w:date="2023-02-11T19:06:00Z"/>
                    <w:color w:val="auto"/>
                  </w:rPr>
                </w:rPrChange>
              </w:rPr>
            </w:pPr>
            <w:ins w:id="635" w:author="bijan mehralizadeh" w:date="2023-02-11T19:15:00Z">
              <w:r w:rsidRPr="0098145B">
                <w:rPr>
                  <w:rFonts w:asciiTheme="majorBidi" w:hAnsiTheme="majorBidi" w:cstheme="majorBidi"/>
                  <w:sz w:val="16"/>
                  <w:szCs w:val="16"/>
                  <w:rPrChange w:id="636" w:author="bijan mehralizadeh" w:date="2023-02-11T21:05:00Z">
                    <w:rPr>
                      <w:rFonts w:ascii="Arial" w:hAnsi="Arial" w:cs="Arial"/>
                    </w:rPr>
                  </w:rPrChange>
                </w:rPr>
                <w:t>85%</w:t>
              </w:r>
            </w:ins>
          </w:p>
        </w:tc>
        <w:tc>
          <w:tcPr>
            <w:tcW w:w="1170" w:type="dxa"/>
            <w:tcPrChange w:id="637" w:author="bijan mehralizadeh" w:date="2023-02-11T21:05:00Z">
              <w:tcPr>
                <w:tcW w:w="1170" w:type="dxa"/>
              </w:tcPr>
            </w:tcPrChange>
          </w:tcPr>
          <w:p w14:paraId="1B1F829A" w14:textId="7ECAB805" w:rsidR="008609BD" w:rsidRPr="0098145B" w:rsidRDefault="008609BD" w:rsidP="008609BD">
            <w:pPr>
              <w:spacing w:before="240" w:after="60" w:line="228" w:lineRule="auto"/>
              <w:rPr>
                <w:ins w:id="638" w:author="bijan mehralizadeh" w:date="2023-02-11T19:06:00Z"/>
                <w:rFonts w:asciiTheme="majorBidi" w:hAnsiTheme="majorBidi" w:cstheme="majorBidi"/>
                <w:color w:val="auto"/>
                <w:sz w:val="16"/>
                <w:szCs w:val="16"/>
                <w:rPrChange w:id="639" w:author="bijan mehralizadeh" w:date="2023-02-11T21:05:00Z">
                  <w:rPr>
                    <w:ins w:id="640" w:author="bijan mehralizadeh" w:date="2023-02-11T19:06:00Z"/>
                    <w:color w:val="auto"/>
                  </w:rPr>
                </w:rPrChange>
              </w:rPr>
            </w:pPr>
            <w:ins w:id="641" w:author="bijan mehralizadeh" w:date="2023-02-11T19:15:00Z">
              <w:r w:rsidRPr="0098145B">
                <w:rPr>
                  <w:rFonts w:asciiTheme="majorBidi" w:hAnsiTheme="majorBidi" w:cstheme="majorBidi"/>
                  <w:sz w:val="16"/>
                  <w:szCs w:val="16"/>
                  <w:rPrChange w:id="642" w:author="bijan mehralizadeh" w:date="2023-02-11T21:05:00Z">
                    <w:rPr>
                      <w:rFonts w:ascii="Arial" w:hAnsi="Arial" w:cs="Arial"/>
                    </w:rPr>
                  </w:rPrChange>
                </w:rPr>
                <w:t>93%</w:t>
              </w:r>
            </w:ins>
          </w:p>
        </w:tc>
        <w:tc>
          <w:tcPr>
            <w:tcW w:w="1170" w:type="dxa"/>
            <w:tcPrChange w:id="643" w:author="bijan mehralizadeh" w:date="2023-02-11T21:05:00Z">
              <w:tcPr>
                <w:tcW w:w="1170" w:type="dxa"/>
              </w:tcPr>
            </w:tcPrChange>
          </w:tcPr>
          <w:p w14:paraId="22E2097A" w14:textId="4202A368" w:rsidR="008609BD" w:rsidRPr="0098145B" w:rsidRDefault="008609BD" w:rsidP="008609BD">
            <w:pPr>
              <w:spacing w:before="240" w:after="60" w:line="228" w:lineRule="auto"/>
              <w:rPr>
                <w:ins w:id="644" w:author="bijan mehralizadeh" w:date="2023-02-11T19:06:00Z"/>
                <w:rFonts w:asciiTheme="majorBidi" w:hAnsiTheme="majorBidi" w:cstheme="majorBidi"/>
                <w:color w:val="auto"/>
                <w:sz w:val="16"/>
                <w:szCs w:val="16"/>
                <w:rPrChange w:id="645" w:author="bijan mehralizadeh" w:date="2023-02-11T21:05:00Z">
                  <w:rPr>
                    <w:ins w:id="646" w:author="bijan mehralizadeh" w:date="2023-02-11T19:06:00Z"/>
                    <w:color w:val="auto"/>
                  </w:rPr>
                </w:rPrChange>
              </w:rPr>
            </w:pPr>
            <w:ins w:id="647" w:author="bijan mehralizadeh" w:date="2023-02-11T19:15:00Z">
              <w:r w:rsidRPr="0098145B">
                <w:rPr>
                  <w:rFonts w:asciiTheme="majorBidi" w:hAnsiTheme="majorBidi" w:cstheme="majorBidi"/>
                  <w:sz w:val="16"/>
                  <w:szCs w:val="16"/>
                  <w:rPrChange w:id="648" w:author="bijan mehralizadeh" w:date="2023-02-11T21:05:00Z">
                    <w:rPr>
                      <w:rFonts w:ascii="Arial" w:hAnsi="Arial" w:cs="Arial"/>
                    </w:rPr>
                  </w:rPrChange>
                </w:rPr>
                <w:t>76%</w:t>
              </w:r>
            </w:ins>
          </w:p>
        </w:tc>
        <w:tc>
          <w:tcPr>
            <w:tcW w:w="2636" w:type="dxa"/>
            <w:tcPrChange w:id="649" w:author="bijan mehralizadeh" w:date="2023-02-11T21:05:00Z">
              <w:tcPr>
                <w:tcW w:w="2636" w:type="dxa"/>
              </w:tcPr>
            </w:tcPrChange>
          </w:tcPr>
          <w:p w14:paraId="54926001" w14:textId="77777777" w:rsidR="008609BD" w:rsidRPr="0098145B" w:rsidRDefault="008609BD" w:rsidP="008609BD">
            <w:pPr>
              <w:spacing w:before="240" w:after="60" w:line="228" w:lineRule="auto"/>
              <w:rPr>
                <w:ins w:id="650" w:author="bijan mehralizadeh" w:date="2023-02-11T19:06:00Z"/>
                <w:rFonts w:asciiTheme="majorBidi" w:hAnsiTheme="majorBidi" w:cstheme="majorBidi"/>
                <w:color w:val="auto"/>
                <w:sz w:val="16"/>
                <w:szCs w:val="16"/>
                <w:rPrChange w:id="651" w:author="bijan mehralizadeh" w:date="2023-02-11T21:05:00Z">
                  <w:rPr>
                    <w:ins w:id="652" w:author="bijan mehralizadeh" w:date="2023-02-11T19:06:00Z"/>
                    <w:color w:val="auto"/>
                  </w:rPr>
                </w:rPrChange>
              </w:rPr>
            </w:pPr>
          </w:p>
        </w:tc>
      </w:tr>
    </w:tbl>
    <w:p w14:paraId="38FC1F30" w14:textId="77777777" w:rsidR="00861FAC" w:rsidRPr="00A81E34" w:rsidRDefault="00861FAC" w:rsidP="000B57AE">
      <w:pPr>
        <w:pBdr>
          <w:top w:val="nil"/>
          <w:left w:val="nil"/>
          <w:bottom w:val="nil"/>
          <w:right w:val="nil"/>
          <w:between w:val="nil"/>
        </w:pBdr>
        <w:spacing w:before="240" w:after="60" w:line="228" w:lineRule="auto"/>
        <w:ind w:left="2608"/>
        <w:rPr>
          <w:color w:val="auto"/>
        </w:rPr>
      </w:pPr>
    </w:p>
    <w:p w14:paraId="21B32CEC" w14:textId="511BCCF2" w:rsidR="009130F8" w:rsidDel="00861FAC" w:rsidRDefault="005C6F8D" w:rsidP="000B57AE">
      <w:pPr>
        <w:pBdr>
          <w:top w:val="nil"/>
          <w:left w:val="nil"/>
          <w:bottom w:val="nil"/>
          <w:right w:val="nil"/>
          <w:between w:val="nil"/>
        </w:pBdr>
        <w:spacing w:before="240" w:after="60" w:line="228" w:lineRule="auto"/>
        <w:ind w:left="2608"/>
        <w:rPr>
          <w:del w:id="653" w:author="bijan mehralizadeh" w:date="2023-02-11T19:01:00Z"/>
        </w:rPr>
      </w:pPr>
      <w:del w:id="654" w:author="bijan mehralizadeh" w:date="2023-02-11T19:01:00Z">
        <w:r w:rsidDel="00861FAC">
          <w:rPr>
            <w:highlight w:val="yellow"/>
          </w:rPr>
          <w:lastRenderedPageBreak/>
          <w:delText xml:space="preserve">Another trend in using technology-based approaches is based on EEG data. </w:delText>
        </w:r>
        <w:r w:rsidR="003D0726" w:rsidRPr="005A0EC1" w:rsidDel="00861FAC">
          <w:rPr>
            <w:highlight w:val="yellow"/>
          </w:rPr>
          <w:delText>For example, William</w:delText>
        </w:r>
        <w:r w:rsidR="003D0726" w:rsidDel="00861FAC">
          <w:delText xml:space="preserve"> J. Bosl et al. focused on early screening of ASD by a data-driven method based on </w:delText>
        </w:r>
        <w:r w:rsidR="00CE567C" w:rsidDel="00861FAC">
          <w:delText>an</w:delText>
        </w:r>
        <w:r w:rsidR="003D0726" w:rsidDel="00861FAC">
          <w:delText xml:space="preserve"> EEG's data. They collected EEG measurements of 99 infants with an older sibling</w:delText>
        </w:r>
        <w:r w:rsidR="00CE567C" w:rsidDel="00861FAC">
          <w:delText>s</w:delText>
        </w:r>
        <w:r w:rsidR="003D0726" w:rsidDel="00861FAC">
          <w:delText xml:space="preserve"> that received an ASD diagnosis and 89 low-risk controls. They screen</w:delText>
        </w:r>
        <w:r w:rsidR="00CE567C" w:rsidDel="00861FAC">
          <w:delText>ed</w:delText>
        </w:r>
        <w:r w:rsidR="003D0726" w:rsidDel="00861FAC">
          <w:delText xml:space="preserve"> ASD in children as early as three months of age with 95%. They suggest</w:delText>
        </w:r>
        <w:r w:rsidR="00CE567C" w:rsidDel="00861FAC">
          <w:delText>ed that</w:delText>
        </w:r>
        <w:r w:rsidR="003D0726" w:rsidDel="00861FAC">
          <w:delText xml:space="preserve"> EEG signals might be a valuable biomarker for ASD screening</w:delText>
        </w:r>
        <w:r w:rsidR="002D1E32" w:rsidDel="00861FAC">
          <w:fldChar w:fldCharType="begin"/>
        </w:r>
        <w:r w:rsidR="00CA1E83" w:rsidDel="00861FAC">
          <w:del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delInstrText>
        </w:r>
        <w:r w:rsidR="002D1E32" w:rsidDel="00861FAC">
          <w:fldChar w:fldCharType="separate"/>
        </w:r>
        <w:r w:rsidR="00CA1E83" w:rsidDel="00861FAC">
          <w:rPr>
            <w:noProof/>
          </w:rPr>
          <w:delText>[9]</w:delText>
        </w:r>
        <w:r w:rsidR="002D1E32" w:rsidDel="00861FAC">
          <w:fldChar w:fldCharType="end"/>
        </w:r>
        <w:r w:rsidR="003D0726" w:rsidDel="00861FAC">
          <w:delText>. Also, MladenRakić et al. presented a method to improve ASD detection by combining structural and functional MRI data. They applied machine learning techniques on imaging data of 817 cases and successfully classified them with an accuracy of 85%</w:delText>
        </w:r>
        <w:r w:rsidR="002D1E32" w:rsidDel="00861FAC">
          <w:fldChar w:fldCharType="begin"/>
        </w:r>
        <w:r w:rsidR="00824A7D" w:rsidDel="00861FAC">
          <w:delInstrText xml:space="preserve"> ADDIN EN.CITE &lt;EndNote&gt;&lt;Cite&gt;&lt;Author&gt;Rakić&lt;/Author&gt;&lt;Year&gt;2020&lt;/Year&gt;&lt;RecNum&gt;14&lt;/RecNum&gt;&lt;DisplayText&gt;[20]&lt;/DisplayText&gt;&lt;record&gt;&lt;rec-number&gt;14&lt;/rec-number&gt;&lt;foreign-keys&gt;&lt;key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delInstrText>
        </w:r>
        <w:r w:rsidR="002D1E32" w:rsidDel="00861FAC">
          <w:fldChar w:fldCharType="separate"/>
        </w:r>
        <w:r w:rsidR="00824A7D" w:rsidDel="00861FAC">
          <w:rPr>
            <w:noProof/>
          </w:rPr>
          <w:delText>[20]</w:delText>
        </w:r>
        <w:r w:rsidR="002D1E32" w:rsidDel="00861FAC">
          <w:fldChar w:fldCharType="end"/>
        </w:r>
        <w:r w:rsidR="003D0726" w:rsidDel="00861FAC">
          <w:delText xml:space="preserve">. Integrating biomarkers with other modalities has also proved effective; Jiannan Kang et al. identified ASD in children from 3 to 6 </w:delText>
        </w:r>
        <w:r w:rsidR="00CE567C" w:rsidDel="00861FAC">
          <w:delText xml:space="preserve">years of age </w:delText>
        </w:r>
        <w:r w:rsidR="003D0726" w:rsidDel="00861FAC">
          <w:delText>by inputting a combination of EEG and eye-tracking features collected with power spectrum analysis and areas of interest methods to an SVM classifier. They tested on a total number of 97 children and reached the maximum accuracy of 85%</w:delText>
        </w:r>
        <w:r w:rsidR="002D1E32" w:rsidDel="00861FAC">
          <w:fldChar w:fldCharType="begin"/>
        </w:r>
        <w:r w:rsidR="00824A7D" w:rsidDel="00861FAC">
          <w:delInstrText xml:space="preserve"> ADDIN EN.CITE &lt;EndNote&gt;&lt;Cite&gt;&lt;Author&gt;Kang&lt;/Author&gt;&lt;Year&gt;2020&lt;/Year&gt;&lt;RecNum&gt;15&lt;/RecNum&gt;&lt;DisplayText&gt;[21]&lt;/DisplayText&gt;&lt;record&gt;&lt;rec-number&gt;15&lt;/rec-number&gt;&lt;foreign-keys&gt;&lt;key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delInstrText>
        </w:r>
        <w:r w:rsidR="002D1E32" w:rsidDel="00861FAC">
          <w:fldChar w:fldCharType="separate"/>
        </w:r>
        <w:r w:rsidR="00824A7D" w:rsidDel="00861FAC">
          <w:rPr>
            <w:noProof/>
          </w:rPr>
          <w:delText>[21]</w:delText>
        </w:r>
        <w:r w:rsidR="002D1E32" w:rsidDel="00861FAC">
          <w:fldChar w:fldCharType="end"/>
        </w:r>
        <w:r w:rsidR="003D0726" w:rsidDel="00861FAC">
          <w:delText>.</w:delText>
        </w:r>
      </w:del>
    </w:p>
    <w:p w14:paraId="71CF147A" w14:textId="5618899B" w:rsidR="009130F8" w:rsidRPr="005B6C0B" w:rsidDel="00861FAC" w:rsidRDefault="003D0726" w:rsidP="00CE567C">
      <w:pPr>
        <w:pBdr>
          <w:top w:val="nil"/>
          <w:left w:val="nil"/>
          <w:bottom w:val="nil"/>
          <w:right w:val="nil"/>
          <w:between w:val="nil"/>
        </w:pBdr>
        <w:spacing w:before="240" w:after="60" w:line="228" w:lineRule="auto"/>
        <w:ind w:left="2608"/>
        <w:rPr>
          <w:del w:id="655" w:author="bijan mehralizadeh" w:date="2023-02-11T19:01:00Z"/>
          <w:color w:val="auto"/>
        </w:rPr>
      </w:pPr>
      <w:del w:id="656" w:author="bijan mehralizadeh" w:date="2023-02-11T19:01:00Z">
        <w:r w:rsidDel="00861FAC">
          <w:delText>Stereotypical Motor Movements (SMM) is</w:delText>
        </w:r>
        <w:r w:rsidR="006D4441" w:rsidDel="00861FAC">
          <w:delText xml:space="preserve"> also</w:delText>
        </w:r>
        <w:r w:rsidDel="00861FAC">
          <w:delText xml:space="preserve"> one of the ASD symptoms that multiple methods have been developed to detect. Rad, N. M et al. proposed a Convolutional Neural Network that uses accelerometer sensor data worn </w:delText>
        </w:r>
        <w:r w:rsidRPr="005B6C0B" w:rsidDel="00861FAC">
          <w:rPr>
            <w:color w:val="auto"/>
          </w:rPr>
          <w:delText>on multiple body points to detect SMM. They applied feature learning and transfer learning approaches to improve their deep neural network performance</w:delText>
        </w:r>
        <w:r w:rsidR="002D1E32" w:rsidRPr="005B6C0B" w:rsidDel="00861FAC">
          <w:rPr>
            <w:color w:val="auto"/>
          </w:rPr>
          <w:fldChar w:fldCharType="begin"/>
        </w:r>
        <w:r w:rsidR="00CA1E83" w:rsidDel="00861FAC">
          <w:rPr>
            <w:color w:val="auto"/>
          </w:rPr>
          <w:del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delInstrText>
        </w:r>
        <w:r w:rsidR="002D1E32" w:rsidRPr="005B6C0B" w:rsidDel="00861FAC">
          <w:rPr>
            <w:color w:val="auto"/>
          </w:rPr>
          <w:fldChar w:fldCharType="separate"/>
        </w:r>
        <w:r w:rsidR="00CA1E83" w:rsidDel="00861FAC">
          <w:rPr>
            <w:noProof/>
            <w:color w:val="auto"/>
          </w:rPr>
          <w:delText>[10]</w:delText>
        </w:r>
        <w:r w:rsidR="002D1E32" w:rsidRPr="005B6C0B" w:rsidDel="00861FAC">
          <w:rPr>
            <w:color w:val="auto"/>
          </w:rPr>
          <w:fldChar w:fldCharType="end"/>
        </w:r>
        <w:r w:rsidRPr="005B6C0B" w:rsidDel="00861FAC">
          <w:rPr>
            <w:color w:val="auto"/>
          </w:rPr>
          <w:delText>.</w:delText>
        </w:r>
        <w:r w:rsidR="0043175A" w:rsidRPr="005B6C0B" w:rsidDel="00861FAC">
          <w:rPr>
            <w:color w:val="auto"/>
          </w:rPr>
          <w:delText xml:space="preserve"> In addition, Antonio Coronato et al, developed a method in order to </w:delText>
        </w:r>
        <w:r w:rsidR="006D4441" w:rsidRPr="005B6C0B" w:rsidDel="00861FAC">
          <w:rPr>
            <w:color w:val="auto"/>
          </w:rPr>
          <w:delText>detect</w:delText>
        </w:r>
        <w:r w:rsidR="0043175A" w:rsidRPr="005B6C0B" w:rsidDel="00861FAC">
          <w:rPr>
            <w:color w:val="auto"/>
          </w:rPr>
          <w:delText xml:space="preserve"> stereotyped motion disorders by implementing artificial intelligen</w:delText>
        </w:r>
        <w:r w:rsidR="00CE567C" w:rsidRPr="005B6C0B" w:rsidDel="00861FAC">
          <w:rPr>
            <w:color w:val="auto"/>
          </w:rPr>
          <w:delText>t</w:delText>
        </w:r>
        <w:r w:rsidR="0043175A" w:rsidRPr="005B6C0B" w:rsidDel="00861FAC">
          <w:rPr>
            <w:color w:val="auto"/>
          </w:rPr>
          <w:delText xml:space="preserve"> approaches and collecting accelerometer data by a wearable sensor unit</w:delText>
        </w:r>
        <w:r w:rsidR="0043175A" w:rsidRPr="005B6C0B" w:rsidDel="00861FAC">
          <w:rPr>
            <w:color w:val="auto"/>
          </w:rPr>
          <w:fldChar w:fldCharType="begin"/>
        </w:r>
        <w:r w:rsidR="00824A7D" w:rsidDel="00861FAC">
          <w:rPr>
            <w:color w:val="auto"/>
          </w:rPr>
          <w:delInstrText xml:space="preserve"> ADDIN EN.CITE &lt;EndNote&gt;&lt;Cite&gt;&lt;Author&gt;Coronato&lt;/Author&gt;&lt;Year&gt;2012&lt;/Year&gt;&lt;RecNum&gt;29&lt;/RecNum&gt;&lt;DisplayText&gt;[22]&lt;/DisplayText&gt;&lt;record&gt;&lt;rec-number&gt;29&lt;/rec-number&gt;&lt;foreign-keys&gt;&lt;key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delInstrText>
        </w:r>
        <w:r w:rsidR="0043175A" w:rsidRPr="005B6C0B" w:rsidDel="00861FAC">
          <w:rPr>
            <w:color w:val="auto"/>
          </w:rPr>
          <w:fldChar w:fldCharType="separate"/>
        </w:r>
        <w:r w:rsidR="00824A7D" w:rsidDel="00861FAC">
          <w:rPr>
            <w:noProof/>
            <w:color w:val="auto"/>
          </w:rPr>
          <w:delText>[22]</w:delText>
        </w:r>
        <w:r w:rsidR="0043175A" w:rsidRPr="005B6C0B" w:rsidDel="00861FAC">
          <w:rPr>
            <w:color w:val="auto"/>
          </w:rPr>
          <w:fldChar w:fldCharType="end"/>
        </w:r>
      </w:del>
    </w:p>
    <w:p w14:paraId="401EE9BE" w14:textId="7E1E9C28" w:rsidR="009130F8" w:rsidDel="00861FAC" w:rsidRDefault="003D0726" w:rsidP="00CE567C">
      <w:pPr>
        <w:pBdr>
          <w:top w:val="nil"/>
          <w:left w:val="nil"/>
          <w:bottom w:val="nil"/>
          <w:right w:val="nil"/>
          <w:between w:val="nil"/>
        </w:pBdr>
        <w:spacing w:before="240" w:after="60" w:line="228" w:lineRule="auto"/>
        <w:ind w:left="2608"/>
        <w:rPr>
          <w:del w:id="657" w:author="bijan mehralizadeh" w:date="2023-02-11T19:01:00Z"/>
        </w:rPr>
      </w:pPr>
      <w:del w:id="658" w:author="bijan mehralizadeh" w:date="2023-02-11T19:01:00Z">
        <w:r w:rsidRPr="005B6C0B" w:rsidDel="00861FAC">
          <w:rPr>
            <w:color w:val="auto"/>
          </w:rPr>
          <w:delText xml:space="preserve">Detecting and analyzing gaze is </w:delText>
        </w:r>
        <w:r w:rsidR="006D4441" w:rsidRPr="005B6C0B" w:rsidDel="00861FAC">
          <w:rPr>
            <w:color w:val="auto"/>
          </w:rPr>
          <w:delText>another modality</w:delText>
        </w:r>
        <w:r w:rsidRPr="005B6C0B" w:rsidDel="00861FAC">
          <w:rPr>
            <w:color w:val="auto"/>
          </w:rPr>
          <w:delText xml:space="preserve"> in ASD screening;</w:delText>
        </w:r>
        <w:r w:rsidR="006D4441" w:rsidRPr="005B6C0B" w:rsidDel="00861FAC">
          <w:rPr>
            <w:color w:val="auto"/>
          </w:rPr>
          <w:delText xml:space="preserve"> For instance,</w:delText>
        </w:r>
        <w:r w:rsidRPr="005B6C0B" w:rsidDel="00861FAC">
          <w:rPr>
            <w:color w:val="auto"/>
          </w:rPr>
          <w:delText xml:space="preserve"> Anish Nag et al. compared the gaze data of 16 children with ASD</w:delText>
        </w:r>
        <w:r w:rsidDel="00861FAC">
          <w:delText>, and 17 typically developed children</w:delText>
        </w:r>
        <w:r w:rsidR="006D4441" w:rsidDel="00861FAC">
          <w:delText xml:space="preserve"> that</w:delText>
        </w:r>
        <w:r w:rsidDel="00861FAC">
          <w:delText xml:space="preserve"> were collected using google glass and gaze tracker. Although smart glasses perform promisingly, the</w:delText>
        </w:r>
        <w:r w:rsidR="006D4441" w:rsidDel="00861FAC">
          <w:delText>ir method</w:delText>
        </w:r>
        <w:r w:rsidDel="00861FAC">
          <w:delText xml:space="preserve"> d</w:delText>
        </w:r>
        <w:r w:rsidR="006D4441" w:rsidDel="00861FAC">
          <w:delText>id</w:delText>
        </w:r>
        <w:r w:rsidDel="00861FAC">
          <w:delText xml:space="preserve"> not outperform other automatic classifiers significantly</w:delText>
        </w:r>
        <w:r w:rsidR="002D1E32" w:rsidDel="00861FAC">
          <w:fldChar w:fldCharType="begin"/>
        </w:r>
        <w:r w:rsidR="00CA1E83" w:rsidDel="00861FAC">
          <w:del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delInstrText>
        </w:r>
        <w:r w:rsidR="002D1E32" w:rsidDel="00861FAC">
          <w:fldChar w:fldCharType="separate"/>
        </w:r>
        <w:r w:rsidR="00CA1E83" w:rsidDel="00861FAC">
          <w:rPr>
            <w:noProof/>
          </w:rPr>
          <w:delText>[11]</w:delText>
        </w:r>
        <w:r w:rsidR="002D1E32" w:rsidDel="00861FAC">
          <w:fldChar w:fldCharType="end"/>
        </w:r>
        <w:r w:rsidDel="00861FAC">
          <w:delText>.</w:delText>
        </w:r>
        <w:r w:rsidR="006D4441" w:rsidDel="00861FAC">
          <w:delText xml:space="preserve"> </w:delText>
        </w:r>
        <w:r w:rsidR="00CE567C" w:rsidDel="00861FAC">
          <w:delText>On the other hand</w:delText>
        </w:r>
        <w:r w:rsidR="006D4441" w:rsidDel="00861FAC">
          <w:delText>,</w:delText>
        </w:r>
        <w:r w:rsidR="00CE567C" w:rsidDel="00861FAC">
          <w:delText xml:space="preserve"> although</w:delText>
        </w:r>
        <w:r w:rsidR="006D4441" w:rsidDel="00861FAC">
          <w:delText xml:space="preserve"> wearable devices performed promisingly</w:delText>
        </w:r>
        <w:r w:rsidDel="00861FAC">
          <w:delText xml:space="preserve">, </w:delText>
        </w:r>
        <w:r w:rsidR="00CE567C" w:rsidDel="00861FAC">
          <w:delText xml:space="preserve">however, </w:delText>
        </w:r>
        <w:r w:rsidDel="00861FAC">
          <w:delText>it is always challenging to persuade a young toddler to wear such devices, especially children with special needs</w:delText>
        </w:r>
        <w:r w:rsidR="006D4441" w:rsidDel="00861FAC">
          <w:delText>.</w:delText>
        </w:r>
        <w:r w:rsidDel="00861FAC">
          <w:delText xml:space="preserve"> </w:delText>
        </w:r>
        <w:r w:rsidR="006D4441" w:rsidDel="00861FAC">
          <w:delText>B</w:delText>
        </w:r>
        <w:r w:rsidDel="00861FAC">
          <w:delText>esides, wearing such devices is usually a major distraction that affects the procedure</w:delText>
        </w:r>
        <w:r w:rsidR="006D4441" w:rsidDel="00861FAC">
          <w:delText xml:space="preserve"> and consequently </w:delText>
        </w:r>
        <w:r w:rsidR="00CE567C" w:rsidDel="00861FAC">
          <w:delText>its</w:delText>
        </w:r>
        <w:r w:rsidR="006D4441" w:rsidDel="00861FAC">
          <w:delText xml:space="preserve"> accuracy</w:delText>
        </w:r>
        <w:r w:rsidDel="00861FAC">
          <w:delText>.</w:delText>
        </w:r>
      </w:del>
    </w:p>
    <w:p w14:paraId="7CF9F131" w14:textId="66037353" w:rsidR="009130F8" w:rsidDel="00861FAC" w:rsidRDefault="003D0726" w:rsidP="00CE567C">
      <w:pPr>
        <w:pBdr>
          <w:top w:val="nil"/>
          <w:left w:val="nil"/>
          <w:bottom w:val="nil"/>
          <w:right w:val="nil"/>
          <w:between w:val="nil"/>
        </w:pBdr>
        <w:spacing w:before="240" w:after="60" w:line="228" w:lineRule="auto"/>
        <w:ind w:left="2608"/>
        <w:rPr>
          <w:del w:id="659" w:author="bijan mehralizadeh" w:date="2023-02-11T19:01:00Z"/>
        </w:rPr>
      </w:pPr>
      <w:del w:id="660" w:author="bijan mehralizadeh" w:date="2023-02-11T19:01:00Z">
        <w:r w:rsidDel="00861FAC">
          <w:delText xml:space="preserve">   One of the major symptoms of ASD is repetitive and stereotypical behaviors that are considered an essential indication in ASD's diagnosing</w:delText>
        </w:r>
        <w:r w:rsidR="002D1E32" w:rsidDel="00861FAC">
          <w:fldChar w:fldCharType="begin"/>
        </w:r>
      </w:del>
      <w:r w:rsidR="003F52EF">
        <w:instrText xml:space="preserve"> ADDIN EN.CITE &lt;EndNote&gt;&lt;Cite&gt;&lt;Author&gt;Baron-Cohen&lt;/Author&gt;&lt;Year&gt;2008&lt;/Year&gt;&lt;RecNum&gt;24&lt;/RecNum&gt;&lt;DisplayText&gt;[26]&lt;/DisplayText&gt;&lt;record&gt;&lt;rec-number&gt;24&lt;/rec-number&gt;&lt;foreign-keys&gt;&lt;key app="EN" db-id="fz990ezwq0rxthezzx0vtsw4s55s2wasfsed" timestamp="1666552680"&gt;24&lt;/key&gt;&lt;/foreign-keys&gt;&lt;ref-type name="Book"&gt;6&lt;/ref-type&gt;&lt;contributors&gt;&lt;authors&gt;&lt;author&gt;Baron-Cohen, Simon&lt;/author&gt;&lt;/authors&gt;&lt;/contributors&gt;&lt;titles&gt;&lt;title&gt;Autism and Asperger syndrome&lt;/title&gt;&lt;/titles&gt;&lt;dates&gt;&lt;year&gt;2008&lt;/year&gt;&lt;pub-dates&gt;&lt;date&gt;2008&lt;/date&gt;&lt;/pub-dates&gt;&lt;/dates&gt;&lt;publisher&gt;OUP Oxford&lt;/publisher&gt;&lt;isbn&gt;0-19-157845-2&lt;/isbn&gt;&lt;urls&gt;&lt;/urls&gt;&lt;/record&gt;&lt;/Cite&gt;&lt;/EndNote&gt;</w:instrText>
      </w:r>
      <w:del w:id="661" w:author="bijan mehralizadeh" w:date="2023-02-11T19:01:00Z">
        <w:r w:rsidR="002D1E32" w:rsidDel="00861FAC">
          <w:fldChar w:fldCharType="separate"/>
        </w:r>
      </w:del>
      <w:r w:rsidR="003F52EF">
        <w:rPr>
          <w:noProof/>
        </w:rPr>
        <w:t>[26]</w:t>
      </w:r>
      <w:del w:id="662" w:author="bijan mehralizadeh" w:date="2023-02-11T19:01:00Z">
        <w:r w:rsidR="002D1E32" w:rsidDel="00861FAC">
          <w:fldChar w:fldCharType="end"/>
        </w:r>
        <w:r w:rsidDel="00861FAC">
          <w:delText>. In recent years, many technology-based screening systems have been developed</w:delText>
        </w:r>
        <w:r w:rsidR="0054325D" w:rsidDel="00861FAC">
          <w:delText xml:space="preserve"> with a focus </w:delText>
        </w:r>
        <w:r w:rsidR="00CE567C" w:rsidDel="00861FAC">
          <w:delText>on</w:delText>
        </w:r>
        <w:r w:rsidR="0054325D" w:rsidDel="00861FAC">
          <w:delText xml:space="preserve"> adopting</w:delText>
        </w:r>
        <w:r w:rsidDel="00861FAC">
          <w:delText xml:space="preserve"> vision-based approaches</w:delText>
        </w:r>
        <w:r w:rsidR="0054325D" w:rsidDel="00861FAC">
          <w:delText xml:space="preserve"> for</w:delText>
        </w:r>
        <w:r w:rsidDel="00861FAC">
          <w:delText xml:space="preserve"> behavioral analysis</w:delText>
        </w:r>
        <w:r w:rsidR="0054325D" w:rsidDel="00861FAC">
          <w:delText>. These methods</w:delText>
        </w:r>
        <w:r w:rsidDel="00861FAC">
          <w:delText xml:space="preserve"> use machine vision to detect and recognize movements and motor function patterns</w:delText>
        </w:r>
        <w:r w:rsidR="0054325D" w:rsidDel="00861FAC">
          <w:delText xml:space="preserve"> in order to perform ASD screening</w:delText>
        </w:r>
        <w:r w:rsidDel="00861FAC">
          <w:delText>.</w:delText>
        </w:r>
        <w:r w:rsidR="0054325D" w:rsidDel="00861FAC">
          <w:delText xml:space="preserve"> For instance,</w:delText>
        </w:r>
        <w:r w:rsidDel="00861FAC">
          <w:delText xml:space="preserve"> R. Oberleitner et al.</w:delText>
        </w:r>
        <w:r w:rsidR="002D1E32" w:rsidDel="00861FAC">
          <w:fldChar w:fldCharType="begin"/>
        </w:r>
      </w:del>
      <w:r w:rsidR="003F52EF">
        <w:instrText xml:space="preserve"> ADDIN EN.CITE &lt;EndNote&gt;&lt;Cite&gt;&lt;Author&gt;Oberleitner&lt;/Author&gt;&lt;Year&gt;2013&lt;/Year&gt;&lt;RecNum&gt;16&lt;/RecNum&gt;&lt;DisplayText&gt;[27]&lt;/DisplayText&gt;&lt;record&gt;&lt;rec-number&gt;16&lt;/rec-number&gt;&lt;foreign-keys&gt;&lt;key app="EN" db-id="fz990ezwq0rxthezzx0vtsw4s55s2wasfsed" timestamp="1666552680"&gt;16&lt;/key&gt;&lt;/foreign-keys&gt;&lt;ref-type name="Book Section"&gt;5&lt;/ref-type&gt;&lt;contributors&gt;&lt;authors&gt;&lt;author&gt;Oberleitner, Ron&lt;/author&gt;&lt;author&gt;Abowd, Gregory&lt;/author&gt;&lt;author&gt;Suri, Jasjit S.&lt;/author&gt;&lt;/authors&gt;&lt;/contributors&gt;&lt;titles&gt;&lt;title&gt;Behavior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pub-dates&gt;&lt;date&gt;2013&lt;/date&gt;&lt;/pub-dates&gt;&lt;/dates&gt;&lt;publisher&gt;Springer&lt;/publisher&gt;&lt;urls&gt;&lt;/urls&gt;&lt;/record&gt;&lt;/Cite&gt;&lt;/EndNote&gt;</w:instrText>
      </w:r>
      <w:del w:id="663" w:author="bijan mehralizadeh" w:date="2023-02-11T19:01:00Z">
        <w:r w:rsidR="002D1E32" w:rsidDel="00861FAC">
          <w:fldChar w:fldCharType="separate"/>
        </w:r>
      </w:del>
      <w:r w:rsidR="003F52EF">
        <w:rPr>
          <w:noProof/>
        </w:rPr>
        <w:t>[27]</w:t>
      </w:r>
      <w:del w:id="664" w:author="bijan mehralizadeh" w:date="2023-02-11T19:01:00Z">
        <w:r w:rsidR="002D1E32" w:rsidDel="00861FAC">
          <w:fldChar w:fldCharType="end"/>
        </w:r>
        <w:r w:rsidDel="00861FAC">
          <w:delText xml:space="preserve"> developed a recognition system for detecting abnormal behaviors that can be used in screening, assessment, or rehabilitation.</w:delText>
        </w:r>
        <w:r w:rsidR="0054325D" w:rsidDel="00861FAC">
          <w:delText xml:space="preserve"> Additionally,</w:delText>
        </w:r>
        <w:r w:rsidDel="00861FAC">
          <w:delText xml:space="preserve"> R</w:delText>
        </w:r>
        <w:r w:rsidR="00CE567C" w:rsidDel="00861FAC">
          <w:delText xml:space="preserve">. </w:delText>
        </w:r>
        <w:r w:rsidDel="00861FAC">
          <w:delText>Taban et al.</w:delText>
        </w:r>
        <w:r w:rsidR="002D1E32" w:rsidDel="00861FAC">
          <w:fldChar w:fldCharType="begin"/>
        </w:r>
      </w:del>
      <w:r w:rsidR="003F52EF">
        <w:instrText xml:space="preserve"> ADDIN EN.CITE &lt;EndNote&gt;&lt;Cite&gt;&lt;Author&gt;Taban&lt;/Author&gt;&lt;Year&gt;2017&lt;/Year&gt;&lt;RecNum&gt;17&lt;/RecNum&gt;&lt;DisplayText&gt;[23]&lt;/DisplayText&gt;&lt;record&gt;&lt;rec-number&gt;17&lt;/rec-number&gt;&lt;foreign-keys&gt;&lt;key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del w:id="665" w:author="bijan mehralizadeh" w:date="2023-02-11T19:01:00Z">
        <w:r w:rsidR="002D1E32" w:rsidDel="00861FAC">
          <w:fldChar w:fldCharType="separate"/>
        </w:r>
      </w:del>
      <w:r w:rsidR="003F52EF">
        <w:rPr>
          <w:noProof/>
        </w:rPr>
        <w:t>[23]</w:t>
      </w:r>
      <w:del w:id="666" w:author="bijan mehralizadeh" w:date="2023-02-11T19:01:00Z">
        <w:r w:rsidR="002D1E32" w:rsidDel="00861FAC">
          <w:fldChar w:fldCharType="end"/>
        </w:r>
        <w:r w:rsidDel="00861FAC">
          <w:delText xml:space="preserve"> </w:delText>
        </w:r>
        <w:r w:rsidR="00CE567C" w:rsidDel="00861FAC">
          <w:delText>proposed r</w:delText>
        </w:r>
        <w:r w:rsidDel="00861FAC">
          <w:delText>record</w:delText>
        </w:r>
        <w:r w:rsidR="00CE567C" w:rsidDel="00861FAC">
          <w:delText>ing</w:delText>
        </w:r>
        <w:r w:rsidDel="00861FAC">
          <w:delText xml:space="preserve"> walking patterns by Kinect and then analyz</w:delText>
        </w:r>
        <w:r w:rsidR="00CE567C" w:rsidDel="00861FAC">
          <w:delText>ing</w:delText>
        </w:r>
        <w:r w:rsidDel="00861FAC">
          <w:delText xml:space="preserve"> them using central pattern generator parameters as their classifier features. They accurately distinguished between tip-toe walking and regular walking pattern.</w:delText>
        </w:r>
        <w:r w:rsidR="0054325D" w:rsidDel="00861FAC">
          <w:delText xml:space="preserve"> Another research is</w:delText>
        </w:r>
        <w:r w:rsidDel="00861FAC">
          <w:delText xml:space="preserve"> Guillermo Sapiro et al.</w:delText>
        </w:r>
        <w:r w:rsidR="002D1E32" w:rsidDel="00861FAC">
          <w:fldChar w:fldCharType="begin"/>
        </w:r>
      </w:del>
      <w:r w:rsidR="003F52EF">
        <w:instrText xml:space="preserve"> ADDIN EN.CITE &lt;EndNote&gt;&lt;Cite&gt;&lt;Author&gt;Sapiro&lt;/Author&gt;&lt;Year&gt;2019&lt;/Year&gt;&lt;RecNum&gt;18&lt;/RecNum&gt;&lt;DisplayText&gt;[24]&lt;/DisplayText&gt;&lt;record&gt;&lt;rec-number&gt;18&lt;/rec-number&gt;&lt;foreign-keys&gt;&lt;key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del w:id="667" w:author="bijan mehralizadeh" w:date="2023-02-11T19:01:00Z">
        <w:r w:rsidR="002D1E32" w:rsidDel="00861FAC">
          <w:fldChar w:fldCharType="separate"/>
        </w:r>
      </w:del>
      <w:r w:rsidR="003F52EF">
        <w:rPr>
          <w:noProof/>
        </w:rPr>
        <w:t>[24]</w:t>
      </w:r>
      <w:del w:id="668" w:author="bijan mehralizadeh" w:date="2023-02-11T19:01:00Z">
        <w:r w:rsidR="002D1E32" w:rsidDel="00861FAC">
          <w:fldChar w:fldCharType="end"/>
        </w:r>
        <w:r w:rsidR="0054325D" w:rsidDel="00861FAC">
          <w:delText xml:space="preserve"> that</w:delText>
        </w:r>
        <w:r w:rsidDel="00861FAC">
          <w:delText xml:space="preserve"> developed a low-cost mobile app </w:delText>
        </w:r>
        <w:r w:rsidR="0054325D" w:rsidDel="00861FAC">
          <w:delText>which</w:delText>
        </w:r>
        <w:r w:rsidDel="00861FAC">
          <w:delText xml:space="preserve"> </w:delText>
        </w:r>
        <w:r w:rsidR="0054325D" w:rsidDel="00861FAC">
          <w:delText>applied</w:delText>
        </w:r>
        <w:r w:rsidDel="00861FAC">
          <w:delText xml:space="preserve"> machine learning and machine vision methods to detect movement patterns and assess eye tracking patterns.</w:delText>
        </w:r>
      </w:del>
    </w:p>
    <w:p w14:paraId="1BA6D678" w14:textId="09462755" w:rsidR="009130F8" w:rsidDel="00861FAC" w:rsidRDefault="003D0726" w:rsidP="00D006CE">
      <w:pPr>
        <w:pBdr>
          <w:top w:val="nil"/>
          <w:left w:val="nil"/>
          <w:bottom w:val="nil"/>
          <w:right w:val="nil"/>
          <w:between w:val="nil"/>
        </w:pBdr>
        <w:spacing w:before="240" w:after="60" w:line="228" w:lineRule="auto"/>
        <w:ind w:left="2608"/>
        <w:rPr>
          <w:del w:id="669" w:author="bijan mehralizadeh" w:date="2023-02-11T19:01:00Z"/>
        </w:rPr>
      </w:pPr>
      <w:del w:id="670" w:author="bijan mehralizadeh" w:date="2023-02-11T19:01:00Z">
        <w:r w:rsidDel="00861FAC">
          <w:delText>Vision-based methods also used for studying subject</w:delText>
        </w:r>
        <w:r w:rsidR="00CE567C" w:rsidDel="00861FAC">
          <w:delText>s</w:delText>
        </w:r>
        <w:r w:rsidDel="00861FAC">
          <w:delText xml:space="preserve"> attention</w:delText>
        </w:r>
        <w:r w:rsidR="00A40281" w:rsidDel="00861FAC">
          <w:delText>. For example,</w:delText>
        </w:r>
        <w:r w:rsidDel="00861FAC">
          <w:delText xml:space="preserve"> K</w:delText>
        </w:r>
        <w:r w:rsidR="00D006CE" w:rsidDel="00861FAC">
          <w:delText xml:space="preserve">. </w:delText>
        </w:r>
        <w:r w:rsidDel="00861FAC">
          <w:delText>Campbell et al. developed an app that record and analyze the reaction of toddlers to video stimuli that designed to engage child</w:delText>
        </w:r>
        <w:r w:rsidR="00F50843" w:rsidDel="00861FAC">
          <w:delText>ren</w:delText>
        </w:r>
        <w:r w:rsidDel="00861FAC">
          <w:delText>'s attention</w:delText>
        </w:r>
        <w:r w:rsidR="00A40281" w:rsidDel="00861FAC">
          <w:delText>.</w:delText>
        </w:r>
        <w:r w:rsidDel="00861FAC">
          <w:delText xml:space="preserve"> </w:delText>
        </w:r>
        <w:r w:rsidR="00A40281" w:rsidDel="00861FAC">
          <w:delText>T</w:delText>
        </w:r>
        <w:r w:rsidDel="00861FAC">
          <w:delText>heir algorithm classifies by automatically detecting and tracking multiple facial landmarks and analyzing their patterns</w:delText>
        </w:r>
        <w:r w:rsidR="002D1E32" w:rsidDel="00861FAC">
          <w:fldChar w:fldCharType="begin"/>
        </w:r>
      </w:del>
      <w:r w:rsidR="003F52EF">
        <w:instrText xml:space="preserve"> ADDIN EN.CITE &lt;EndNote&gt;&lt;Cite&gt;&lt;Author&gt;Campbell&lt;/Author&gt;&lt;Year&gt;2019&lt;/Year&gt;&lt;RecNum&gt;19&lt;/RecNum&gt;&lt;DisplayText&gt;[25]&lt;/DisplayText&gt;&lt;record&gt;&lt;rec-number&gt;19&lt;/rec-number&gt;&lt;foreign-keys&gt;&lt;key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del w:id="671" w:author="bijan mehralizadeh" w:date="2023-02-11T19:01:00Z">
        <w:r w:rsidR="002D1E32" w:rsidDel="00861FAC">
          <w:fldChar w:fldCharType="separate"/>
        </w:r>
      </w:del>
      <w:r w:rsidR="003F52EF">
        <w:rPr>
          <w:noProof/>
        </w:rPr>
        <w:t>[25]</w:t>
      </w:r>
      <w:del w:id="672" w:author="bijan mehralizadeh" w:date="2023-02-11T19:01:00Z">
        <w:r w:rsidR="002D1E32" w:rsidDel="00861FAC">
          <w:fldChar w:fldCharType="end"/>
        </w:r>
        <w:r w:rsidDel="00861FAC">
          <w:delText>.</w:delText>
        </w:r>
      </w:del>
    </w:p>
    <w:p w14:paraId="4A3BD69E" w14:textId="69A2719C" w:rsidR="009C334E" w:rsidRDefault="009C334E" w:rsidP="00D006CE">
      <w:pPr>
        <w:pBdr>
          <w:top w:val="nil"/>
          <w:left w:val="nil"/>
          <w:bottom w:val="nil"/>
          <w:right w:val="nil"/>
          <w:between w:val="nil"/>
        </w:pBdr>
        <w:spacing w:before="240" w:after="60" w:line="228" w:lineRule="auto"/>
        <w:ind w:left="2608"/>
        <w:rPr>
          <w:ins w:id="673" w:author="bijan mehralizadeh" w:date="2023-02-11T21:11:00Z"/>
        </w:rPr>
      </w:pPr>
      <w:ins w:id="674" w:author="bijan mehralizadeh" w:date="2023-02-11T21:10:00Z">
        <w:r w:rsidRPr="009C334E">
          <w:t>Examining the behavior of children through their play with toys and pets can provide a valuable insight, as they often devote considerable amounts of time to such activities. By analyzing the recurrent patterns observed during this play, one can gain understanding without having to resort to potentially uncomfortable</w:t>
        </w:r>
      </w:ins>
      <w:ins w:id="675" w:author="bijan mehralizadeh" w:date="2023-02-11T21:12:00Z">
        <w:r>
          <w:t xml:space="preserve"> and even costly</w:t>
        </w:r>
      </w:ins>
      <w:ins w:id="676" w:author="bijan mehralizadeh" w:date="2023-02-11T21:10:00Z">
        <w:r w:rsidRPr="009C334E">
          <w:t xml:space="preserve"> methods such as </w:t>
        </w:r>
        <w:r w:rsidRPr="009C334E">
          <w:lastRenderedPageBreak/>
          <w:t>brain imaging or EEGs, or costly alternatives like wearable devices or robots that may be disruptive to the child's attention.</w:t>
        </w:r>
      </w:ins>
    </w:p>
    <w:p w14:paraId="6A7E8232" w14:textId="7630D3D7" w:rsidR="009130F8" w:rsidDel="009C334E" w:rsidRDefault="003D0726" w:rsidP="00D006CE">
      <w:pPr>
        <w:pBdr>
          <w:top w:val="nil"/>
          <w:left w:val="nil"/>
          <w:bottom w:val="nil"/>
          <w:right w:val="nil"/>
          <w:between w:val="nil"/>
        </w:pBdr>
        <w:spacing w:before="240" w:after="60" w:line="228" w:lineRule="auto"/>
        <w:ind w:left="2608"/>
        <w:rPr>
          <w:del w:id="677" w:author="bijan mehralizadeh" w:date="2023-02-11T21:10:00Z"/>
        </w:rPr>
      </w:pPr>
      <w:del w:id="678" w:author="bijan mehralizadeh" w:date="2023-02-11T21:10:00Z">
        <w:r w:rsidDel="009C334E">
          <w:delText>One of the best ways to study the behavior in children is through their play with toys and pet animals</w:delText>
        </w:r>
        <w:r w:rsidR="00F50843" w:rsidDel="009C334E">
          <w:delText xml:space="preserve"> s</w:delText>
        </w:r>
        <w:r w:rsidDel="009C334E">
          <w:delText>ince children spend a considerable amount of time playing with toys</w:delText>
        </w:r>
        <w:r w:rsidR="00F50843" w:rsidDel="009C334E">
          <w:delText xml:space="preserve">. During play, </w:delText>
        </w:r>
        <w:r w:rsidDel="009C334E">
          <w:delText>repetitive patterns could be recognized. Studying playing patterns does not have challenges like the discomfort feeling</w:delText>
        </w:r>
        <w:r w:rsidR="00F50843" w:rsidDel="009C334E">
          <w:delText>s</w:delText>
        </w:r>
        <w:r w:rsidDel="009C334E">
          <w:delText xml:space="preserve"> of brain imaging or EEG methods, and unlike wearable devices, they do not affect child attention and are considerably more cost-effective than robots.</w:delText>
        </w:r>
      </w:del>
    </w:p>
    <w:p w14:paraId="1FF8CD4C" w14:textId="164E7526" w:rsidR="007E1DA7" w:rsidRPr="005B6C0B" w:rsidRDefault="005551A6" w:rsidP="007E1DA7">
      <w:pPr>
        <w:pBdr>
          <w:top w:val="nil"/>
          <w:left w:val="nil"/>
          <w:bottom w:val="nil"/>
          <w:right w:val="nil"/>
          <w:between w:val="nil"/>
        </w:pBdr>
        <w:spacing w:before="240" w:after="60" w:line="228" w:lineRule="auto"/>
        <w:ind w:left="2608"/>
        <w:rPr>
          <w:color w:val="auto"/>
        </w:rPr>
      </w:pPr>
      <w:r>
        <w:t>Toys can be equipped with sensors and be used to collect data for online or offline analysis. Different sensors can capture different data such as playing patterns that can be used for classification</w:t>
      </w:r>
      <w:r w:rsidR="00A40281">
        <w:t>.</w:t>
      </w:r>
      <w:r>
        <w:t xml:space="preserve"> </w:t>
      </w:r>
      <w:r w:rsidR="00A40281">
        <w:t>For instance,</w:t>
      </w:r>
      <w:r>
        <w:t xml:space="preserve"> </w:t>
      </w:r>
      <w:proofErr w:type="spellStart"/>
      <w:r>
        <w:t>Lanini</w:t>
      </w:r>
      <w:proofErr w:type="spellEnd"/>
      <w:r>
        <w:t xml:space="preserve"> M. and et al. combined accelerometer, gyroscope, and magnetometers data</w:t>
      </w:r>
      <w:r w:rsidR="002D1E32">
        <w:fldChar w:fldCharType="begin"/>
      </w:r>
      <w:r w:rsidR="00824A7D">
        <w:instrText xml:space="preserve"> ADDIN EN.CITE &lt;EndNote&gt;&lt;Cite&gt;&lt;Author&gt;Lanini&lt;/Author&gt;&lt;Year&gt;2018&lt;/Year&gt;&lt;RecNum&gt;20&lt;/RecNum&gt;&lt;DisplayText&gt;[28]&lt;/DisplayText&gt;&lt;record&gt;&lt;rec-number&gt;20&lt;/rec-number&gt;&lt;foreign-keys&gt;&lt;key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824A7D">
        <w:rPr>
          <w:noProof/>
        </w:rPr>
        <w:t>[28]</w:t>
      </w:r>
      <w:r w:rsidR="002D1E32">
        <w:fldChar w:fldCharType="end"/>
      </w:r>
      <w:r>
        <w:t xml:space="preserve">. Also, Moradi et al. introduced a platform for autism screening based on acceleration data of a toy car that, in their first version, a </w:t>
      </w:r>
      <w:proofErr w:type="spellStart"/>
      <w:r>
        <w:t>Wiimote</w:t>
      </w:r>
      <w:proofErr w:type="spellEnd"/>
      <w:r>
        <w:t xml:space="preserve"> controller was used as a sensor hub. A Matlab program was developed to interact with the system to collect accelerometer data in x, y, and z axes to investigate distinctive playing patterns. They trained an SVM classifier with 85% accuracy</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w:t>
      </w:r>
      <w:r w:rsidR="00084493">
        <w:t xml:space="preserve"> </w:t>
      </w:r>
      <w:r w:rsidR="00084493" w:rsidRPr="005B6C0B">
        <w:rPr>
          <w:color w:val="auto"/>
        </w:rPr>
        <w:t>Also,</w:t>
      </w:r>
      <w:r w:rsidR="0043175A" w:rsidRPr="005B6C0B">
        <w:rPr>
          <w:color w:val="auto"/>
        </w:rPr>
        <w:t xml:space="preserve"> Laura </w:t>
      </w:r>
      <w:proofErr w:type="spellStart"/>
      <w:r w:rsidR="0043175A" w:rsidRPr="005B6C0B">
        <w:rPr>
          <w:color w:val="auto"/>
        </w:rPr>
        <w:t>Boccanfuso</w:t>
      </w:r>
      <w:proofErr w:type="spellEnd"/>
      <w:r w:rsidR="0043175A" w:rsidRPr="005B6C0B">
        <w:rPr>
          <w:color w:val="auto"/>
        </w:rPr>
        <w:t xml:space="preserve"> et al</w:t>
      </w:r>
      <w:r w:rsidR="00084493" w:rsidRPr="005B6C0B">
        <w:rPr>
          <w:color w:val="auto"/>
        </w:rPr>
        <w:t xml:space="preserve"> </w:t>
      </w:r>
      <w:r w:rsidRPr="005B6C0B">
        <w:rPr>
          <w:color w:val="auto"/>
        </w:rPr>
        <w:fldChar w:fldCharType="begin"/>
      </w:r>
      <w:r w:rsidR="00824A7D">
        <w:rPr>
          <w:color w:val="auto"/>
        </w:rPr>
        <w:instrText xml:space="preserve"> ADDIN EN.CITE &lt;EndNote&gt;&lt;Cite&gt;&lt;Author&gt;Boccanfuso&lt;/Author&gt;&lt;Year&gt;2016&lt;/Year&gt;&lt;RecNum&gt;31&lt;/RecNum&gt;&lt;DisplayText&gt;[29]&lt;/DisplayText&gt;&lt;record&gt;&lt;rec-number&gt;31&lt;/rec-number&gt;&lt;foreign-keys&gt;&lt;key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Pr="005B6C0B">
        <w:rPr>
          <w:color w:val="auto"/>
        </w:rPr>
        <w:fldChar w:fldCharType="separate"/>
      </w:r>
      <w:r w:rsidR="00824A7D">
        <w:rPr>
          <w:noProof/>
          <w:color w:val="auto"/>
        </w:rPr>
        <w:t>[29]</w:t>
      </w:r>
      <w:r w:rsidRPr="005B6C0B">
        <w:rPr>
          <w:color w:val="auto"/>
        </w:rPr>
        <w:fldChar w:fldCharType="end"/>
      </w:r>
      <w:r w:rsidRPr="005B6C0B">
        <w:rPr>
          <w:color w:val="auto"/>
        </w:rPr>
        <w:t xml:space="preserve">, </w:t>
      </w:r>
      <w:r w:rsidR="00084493" w:rsidRPr="005B6C0B">
        <w:rPr>
          <w:color w:val="auto"/>
        </w:rPr>
        <w:t xml:space="preserve">used accelerometer data for ASD screening as part of their research. Although they focused on child-robot interaction, they analyzed accelerometer data as a modality to study the child responses regarding </w:t>
      </w:r>
      <w:r w:rsidRPr="005B6C0B">
        <w:rPr>
          <w:color w:val="auto"/>
        </w:rPr>
        <w:t xml:space="preserve">a </w:t>
      </w:r>
      <w:proofErr w:type="gramStart"/>
      <w:r w:rsidR="00084493" w:rsidRPr="005B6C0B">
        <w:rPr>
          <w:color w:val="auto"/>
        </w:rPr>
        <w:t>stimuli</w:t>
      </w:r>
      <w:proofErr w:type="gramEnd"/>
      <w:r w:rsidR="00084493" w:rsidRPr="005B6C0B">
        <w:rPr>
          <w:color w:val="auto"/>
        </w:rPr>
        <w:t>.</w:t>
      </w:r>
      <w:r w:rsidR="0054325D" w:rsidRPr="005B6C0B">
        <w:rPr>
          <w:color w:val="auto"/>
        </w:rPr>
        <w:t xml:space="preserve"> </w:t>
      </w:r>
      <w:proofErr w:type="spellStart"/>
      <w:r w:rsidR="00EF5715" w:rsidRPr="005B6C0B">
        <w:rPr>
          <w:color w:val="auto"/>
        </w:rPr>
        <w:t>Beibin</w:t>
      </w:r>
      <w:proofErr w:type="spellEnd"/>
      <w:r w:rsidR="00EF5715" w:rsidRPr="005B6C0B">
        <w:rPr>
          <w:color w:val="auto"/>
        </w:rPr>
        <w:t xml:space="preserve"> Li et al</w:t>
      </w:r>
      <w:r w:rsidR="007E1DA7" w:rsidRPr="005B6C0B">
        <w:rPr>
          <w:color w:val="auto"/>
        </w:rPr>
        <w:t xml:space="preserve"> </w:t>
      </w:r>
      <w:r w:rsidR="007E1DA7" w:rsidRPr="005B6C0B">
        <w:rPr>
          <w:color w:val="auto"/>
        </w:rPr>
        <w:fldChar w:fldCharType="begin"/>
      </w:r>
      <w:r w:rsidR="00824A7D">
        <w:rPr>
          <w:color w:val="auto"/>
        </w:rPr>
        <w:instrText xml:space="preserve"> ADDIN EN.CITE &lt;EndNote&gt;&lt;Cite&gt;&lt;Author&gt;Li&lt;/Author&gt;&lt;Year&gt;2016&lt;/Year&gt;&lt;RecNum&gt;32&lt;/RecNum&gt;&lt;DisplayText&gt;[30]&lt;/DisplayText&gt;&lt;record&gt;&lt;rec-number&gt;32&lt;/rec-number&gt;&lt;foreign-keys&gt;&lt;key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007E1DA7" w:rsidRPr="005B6C0B">
        <w:rPr>
          <w:color w:val="auto"/>
        </w:rPr>
        <w:fldChar w:fldCharType="separate"/>
      </w:r>
      <w:r w:rsidR="00824A7D">
        <w:rPr>
          <w:noProof/>
          <w:color w:val="auto"/>
        </w:rPr>
        <w:t>[30]</w:t>
      </w:r>
      <w:r w:rsidR="007E1DA7" w:rsidRPr="005B6C0B">
        <w:rPr>
          <w:color w:val="auto"/>
        </w:rPr>
        <w:fldChar w:fldCharType="end"/>
      </w:r>
      <w:r w:rsidR="00EF5715" w:rsidRPr="005B6C0B">
        <w:rPr>
          <w:color w:val="auto"/>
        </w:rPr>
        <w:t>, use</w:t>
      </w:r>
      <w:r w:rsidR="007E1DA7" w:rsidRPr="005B6C0B">
        <w:rPr>
          <w:color w:val="auto"/>
        </w:rPr>
        <w:t>d</w:t>
      </w:r>
      <w:r w:rsidR="00EF5715" w:rsidRPr="005B6C0B">
        <w:rPr>
          <w:color w:val="auto"/>
        </w:rPr>
        <w:t xml:space="preserve"> </w:t>
      </w:r>
      <w:r w:rsidR="00A40281" w:rsidRPr="005B6C0B">
        <w:rPr>
          <w:color w:val="auto"/>
        </w:rPr>
        <w:t>accelerometer</w:t>
      </w:r>
      <w:r w:rsidR="00EF5715" w:rsidRPr="005B6C0B">
        <w:rPr>
          <w:color w:val="auto"/>
        </w:rPr>
        <w:t xml:space="preserve"> and gyroscope sensor data in </w:t>
      </w:r>
      <w:r w:rsidR="007E1DA7" w:rsidRPr="005B6C0B">
        <w:rPr>
          <w:color w:val="auto"/>
        </w:rPr>
        <w:t xml:space="preserve">Sphero, a </w:t>
      </w:r>
      <w:r w:rsidR="00EF5715" w:rsidRPr="005B6C0B">
        <w:rPr>
          <w:color w:val="auto"/>
        </w:rPr>
        <w:t>commercially available robot</w:t>
      </w:r>
      <w:r w:rsidR="007E1DA7" w:rsidRPr="005B6C0B">
        <w:rPr>
          <w:color w:val="auto"/>
        </w:rPr>
        <w:t>,</w:t>
      </w:r>
      <w:r w:rsidR="00EF5715" w:rsidRPr="005B6C0B">
        <w:rPr>
          <w:color w:val="auto"/>
        </w:rPr>
        <w:t xml:space="preserve"> in order to classify behaviors in children with autism. They managed to differentiate kick, drop, hold, and no interaction parts of child-robot behavior with an accuracy of 48.82%.</w:t>
      </w:r>
      <w:r w:rsidR="00E62719" w:rsidRPr="005B6C0B">
        <w:rPr>
          <w:color w:val="auto"/>
        </w:rPr>
        <w:t xml:space="preserve"> </w:t>
      </w:r>
    </w:p>
    <w:p w14:paraId="66BB7A8E" w14:textId="5BA101BD" w:rsidR="00D448C2" w:rsidRDefault="007E1DA7" w:rsidP="007E1DA7">
      <w:pPr>
        <w:pBdr>
          <w:top w:val="nil"/>
          <w:left w:val="nil"/>
          <w:bottom w:val="nil"/>
          <w:right w:val="nil"/>
          <w:between w:val="nil"/>
        </w:pBdr>
        <w:spacing w:before="240" w:after="60" w:line="228" w:lineRule="auto"/>
        <w:ind w:left="2608"/>
        <w:rPr>
          <w:color w:val="FF0000"/>
        </w:rPr>
      </w:pPr>
      <w:bookmarkStart w:id="679" w:name="_Hlk125884046"/>
      <w:r w:rsidRPr="005B6C0B">
        <w:rPr>
          <w:color w:val="auto"/>
        </w:rPr>
        <w:t xml:space="preserve">It should be </w:t>
      </w:r>
      <w:del w:id="680" w:author="Lily Mo" w:date="2023-02-07T11:02:00Z">
        <w:r w:rsidRPr="005B6C0B" w:rsidDel="00C47948">
          <w:rPr>
            <w:color w:val="auto"/>
          </w:rPr>
          <w:delText xml:space="preserve">mentioned </w:delText>
        </w:r>
      </w:del>
      <w:ins w:id="681" w:author="Lily Mo" w:date="2023-02-07T11:02:00Z">
        <w:r w:rsidR="00C47948">
          <w:rPr>
            <w:color w:val="auto"/>
          </w:rPr>
          <w:t>reminded</w:t>
        </w:r>
        <w:r w:rsidR="00C47948" w:rsidRPr="005B6C0B">
          <w:rPr>
            <w:color w:val="auto"/>
          </w:rPr>
          <w:t xml:space="preserve"> </w:t>
        </w:r>
      </w:ins>
      <w:r w:rsidRPr="005B6C0B">
        <w:rPr>
          <w:color w:val="auto"/>
        </w:rPr>
        <w:t xml:space="preserve">that </w:t>
      </w:r>
      <w:del w:id="682" w:author="Lily Mo" w:date="2023-02-07T11:02:00Z">
        <w:r w:rsidRPr="005B6C0B" w:rsidDel="00C47948">
          <w:rPr>
            <w:color w:val="auto"/>
          </w:rPr>
          <w:delText xml:space="preserve">other </w:delText>
        </w:r>
      </w:del>
      <w:ins w:id="683" w:author="Lily Mo" w:date="2023-02-07T11:02:00Z">
        <w:r w:rsidR="00C47948">
          <w:rPr>
            <w:color w:val="auto"/>
          </w:rPr>
          <w:t>many o</w:t>
        </w:r>
      </w:ins>
      <w:ins w:id="684" w:author="Lily Mo" w:date="2023-02-07T11:03:00Z">
        <w:r w:rsidR="00C47948">
          <w:rPr>
            <w:color w:val="auto"/>
          </w:rPr>
          <w:t>f the above</w:t>
        </w:r>
      </w:ins>
      <w:ins w:id="685" w:author="Lily Mo" w:date="2023-02-07T11:02:00Z">
        <w:r w:rsidR="00C47948" w:rsidRPr="005B6C0B">
          <w:rPr>
            <w:color w:val="auto"/>
          </w:rPr>
          <w:t xml:space="preserve"> </w:t>
        </w:r>
      </w:ins>
      <w:r w:rsidRPr="005B6C0B">
        <w:rPr>
          <w:color w:val="auto"/>
        </w:rPr>
        <w:t>technology-based ASD screening, such as the</w:t>
      </w:r>
      <w:r w:rsidR="00E62719" w:rsidRPr="005B6C0B">
        <w:rPr>
          <w:color w:val="auto"/>
        </w:rPr>
        <w:t xml:space="preserve"> </w:t>
      </w:r>
      <w:r w:rsidR="00E62719">
        <w:rPr>
          <w:color w:val="auto"/>
        </w:rPr>
        <w:t>r</w:t>
      </w:r>
      <w:r w:rsidR="00E62719">
        <w:t xml:space="preserve">obot-based </w:t>
      </w:r>
      <w:del w:id="686" w:author="Lily Mo" w:date="2023-02-07T11:01:00Z">
        <w:r w:rsidR="00E62719" w:rsidDel="00C47948">
          <w:delText>ASD studies</w:delText>
        </w:r>
      </w:del>
      <w:ins w:id="687" w:author="Lily Mo" w:date="2023-02-07T11:01:00Z">
        <w:r w:rsidR="00C47948">
          <w:t>, fMRI, and EEG</w:t>
        </w:r>
      </w:ins>
      <w:r>
        <w:t>,</w:t>
      </w:r>
      <w:del w:id="688" w:author="Lily Mo" w:date="2023-02-07T11:02:00Z">
        <w:r w:rsidR="00E62719" w:rsidDel="00C47948">
          <w:delText xml:space="preserve"> confirmed the value of robots in evaluating social interactions, </w:delText>
        </w:r>
      </w:del>
      <w:ins w:id="689" w:author="Lily Mo" w:date="2023-02-07T11:02:00Z">
        <w:r w:rsidR="00C47948">
          <w:t xml:space="preserve"> are costly, need skilled operators to run them, and are not widely available. </w:t>
        </w:r>
      </w:ins>
      <w:del w:id="690" w:author="Lily Mo" w:date="2023-02-07T11:02:00Z">
        <w:r w:rsidR="00E62719" w:rsidDel="00C47948">
          <w:delText>their cost and dependency to skilled operators</w:delText>
        </w:r>
        <w:r w:rsidDel="00C47948">
          <w:delText xml:space="preserve"> are </w:delText>
        </w:r>
        <w:r w:rsidR="00E62719" w:rsidDel="00C47948">
          <w:delText>major drawbacks</w:delText>
        </w:r>
        <w:r w:rsidDel="00C47948">
          <w:delText xml:space="preserve"> of these methods</w:delText>
        </w:r>
        <w:r w:rsidR="00E62719" w:rsidDel="00C47948">
          <w:delText>.</w:delText>
        </w:r>
      </w:del>
      <w:ins w:id="691" w:author="Lily Mo" w:date="2023-02-07T11:03:00Z">
        <w:r w:rsidR="00C47948">
          <w:t xml:space="preserve"> Furthermore, each approach would evaluate one/few aspect(s) of autism symptoms. Thus, having </w:t>
        </w:r>
      </w:ins>
      <w:ins w:id="692" w:author="Lily Mo" w:date="2023-02-07T11:04:00Z">
        <w:r w:rsidR="00C47948">
          <w:t xml:space="preserve">other </w:t>
        </w:r>
        <w:proofErr w:type="gramStart"/>
        <w:r w:rsidR="00C47948">
          <w:t>technology based</w:t>
        </w:r>
        <w:proofErr w:type="gramEnd"/>
        <w:r w:rsidR="00C47948">
          <w:t xml:space="preserve"> methods that evaluate ASD from another point of view would be beneficial for better screening of ASD.</w:t>
        </w:r>
      </w:ins>
    </w:p>
    <w:bookmarkEnd w:id="679"/>
    <w:p w14:paraId="4D460ED2" w14:textId="77777777" w:rsidR="005A0EC1" w:rsidRDefault="003D0726">
      <w:pPr>
        <w:pBdr>
          <w:top w:val="nil"/>
          <w:left w:val="nil"/>
          <w:bottom w:val="nil"/>
          <w:right w:val="nil"/>
          <w:between w:val="nil"/>
        </w:pBdr>
        <w:spacing w:before="240" w:after="60" w:line="228" w:lineRule="auto"/>
        <w:ind w:left="2608"/>
        <w:jc w:val="left"/>
        <w:rPr>
          <w:ins w:id="693" w:author="Lily Mo" w:date="2023-02-07T10:40:00Z"/>
        </w:rPr>
      </w:pPr>
      <w:r>
        <w:t>In this research, the intelligent toy car 2.0 is introduced. It extends the previous version's functionality by adding shaft encoders to the wheels</w:t>
      </w:r>
      <w:r w:rsidR="007E1DA7">
        <w:t xml:space="preserve"> to measure another wheel rotation data for screening ASD. Our contribution in this study is both </w:t>
      </w:r>
      <w:r>
        <w:t>introducing new features</w:t>
      </w:r>
      <w:r w:rsidR="007E1DA7">
        <w:t xml:space="preserve"> (modalit</w:t>
      </w:r>
      <w:r w:rsidR="00810017">
        <w:t>ies</w:t>
      </w:r>
      <w:r w:rsidR="007E1DA7">
        <w:t>)</w:t>
      </w:r>
      <w:r>
        <w:t xml:space="preserve"> and </w:t>
      </w:r>
      <w:r w:rsidR="007E1DA7">
        <w:t xml:space="preserve">further </w:t>
      </w:r>
      <w:r>
        <w:t xml:space="preserve">optimizing the feature selection method </w:t>
      </w:r>
      <w:r w:rsidR="007E1DA7">
        <w:t>that</w:t>
      </w:r>
      <w:r>
        <w:t xml:space="preserve"> enables us to study the ASD symptoms with a multi modal approach</w:t>
      </w:r>
      <w:r w:rsidR="007E1DA7">
        <w:t>.</w:t>
      </w:r>
      <w:bookmarkStart w:id="694" w:name="_Hlk125884159"/>
      <w:r w:rsidR="004B323A">
        <w:t xml:space="preserve"> Furthermore, it should be noted that our approach can be a complement to other screening methods to increase the accuracy of the results. </w:t>
      </w:r>
      <w:bookmarkEnd w:id="694"/>
    </w:p>
    <w:p w14:paraId="0FC1C623" w14:textId="3F08BCF6" w:rsidR="009130F8" w:rsidRDefault="003D0726">
      <w:pPr>
        <w:pBdr>
          <w:top w:val="nil"/>
          <w:left w:val="nil"/>
          <w:bottom w:val="nil"/>
          <w:right w:val="nil"/>
          <w:between w:val="nil"/>
        </w:pBdr>
        <w:spacing w:before="240" w:after="60" w:line="228" w:lineRule="auto"/>
        <w:ind w:left="2608"/>
        <w:jc w:val="left"/>
        <w:rPr>
          <w:b/>
        </w:rPr>
      </w:pPr>
      <w:r>
        <w:rPr>
          <w:b/>
        </w:rPr>
        <w:t>3. System design</w:t>
      </w:r>
    </w:p>
    <w:p w14:paraId="17DAD69A" w14:textId="595ED9BA" w:rsidR="009130F8" w:rsidRDefault="003D0726">
      <w:pPr>
        <w:pBdr>
          <w:top w:val="nil"/>
          <w:left w:val="nil"/>
          <w:bottom w:val="nil"/>
          <w:right w:val="nil"/>
          <w:between w:val="nil"/>
        </w:pBdr>
        <w:spacing w:line="228" w:lineRule="auto"/>
        <w:ind w:left="2608" w:firstLine="425"/>
      </w:pPr>
      <w:r>
        <w:t>The intelligent toy car is designed to capture the signs of two major symptoms</w:t>
      </w:r>
      <w:r w:rsidR="00671CBE">
        <w:t>, obsessive attention to detail and repetitive behav</w:t>
      </w:r>
      <w:r w:rsidR="007E1DA7">
        <w:t>ior</w:t>
      </w:r>
      <w:r w:rsidR="00671CBE">
        <w:t>.</w:t>
      </w:r>
      <w:r>
        <w:t xml:space="preserve"> </w:t>
      </w:r>
      <w:r w:rsidR="00671CBE">
        <w:t>In order to collect playing pattern data using accelerometer sensor</w:t>
      </w:r>
      <w:r w:rsidR="007E1DA7">
        <w:t xml:space="preserve"> </w:t>
      </w:r>
      <w:r>
        <w:t>an inexpensive IoT board</w:t>
      </w:r>
      <w:r w:rsidR="0042398B">
        <w:t xml:space="preserve"> called</w:t>
      </w:r>
      <w:r>
        <w:t xml:space="preserve"> ESP8266 </w:t>
      </w:r>
      <w:proofErr w:type="spellStart"/>
      <w:r>
        <w:t>NodeMCU</w:t>
      </w:r>
      <w:proofErr w:type="spellEnd"/>
      <w:r w:rsidR="007E1DA7">
        <w:t xml:space="preserve"> is used</w:t>
      </w:r>
      <w:r w:rsidR="0042398B">
        <w:t>. ESP8266 board</w:t>
      </w:r>
      <w:r>
        <w:t xml:space="preserve"> read</w:t>
      </w:r>
      <w:r w:rsidR="0042398B">
        <w:t>s</w:t>
      </w:r>
      <w:r>
        <w:t xml:space="preserve"> sensor data and send</w:t>
      </w:r>
      <w:r w:rsidR="0042398B">
        <w:t>s</w:t>
      </w:r>
      <w:r>
        <w:t xml:space="preserve"> them wirelessly through </w:t>
      </w:r>
      <w:r w:rsidR="007E1DA7">
        <w:t>Wi-Fi</w:t>
      </w:r>
      <w:r>
        <w:t xml:space="preserve"> via UDP protocol to ensure maximum data collection rate. Also,</w:t>
      </w:r>
      <w:r w:rsidR="0042398B">
        <w:t xml:space="preserve"> </w:t>
      </w:r>
      <w:r w:rsidR="007E1DA7">
        <w:t xml:space="preserve">ADXL345, </w:t>
      </w:r>
      <w:r w:rsidR="0042398B">
        <w:t>a</w:t>
      </w:r>
      <w:r>
        <w:t xml:space="preserve"> cheap MEMS </w:t>
      </w:r>
      <w:proofErr w:type="gramStart"/>
      <w:r>
        <w:t>accelerometer</w:t>
      </w:r>
      <w:r w:rsidR="007E1DA7">
        <w:t>,</w:t>
      </w:r>
      <w:r>
        <w:t xml:space="preserve">  and</w:t>
      </w:r>
      <w:proofErr w:type="gramEnd"/>
      <w:r>
        <w:t xml:space="preserve"> two magnetic shaft encoders are installed</w:t>
      </w:r>
      <w:r w:rsidR="0042398B">
        <w:t xml:space="preserve"> inside the toy car.</w:t>
      </w:r>
      <w:r>
        <w:t xml:space="preserve"> </w:t>
      </w:r>
      <w:r w:rsidR="0042398B">
        <w:t>Each magnetic shaft encoders were placed</w:t>
      </w:r>
      <w:r>
        <w:t xml:space="preserve"> </w:t>
      </w:r>
      <w:r w:rsidR="0042398B">
        <w:t>in</w:t>
      </w:r>
      <w:r>
        <w:t xml:space="preserve"> </w:t>
      </w:r>
      <w:r w:rsidR="0042398B">
        <w:t>the rear position of each car</w:t>
      </w:r>
      <w:r>
        <w:t xml:space="preserve"> axles. The whole system runs on a battery, and all electronic parts are embedded inside the car deliberately to avoid any distraction. The diagram of the system is shown in Fig. 1(b).</w:t>
      </w:r>
    </w:p>
    <w:p w14:paraId="41679A07" w14:textId="2B6BF956" w:rsidR="009130F8" w:rsidRDefault="003D0726">
      <w:pPr>
        <w:pBdr>
          <w:top w:val="nil"/>
          <w:left w:val="nil"/>
          <w:bottom w:val="nil"/>
          <w:right w:val="nil"/>
          <w:between w:val="nil"/>
        </w:pBdr>
        <w:spacing w:line="228" w:lineRule="auto"/>
        <w:ind w:left="2608" w:firstLine="425"/>
      </w:pPr>
      <w:r>
        <w:t xml:space="preserve">The intelligent toy car firmware is based on the Arduino ecosystem to make future R&amp;D more effortless. Also, an ROS (Robotic Operating System) package is developed for </w:t>
      </w:r>
      <w:r>
        <w:lastRenderedPageBreak/>
        <w:t>interfacing with the system. It makes integrating the intelligent toy car in other 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0"/>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6D0DADD0" w:rsidR="009130F8" w:rsidRDefault="003D0726">
      <w:pPr>
        <w:pBdr>
          <w:top w:val="nil"/>
          <w:left w:val="nil"/>
          <w:bottom w:val="nil"/>
          <w:right w:val="nil"/>
          <w:between w:val="nil"/>
        </w:pBdr>
        <w:spacing w:before="240" w:after="120" w:line="228" w:lineRule="auto"/>
        <w:ind w:left="2608"/>
      </w:pPr>
      <w:r>
        <w:t xml:space="preserve">The data collection process took place in the </w:t>
      </w:r>
      <w:proofErr w:type="spellStart"/>
      <w:r>
        <w:t>Do</w:t>
      </w:r>
      <w:r w:rsidR="0042398B">
        <w:t>o</w:t>
      </w:r>
      <w:r>
        <w:t>ste</w:t>
      </w:r>
      <w:proofErr w:type="spellEnd"/>
      <w:r>
        <w:t>-Autism center (</w:t>
      </w:r>
      <w:r w:rsidR="004F6537">
        <w:t xml:space="preserve">Friend of </w:t>
      </w:r>
      <w:r>
        <w:t>Autism center) in Tehran, Iran. The intelligent toy car was tested on 50 children ranging from 3 to 6 years old in three</w:t>
      </w:r>
      <w:r w:rsidR="0042398B">
        <w:t xml:space="preserve"> different</w:t>
      </w:r>
      <w:r>
        <w:t xml:space="preserve"> groups: children with ASD, </w:t>
      </w:r>
      <w:r w:rsidR="0042398B">
        <w:t>typically developed</w:t>
      </w:r>
      <w:r>
        <w:t xml:space="preserve"> children, 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Table 1. Since it has been shown that the play complexity and toy engagement of children with ASD in both genders for the car-like toys are almost similar</w:t>
      </w:r>
      <w:r w:rsidR="002D1E32">
        <w:fldChar w:fldCharType="begin"/>
      </w:r>
      <w:r w:rsidR="00824A7D">
        <w:instrText xml:space="preserve"> ADDIN EN.CITE &lt;EndNote&gt;&lt;Cite&gt;&lt;Author&gt;Moradi&lt;/Author&gt;&lt;Year&gt;2017&lt;/Year&gt;&lt;RecNum&gt;13&lt;/RecNum&gt;&lt;DisplayText&gt;[13, 31]&lt;/DisplayText&gt;&lt;record&gt;&lt;rec-number&gt;13&lt;/rec-number&gt;&lt;foreign-keys&gt;&lt;key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824A7D">
        <w:rPr>
          <w:noProof/>
        </w:rPr>
        <w:t>[13, 31]</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w:t>
      </w:r>
      <w:r w:rsidR="00363503">
        <w:t>along x, y, z ax</w:t>
      </w:r>
      <w:r w:rsidR="004F6537">
        <w:t>e</w:t>
      </w:r>
      <w:r w:rsidR="00363503">
        <w:t>s</w:t>
      </w:r>
      <w:r>
        <w:t xml:space="preserve">, front and </w:t>
      </w:r>
      <w:r w:rsidR="00363503">
        <w:t>rear</w:t>
      </w:r>
      <w:r>
        <w:t xml:space="preserve"> wheel rotation counts</w:t>
      </w:r>
      <w:r w:rsidR="00363503">
        <w:t xml:space="preserve"> which</w:t>
      </w:r>
      <w:r>
        <w:t xml:space="preserve"> saved in a database</w:t>
      </w:r>
      <w:r w:rsidR="00363503">
        <w:t xml:space="preserve"> with a</w:t>
      </w:r>
      <w:r>
        <w:t xml:space="preserve"> unique ID to preserve user anonymity and privacy</w:t>
      </w:r>
      <w:r w:rsidR="004F6537">
        <w:t>. N</w:t>
      </w:r>
      <w:r>
        <w:t>o personal data was recorded during the procedure.</w:t>
      </w:r>
    </w:p>
    <w:p w14:paraId="391C7A36" w14:textId="31C7C0AF"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w:t>
      </w:r>
      <w:r>
        <w:lastRenderedPageBreak/>
        <w:t>children that five of them did not seem interested in playing with the intelligent toy car and neglected it</w:t>
      </w:r>
      <w:r w:rsidR="00363503">
        <w:t xml:space="preserve"> completely</w:t>
      </w:r>
      <w:r>
        <w:t xml:space="preserve">.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w:t>
      </w:r>
      <w:r w:rsidR="008C2CAA">
        <w:t xml:space="preserve">the </w:t>
      </w:r>
      <w:r>
        <w:t xml:space="preserve">other </w:t>
      </w:r>
      <w:r w:rsidR="008C2CAA">
        <w:t xml:space="preserve">two </w:t>
      </w:r>
      <w:r>
        <w:t>groups.</w:t>
      </w:r>
    </w:p>
    <w:p w14:paraId="14892F14" w14:textId="77777777" w:rsidR="009130F8" w:rsidRDefault="003D0726">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78F44338" w:rsidR="009130F8" w:rsidRDefault="003D0726">
      <w:pPr>
        <w:pBdr>
          <w:top w:val="nil"/>
          <w:left w:val="nil"/>
          <w:bottom w:val="nil"/>
          <w:right w:val="nil"/>
          <w:between w:val="nil"/>
        </w:pBdr>
        <w:spacing w:before="240" w:after="60" w:line="228" w:lineRule="auto"/>
        <w:ind w:left="2608"/>
      </w:pPr>
      <w:r>
        <w:t xml:space="preserve">As mentioned earlier, the intelligent toy car is designed to capture </w:t>
      </w:r>
      <w:r w:rsidR="008C2CAA">
        <w:t>movement</w:t>
      </w:r>
      <w:r>
        <w:t xml:space="preserve"> </w:t>
      </w:r>
      <w:proofErr w:type="gramStart"/>
      <w:r>
        <w:t>behaviors,  and</w:t>
      </w:r>
      <w:proofErr w:type="gramEnd"/>
      <w:r>
        <w:t xml:space="preserve">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a) extraction of features representing the pattern of the car movement</w:t>
      </w:r>
      <w:r w:rsidR="00851913">
        <w:t xml:space="preserve"> which</w:t>
      </w:r>
      <w:r>
        <w:t xml:space="preserve"> is similar to the previous work done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To analyze the rotation of the wheels</w:t>
      </w:r>
      <w:r>
        <w:t>, two other futures are extracted</w:t>
      </w:r>
      <w:r w:rsidR="00851913">
        <w:t xml:space="preserve"> using Short Term Fourier Transform</w:t>
      </w:r>
      <w:r w:rsidR="00851913">
        <w:fldChar w:fldCharType="begin"/>
      </w:r>
      <w:r w:rsidR="00824A7D">
        <w:instrText xml:space="preserve"> ADDIN EN.CITE &lt;EndNote&gt;&lt;Cite&gt;&lt;Author&gt;Virtanen&lt;/Author&gt;&lt;Year&gt;2020&lt;/Year&gt;&lt;RecNum&gt;22&lt;/RecNum&gt;&lt;DisplayText&gt;[32]&lt;/DisplayText&gt;&lt;record&gt;&lt;rec-number&gt;22&lt;/rec-number&gt;&lt;foreign-keys&gt;&lt;key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851913">
        <w:fldChar w:fldCharType="separate"/>
      </w:r>
      <w:r w:rsidR="00824A7D">
        <w:rPr>
          <w:noProof/>
        </w:rPr>
        <w:t>[32]</w:t>
      </w:r>
      <w:r w:rsidR="00851913">
        <w:fldChar w:fldCharType="end"/>
      </w:r>
      <w:r>
        <w:t xml:space="preserve"> from acceleration </w:t>
      </w:r>
      <w:r w:rsidR="0004386D">
        <w:t>data</w:t>
      </w:r>
      <w:r w:rsidR="00851913">
        <w:t xml:space="preserve"> that</w:t>
      </w:r>
      <w:r>
        <w:t xml:space="preserve"> represent the rolling and pitching of the car while playing with the wheels. b) extraction of features representing interest in</w:t>
      </w:r>
      <w:r w:rsidR="008C2CAA">
        <w:t xml:space="preserve"> the wheels’</w:t>
      </w:r>
      <w:r>
        <w:t xml:space="preserve"> rotation</w:t>
      </w:r>
      <w:r w:rsidR="0004386D">
        <w:t>.</w:t>
      </w:r>
      <w:r>
        <w:t xml:space="preserve"> The summation of two shaft encoder signals is used to extract these features. </w:t>
      </w:r>
    </w:p>
    <w:p w14:paraId="2E50786E" w14:textId="2D459930" w:rsidR="009130F8" w:rsidRDefault="003D0726">
      <w:pPr>
        <w:pBdr>
          <w:top w:val="nil"/>
          <w:left w:val="nil"/>
          <w:bottom w:val="nil"/>
          <w:right w:val="nil"/>
          <w:between w:val="nil"/>
        </w:pBdr>
        <w:spacing w:before="240" w:after="60" w:line="228" w:lineRule="auto"/>
        <w:ind w:left="2608"/>
      </w:pPr>
      <w:r>
        <w:t xml:space="preserve">It should be noted that the whole children's playtime with the intelligent toy car can be divided into four states: 1) not playing, 2) playing only with wheels, 3) playing on the ground, and 4) playing in the air. </w:t>
      </w:r>
    </w:p>
    <w:p w14:paraId="6028DE37" w14:textId="0AA6B774"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xml:space="preserve">, the intelligent toy car is almost stationary and has no movements, and 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The playing on the ground </w:t>
      </w:r>
      <w:r w:rsidR="0004386D">
        <w:t>state</w:t>
      </w:r>
      <w:r w:rsidR="00851913">
        <w:t>,</w:t>
      </w:r>
      <w:r w:rsidR="0004386D">
        <w:t xml:space="preserve"> in</w:t>
      </w:r>
      <w:r w:rsidR="00851913">
        <w:t xml:space="preserve"> which movement patterns can be extracted</w:t>
      </w:r>
      <w:r w:rsidR="0004386D">
        <w:t>,</w:t>
      </w:r>
      <w:r>
        <w:t xml:space="preserve"> describes those portions of playing where the intelligent toy car is moved</w:t>
      </w:r>
      <w:r w:rsidR="00851913">
        <w:t xml:space="preserve"> </w:t>
      </w:r>
      <w:r w:rsidR="0004386D">
        <w:t xml:space="preserve">in which </w:t>
      </w:r>
      <w:r>
        <w:t xml:space="preserve">both acceleration and shaft encoder </w:t>
      </w:r>
      <w:r w:rsidR="0004386D">
        <w:t>data changes</w:t>
      </w:r>
      <w:r>
        <w:t xml:space="preserve">. Finally, the playing in the air </w:t>
      </w:r>
      <w:r w:rsidR="0004386D">
        <w:t>state</w:t>
      </w:r>
      <w:r>
        <w:t xml:space="preserve"> is when the intelligent toy car </w:t>
      </w:r>
      <w:r w:rsidR="00851913">
        <w:t xml:space="preserve">is </w:t>
      </w:r>
      <w:r>
        <w:t>move</w:t>
      </w:r>
      <w:r w:rsidR="00851913">
        <w:t>d</w:t>
      </w:r>
      <w:r>
        <w:t xml:space="preserve"> in the air, and the acceleration </w:t>
      </w:r>
      <w:r w:rsidR="00851913">
        <w:t xml:space="preserve">values </w:t>
      </w:r>
      <w:r>
        <w:t xml:space="preserve">change 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the 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77777777"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77777777" w:rsidR="009130F8" w:rsidRPr="00750649" w:rsidRDefault="009130F8">
            <w:pPr>
              <w:pBdr>
                <w:top w:val="nil"/>
                <w:left w:val="nil"/>
                <w:bottom w:val="nil"/>
                <w:right w:val="nil"/>
                <w:between w:val="nil"/>
              </w:pBdr>
              <w:spacing w:line="240" w:lineRule="auto"/>
              <w:rPr>
                <w:b/>
                <w:sz w:val="18"/>
                <w:szCs w:val="18"/>
              </w:rPr>
            </w:pPr>
          </w:p>
        </w:tc>
        <w:tc>
          <w:tcPr>
            <w:tcW w:w="3600" w:type="dxa"/>
          </w:tcPr>
          <w:p w14:paraId="0EDCF150" w14:textId="2ECCD704" w:rsidR="009130F8" w:rsidRPr="00750649" w:rsidRDefault="00A2401F">
            <w:pPr>
              <w:pBdr>
                <w:top w:val="nil"/>
                <w:left w:val="nil"/>
                <w:bottom w:val="nil"/>
                <w:right w:val="nil"/>
                <w:between w:val="nil"/>
              </w:pBdr>
              <w:spacing w:line="240" w:lineRule="auto"/>
              <w:rPr>
                <w:b/>
                <w:sz w:val="18"/>
                <w:szCs w:val="18"/>
              </w:rPr>
            </w:pPr>
            <w:r w:rsidRPr="00750649">
              <w:rPr>
                <w:sz w:val="18"/>
                <w:szCs w:val="18"/>
              </w:rPr>
              <w:t>F</w:t>
            </w:r>
            <w:r w:rsidR="003D0726" w:rsidRPr="00750649">
              <w:rPr>
                <w:sz w:val="18"/>
                <w:szCs w:val="18"/>
              </w:rPr>
              <w:t>eatures</w:t>
            </w:r>
          </w:p>
        </w:tc>
        <w:tc>
          <w:tcPr>
            <w:tcW w:w="5040" w:type="dxa"/>
          </w:tcPr>
          <w:p w14:paraId="4D224B40" w14:textId="77777777" w:rsidR="009130F8" w:rsidRPr="00750649" w:rsidRDefault="003D0726">
            <w:pPr>
              <w:pBdr>
                <w:top w:val="nil"/>
                <w:left w:val="nil"/>
                <w:bottom w:val="nil"/>
                <w:right w:val="nil"/>
                <w:between w:val="nil"/>
              </w:pBdr>
              <w:spacing w:line="240" w:lineRule="auto"/>
              <w:rPr>
                <w:b/>
                <w:sz w:val="18"/>
                <w:szCs w:val="18"/>
              </w:rPr>
            </w:pPr>
            <w:r w:rsidRPr="00750649">
              <w:rPr>
                <w:sz w:val="18"/>
                <w:szCs w:val="18"/>
              </w:rPr>
              <w:t>description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not playing to 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lastRenderedPageBreak/>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55B2B3A7" w14:textId="77777777" w:rsidR="009130F8" w:rsidRDefault="009130F8" w:rsidP="00851913">
      <w:pPr>
        <w:pBdr>
          <w:top w:val="nil"/>
          <w:left w:val="nil"/>
          <w:bottom w:val="nil"/>
          <w:right w:val="nil"/>
          <w:between w:val="nil"/>
        </w:pBdr>
        <w:spacing w:before="240" w:after="60" w:line="228" w:lineRule="auto"/>
        <w:jc w:val="left"/>
      </w:pPr>
    </w:p>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1A37A030" w:rsidR="009130F8" w:rsidRDefault="003D0726" w:rsidP="00C0584B">
      <w:pPr>
        <w:pBdr>
          <w:top w:val="nil"/>
          <w:left w:val="nil"/>
          <w:bottom w:val="nil"/>
          <w:right w:val="nil"/>
          <w:between w:val="nil"/>
        </w:pBdr>
        <w:spacing w:before="240" w:after="60" w:line="228" w:lineRule="auto"/>
        <w:ind w:left="2608"/>
      </w:pPr>
      <w:r>
        <w:t xml:space="preserve">To train classifiers, the collection of </w:t>
      </w:r>
      <w:r w:rsidR="00C0584B" w:rsidRPr="00C0584B">
        <w:rPr>
          <w:color w:val="FF0000"/>
        </w:rPr>
        <w:t>46</w:t>
      </w:r>
      <w:r>
        <w:t xml:space="preserve"> subjects' data was divided into two groups: the training set with 80% of samples and the test set with 20% of remaining samples. The K-fold cross-validation method</w:t>
      </w:r>
      <w:r w:rsidR="002D1E32">
        <w:fldChar w:fldCharType="begin"/>
      </w:r>
      <w:r w:rsidR="00824A7D">
        <w:instrText xml:space="preserve"> ADDIN EN.CITE &lt;EndNote&gt;&lt;Cite&gt;&lt;Author&gt;Pedregosa&lt;/Author&gt;&lt;Year&gt;2011&lt;/Year&gt;&lt;RecNum&gt;23&lt;/RecNum&gt;&lt;DisplayText&gt;[33]&lt;/DisplayText&gt;&lt;record&gt;&lt;rec-number&gt;23&lt;/rec-number&gt;&lt;foreign-keys&gt;&lt;key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824A7D">
        <w:rPr>
          <w:noProof/>
        </w:rPr>
        <w:t>[33]</w:t>
      </w:r>
      <w:r w:rsidR="002D1E32">
        <w:fldChar w:fldCharType="end"/>
      </w:r>
      <w:r>
        <w:t xml:space="preserve"> separates test and training sets in k=5 different ways to generalize the result and make it more reliable. The average accuracy, sensitivity, specificity, and precision of the training are reported.</w:t>
      </w:r>
      <w:r w:rsidR="002726F4">
        <w:t xml:space="preserve"> Although in our previous study the SVM classifier architecture adopted for differentiation by acceleration features, we studied other methods like random forest and MLP with data augmentation strategies too</w:t>
      </w:r>
      <w:r w:rsidR="005C3D69">
        <w:t xml:space="preserve"> (Table 3)</w:t>
      </w:r>
      <w:r w:rsidR="002726F4">
        <w:t xml:space="preserve">. However, </w:t>
      </w:r>
      <w:r w:rsidR="00750649">
        <w:t>at</w:t>
      </w:r>
      <w:r w:rsidR="002726F4">
        <w:t xml:space="preserve"> the end, the SVM was the most promising classifier for collected data and</w:t>
      </w:r>
      <w:r>
        <w:t xml:space="preserve"> </w:t>
      </w:r>
      <w:r w:rsidR="002726F4">
        <w:t>i</w:t>
      </w:r>
      <w:r>
        <w:t xml:space="preserve">n this research, </w:t>
      </w:r>
      <w:r w:rsidR="002726F4">
        <w:t>it</w:t>
      </w:r>
      <w:r>
        <w:t xml:space="preserve"> can effectively classify </w:t>
      </w:r>
      <w:r w:rsidR="002726F4">
        <w:t>based on previously introduced features and newly proposed ones</w:t>
      </w:r>
      <w:r>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824A7D">
        <w:instrText xml:space="preserve"> ADDIN EN.CITE &lt;EndNote&gt;&lt;Cite&gt;&lt;Author&gt;Pedregosa&lt;/Author&gt;&lt;Year&gt;2011&lt;/Year&gt;&lt;RecNum&gt;23&lt;/RecNum&gt;&lt;DisplayText&gt;[33]&lt;/DisplayText&gt;&lt;record&gt;&lt;rec-number&gt;23&lt;/rec-number&gt;&lt;foreign-keys&gt;&lt;key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824A7D">
        <w:rPr>
          <w:noProof/>
        </w:rPr>
        <w:t>[33]</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t>7. Feature Selection</w:t>
      </w:r>
    </w:p>
    <w:p w14:paraId="67925136" w14:textId="481A9B16"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 was selected from each highly correlated feature set using the backward elimination method</w:t>
      </w:r>
      <w:r w:rsidR="002D1E32">
        <w:fldChar w:fldCharType="begin"/>
      </w:r>
      <w:r w:rsidR="00824A7D">
        <w:instrText xml:space="preserve"> ADDIN EN.CITE &lt;EndNote&gt;&lt;Cite&gt;&lt;Author&gt;Pedregosa&lt;/Author&gt;&lt;Year&gt;2011&lt;/Year&gt;&lt;RecNum&gt;23&lt;/RecNum&gt;&lt;DisplayText&gt;[33]&lt;/DisplayText&gt;&lt;record&gt;&lt;rec-number&gt;23&lt;/rec-number&gt;&lt;foreign-keys&gt;&lt;key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824A7D">
        <w:rPr>
          <w:noProof/>
        </w:rPr>
        <w:t>[33]</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1AA5D0DC"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all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61D7C83" w14:textId="01796017" w:rsidR="009130F8" w:rsidRDefault="003D0726" w:rsidP="005B6C0B">
      <w:pPr>
        <w:pBdr>
          <w:top w:val="nil"/>
          <w:left w:val="nil"/>
          <w:bottom w:val="nil"/>
          <w:right w:val="nil"/>
          <w:between w:val="nil"/>
        </w:pBdr>
        <w:spacing w:before="240" w:after="60" w:line="228" w:lineRule="auto"/>
        <w:ind w:left="2608"/>
      </w:pPr>
      <w:r>
        <w:t xml:space="preserve">Classification result based on previous studies is used as a baseline to examine the performance of adding encoder features in the model. The same SVM method is </w:t>
      </w:r>
      <w:r w:rsidR="009E0A19">
        <w:t xml:space="preserve">applied </w:t>
      </w:r>
      <w:r>
        <w:t xml:space="preserve"> on the selected acceleration features presented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to classify the new data. The best accuracy based on </w:t>
      </w:r>
      <w:r w:rsidR="005B6C0B">
        <w:t>the original</w:t>
      </w:r>
      <w:r>
        <w:t xml:space="preserve"> acceleration features </w:t>
      </w:r>
      <w:r w:rsidR="005B6C0B">
        <w:t xml:space="preserve">(baseline features) </w:t>
      </w:r>
      <w:r>
        <w:t xml:space="preserve">is 71.11%, as shown in Table 3. Adding </w:t>
      </w:r>
      <w:r w:rsidR="0078004E">
        <w:t xml:space="preserve">shaft </w:t>
      </w:r>
      <w:r>
        <w:t>encoder</w:t>
      </w:r>
      <w:r w:rsidR="0078004E">
        <w:t>’s</w:t>
      </w:r>
      <w:r>
        <w:t xml:space="preserve"> features </w:t>
      </w:r>
      <w:r w:rsidR="005B6C0B">
        <w:t xml:space="preserve">to the original acceleration features, </w:t>
      </w:r>
      <w:r>
        <w:t>increase</w:t>
      </w:r>
      <w:r w:rsidR="0078004E">
        <w:t>d</w:t>
      </w:r>
      <w:r>
        <w:t xml:space="preserve"> the accuracy to 78.61%. The accuracy is increased from 71.11% to 75.83% by adding the new acceleration feature</w:t>
      </w:r>
      <w:r w:rsidR="005B6C0B">
        <w:t xml:space="preserve">, </w:t>
      </w:r>
      <w:proofErr w:type="gramStart"/>
      <w:r w:rsidR="005B6C0B">
        <w:t>i.e.</w:t>
      </w:r>
      <w:proofErr w:type="gramEnd"/>
      <w:r w:rsidR="005B6C0B">
        <w:t xml:space="preserve"> role and pitch of the car</w:t>
      </w:r>
      <w:r>
        <w:t>.</w:t>
      </w:r>
      <w:r w:rsidR="005B6C0B">
        <w:t xml:space="preserve"> Finally</w:t>
      </w:r>
      <w:r>
        <w:t>, by adding both encoders' features and the new acceleration feature, the accuracy reache</w:t>
      </w:r>
      <w:r w:rsidR="005B6C0B">
        <w:t>d</w:t>
      </w:r>
      <w:r>
        <w:t xml:space="preserve">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w:t>
      </w:r>
      <w:r>
        <w:lastRenderedPageBreak/>
        <w:t xml:space="preserve">energy of the signal in the X direction, </w:t>
      </w:r>
      <w:r w:rsidR="00307989">
        <w:t>c</w:t>
      </w:r>
      <w:r>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77777777"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4050"/>
        <w:gridCol w:w="990"/>
        <w:gridCol w:w="990"/>
        <w:gridCol w:w="990"/>
        <w:gridCol w:w="810"/>
      </w:tblGrid>
      <w:tr w:rsidR="00307989" w14:paraId="40691166" w14:textId="77777777" w:rsidTr="00307989">
        <w:trPr>
          <w:jc w:val="center"/>
        </w:trPr>
        <w:tc>
          <w:tcPr>
            <w:tcW w:w="265" w:type="dxa"/>
            <w:tcBorders>
              <w:bottom w:val="single" w:sz="4" w:space="0" w:color="000000"/>
            </w:tcBorders>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
          <w:p w14:paraId="63B2525B" w14:textId="0D2E1EC1"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Classifier</w:t>
            </w:r>
          </w:p>
        </w:tc>
        <w:tc>
          <w:tcPr>
            <w:tcW w:w="990" w:type="dxa"/>
            <w:tcBorders>
              <w:bottom w:val="single" w:sz="4" w:space="0" w:color="000000"/>
            </w:tcBorders>
            <w:shd w:val="clear" w:color="auto" w:fill="auto"/>
          </w:tcPr>
          <w:p w14:paraId="4B0E639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Accuracy</w:t>
            </w:r>
          </w:p>
        </w:tc>
        <w:tc>
          <w:tcPr>
            <w:tcW w:w="990" w:type="dxa"/>
            <w:tcBorders>
              <w:bottom w:val="single" w:sz="4" w:space="0" w:color="000000"/>
            </w:tcBorders>
          </w:tcPr>
          <w:p w14:paraId="020FA5B3"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Sensitivity</w:t>
            </w:r>
          </w:p>
          <w:p w14:paraId="2D547196" w14:textId="32DBFA87" w:rsidR="00307989" w:rsidRPr="00F00E9B" w:rsidRDefault="00307989">
            <w:pPr>
              <w:pBdr>
                <w:top w:val="nil"/>
                <w:left w:val="nil"/>
                <w:bottom w:val="nil"/>
                <w:right w:val="nil"/>
                <w:between w:val="nil"/>
              </w:pBdr>
              <w:spacing w:line="240" w:lineRule="auto"/>
              <w:rPr>
                <w:b/>
                <w:color w:val="FF0000"/>
                <w:sz w:val="18"/>
                <w:szCs w:val="18"/>
              </w:rPr>
            </w:pPr>
            <w:r w:rsidRPr="00F00E9B">
              <w:rPr>
                <w:b/>
                <w:color w:val="FF0000"/>
                <w:sz w:val="18"/>
                <w:szCs w:val="18"/>
              </w:rPr>
              <w:t>(recall)</w:t>
            </w:r>
          </w:p>
        </w:tc>
        <w:tc>
          <w:tcPr>
            <w:tcW w:w="990" w:type="dxa"/>
            <w:tcBorders>
              <w:bottom w:val="single" w:sz="4" w:space="0" w:color="000000"/>
            </w:tcBorders>
            <w:shd w:val="clear" w:color="auto" w:fill="auto"/>
          </w:tcPr>
          <w:p w14:paraId="1B964BC2"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Specificity</w:t>
            </w:r>
          </w:p>
        </w:tc>
        <w:tc>
          <w:tcPr>
            <w:tcW w:w="810" w:type="dxa"/>
            <w:tcBorders>
              <w:bottom w:val="single" w:sz="4" w:space="0" w:color="000000"/>
            </w:tcBorders>
          </w:tcPr>
          <w:p w14:paraId="6FE507CC"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precision</w:t>
            </w:r>
          </w:p>
        </w:tc>
      </w:tr>
      <w:tr w:rsidR="001F1274" w14:paraId="00B8CCEA" w14:textId="77777777" w:rsidTr="005A0EC1">
        <w:trPr>
          <w:jc w:val="center"/>
        </w:trPr>
        <w:tc>
          <w:tcPr>
            <w:tcW w:w="265" w:type="dxa"/>
            <w:tcBorders>
              <w:bottom w:val="single" w:sz="4" w:space="0" w:color="000000"/>
            </w:tcBorders>
          </w:tcPr>
          <w:p w14:paraId="6EB9E927" w14:textId="7609AA42" w:rsidR="001F1274" w:rsidRDefault="001F1274" w:rsidP="001F1274">
            <w:pPr>
              <w:pBdr>
                <w:top w:val="nil"/>
                <w:left w:val="nil"/>
                <w:bottom w:val="nil"/>
                <w:right w:val="nil"/>
                <w:between w:val="nil"/>
              </w:pBdr>
              <w:spacing w:line="240" w:lineRule="auto"/>
              <w:rPr>
                <w:b/>
                <w:sz w:val="18"/>
                <w:szCs w:val="18"/>
              </w:rPr>
            </w:pPr>
            <w:r>
              <w:rPr>
                <w:b/>
                <w:sz w:val="18"/>
                <w:szCs w:val="18"/>
              </w:rPr>
              <w:t>1</w:t>
            </w:r>
          </w:p>
        </w:tc>
        <w:tc>
          <w:tcPr>
            <w:tcW w:w="4050" w:type="dxa"/>
            <w:tcBorders>
              <w:bottom w:val="single" w:sz="4" w:space="0" w:color="000000"/>
            </w:tcBorders>
            <w:shd w:val="clear" w:color="auto" w:fill="auto"/>
          </w:tcPr>
          <w:p w14:paraId="6D325E1F" w14:textId="172B9838" w:rsidR="001F1274" w:rsidRPr="00F00E9B" w:rsidRDefault="001F1274" w:rsidP="001F1274">
            <w:pPr>
              <w:pBdr>
                <w:top w:val="nil"/>
                <w:left w:val="nil"/>
                <w:bottom w:val="nil"/>
                <w:right w:val="nil"/>
                <w:between w:val="nil"/>
              </w:pBdr>
              <w:spacing w:line="240" w:lineRule="auto"/>
              <w:rPr>
                <w:b/>
                <w:sz w:val="18"/>
                <w:szCs w:val="18"/>
              </w:rPr>
            </w:pPr>
            <w:r>
              <w:rPr>
                <w:b/>
                <w:sz w:val="18"/>
                <w:szCs w:val="18"/>
              </w:rPr>
              <w:t xml:space="preserve">MLP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
          <w:p w14:paraId="4051CD43" w14:textId="10095AE2"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71.11</w:t>
            </w:r>
          </w:p>
        </w:tc>
        <w:tc>
          <w:tcPr>
            <w:tcW w:w="990" w:type="dxa"/>
            <w:tcBorders>
              <w:bottom w:val="single" w:sz="4" w:space="0" w:color="000000"/>
            </w:tcBorders>
            <w:vAlign w:val="bottom"/>
          </w:tcPr>
          <w:p w14:paraId="1D3C62E0" w14:textId="51F04DEB"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78.01</w:t>
            </w:r>
          </w:p>
        </w:tc>
        <w:tc>
          <w:tcPr>
            <w:tcW w:w="990" w:type="dxa"/>
            <w:tcBorders>
              <w:bottom w:val="single" w:sz="4" w:space="0" w:color="000000"/>
            </w:tcBorders>
            <w:shd w:val="clear" w:color="auto" w:fill="auto"/>
            <w:vAlign w:val="bottom"/>
          </w:tcPr>
          <w:p w14:paraId="30A9F58E" w14:textId="0AEA0498"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76.33</w:t>
            </w:r>
          </w:p>
        </w:tc>
        <w:tc>
          <w:tcPr>
            <w:tcW w:w="810" w:type="dxa"/>
            <w:tcBorders>
              <w:bottom w:val="single" w:sz="4" w:space="0" w:color="000000"/>
            </w:tcBorders>
            <w:vAlign w:val="bottom"/>
          </w:tcPr>
          <w:p w14:paraId="033E1BAF" w14:textId="4EBEF4FD"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73.57</w:t>
            </w:r>
          </w:p>
        </w:tc>
      </w:tr>
      <w:tr w:rsidR="001F1274" w14:paraId="34597449" w14:textId="77777777" w:rsidTr="005A0EC1">
        <w:trPr>
          <w:jc w:val="center"/>
        </w:trPr>
        <w:tc>
          <w:tcPr>
            <w:tcW w:w="265" w:type="dxa"/>
            <w:tcBorders>
              <w:bottom w:val="single" w:sz="4" w:space="0" w:color="000000"/>
            </w:tcBorders>
          </w:tcPr>
          <w:p w14:paraId="18A6189B" w14:textId="209369AE" w:rsidR="001F1274" w:rsidRDefault="001F1274" w:rsidP="001F1274">
            <w:pPr>
              <w:pBdr>
                <w:top w:val="nil"/>
                <w:left w:val="nil"/>
                <w:bottom w:val="nil"/>
                <w:right w:val="nil"/>
                <w:between w:val="nil"/>
              </w:pBdr>
              <w:spacing w:line="240" w:lineRule="auto"/>
              <w:rPr>
                <w:b/>
                <w:sz w:val="18"/>
                <w:szCs w:val="18"/>
              </w:rPr>
            </w:pPr>
            <w:r>
              <w:rPr>
                <w:b/>
                <w:sz w:val="18"/>
                <w:szCs w:val="18"/>
              </w:rPr>
              <w:t>2</w:t>
            </w:r>
          </w:p>
        </w:tc>
        <w:tc>
          <w:tcPr>
            <w:tcW w:w="4050" w:type="dxa"/>
            <w:tcBorders>
              <w:bottom w:val="single" w:sz="4" w:space="0" w:color="000000"/>
            </w:tcBorders>
            <w:shd w:val="clear" w:color="auto" w:fill="auto"/>
          </w:tcPr>
          <w:p w14:paraId="370AAD6E" w14:textId="62DBC48B" w:rsidR="001F1274" w:rsidRPr="00F00E9B" w:rsidRDefault="001F1274" w:rsidP="001F1274">
            <w:pPr>
              <w:pBdr>
                <w:top w:val="nil"/>
                <w:left w:val="nil"/>
                <w:bottom w:val="nil"/>
                <w:right w:val="nil"/>
                <w:between w:val="nil"/>
              </w:pBdr>
              <w:spacing w:line="240" w:lineRule="auto"/>
              <w:rPr>
                <w:b/>
                <w:sz w:val="18"/>
                <w:szCs w:val="18"/>
              </w:rPr>
            </w:pPr>
            <w:r>
              <w:rPr>
                <w:b/>
                <w:sz w:val="18"/>
                <w:szCs w:val="18"/>
              </w:rPr>
              <w:t xml:space="preserve">Radom Forest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
          <w:p w14:paraId="2FAC1480" w14:textId="7177BC3C"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80.83</w:t>
            </w:r>
          </w:p>
        </w:tc>
        <w:tc>
          <w:tcPr>
            <w:tcW w:w="990" w:type="dxa"/>
            <w:tcBorders>
              <w:bottom w:val="single" w:sz="4" w:space="0" w:color="000000"/>
            </w:tcBorders>
            <w:vAlign w:val="bottom"/>
          </w:tcPr>
          <w:p w14:paraId="779B4D89" w14:textId="197D3060"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85.48</w:t>
            </w:r>
          </w:p>
        </w:tc>
        <w:tc>
          <w:tcPr>
            <w:tcW w:w="990" w:type="dxa"/>
            <w:tcBorders>
              <w:bottom w:val="single" w:sz="4" w:space="0" w:color="000000"/>
            </w:tcBorders>
            <w:shd w:val="clear" w:color="auto" w:fill="auto"/>
            <w:vAlign w:val="bottom"/>
          </w:tcPr>
          <w:p w14:paraId="1BFA7536" w14:textId="72B59FF9"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83.67</w:t>
            </w:r>
          </w:p>
        </w:tc>
        <w:tc>
          <w:tcPr>
            <w:tcW w:w="810" w:type="dxa"/>
            <w:tcBorders>
              <w:bottom w:val="single" w:sz="4" w:space="0" w:color="000000"/>
            </w:tcBorders>
            <w:vAlign w:val="bottom"/>
          </w:tcPr>
          <w:p w14:paraId="726F5695" w14:textId="3CC71023"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78</w:t>
            </w:r>
          </w:p>
        </w:tc>
      </w:tr>
      <w:tr w:rsidR="00307989" w14:paraId="54DAF664" w14:textId="77777777" w:rsidTr="00307989">
        <w:trPr>
          <w:jc w:val="center"/>
        </w:trPr>
        <w:tc>
          <w:tcPr>
            <w:tcW w:w="265" w:type="dxa"/>
          </w:tcPr>
          <w:p w14:paraId="3785806D" w14:textId="240FEF13" w:rsidR="00307989" w:rsidRPr="00F00E9B" w:rsidRDefault="001F1274" w:rsidP="00307989">
            <w:pPr>
              <w:pBdr>
                <w:top w:val="nil"/>
                <w:left w:val="nil"/>
                <w:bottom w:val="nil"/>
                <w:right w:val="nil"/>
                <w:between w:val="nil"/>
              </w:pBdr>
              <w:spacing w:line="240" w:lineRule="auto"/>
              <w:rPr>
                <w:sz w:val="18"/>
                <w:szCs w:val="18"/>
              </w:rPr>
            </w:pPr>
            <w:r>
              <w:rPr>
                <w:sz w:val="18"/>
                <w:szCs w:val="18"/>
              </w:rPr>
              <w:t>3</w:t>
            </w:r>
          </w:p>
        </w:tc>
        <w:tc>
          <w:tcPr>
            <w:tcW w:w="4050" w:type="dxa"/>
            <w:shd w:val="clear" w:color="auto" w:fill="auto"/>
          </w:tcPr>
          <w:p w14:paraId="19CD4C4D" w14:textId="4D51845E"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 features</w:t>
            </w:r>
          </w:p>
        </w:tc>
        <w:tc>
          <w:tcPr>
            <w:tcW w:w="990" w:type="dxa"/>
            <w:shd w:val="clear" w:color="auto" w:fill="auto"/>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307989">
        <w:trPr>
          <w:jc w:val="center"/>
        </w:trPr>
        <w:tc>
          <w:tcPr>
            <w:tcW w:w="265" w:type="dxa"/>
          </w:tcPr>
          <w:p w14:paraId="700078FF" w14:textId="125378EF" w:rsidR="00307989" w:rsidRPr="00F00E9B" w:rsidRDefault="001F1274" w:rsidP="00307989">
            <w:pPr>
              <w:pBdr>
                <w:top w:val="nil"/>
                <w:left w:val="nil"/>
                <w:bottom w:val="nil"/>
                <w:right w:val="nil"/>
                <w:between w:val="nil"/>
              </w:pBdr>
              <w:spacing w:line="240" w:lineRule="auto"/>
              <w:rPr>
                <w:sz w:val="18"/>
                <w:szCs w:val="18"/>
              </w:rPr>
            </w:pPr>
            <w:r>
              <w:rPr>
                <w:sz w:val="18"/>
                <w:szCs w:val="18"/>
              </w:rPr>
              <w:t>4</w:t>
            </w:r>
          </w:p>
        </w:tc>
        <w:tc>
          <w:tcPr>
            <w:tcW w:w="4050" w:type="dxa"/>
            <w:shd w:val="clear" w:color="auto" w:fill="auto"/>
          </w:tcPr>
          <w:p w14:paraId="6F2B2E78" w14:textId="275311D0"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encoder features</w:t>
            </w:r>
          </w:p>
        </w:tc>
        <w:tc>
          <w:tcPr>
            <w:tcW w:w="990" w:type="dxa"/>
            <w:shd w:val="clear" w:color="auto" w:fill="auto"/>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307989">
        <w:trPr>
          <w:jc w:val="center"/>
        </w:trPr>
        <w:tc>
          <w:tcPr>
            <w:tcW w:w="265" w:type="dxa"/>
          </w:tcPr>
          <w:p w14:paraId="65C7F69D" w14:textId="38DF19C0" w:rsidR="00307989" w:rsidRPr="00F00E9B" w:rsidRDefault="001F1274" w:rsidP="00307989">
            <w:pPr>
              <w:pBdr>
                <w:top w:val="nil"/>
                <w:left w:val="nil"/>
                <w:bottom w:val="nil"/>
                <w:right w:val="nil"/>
                <w:between w:val="nil"/>
              </w:pBdr>
              <w:spacing w:line="240" w:lineRule="auto"/>
              <w:rPr>
                <w:sz w:val="18"/>
                <w:szCs w:val="18"/>
              </w:rPr>
            </w:pPr>
            <w:r>
              <w:rPr>
                <w:sz w:val="18"/>
                <w:szCs w:val="18"/>
              </w:rPr>
              <w:t>5</w:t>
            </w:r>
          </w:p>
        </w:tc>
        <w:tc>
          <w:tcPr>
            <w:tcW w:w="4050" w:type="dxa"/>
            <w:shd w:val="clear" w:color="auto" w:fill="auto"/>
          </w:tcPr>
          <w:p w14:paraId="02DDB373" w14:textId="61EBB5A3"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new acceleration feature</w:t>
            </w:r>
          </w:p>
        </w:tc>
        <w:tc>
          <w:tcPr>
            <w:tcW w:w="990" w:type="dxa"/>
            <w:shd w:val="clear" w:color="auto" w:fill="auto"/>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307989">
        <w:trPr>
          <w:jc w:val="center"/>
        </w:trPr>
        <w:tc>
          <w:tcPr>
            <w:tcW w:w="265" w:type="dxa"/>
          </w:tcPr>
          <w:p w14:paraId="72B38400" w14:textId="2AA414B8" w:rsidR="00307989" w:rsidRPr="00F00E9B" w:rsidRDefault="001F1274" w:rsidP="00307989">
            <w:pPr>
              <w:pBdr>
                <w:top w:val="nil"/>
                <w:left w:val="nil"/>
                <w:bottom w:val="nil"/>
                <w:right w:val="nil"/>
                <w:between w:val="nil"/>
              </w:pBdr>
              <w:spacing w:line="240" w:lineRule="auto"/>
              <w:rPr>
                <w:sz w:val="18"/>
                <w:szCs w:val="18"/>
              </w:rPr>
            </w:pPr>
            <w:r>
              <w:rPr>
                <w:sz w:val="18"/>
                <w:szCs w:val="18"/>
              </w:rPr>
              <w:t>6</w:t>
            </w:r>
          </w:p>
        </w:tc>
        <w:tc>
          <w:tcPr>
            <w:tcW w:w="4050" w:type="dxa"/>
            <w:shd w:val="clear" w:color="auto" w:fill="auto"/>
          </w:tcPr>
          <w:p w14:paraId="6C75D104" w14:textId="6A98191B"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w:t>
            </w:r>
            <w:r>
              <w:rPr>
                <w:sz w:val="18"/>
                <w:szCs w:val="18"/>
              </w:rPr>
              <w:t xml:space="preserve"> </w:t>
            </w:r>
            <w:r w:rsidRPr="00F00E9B">
              <w:rPr>
                <w:sz w:val="18"/>
                <w:szCs w:val="18"/>
              </w:rPr>
              <w:t>features</w:t>
            </w:r>
            <w:r w:rsidR="00307989" w:rsidRPr="00F00E9B">
              <w:rPr>
                <w:sz w:val="18"/>
                <w:szCs w:val="18"/>
              </w:rPr>
              <w:t>, encoder features and new acceleration feature</w:t>
            </w:r>
          </w:p>
        </w:tc>
        <w:tc>
          <w:tcPr>
            <w:tcW w:w="990" w:type="dxa"/>
            <w:shd w:val="clear" w:color="auto" w:fill="auto"/>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77777777" w:rsidR="009130F8" w:rsidRDefault="003D0726" w:rsidP="00F00E9B">
      <w:pPr>
        <w:spacing w:before="120" w:after="240" w:line="228" w:lineRule="auto"/>
        <w:ind w:firstLine="990"/>
        <w:jc w:val="center"/>
        <w:rPr>
          <w:sz w:val="18"/>
          <w:szCs w:val="18"/>
        </w:rPr>
      </w:pPr>
      <w:r>
        <w:rPr>
          <w:noProof/>
        </w:rPr>
        <w:drawing>
          <wp:inline distT="0" distB="0" distL="0" distR="0" wp14:anchorId="2A5B7D19" wp14:editId="6FCDA73B">
            <wp:extent cx="3423513" cy="2081530"/>
            <wp:effectExtent l="0" t="0" r="5715"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428306" cy="2084444"/>
                    </a:xfrm>
                    <a:prstGeom prst="rect">
                      <a:avLst/>
                    </a:prstGeom>
                    <a:ln/>
                  </pic:spPr>
                </pic:pic>
              </a:graphicData>
            </a:graphic>
          </wp:inline>
        </w:drawing>
      </w:r>
    </w:p>
    <w:p w14:paraId="51492C8A" w14:textId="4A97464A" w:rsidR="009130F8" w:rsidRPr="005B6C0B" w:rsidRDefault="003D0726">
      <w:pPr>
        <w:pBdr>
          <w:top w:val="nil"/>
          <w:left w:val="nil"/>
          <w:bottom w:val="nil"/>
          <w:right w:val="nil"/>
          <w:between w:val="nil"/>
        </w:pBdr>
        <w:spacing w:before="120" w:after="240" w:line="228" w:lineRule="auto"/>
        <w:ind w:left="2608"/>
        <w:jc w:val="left"/>
        <w:rPr>
          <w:color w:val="auto"/>
          <w:sz w:val="24"/>
          <w:szCs w:val="24"/>
        </w:rPr>
      </w:pPr>
      <w:r w:rsidRPr="005B6C0B">
        <w:rPr>
          <w:b/>
          <w:color w:val="auto"/>
          <w:sz w:val="18"/>
          <w:szCs w:val="18"/>
        </w:rPr>
        <w:t>Figure 2</w:t>
      </w:r>
      <w:r w:rsidRPr="005B6C0B">
        <w:rPr>
          <w:color w:val="auto"/>
          <w:sz w:val="18"/>
          <w:szCs w:val="18"/>
        </w:rPr>
        <w:t xml:space="preserve">. The confusion matrix of </w:t>
      </w:r>
      <w:r w:rsidR="00307989" w:rsidRPr="005B6C0B">
        <w:rPr>
          <w:color w:val="auto"/>
          <w:sz w:val="18"/>
          <w:szCs w:val="18"/>
        </w:rPr>
        <w:t xml:space="preserve">the </w:t>
      </w:r>
      <w:r w:rsidR="001F1274">
        <w:rPr>
          <w:color w:val="auto"/>
          <w:sz w:val="18"/>
          <w:szCs w:val="18"/>
        </w:rPr>
        <w:t>6</w:t>
      </w:r>
      <w:r w:rsidR="001F1274" w:rsidRPr="005B6C0B">
        <w:rPr>
          <w:color w:val="auto"/>
          <w:sz w:val="18"/>
          <w:szCs w:val="18"/>
          <w:vertAlign w:val="superscript"/>
        </w:rPr>
        <w:t>th</w:t>
      </w:r>
      <w:r w:rsidR="001F1274" w:rsidRPr="005B6C0B">
        <w:rPr>
          <w:color w:val="auto"/>
          <w:sz w:val="18"/>
          <w:szCs w:val="18"/>
        </w:rPr>
        <w:t xml:space="preserve"> </w:t>
      </w:r>
      <w:r w:rsidRPr="005B6C0B">
        <w:rPr>
          <w:color w:val="auto"/>
          <w:sz w:val="18"/>
          <w:szCs w:val="18"/>
        </w:rPr>
        <w:t xml:space="preserve">classifier </w:t>
      </w:r>
      <w:r w:rsidR="003A5625" w:rsidRPr="005B6C0B">
        <w:rPr>
          <w:color w:val="auto"/>
          <w:sz w:val="18"/>
          <w:szCs w:val="18"/>
        </w:rPr>
        <w:t>(</w:t>
      </w:r>
      <w:r w:rsidR="000D0F50" w:rsidRPr="005B6C0B">
        <w:rPr>
          <w:color w:val="auto"/>
          <w:sz w:val="18"/>
          <w:szCs w:val="18"/>
        </w:rPr>
        <w:t>from table 3</w:t>
      </w:r>
      <w:r w:rsidR="003A5625" w:rsidRPr="005B6C0B">
        <w:rPr>
          <w:color w:val="auto"/>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2DDB4D30" w:rsidR="009130F8" w:rsidRPr="005A0EC1" w:rsidRDefault="003D0726" w:rsidP="005D4960">
      <w:pPr>
        <w:pBdr>
          <w:top w:val="nil"/>
          <w:left w:val="nil"/>
          <w:bottom w:val="nil"/>
          <w:right w:val="nil"/>
          <w:between w:val="nil"/>
        </w:pBdr>
        <w:spacing w:line="228" w:lineRule="auto"/>
        <w:ind w:left="2608" w:firstLine="425"/>
        <w:rPr>
          <w:rFonts w:cstheme="minorBidi"/>
          <w:color w:val="auto"/>
          <w:lang w:bidi="fa-IR"/>
        </w:rPr>
      </w:pPr>
      <w:r>
        <w:t xml:space="preserve">As shown in Table </w:t>
      </w:r>
      <w:r w:rsidRPr="005B6C0B">
        <w:rPr>
          <w:color w:val="auto"/>
        </w:rPr>
        <w:t xml:space="preserve">3, the performance of the new proposed multi-modal approach is better than the previously suggested single modal approach. </w:t>
      </w:r>
      <w:r w:rsidR="00307989" w:rsidRPr="005B6C0B">
        <w:rPr>
          <w:color w:val="auto"/>
        </w:rPr>
        <w:t>The a</w:t>
      </w:r>
      <w:r w:rsidRPr="005B6C0B">
        <w:rPr>
          <w:color w:val="auto"/>
        </w:rPr>
        <w:t xml:space="preserve">dded encoder features and new acceleration feature have improved not only the accuracy, but also other main metrics such as </w:t>
      </w:r>
      <w:r w:rsidR="009E0A19" w:rsidRPr="005B6C0B">
        <w:rPr>
          <w:color w:val="auto"/>
        </w:rPr>
        <w:t>recall</w:t>
      </w:r>
      <w:r w:rsidRPr="005B6C0B">
        <w:rPr>
          <w:color w:val="auto"/>
        </w:rPr>
        <w:t xml:space="preserve"> and precision. It is obvious that the classifier is </w:t>
      </w:r>
      <w:r w:rsidR="005D4960" w:rsidRPr="005B6C0B">
        <w:rPr>
          <w:color w:val="auto"/>
        </w:rPr>
        <w:t xml:space="preserve">more </w:t>
      </w:r>
      <w:r w:rsidRPr="005B6C0B">
        <w:rPr>
          <w:color w:val="auto"/>
        </w:rPr>
        <w:t>reliable in both situations whether predicting normal or autistic cases. The confusion matrix of the classifier represents the same result (Fig2)</w:t>
      </w:r>
      <w:r w:rsidR="00307989" w:rsidRPr="005B6C0B">
        <w:rPr>
          <w:color w:val="auto"/>
        </w:rPr>
        <w:t>.</w:t>
      </w:r>
      <w:r w:rsidRPr="005B6C0B">
        <w:rPr>
          <w:color w:val="auto"/>
        </w:rPr>
        <w:t xml:space="preserve"> True positive (</w:t>
      </w:r>
      <w:r w:rsidR="005D4960" w:rsidRPr="005B6C0B">
        <w:rPr>
          <w:color w:val="auto"/>
        </w:rPr>
        <w:t>A</w:t>
      </w:r>
      <w:r w:rsidRPr="005B6C0B">
        <w:rPr>
          <w:color w:val="auto"/>
        </w:rPr>
        <w:t>) and true negative (</w:t>
      </w:r>
      <w:r w:rsidR="005D4960" w:rsidRPr="005B6C0B">
        <w:rPr>
          <w:color w:val="auto"/>
        </w:rPr>
        <w:t>TD</w:t>
      </w:r>
      <w:r w:rsidRPr="005B6C0B">
        <w:rPr>
          <w:color w:val="auto"/>
        </w:rPr>
        <w:t xml:space="preserve">) values are considerably higher than the false negative and false positive values. </w:t>
      </w:r>
      <w:r w:rsidR="004679F0">
        <w:rPr>
          <w:color w:val="auto"/>
        </w:rPr>
        <w:t xml:space="preserve">It should be noted that the sensitivity and specificity of random forest method is better than SVM despite its lower overall accuracy. </w:t>
      </w:r>
    </w:p>
    <w:p w14:paraId="462B284D" w14:textId="7617C38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 xml:space="preserve">resulting in the examination of ASD through a wider variety of symptoms. In order to reach this purpose, </w:t>
      </w:r>
      <w:r w:rsidR="00944F90">
        <w:t xml:space="preserve">shaft </w:t>
      </w:r>
      <w:r>
        <w:t xml:space="preserve">encoders are added to the system, </w:t>
      </w:r>
      <w:r w:rsidR="00944F90">
        <w:t>that</w:t>
      </w:r>
      <w:r>
        <w:t xml:space="preserve">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5FB6CA21" w14:textId="13F59B70" w:rsidR="009130F8" w:rsidRDefault="003D0726">
      <w:pPr>
        <w:pBdr>
          <w:top w:val="nil"/>
          <w:left w:val="nil"/>
          <w:bottom w:val="nil"/>
          <w:right w:val="nil"/>
          <w:between w:val="nil"/>
        </w:pBdr>
        <w:spacing w:line="228" w:lineRule="auto"/>
        <w:ind w:left="2608" w:firstLine="425"/>
      </w:pPr>
      <w:r>
        <w:lastRenderedPageBreak/>
        <w:t xml:space="preserve">In this paper, we introduced the intelligent toy car 2.0 by 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for exper</w:t>
      </w:r>
      <w:r w:rsidR="005D4960">
        <w:t>ts which make</w:t>
      </w:r>
      <w:r>
        <w:t xml:space="preserve"> </w:t>
      </w:r>
      <w:r w:rsidR="00944F90">
        <w:t>it</w:t>
      </w:r>
      <w:r w:rsidR="005D4960">
        <w:t xml:space="preserve"> a prominent option for initial ASD screening</w:t>
      </w:r>
      <w:r>
        <w:t xml:space="preserve"> at homes, daycares, or clinics. </w:t>
      </w:r>
      <w:r w:rsidR="00C71F5D">
        <w:t>Furthermore, it can be part of a multi-modal system to evaluate children with ASD from another aspect.</w:t>
      </w:r>
    </w:p>
    <w:p w14:paraId="02752BE2" w14:textId="5D796ADB" w:rsidR="009130F8" w:rsidRDefault="003D0726">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bookmarkStart w:id="695" w:name="_Hlk125883748"/>
      <w:r w:rsidR="004B323A">
        <w:t>Furthermore, we have to investigate the effects of size, shape, and color of the car on the results and the usage of ASD children.</w:t>
      </w:r>
      <w:bookmarkEnd w:id="695"/>
      <w:r w:rsidR="004B323A">
        <w:t xml:space="preserve">  </w:t>
      </w:r>
    </w:p>
    <w:p w14:paraId="3DCF3877" w14:textId="70F50488" w:rsidR="009130F8" w:rsidRDefault="003D0726" w:rsidP="005D4960">
      <w:pPr>
        <w:pBdr>
          <w:top w:val="nil"/>
          <w:left w:val="nil"/>
          <w:bottom w:val="nil"/>
          <w:right w:val="nil"/>
          <w:between w:val="nil"/>
        </w:pBdr>
        <w:spacing w:line="228" w:lineRule="auto"/>
        <w:ind w:left="2608" w:firstLine="425"/>
      </w:pPr>
      <w:r>
        <w:t xml:space="preserve">Finally, the intelligent toy car can be used besides other screening devices to increase the accuracy by considering other modalities of children with ASD.  We expect that having more modalities observed can help </w:t>
      </w:r>
      <w:r w:rsidR="00944F90">
        <w:t>for</w:t>
      </w:r>
      <w:r>
        <w:t xml:space="preserve"> better screening.</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4EB30536" w14:textId="77777777" w:rsidR="003F52EF" w:rsidRPr="003F52EF" w:rsidRDefault="006B2CCE" w:rsidP="003F52EF">
      <w:pPr>
        <w:pStyle w:val="EndNoteBibliography"/>
        <w:ind w:left="720" w:hanging="720"/>
        <w:rPr>
          <w:noProof/>
        </w:rPr>
      </w:pPr>
      <w:r>
        <w:fldChar w:fldCharType="begin"/>
      </w:r>
      <w:r>
        <w:instrText xml:space="preserve"> ADDIN EN.REFLIST </w:instrText>
      </w:r>
      <w:r>
        <w:fldChar w:fldCharType="separate"/>
      </w:r>
      <w:r w:rsidR="003F52EF" w:rsidRPr="003F52EF">
        <w:rPr>
          <w:noProof/>
        </w:rPr>
        <w:t>1.</w:t>
      </w:r>
      <w:r w:rsidR="003F52EF" w:rsidRPr="003F52EF">
        <w:rPr>
          <w:noProof/>
        </w:rPr>
        <w:tab/>
        <w:t xml:space="preserve">Edition, F., </w:t>
      </w:r>
      <w:r w:rsidR="003F52EF" w:rsidRPr="003F52EF">
        <w:rPr>
          <w:i/>
          <w:noProof/>
        </w:rPr>
        <w:t>Diagnostic and statistical manual of mental disorders.</w:t>
      </w:r>
      <w:r w:rsidR="003F52EF" w:rsidRPr="003F52EF">
        <w:rPr>
          <w:noProof/>
        </w:rPr>
        <w:t xml:space="preserve"> Am Psychiatric Assoc, 2013. </w:t>
      </w:r>
      <w:r w:rsidR="003F52EF" w:rsidRPr="003F52EF">
        <w:rPr>
          <w:b/>
          <w:noProof/>
        </w:rPr>
        <w:t>21</w:t>
      </w:r>
      <w:r w:rsidR="003F52EF" w:rsidRPr="003F52EF">
        <w:rPr>
          <w:noProof/>
        </w:rPr>
        <w:t>(21): p. 591-643.</w:t>
      </w:r>
    </w:p>
    <w:p w14:paraId="04A60B61" w14:textId="77777777" w:rsidR="003F52EF" w:rsidRPr="003F52EF" w:rsidRDefault="003F52EF" w:rsidP="003F52EF">
      <w:pPr>
        <w:pStyle w:val="EndNoteBibliography"/>
        <w:ind w:left="720" w:hanging="720"/>
        <w:rPr>
          <w:noProof/>
        </w:rPr>
      </w:pPr>
      <w:r w:rsidRPr="003F52EF">
        <w:rPr>
          <w:noProof/>
        </w:rPr>
        <w:t>2.</w:t>
      </w:r>
      <w:r w:rsidRPr="003F52EF">
        <w:rPr>
          <w:noProof/>
        </w:rPr>
        <w:tab/>
        <w:t xml:space="preserve">Investigators, A.a.D.D.M.N.S.Y.P., </w:t>
      </w:r>
      <w:r w:rsidRPr="003F52EF">
        <w:rPr>
          <w:i/>
          <w:noProof/>
        </w:rPr>
        <w:t>Prevalence of autism spectrum disorder among children aged 8 years—autism and developmental disabilities monitoring network, 11 sites, United States, 2010.</w:t>
      </w:r>
      <w:r w:rsidRPr="003F52EF">
        <w:rPr>
          <w:noProof/>
        </w:rPr>
        <w:t xml:space="preserve"> Morbidity and Mortality Weekly Report: Surveillance Summaries, 2014. </w:t>
      </w:r>
      <w:r w:rsidRPr="003F52EF">
        <w:rPr>
          <w:b/>
          <w:noProof/>
        </w:rPr>
        <w:t>63</w:t>
      </w:r>
      <w:r w:rsidRPr="003F52EF">
        <w:rPr>
          <w:noProof/>
        </w:rPr>
        <w:t>(2): p. 1-21.</w:t>
      </w:r>
    </w:p>
    <w:p w14:paraId="166043B5" w14:textId="77777777" w:rsidR="003F52EF" w:rsidRPr="003F52EF" w:rsidRDefault="003F52EF" w:rsidP="003F52EF">
      <w:pPr>
        <w:pStyle w:val="EndNoteBibliography"/>
        <w:ind w:left="720" w:hanging="720"/>
        <w:rPr>
          <w:noProof/>
        </w:rPr>
      </w:pPr>
      <w:r w:rsidRPr="003F52EF">
        <w:rPr>
          <w:noProof/>
        </w:rPr>
        <w:t>3.</w:t>
      </w:r>
      <w:r w:rsidRPr="003F52EF">
        <w:rPr>
          <w:noProof/>
        </w:rPr>
        <w:tab/>
        <w:t xml:space="preserve">Thabtah, F. and D. Peebles, </w:t>
      </w:r>
      <w:r w:rsidRPr="003F52EF">
        <w:rPr>
          <w:i/>
          <w:noProof/>
        </w:rPr>
        <w:t>Early autism screening: a comprehensive review.</w:t>
      </w:r>
      <w:r w:rsidRPr="003F52EF">
        <w:rPr>
          <w:noProof/>
        </w:rPr>
        <w:t xml:space="preserve"> International journal of environmental research and public health, 2019. </w:t>
      </w:r>
      <w:r w:rsidRPr="003F52EF">
        <w:rPr>
          <w:b/>
          <w:noProof/>
        </w:rPr>
        <w:t>16</w:t>
      </w:r>
      <w:r w:rsidRPr="003F52EF">
        <w:rPr>
          <w:noProof/>
        </w:rPr>
        <w:t>(18): p. 3502.</w:t>
      </w:r>
    </w:p>
    <w:p w14:paraId="00E27702" w14:textId="77777777" w:rsidR="003F52EF" w:rsidRPr="003F52EF" w:rsidRDefault="003F52EF" w:rsidP="003F52EF">
      <w:pPr>
        <w:pStyle w:val="EndNoteBibliography"/>
        <w:ind w:left="720" w:hanging="720"/>
        <w:rPr>
          <w:noProof/>
        </w:rPr>
      </w:pPr>
      <w:r w:rsidRPr="003F52EF">
        <w:rPr>
          <w:noProof/>
        </w:rPr>
        <w:t>4.</w:t>
      </w:r>
      <w:r w:rsidRPr="003F52EF">
        <w:rPr>
          <w:noProof/>
        </w:rPr>
        <w:tab/>
        <w:t xml:space="preserve">Brooks, B.A., et al., </w:t>
      </w:r>
      <w:r w:rsidRPr="003F52EF">
        <w:rPr>
          <w:i/>
          <w:noProof/>
        </w:rPr>
        <w:t>Implementation of web-based autism screening in an urban clinic.</w:t>
      </w:r>
      <w:r w:rsidRPr="003F52EF">
        <w:rPr>
          <w:noProof/>
        </w:rPr>
        <w:t xml:space="preserve"> Clinical pediatrics, 2016. </w:t>
      </w:r>
      <w:r w:rsidRPr="003F52EF">
        <w:rPr>
          <w:b/>
          <w:noProof/>
        </w:rPr>
        <w:t>55</w:t>
      </w:r>
      <w:r w:rsidRPr="003F52EF">
        <w:rPr>
          <w:noProof/>
        </w:rPr>
        <w:t>(10): p. 927-934.</w:t>
      </w:r>
    </w:p>
    <w:p w14:paraId="6F392B6B" w14:textId="77777777" w:rsidR="003F52EF" w:rsidRPr="003F52EF" w:rsidRDefault="003F52EF" w:rsidP="003F52EF">
      <w:pPr>
        <w:pStyle w:val="EndNoteBibliography"/>
        <w:ind w:left="720" w:hanging="720"/>
        <w:rPr>
          <w:noProof/>
        </w:rPr>
      </w:pPr>
      <w:r w:rsidRPr="003F52EF">
        <w:rPr>
          <w:noProof/>
        </w:rPr>
        <w:t>5.</w:t>
      </w:r>
      <w:r w:rsidRPr="003F52EF">
        <w:rPr>
          <w:noProof/>
        </w:rPr>
        <w:tab/>
        <w:t xml:space="preserve">Shokoohi-Yekta, M., et al., </w:t>
      </w:r>
      <w:r w:rsidRPr="003F52EF">
        <w:rPr>
          <w:i/>
          <w:noProof/>
        </w:rPr>
        <w:t>Developing Autism Screening Expert System (ASES).</w:t>
      </w:r>
      <w:r w:rsidRPr="003F52EF">
        <w:rPr>
          <w:noProof/>
        </w:rPr>
        <w:t xml:space="preserve"> Global Journal on Technology, 2013. </w:t>
      </w:r>
      <w:r w:rsidRPr="003F52EF">
        <w:rPr>
          <w:b/>
          <w:noProof/>
        </w:rPr>
        <w:t>4</w:t>
      </w:r>
      <w:r w:rsidRPr="003F52EF">
        <w:rPr>
          <w:noProof/>
        </w:rPr>
        <w:t>(2).</w:t>
      </w:r>
    </w:p>
    <w:p w14:paraId="5E53880D" w14:textId="77777777" w:rsidR="003F52EF" w:rsidRPr="003F52EF" w:rsidRDefault="003F52EF" w:rsidP="003F52EF">
      <w:pPr>
        <w:pStyle w:val="EndNoteBibliography"/>
        <w:ind w:left="720" w:hanging="720"/>
        <w:rPr>
          <w:noProof/>
        </w:rPr>
      </w:pPr>
      <w:r w:rsidRPr="003F52EF">
        <w:rPr>
          <w:noProof/>
        </w:rPr>
        <w:t>6.</w:t>
      </w:r>
      <w:r w:rsidRPr="003F52EF">
        <w:rPr>
          <w:noProof/>
        </w:rPr>
        <w:tab/>
        <w:t xml:space="preserve">Crane, L., et al., </w:t>
      </w:r>
      <w:r w:rsidRPr="003F52EF">
        <w:rPr>
          <w:i/>
          <w:noProof/>
        </w:rPr>
        <w:t>Experiences of autism diagnosis: A survey of over 1000 parents in the United Kingdom.</w:t>
      </w:r>
      <w:r w:rsidRPr="003F52EF">
        <w:rPr>
          <w:noProof/>
        </w:rPr>
        <w:t xml:space="preserve"> Autism, 2016. </w:t>
      </w:r>
      <w:r w:rsidRPr="003F52EF">
        <w:rPr>
          <w:b/>
          <w:noProof/>
        </w:rPr>
        <w:t>20</w:t>
      </w:r>
      <w:r w:rsidRPr="003F52EF">
        <w:rPr>
          <w:noProof/>
        </w:rPr>
        <w:t>(2): p. 153-162.</w:t>
      </w:r>
    </w:p>
    <w:p w14:paraId="44192FE1" w14:textId="77777777" w:rsidR="003F52EF" w:rsidRPr="003F52EF" w:rsidRDefault="003F52EF" w:rsidP="003F52EF">
      <w:pPr>
        <w:pStyle w:val="EndNoteBibliography"/>
        <w:ind w:left="720" w:hanging="720"/>
        <w:rPr>
          <w:i/>
          <w:noProof/>
        </w:rPr>
      </w:pPr>
      <w:r w:rsidRPr="003F52EF">
        <w:rPr>
          <w:noProof/>
        </w:rPr>
        <w:t>7.</w:t>
      </w:r>
      <w:r w:rsidRPr="003F52EF">
        <w:rPr>
          <w:noProof/>
        </w:rPr>
        <w:tab/>
        <w:t xml:space="preserve">Hewitson, L., </w:t>
      </w:r>
      <w:r w:rsidRPr="003F52EF">
        <w:rPr>
          <w:i/>
          <w:noProof/>
        </w:rPr>
        <w:t>Scientific challenges in developing biological markers for autism.</w:t>
      </w:r>
    </w:p>
    <w:p w14:paraId="02B98E36" w14:textId="77777777" w:rsidR="003F52EF" w:rsidRPr="003F52EF" w:rsidRDefault="003F52EF" w:rsidP="003F52EF">
      <w:pPr>
        <w:pStyle w:val="EndNoteBibliography"/>
        <w:ind w:left="720" w:hanging="720"/>
        <w:rPr>
          <w:noProof/>
        </w:rPr>
      </w:pPr>
      <w:r w:rsidRPr="003F52EF">
        <w:rPr>
          <w:noProof/>
        </w:rPr>
        <w:t>8.</w:t>
      </w:r>
      <w:r w:rsidRPr="003F52EF">
        <w:rPr>
          <w:noProof/>
        </w:rPr>
        <w:tab/>
        <w:t xml:space="preserve">Eslami, T. and F. Saeed. </w:t>
      </w:r>
      <w:r w:rsidRPr="003F52EF">
        <w:rPr>
          <w:i/>
          <w:noProof/>
        </w:rPr>
        <w:t>Auto-ASD-network: a technique based on deep learning and support vector machines for diagnosing autism spectrum disorder using fMRI data</w:t>
      </w:r>
      <w:r w:rsidRPr="003F52EF">
        <w:rPr>
          <w:noProof/>
        </w:rPr>
        <w:t>. 2019.</w:t>
      </w:r>
    </w:p>
    <w:p w14:paraId="0A322927" w14:textId="77777777" w:rsidR="003F52EF" w:rsidRPr="003F52EF" w:rsidRDefault="003F52EF" w:rsidP="003F52EF">
      <w:pPr>
        <w:pStyle w:val="EndNoteBibliography"/>
        <w:ind w:left="720" w:hanging="720"/>
        <w:rPr>
          <w:noProof/>
        </w:rPr>
      </w:pPr>
      <w:r w:rsidRPr="003F52EF">
        <w:rPr>
          <w:noProof/>
        </w:rPr>
        <w:t>9.</w:t>
      </w:r>
      <w:r w:rsidRPr="003F52EF">
        <w:rPr>
          <w:noProof/>
        </w:rPr>
        <w:tab/>
        <w:t xml:space="preserve">Bosl, W.J., H. Tager-Flusberg, and C.A. Nelson, </w:t>
      </w:r>
      <w:r w:rsidRPr="003F52EF">
        <w:rPr>
          <w:i/>
          <w:noProof/>
        </w:rPr>
        <w:t>EEG analytics for early detection of autism spectrum disorder: a data-driven approach.</w:t>
      </w:r>
      <w:r w:rsidRPr="003F52EF">
        <w:rPr>
          <w:noProof/>
        </w:rPr>
        <w:t xml:space="preserve"> Scientific reports, 2018. </w:t>
      </w:r>
      <w:r w:rsidRPr="003F52EF">
        <w:rPr>
          <w:b/>
          <w:noProof/>
        </w:rPr>
        <w:t>8</w:t>
      </w:r>
      <w:r w:rsidRPr="003F52EF">
        <w:rPr>
          <w:noProof/>
        </w:rPr>
        <w:t>(1): p. 1-20.</w:t>
      </w:r>
    </w:p>
    <w:p w14:paraId="1F04B4B7" w14:textId="77777777" w:rsidR="003F52EF" w:rsidRPr="003F52EF" w:rsidRDefault="003F52EF" w:rsidP="003F52EF">
      <w:pPr>
        <w:pStyle w:val="EndNoteBibliography"/>
        <w:ind w:left="720" w:hanging="720"/>
        <w:rPr>
          <w:noProof/>
        </w:rPr>
      </w:pPr>
      <w:r w:rsidRPr="003F52EF">
        <w:rPr>
          <w:noProof/>
        </w:rPr>
        <w:t>10.</w:t>
      </w:r>
      <w:r w:rsidRPr="003F52EF">
        <w:rPr>
          <w:noProof/>
        </w:rPr>
        <w:tab/>
        <w:t xml:space="preserve">Rad, N.M., et al., </w:t>
      </w:r>
      <w:r w:rsidRPr="003F52EF">
        <w:rPr>
          <w:i/>
          <w:noProof/>
        </w:rPr>
        <w:t>Deep learning for automatic stereotypical motor movement detection using wearable sensors in autism spectrum disorders.</w:t>
      </w:r>
      <w:r w:rsidRPr="003F52EF">
        <w:rPr>
          <w:noProof/>
        </w:rPr>
        <w:t xml:space="preserve"> Signal Processing, 2018. </w:t>
      </w:r>
      <w:r w:rsidRPr="003F52EF">
        <w:rPr>
          <w:b/>
          <w:noProof/>
        </w:rPr>
        <w:t>144</w:t>
      </w:r>
      <w:r w:rsidRPr="003F52EF">
        <w:rPr>
          <w:noProof/>
        </w:rPr>
        <w:t>: p. 180-191.</w:t>
      </w:r>
    </w:p>
    <w:p w14:paraId="2B5ABEB0" w14:textId="77777777" w:rsidR="003F52EF" w:rsidRPr="003F52EF" w:rsidRDefault="003F52EF" w:rsidP="003F52EF">
      <w:pPr>
        <w:pStyle w:val="EndNoteBibliography"/>
        <w:ind w:left="720" w:hanging="720"/>
        <w:rPr>
          <w:noProof/>
        </w:rPr>
      </w:pPr>
      <w:r w:rsidRPr="003F52EF">
        <w:rPr>
          <w:noProof/>
        </w:rPr>
        <w:t>11.</w:t>
      </w:r>
      <w:r w:rsidRPr="003F52EF">
        <w:rPr>
          <w:noProof/>
        </w:rPr>
        <w:tab/>
        <w:t xml:space="preserve">Nag, A., et al., </w:t>
      </w:r>
      <w:r w:rsidRPr="003F52EF">
        <w:rPr>
          <w:i/>
          <w:noProof/>
        </w:rPr>
        <w:t>Toward continuous social phenotyping: analyzing gaze patterns in an emotion recognition task for children with autism through wearable smart glasses.</w:t>
      </w:r>
      <w:r w:rsidRPr="003F52EF">
        <w:rPr>
          <w:noProof/>
        </w:rPr>
        <w:t xml:space="preserve"> Journal of medical Internet research, 2020. </w:t>
      </w:r>
      <w:r w:rsidRPr="003F52EF">
        <w:rPr>
          <w:b/>
          <w:noProof/>
        </w:rPr>
        <w:t>22</w:t>
      </w:r>
      <w:r w:rsidRPr="003F52EF">
        <w:rPr>
          <w:noProof/>
        </w:rPr>
        <w:t>(4): p. e13810.</w:t>
      </w:r>
    </w:p>
    <w:p w14:paraId="14267553" w14:textId="77777777" w:rsidR="003F52EF" w:rsidRPr="003F52EF" w:rsidRDefault="003F52EF" w:rsidP="003F52EF">
      <w:pPr>
        <w:pStyle w:val="EndNoteBibliography"/>
        <w:ind w:left="720" w:hanging="720"/>
        <w:rPr>
          <w:noProof/>
        </w:rPr>
      </w:pPr>
      <w:r w:rsidRPr="003F52EF">
        <w:rPr>
          <w:noProof/>
        </w:rPr>
        <w:t>12.</w:t>
      </w:r>
      <w:r w:rsidRPr="003F52EF">
        <w:rPr>
          <w:noProof/>
        </w:rPr>
        <w:tab/>
        <w:t xml:space="preserve">Moghadas, M. and H. Moradi. </w:t>
      </w:r>
      <w:r w:rsidRPr="003F52EF">
        <w:rPr>
          <w:i/>
          <w:noProof/>
        </w:rPr>
        <w:t>Analyzing human-robot interaction using machine vision for autism screening</w:t>
      </w:r>
      <w:r w:rsidRPr="003F52EF">
        <w:rPr>
          <w:noProof/>
        </w:rPr>
        <w:t>. 2018. IEEE.</w:t>
      </w:r>
    </w:p>
    <w:p w14:paraId="2F8A2BFB" w14:textId="77777777" w:rsidR="003F52EF" w:rsidRPr="003F52EF" w:rsidRDefault="003F52EF" w:rsidP="003F52EF">
      <w:pPr>
        <w:pStyle w:val="EndNoteBibliography"/>
        <w:ind w:left="720" w:hanging="720"/>
        <w:rPr>
          <w:noProof/>
        </w:rPr>
      </w:pPr>
      <w:r w:rsidRPr="003F52EF">
        <w:rPr>
          <w:noProof/>
        </w:rPr>
        <w:t>13.</w:t>
      </w:r>
      <w:r w:rsidRPr="003F52EF">
        <w:rPr>
          <w:noProof/>
        </w:rPr>
        <w:tab/>
        <w:t xml:space="preserve">Moradi, H., et al. </w:t>
      </w:r>
      <w:r w:rsidRPr="003F52EF">
        <w:rPr>
          <w:i/>
          <w:noProof/>
        </w:rPr>
        <w:t>Autism screening using an intelligent toy car</w:t>
      </w:r>
      <w:r w:rsidRPr="003F52EF">
        <w:rPr>
          <w:noProof/>
        </w:rPr>
        <w:t>. 2017. Springer.</w:t>
      </w:r>
    </w:p>
    <w:p w14:paraId="7B10A188" w14:textId="77777777" w:rsidR="003F52EF" w:rsidRPr="003F52EF" w:rsidRDefault="003F52EF" w:rsidP="003F52EF">
      <w:pPr>
        <w:pStyle w:val="EndNoteBibliography"/>
        <w:ind w:left="720" w:hanging="720"/>
        <w:rPr>
          <w:noProof/>
        </w:rPr>
      </w:pPr>
      <w:r w:rsidRPr="003F52EF">
        <w:rPr>
          <w:noProof/>
        </w:rPr>
        <w:t>14.</w:t>
      </w:r>
      <w:r w:rsidRPr="003F52EF">
        <w:rPr>
          <w:noProof/>
        </w:rPr>
        <w:tab/>
        <w:t xml:space="preserve">Hyman, S.L., et al., </w:t>
      </w:r>
      <w:r w:rsidRPr="003F52EF">
        <w:rPr>
          <w:i/>
          <w:noProof/>
        </w:rPr>
        <w:t>Identification, evaluation, and management of children with autism spectrum disorder.</w:t>
      </w:r>
      <w:r w:rsidRPr="003F52EF">
        <w:rPr>
          <w:noProof/>
        </w:rPr>
        <w:t xml:space="preserve"> Pediatrics, 2020. </w:t>
      </w:r>
      <w:r w:rsidRPr="003F52EF">
        <w:rPr>
          <w:b/>
          <w:noProof/>
        </w:rPr>
        <w:t>145</w:t>
      </w:r>
      <w:r w:rsidRPr="003F52EF">
        <w:rPr>
          <w:noProof/>
        </w:rPr>
        <w:t>(1).</w:t>
      </w:r>
    </w:p>
    <w:p w14:paraId="08A7D7F3" w14:textId="77777777" w:rsidR="003F52EF" w:rsidRPr="003F52EF" w:rsidRDefault="003F52EF" w:rsidP="003F52EF">
      <w:pPr>
        <w:pStyle w:val="EndNoteBibliography"/>
        <w:ind w:left="720" w:hanging="720"/>
        <w:rPr>
          <w:noProof/>
        </w:rPr>
      </w:pPr>
      <w:r w:rsidRPr="003F52EF">
        <w:rPr>
          <w:noProof/>
        </w:rPr>
        <w:t>15.</w:t>
      </w:r>
      <w:r w:rsidRPr="003F52EF">
        <w:rPr>
          <w:noProof/>
        </w:rPr>
        <w:tab/>
        <w:t xml:space="preserve">Thabtah, F., F. Kamalov, and K. Rajab, </w:t>
      </w:r>
      <w:r w:rsidRPr="003F52EF">
        <w:rPr>
          <w:i/>
          <w:noProof/>
        </w:rPr>
        <w:t>A new computational intelligence approach to detect autistic features for autism screening.</w:t>
      </w:r>
      <w:r w:rsidRPr="003F52EF">
        <w:rPr>
          <w:noProof/>
        </w:rPr>
        <w:t xml:space="preserve"> International journal of medical informatics, 2018. </w:t>
      </w:r>
      <w:r w:rsidRPr="003F52EF">
        <w:rPr>
          <w:b/>
          <w:noProof/>
        </w:rPr>
        <w:t>117</w:t>
      </w:r>
      <w:r w:rsidRPr="003F52EF">
        <w:rPr>
          <w:noProof/>
        </w:rPr>
        <w:t>: p. 112-124.</w:t>
      </w:r>
    </w:p>
    <w:p w14:paraId="6EE4D5F6" w14:textId="77777777" w:rsidR="003F52EF" w:rsidRPr="003F52EF" w:rsidRDefault="003F52EF" w:rsidP="003F52EF">
      <w:pPr>
        <w:pStyle w:val="EndNoteBibliography"/>
        <w:ind w:left="720" w:hanging="720"/>
        <w:rPr>
          <w:noProof/>
        </w:rPr>
      </w:pPr>
      <w:r w:rsidRPr="003F52EF">
        <w:rPr>
          <w:noProof/>
        </w:rPr>
        <w:lastRenderedPageBreak/>
        <w:t>16.</w:t>
      </w:r>
      <w:r w:rsidRPr="003F52EF">
        <w:rPr>
          <w:noProof/>
        </w:rPr>
        <w:tab/>
        <w:t xml:space="preserve">Sanchez-Garcia, A.B., et al., </w:t>
      </w:r>
      <w:r w:rsidRPr="003F52EF">
        <w:rPr>
          <w:i/>
          <w:noProof/>
        </w:rPr>
        <w:t>Toddler screening for autism spectrum disorder: A meta-analysis of diagnostic accuracy.</w:t>
      </w:r>
      <w:r w:rsidRPr="003F52EF">
        <w:rPr>
          <w:noProof/>
        </w:rPr>
        <w:t xml:space="preserve"> Journal of autism and developmental disorders, 2019. </w:t>
      </w:r>
      <w:r w:rsidRPr="003F52EF">
        <w:rPr>
          <w:b/>
          <w:noProof/>
        </w:rPr>
        <w:t>49</w:t>
      </w:r>
      <w:r w:rsidRPr="003F52EF">
        <w:rPr>
          <w:noProof/>
        </w:rPr>
        <w:t>(5): p. 1837-1852.</w:t>
      </w:r>
    </w:p>
    <w:p w14:paraId="502E21E4" w14:textId="77777777" w:rsidR="003F52EF" w:rsidRPr="003F52EF" w:rsidRDefault="003F52EF" w:rsidP="003F52EF">
      <w:pPr>
        <w:pStyle w:val="EndNoteBibliography"/>
        <w:ind w:left="720" w:hanging="720"/>
        <w:rPr>
          <w:noProof/>
        </w:rPr>
      </w:pPr>
      <w:r w:rsidRPr="003F52EF">
        <w:rPr>
          <w:noProof/>
        </w:rPr>
        <w:t>17.</w:t>
      </w:r>
      <w:r w:rsidRPr="003F52EF">
        <w:rPr>
          <w:noProof/>
        </w:rPr>
        <w:tab/>
        <w:t xml:space="preserve">Kohli, M., A.K. Kar, and S. Sinha, </w:t>
      </w:r>
      <w:r w:rsidRPr="003F52EF">
        <w:rPr>
          <w:i/>
          <w:noProof/>
        </w:rPr>
        <w:t>The role of intelligent technologies in early detection of autism spectrum disorder (asd): A scoping review.</w:t>
      </w:r>
      <w:r w:rsidRPr="003F52EF">
        <w:rPr>
          <w:noProof/>
        </w:rPr>
        <w:t xml:space="preserve"> IEEE Access, 2022.</w:t>
      </w:r>
    </w:p>
    <w:p w14:paraId="351966B2" w14:textId="77777777" w:rsidR="003F52EF" w:rsidRPr="003F52EF" w:rsidRDefault="003F52EF" w:rsidP="003F52EF">
      <w:pPr>
        <w:pStyle w:val="EndNoteBibliography"/>
        <w:ind w:left="720" w:hanging="720"/>
        <w:rPr>
          <w:noProof/>
        </w:rPr>
      </w:pPr>
      <w:r w:rsidRPr="003F52EF">
        <w:rPr>
          <w:noProof/>
        </w:rPr>
        <w:t>18.</w:t>
      </w:r>
      <w:r w:rsidRPr="003F52EF">
        <w:rPr>
          <w:noProof/>
        </w:rPr>
        <w:tab/>
        <w:t xml:space="preserve">de Belen, R.A.J., et al., </w:t>
      </w:r>
      <w:r w:rsidRPr="003F52EF">
        <w:rPr>
          <w:i/>
          <w:noProof/>
        </w:rPr>
        <w:t>Computer vision in autism spectrum disorder research: a systematic review of published studies from 2009 to 2019.</w:t>
      </w:r>
      <w:r w:rsidRPr="003F52EF">
        <w:rPr>
          <w:noProof/>
        </w:rPr>
        <w:t xml:space="preserve"> Translational psychiatry, 2020. </w:t>
      </w:r>
      <w:r w:rsidRPr="003F52EF">
        <w:rPr>
          <w:b/>
          <w:noProof/>
        </w:rPr>
        <w:t>10</w:t>
      </w:r>
      <w:r w:rsidRPr="003F52EF">
        <w:rPr>
          <w:noProof/>
        </w:rPr>
        <w:t>(1): p. 333.</w:t>
      </w:r>
    </w:p>
    <w:p w14:paraId="30B067D8" w14:textId="77777777" w:rsidR="003F52EF" w:rsidRPr="003F52EF" w:rsidRDefault="003F52EF" w:rsidP="003F52EF">
      <w:pPr>
        <w:pStyle w:val="EndNoteBibliography"/>
        <w:ind w:left="720" w:hanging="720"/>
        <w:rPr>
          <w:noProof/>
        </w:rPr>
      </w:pPr>
      <w:r w:rsidRPr="003F52EF">
        <w:rPr>
          <w:noProof/>
        </w:rPr>
        <w:t>19.</w:t>
      </w:r>
      <w:r w:rsidRPr="003F52EF">
        <w:rPr>
          <w:noProof/>
        </w:rPr>
        <w:tab/>
        <w:t xml:space="preserve">Song, D.-Y., et al., </w:t>
      </w:r>
      <w:r w:rsidRPr="003F52EF">
        <w:rPr>
          <w:i/>
          <w:noProof/>
        </w:rPr>
        <w:t>The use of artificial intelligence in screening and diagnosis of autism spectrum disorder: a literature review.</w:t>
      </w:r>
      <w:r w:rsidRPr="003F52EF">
        <w:rPr>
          <w:noProof/>
        </w:rPr>
        <w:t xml:space="preserve"> Journal of the Korean Academy of Child and Adolescent Psychiatry, 2019. </w:t>
      </w:r>
      <w:r w:rsidRPr="003F52EF">
        <w:rPr>
          <w:b/>
          <w:noProof/>
        </w:rPr>
        <w:t>30</w:t>
      </w:r>
      <w:r w:rsidRPr="003F52EF">
        <w:rPr>
          <w:noProof/>
        </w:rPr>
        <w:t>(4): p. 145.</w:t>
      </w:r>
    </w:p>
    <w:p w14:paraId="366CDB5C" w14:textId="77777777" w:rsidR="003F52EF" w:rsidRPr="003F52EF" w:rsidRDefault="003F52EF" w:rsidP="003F52EF">
      <w:pPr>
        <w:pStyle w:val="EndNoteBibliography"/>
        <w:ind w:left="720" w:hanging="720"/>
        <w:rPr>
          <w:noProof/>
        </w:rPr>
      </w:pPr>
      <w:r w:rsidRPr="003F52EF">
        <w:rPr>
          <w:noProof/>
        </w:rPr>
        <w:t>20.</w:t>
      </w:r>
      <w:r w:rsidRPr="003F52EF">
        <w:rPr>
          <w:noProof/>
        </w:rPr>
        <w:tab/>
        <w:t xml:space="preserve">Rakić, M., et al., </w:t>
      </w:r>
      <w:r w:rsidRPr="003F52EF">
        <w:rPr>
          <w:i/>
          <w:noProof/>
        </w:rPr>
        <w:t>Improving the detection of autism spectrum disorder by combining structural and functional MRI information.</w:t>
      </w:r>
      <w:r w:rsidRPr="003F52EF">
        <w:rPr>
          <w:noProof/>
        </w:rPr>
        <w:t xml:space="preserve"> NeuroImage: Clinical, 2020. </w:t>
      </w:r>
      <w:r w:rsidRPr="003F52EF">
        <w:rPr>
          <w:b/>
          <w:noProof/>
        </w:rPr>
        <w:t>25</w:t>
      </w:r>
      <w:r w:rsidRPr="003F52EF">
        <w:rPr>
          <w:noProof/>
        </w:rPr>
        <w:t>: p. 102181.</w:t>
      </w:r>
    </w:p>
    <w:p w14:paraId="646819AB" w14:textId="77777777" w:rsidR="003F52EF" w:rsidRPr="003F52EF" w:rsidRDefault="003F52EF" w:rsidP="003F52EF">
      <w:pPr>
        <w:pStyle w:val="EndNoteBibliography"/>
        <w:ind w:left="720" w:hanging="720"/>
        <w:rPr>
          <w:noProof/>
        </w:rPr>
      </w:pPr>
      <w:r w:rsidRPr="003F52EF">
        <w:rPr>
          <w:noProof/>
        </w:rPr>
        <w:t>21.</w:t>
      </w:r>
      <w:r w:rsidRPr="003F52EF">
        <w:rPr>
          <w:noProof/>
        </w:rPr>
        <w:tab/>
        <w:t xml:space="preserve">Kang, J., et al., </w:t>
      </w:r>
      <w:r w:rsidRPr="003F52EF">
        <w:rPr>
          <w:i/>
          <w:noProof/>
        </w:rPr>
        <w:t>The identification of children with autism spectrum disorder by SVM approach on EEG and eye-tracking data.</w:t>
      </w:r>
      <w:r w:rsidRPr="003F52EF">
        <w:rPr>
          <w:noProof/>
        </w:rPr>
        <w:t xml:space="preserve"> Computers in biology and medicine, 2020. </w:t>
      </w:r>
      <w:r w:rsidRPr="003F52EF">
        <w:rPr>
          <w:b/>
          <w:noProof/>
        </w:rPr>
        <w:t>120</w:t>
      </w:r>
      <w:r w:rsidRPr="003F52EF">
        <w:rPr>
          <w:noProof/>
        </w:rPr>
        <w:t>: p. 103722.</w:t>
      </w:r>
    </w:p>
    <w:p w14:paraId="08BE6C50" w14:textId="77777777" w:rsidR="003F52EF" w:rsidRPr="003F52EF" w:rsidRDefault="003F52EF" w:rsidP="003F52EF">
      <w:pPr>
        <w:pStyle w:val="EndNoteBibliography"/>
        <w:ind w:left="720" w:hanging="720"/>
        <w:rPr>
          <w:noProof/>
        </w:rPr>
      </w:pPr>
      <w:r w:rsidRPr="003F52EF">
        <w:rPr>
          <w:noProof/>
        </w:rPr>
        <w:t>22.</w:t>
      </w:r>
      <w:r w:rsidRPr="003F52EF">
        <w:rPr>
          <w:noProof/>
        </w:rPr>
        <w:tab/>
        <w:t xml:space="preserve">Coronato, A. and G.D. Pietro. </w:t>
      </w:r>
      <w:r w:rsidRPr="003F52EF">
        <w:rPr>
          <w:i/>
          <w:noProof/>
        </w:rPr>
        <w:t>Detection of motion disorders of patients with autism spectrum disorders</w:t>
      </w:r>
      <w:r w:rsidRPr="003F52EF">
        <w:rPr>
          <w:noProof/>
        </w:rPr>
        <w:t xml:space="preserve">. in </w:t>
      </w:r>
      <w:r w:rsidRPr="003F52EF">
        <w:rPr>
          <w:i/>
          <w:noProof/>
        </w:rPr>
        <w:t>International Workshop on Ambient Assisted Living</w:t>
      </w:r>
      <w:r w:rsidRPr="003F52EF">
        <w:rPr>
          <w:noProof/>
        </w:rPr>
        <w:t>. 2012. Springer.</w:t>
      </w:r>
    </w:p>
    <w:p w14:paraId="4CF04D97" w14:textId="77777777" w:rsidR="003F52EF" w:rsidRPr="003F52EF" w:rsidRDefault="003F52EF" w:rsidP="003F52EF">
      <w:pPr>
        <w:pStyle w:val="EndNoteBibliography"/>
        <w:ind w:left="720" w:hanging="720"/>
        <w:rPr>
          <w:noProof/>
        </w:rPr>
      </w:pPr>
      <w:r w:rsidRPr="003F52EF">
        <w:rPr>
          <w:noProof/>
        </w:rPr>
        <w:t>23.</w:t>
      </w:r>
      <w:r w:rsidRPr="003F52EF">
        <w:rPr>
          <w:noProof/>
        </w:rPr>
        <w:tab/>
        <w:t xml:space="preserve">Taban, R., A. Parsa, and H. Moradi. </w:t>
      </w:r>
      <w:r w:rsidRPr="003F52EF">
        <w:rPr>
          <w:i/>
          <w:noProof/>
        </w:rPr>
        <w:t>Tip-Toe Walking Detection Using CPG Parameters from Skeleton Data Gathered by Kinect</w:t>
      </w:r>
      <w:r w:rsidRPr="003F52EF">
        <w:rPr>
          <w:noProof/>
        </w:rPr>
        <w:t>. 2017. Springer.</w:t>
      </w:r>
    </w:p>
    <w:p w14:paraId="00363F22" w14:textId="77777777" w:rsidR="003F52EF" w:rsidRPr="003F52EF" w:rsidRDefault="003F52EF" w:rsidP="003F52EF">
      <w:pPr>
        <w:pStyle w:val="EndNoteBibliography"/>
        <w:ind w:left="720" w:hanging="720"/>
        <w:rPr>
          <w:noProof/>
        </w:rPr>
      </w:pPr>
      <w:r w:rsidRPr="003F52EF">
        <w:rPr>
          <w:noProof/>
        </w:rPr>
        <w:t>24.</w:t>
      </w:r>
      <w:r w:rsidRPr="003F52EF">
        <w:rPr>
          <w:noProof/>
        </w:rPr>
        <w:tab/>
        <w:t xml:space="preserve">Sapiro, G., J. Hashemi, and G. Dawson, </w:t>
      </w:r>
      <w:r w:rsidRPr="003F52EF">
        <w:rPr>
          <w:i/>
          <w:noProof/>
        </w:rPr>
        <w:t>Computer vision and behavioral phenotyping: an autism case study.</w:t>
      </w:r>
      <w:r w:rsidRPr="003F52EF">
        <w:rPr>
          <w:noProof/>
        </w:rPr>
        <w:t xml:space="preserve"> Current Opinion in Biomedical Engineering, 2019. </w:t>
      </w:r>
      <w:r w:rsidRPr="003F52EF">
        <w:rPr>
          <w:b/>
          <w:noProof/>
        </w:rPr>
        <w:t>9</w:t>
      </w:r>
      <w:r w:rsidRPr="003F52EF">
        <w:rPr>
          <w:noProof/>
        </w:rPr>
        <w:t>: p. 14-20.</w:t>
      </w:r>
    </w:p>
    <w:p w14:paraId="3514D11E" w14:textId="77777777" w:rsidR="003F52EF" w:rsidRPr="003F52EF" w:rsidRDefault="003F52EF" w:rsidP="003F52EF">
      <w:pPr>
        <w:pStyle w:val="EndNoteBibliography"/>
        <w:ind w:left="720" w:hanging="720"/>
        <w:rPr>
          <w:noProof/>
        </w:rPr>
      </w:pPr>
      <w:r w:rsidRPr="003F52EF">
        <w:rPr>
          <w:noProof/>
        </w:rPr>
        <w:t>25.</w:t>
      </w:r>
      <w:r w:rsidRPr="003F52EF">
        <w:rPr>
          <w:noProof/>
        </w:rPr>
        <w:tab/>
        <w:t xml:space="preserve">Campbell, K., et al., </w:t>
      </w:r>
      <w:r w:rsidRPr="003F52EF">
        <w:rPr>
          <w:i/>
          <w:noProof/>
        </w:rPr>
        <w:t>Computer vision analysis captures atypical attention in toddlers with autism.</w:t>
      </w:r>
      <w:r w:rsidRPr="003F52EF">
        <w:rPr>
          <w:noProof/>
        </w:rPr>
        <w:t xml:space="preserve"> Autism, 2019. </w:t>
      </w:r>
      <w:r w:rsidRPr="003F52EF">
        <w:rPr>
          <w:b/>
          <w:noProof/>
        </w:rPr>
        <w:t>23</w:t>
      </w:r>
      <w:r w:rsidRPr="003F52EF">
        <w:rPr>
          <w:noProof/>
        </w:rPr>
        <w:t>(3): p. 619-628.</w:t>
      </w:r>
    </w:p>
    <w:p w14:paraId="7CA1670C" w14:textId="77777777" w:rsidR="003F52EF" w:rsidRPr="003F52EF" w:rsidRDefault="003F52EF" w:rsidP="003F52EF">
      <w:pPr>
        <w:pStyle w:val="EndNoteBibliography"/>
        <w:ind w:left="720" w:hanging="720"/>
        <w:rPr>
          <w:noProof/>
        </w:rPr>
      </w:pPr>
      <w:r w:rsidRPr="003F52EF">
        <w:rPr>
          <w:noProof/>
        </w:rPr>
        <w:t>26.</w:t>
      </w:r>
      <w:r w:rsidRPr="003F52EF">
        <w:rPr>
          <w:noProof/>
        </w:rPr>
        <w:tab/>
        <w:t xml:space="preserve">Baron-Cohen, S., </w:t>
      </w:r>
      <w:r w:rsidRPr="003F52EF">
        <w:rPr>
          <w:i/>
          <w:noProof/>
        </w:rPr>
        <w:t>Autism and Asperger syndrome</w:t>
      </w:r>
      <w:r w:rsidRPr="003F52EF">
        <w:rPr>
          <w:noProof/>
        </w:rPr>
        <w:t>. 2008: OUP Oxford.</w:t>
      </w:r>
    </w:p>
    <w:p w14:paraId="40495135" w14:textId="77777777" w:rsidR="003F52EF" w:rsidRPr="003F52EF" w:rsidRDefault="003F52EF" w:rsidP="003F52EF">
      <w:pPr>
        <w:pStyle w:val="EndNoteBibliography"/>
        <w:ind w:left="720" w:hanging="720"/>
        <w:rPr>
          <w:noProof/>
        </w:rPr>
      </w:pPr>
      <w:r w:rsidRPr="003F52EF">
        <w:rPr>
          <w:noProof/>
        </w:rPr>
        <w:t>27.</w:t>
      </w:r>
      <w:r w:rsidRPr="003F52EF">
        <w:rPr>
          <w:noProof/>
        </w:rPr>
        <w:tab/>
        <w:t xml:space="preserve">Oberleitner, R., G. Abowd, and J.S. Suri, </w:t>
      </w:r>
      <w:r w:rsidRPr="003F52EF">
        <w:rPr>
          <w:i/>
          <w:noProof/>
        </w:rPr>
        <w:t>Behavior Imaging®’s assessment technology: a mobile infrastructure to transform autism diagnosis and treatment</w:t>
      </w:r>
      <w:r w:rsidRPr="003F52EF">
        <w:rPr>
          <w:noProof/>
        </w:rPr>
        <w:t xml:space="preserve">, in </w:t>
      </w:r>
      <w:r w:rsidRPr="003F52EF">
        <w:rPr>
          <w:i/>
          <w:noProof/>
        </w:rPr>
        <w:t>Imaging the Brain in Autism</w:t>
      </w:r>
      <w:r w:rsidRPr="003F52EF">
        <w:rPr>
          <w:noProof/>
        </w:rPr>
        <w:t>. 2013, Springer. p. 371-380.</w:t>
      </w:r>
    </w:p>
    <w:p w14:paraId="11D5BA1E" w14:textId="77777777" w:rsidR="003F52EF" w:rsidRPr="003F52EF" w:rsidRDefault="003F52EF" w:rsidP="003F52EF">
      <w:pPr>
        <w:pStyle w:val="EndNoteBibliography"/>
        <w:ind w:left="720" w:hanging="720"/>
        <w:rPr>
          <w:noProof/>
        </w:rPr>
      </w:pPr>
      <w:r w:rsidRPr="003F52EF">
        <w:rPr>
          <w:noProof/>
        </w:rPr>
        <w:t>28.</w:t>
      </w:r>
      <w:r w:rsidRPr="003F52EF">
        <w:rPr>
          <w:noProof/>
        </w:rPr>
        <w:tab/>
        <w:t xml:space="preserve">Lanini, M., et al. </w:t>
      </w:r>
      <w:r w:rsidRPr="003F52EF">
        <w:rPr>
          <w:i/>
          <w:noProof/>
        </w:rPr>
        <w:t>Sensorized toys to identify the early ‘red flags’ of autistic spectrum disorders in preschoolers</w:t>
      </w:r>
      <w:r w:rsidRPr="003F52EF">
        <w:rPr>
          <w:noProof/>
        </w:rPr>
        <w:t>. 2018. Springer.</w:t>
      </w:r>
    </w:p>
    <w:p w14:paraId="5A9699E8" w14:textId="77777777" w:rsidR="003F52EF" w:rsidRPr="003F52EF" w:rsidRDefault="003F52EF" w:rsidP="003F52EF">
      <w:pPr>
        <w:pStyle w:val="EndNoteBibliography"/>
        <w:ind w:left="720" w:hanging="720"/>
        <w:rPr>
          <w:noProof/>
        </w:rPr>
      </w:pPr>
      <w:r w:rsidRPr="003F52EF">
        <w:rPr>
          <w:noProof/>
        </w:rPr>
        <w:t>29.</w:t>
      </w:r>
      <w:r w:rsidRPr="003F52EF">
        <w:rPr>
          <w:noProof/>
        </w:rPr>
        <w:tab/>
        <w:t xml:space="preserve">Boccanfuso, L., et al. </w:t>
      </w:r>
      <w:r w:rsidRPr="003F52EF">
        <w:rPr>
          <w:i/>
          <w:noProof/>
        </w:rPr>
        <w:t>Emotional robot to examine different play patterns and affective responses of children with and without ASD</w:t>
      </w:r>
      <w:r w:rsidRPr="003F52EF">
        <w:rPr>
          <w:noProof/>
        </w:rPr>
        <w:t xml:space="preserve">. in </w:t>
      </w:r>
      <w:r w:rsidRPr="003F52EF">
        <w:rPr>
          <w:i/>
          <w:noProof/>
        </w:rPr>
        <w:t>2016 11th ACM/IEEE International Conference on Human-Robot Interaction (HRI)</w:t>
      </w:r>
      <w:r w:rsidRPr="003F52EF">
        <w:rPr>
          <w:noProof/>
        </w:rPr>
        <w:t>. 2016. IEEE.</w:t>
      </w:r>
    </w:p>
    <w:p w14:paraId="18B06A75" w14:textId="77777777" w:rsidR="003F52EF" w:rsidRPr="003F52EF" w:rsidRDefault="003F52EF" w:rsidP="003F52EF">
      <w:pPr>
        <w:pStyle w:val="EndNoteBibliography"/>
        <w:ind w:left="720" w:hanging="720"/>
        <w:rPr>
          <w:noProof/>
        </w:rPr>
      </w:pPr>
      <w:r w:rsidRPr="003F52EF">
        <w:rPr>
          <w:noProof/>
        </w:rPr>
        <w:t>30.</w:t>
      </w:r>
      <w:r w:rsidRPr="003F52EF">
        <w:rPr>
          <w:noProof/>
        </w:rPr>
        <w:tab/>
        <w:t xml:space="preserve">Li, B., et al. </w:t>
      </w:r>
      <w:r w:rsidRPr="003F52EF">
        <w:rPr>
          <w:i/>
          <w:noProof/>
        </w:rPr>
        <w:t>Human robot activity classification based on accelerometer and gyroscope</w:t>
      </w:r>
      <w:r w:rsidRPr="003F52EF">
        <w:rPr>
          <w:noProof/>
        </w:rPr>
        <w:t xml:space="preserve">. in </w:t>
      </w:r>
      <w:r w:rsidRPr="003F52EF">
        <w:rPr>
          <w:i/>
          <w:noProof/>
        </w:rPr>
        <w:t>2016 25th IEEE international symposium on robot and human interactive communication (RO-MAN). Presented at the 2016 25th IEEE international symposium on robot and human interactive communication (RO-MAN)</w:t>
      </w:r>
      <w:r w:rsidRPr="003F52EF">
        <w:rPr>
          <w:noProof/>
        </w:rPr>
        <w:t>. 2016.</w:t>
      </w:r>
    </w:p>
    <w:p w14:paraId="38945513" w14:textId="77777777" w:rsidR="003F52EF" w:rsidRPr="003F52EF" w:rsidRDefault="003F52EF" w:rsidP="003F52EF">
      <w:pPr>
        <w:pStyle w:val="EndNoteBibliography"/>
        <w:ind w:left="720" w:hanging="720"/>
        <w:rPr>
          <w:noProof/>
        </w:rPr>
      </w:pPr>
      <w:r w:rsidRPr="003F52EF">
        <w:rPr>
          <w:noProof/>
        </w:rPr>
        <w:t>31.</w:t>
      </w:r>
      <w:r w:rsidRPr="003F52EF">
        <w:rPr>
          <w:noProof/>
        </w:rPr>
        <w:tab/>
        <w:t xml:space="preserve">Harrop, C., et al., </w:t>
      </w:r>
      <w:r w:rsidRPr="003F52EF">
        <w:rPr>
          <w:i/>
          <w:noProof/>
        </w:rPr>
        <w:t>Play complexity and toy engagement in preschoolers with autism spectrum disorder: Do girls and boys differ?</w:t>
      </w:r>
      <w:r w:rsidRPr="003F52EF">
        <w:rPr>
          <w:noProof/>
        </w:rPr>
        <w:t xml:space="preserve"> Autism, 2017. </w:t>
      </w:r>
      <w:r w:rsidRPr="003F52EF">
        <w:rPr>
          <w:b/>
          <w:noProof/>
        </w:rPr>
        <w:t>21</w:t>
      </w:r>
      <w:r w:rsidRPr="003F52EF">
        <w:rPr>
          <w:noProof/>
        </w:rPr>
        <w:t>(1): p. 37-50.</w:t>
      </w:r>
    </w:p>
    <w:p w14:paraId="408C41A1" w14:textId="77777777" w:rsidR="003F52EF" w:rsidRPr="003F52EF" w:rsidRDefault="003F52EF" w:rsidP="003F52EF">
      <w:pPr>
        <w:pStyle w:val="EndNoteBibliography"/>
        <w:ind w:left="720" w:hanging="720"/>
        <w:rPr>
          <w:noProof/>
        </w:rPr>
      </w:pPr>
      <w:r w:rsidRPr="003F52EF">
        <w:rPr>
          <w:noProof/>
        </w:rPr>
        <w:t>32.</w:t>
      </w:r>
      <w:r w:rsidRPr="003F52EF">
        <w:rPr>
          <w:noProof/>
        </w:rPr>
        <w:tab/>
        <w:t xml:space="preserve">Virtanen, P., et al., </w:t>
      </w:r>
      <w:r w:rsidRPr="003F52EF">
        <w:rPr>
          <w:i/>
          <w:noProof/>
        </w:rPr>
        <w:t>SciPy 1.0: fundamental algorithms for scientific computing in Python.</w:t>
      </w:r>
      <w:r w:rsidRPr="003F52EF">
        <w:rPr>
          <w:noProof/>
        </w:rPr>
        <w:t xml:space="preserve"> Nature methods, 2020. </w:t>
      </w:r>
      <w:r w:rsidRPr="003F52EF">
        <w:rPr>
          <w:b/>
          <w:noProof/>
        </w:rPr>
        <w:t>17</w:t>
      </w:r>
      <w:r w:rsidRPr="003F52EF">
        <w:rPr>
          <w:noProof/>
        </w:rPr>
        <w:t>(3): p. 261-272.</w:t>
      </w:r>
    </w:p>
    <w:p w14:paraId="2B4D9F62" w14:textId="77777777" w:rsidR="003F52EF" w:rsidRPr="003F52EF" w:rsidRDefault="003F52EF" w:rsidP="003F52EF">
      <w:pPr>
        <w:pStyle w:val="EndNoteBibliography"/>
        <w:ind w:left="720" w:hanging="720"/>
        <w:rPr>
          <w:noProof/>
        </w:rPr>
      </w:pPr>
      <w:r w:rsidRPr="003F52EF">
        <w:rPr>
          <w:noProof/>
        </w:rPr>
        <w:t>33.</w:t>
      </w:r>
      <w:r w:rsidRPr="003F52EF">
        <w:rPr>
          <w:noProof/>
        </w:rPr>
        <w:tab/>
        <w:t xml:space="preserve">Pedregosa, F., et al., </w:t>
      </w:r>
      <w:r w:rsidRPr="003F52EF">
        <w:rPr>
          <w:i/>
          <w:noProof/>
        </w:rPr>
        <w:t>Scikit-learn: Machine learning in Python.</w:t>
      </w:r>
      <w:r w:rsidRPr="003F52EF">
        <w:rPr>
          <w:noProof/>
        </w:rPr>
        <w:t xml:space="preserve"> the Journal of machine Learning research, 2011. </w:t>
      </w:r>
      <w:r w:rsidRPr="003F52EF">
        <w:rPr>
          <w:b/>
          <w:noProof/>
        </w:rPr>
        <w:t>12</w:t>
      </w:r>
      <w:r w:rsidRPr="003F52EF">
        <w:rPr>
          <w:noProof/>
        </w:rPr>
        <w:t>: p. 2825-2830.</w:t>
      </w:r>
    </w:p>
    <w:p w14:paraId="4AB6FDD4" w14:textId="5FBE86FE" w:rsidR="009130F8" w:rsidRDefault="006B2CCE" w:rsidP="003F52EF">
      <w:pPr>
        <w:pBdr>
          <w:top w:val="nil"/>
          <w:left w:val="nil"/>
          <w:bottom w:val="nil"/>
          <w:right w:val="nil"/>
          <w:between w:val="nil"/>
        </w:pBdr>
        <w:spacing w:line="240" w:lineRule="auto"/>
      </w:pPr>
      <w:r>
        <w:fldChar w:fldCharType="end"/>
      </w:r>
    </w:p>
    <w:sectPr w:rsidR="009130F8">
      <w:headerReference w:type="even" r:id="rId12"/>
      <w:headerReference w:type="default" r:id="rId13"/>
      <w:headerReference w:type="first" r:id="rId14"/>
      <w:footerReference w:type="first" r:id="rId15"/>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B79D" w14:textId="77777777" w:rsidR="0057363A" w:rsidRDefault="0057363A">
      <w:pPr>
        <w:spacing w:line="240" w:lineRule="auto"/>
      </w:pPr>
      <w:r>
        <w:separator/>
      </w:r>
    </w:p>
  </w:endnote>
  <w:endnote w:type="continuationSeparator" w:id="0">
    <w:p w14:paraId="134B77BD" w14:textId="77777777" w:rsidR="0057363A" w:rsidRDefault="00573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106FE" w14:textId="77777777" w:rsidR="0057363A" w:rsidRDefault="0057363A">
      <w:pPr>
        <w:spacing w:line="240" w:lineRule="auto"/>
      </w:pPr>
      <w:r>
        <w:separator/>
      </w:r>
    </w:p>
  </w:footnote>
  <w:footnote w:type="continuationSeparator" w:id="0">
    <w:p w14:paraId="29993823" w14:textId="77777777" w:rsidR="0057363A" w:rsidRDefault="005736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3BB7D3BB"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4B2906">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B2906">
      <w:rPr>
        <w:noProof/>
        <w:sz w:val="16"/>
        <w:szCs w:val="16"/>
      </w:rPr>
      <w:t>9</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313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kwrwUAjQtxv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8&lt;/item&gt;&lt;item&gt;29&lt;/item&gt;&lt;item&gt;31&lt;/item&gt;&lt;item&gt;32&lt;/item&gt;&lt;item&gt;33&lt;/item&gt;&lt;item&gt;34&lt;/item&gt;&lt;item&gt;35&lt;/item&gt;&lt;item&gt;36&lt;/item&gt;&lt;item&gt;37&lt;/item&gt;&lt;/record-ids&gt;&lt;/item&gt;&lt;/Libraries&gt;"/>
  </w:docVars>
  <w:rsids>
    <w:rsidRoot w:val="009130F8"/>
    <w:rsid w:val="00017144"/>
    <w:rsid w:val="0004274D"/>
    <w:rsid w:val="0004386D"/>
    <w:rsid w:val="0006553A"/>
    <w:rsid w:val="00084493"/>
    <w:rsid w:val="000B57AE"/>
    <w:rsid w:val="000D0F50"/>
    <w:rsid w:val="0012483A"/>
    <w:rsid w:val="00147226"/>
    <w:rsid w:val="00161B7A"/>
    <w:rsid w:val="001B6978"/>
    <w:rsid w:val="001B71E0"/>
    <w:rsid w:val="001F0F64"/>
    <w:rsid w:val="001F1274"/>
    <w:rsid w:val="002726F4"/>
    <w:rsid w:val="002D1E32"/>
    <w:rsid w:val="002F6D8C"/>
    <w:rsid w:val="00301AB4"/>
    <w:rsid w:val="00307989"/>
    <w:rsid w:val="0033577A"/>
    <w:rsid w:val="00341818"/>
    <w:rsid w:val="00362E7E"/>
    <w:rsid w:val="00363503"/>
    <w:rsid w:val="00381DB4"/>
    <w:rsid w:val="00391D78"/>
    <w:rsid w:val="003A5625"/>
    <w:rsid w:val="003D0726"/>
    <w:rsid w:val="003F0EB8"/>
    <w:rsid w:val="003F52EF"/>
    <w:rsid w:val="0042398B"/>
    <w:rsid w:val="0043175A"/>
    <w:rsid w:val="00434B79"/>
    <w:rsid w:val="00457247"/>
    <w:rsid w:val="004679F0"/>
    <w:rsid w:val="004B2906"/>
    <w:rsid w:val="004B323A"/>
    <w:rsid w:val="004D72F7"/>
    <w:rsid w:val="004F6537"/>
    <w:rsid w:val="0054325D"/>
    <w:rsid w:val="005551A6"/>
    <w:rsid w:val="00562A78"/>
    <w:rsid w:val="0057363A"/>
    <w:rsid w:val="005837BA"/>
    <w:rsid w:val="005A0EC1"/>
    <w:rsid w:val="005B5E77"/>
    <w:rsid w:val="005B6C0B"/>
    <w:rsid w:val="005C3D69"/>
    <w:rsid w:val="005C6F8D"/>
    <w:rsid w:val="005D4960"/>
    <w:rsid w:val="005E4777"/>
    <w:rsid w:val="005F1C2C"/>
    <w:rsid w:val="0063518A"/>
    <w:rsid w:val="00667988"/>
    <w:rsid w:val="00671CBE"/>
    <w:rsid w:val="00682E63"/>
    <w:rsid w:val="00686220"/>
    <w:rsid w:val="00697723"/>
    <w:rsid w:val="006A50A9"/>
    <w:rsid w:val="006B2CCE"/>
    <w:rsid w:val="006B4D1E"/>
    <w:rsid w:val="006C3E48"/>
    <w:rsid w:val="006D4441"/>
    <w:rsid w:val="006F2BD8"/>
    <w:rsid w:val="00727D60"/>
    <w:rsid w:val="00750649"/>
    <w:rsid w:val="00757A82"/>
    <w:rsid w:val="00766414"/>
    <w:rsid w:val="0078004E"/>
    <w:rsid w:val="007C29F0"/>
    <w:rsid w:val="007E0754"/>
    <w:rsid w:val="007E1DA7"/>
    <w:rsid w:val="00810017"/>
    <w:rsid w:val="00824A7D"/>
    <w:rsid w:val="00850018"/>
    <w:rsid w:val="00851913"/>
    <w:rsid w:val="008609BD"/>
    <w:rsid w:val="00861FAC"/>
    <w:rsid w:val="008654BC"/>
    <w:rsid w:val="0088669D"/>
    <w:rsid w:val="008C2CAA"/>
    <w:rsid w:val="008C5462"/>
    <w:rsid w:val="009130F8"/>
    <w:rsid w:val="009273A5"/>
    <w:rsid w:val="00944F90"/>
    <w:rsid w:val="0095614A"/>
    <w:rsid w:val="0098145B"/>
    <w:rsid w:val="0098370A"/>
    <w:rsid w:val="00984CDB"/>
    <w:rsid w:val="009A7E99"/>
    <w:rsid w:val="009C334E"/>
    <w:rsid w:val="009D6046"/>
    <w:rsid w:val="009E0A19"/>
    <w:rsid w:val="009F4CA1"/>
    <w:rsid w:val="009F52FA"/>
    <w:rsid w:val="009F68BE"/>
    <w:rsid w:val="00A2401F"/>
    <w:rsid w:val="00A40281"/>
    <w:rsid w:val="00A63CAA"/>
    <w:rsid w:val="00A750DB"/>
    <w:rsid w:val="00A81E34"/>
    <w:rsid w:val="00B54149"/>
    <w:rsid w:val="00BE1D1A"/>
    <w:rsid w:val="00C0584B"/>
    <w:rsid w:val="00C305F3"/>
    <w:rsid w:val="00C33736"/>
    <w:rsid w:val="00C47948"/>
    <w:rsid w:val="00C71F5D"/>
    <w:rsid w:val="00C87C1A"/>
    <w:rsid w:val="00CA1E83"/>
    <w:rsid w:val="00CA1EB0"/>
    <w:rsid w:val="00CE567C"/>
    <w:rsid w:val="00CF24BE"/>
    <w:rsid w:val="00D006CE"/>
    <w:rsid w:val="00D21699"/>
    <w:rsid w:val="00D223EB"/>
    <w:rsid w:val="00D4214E"/>
    <w:rsid w:val="00D448C2"/>
    <w:rsid w:val="00D46843"/>
    <w:rsid w:val="00D9047E"/>
    <w:rsid w:val="00E37CFB"/>
    <w:rsid w:val="00E53C6E"/>
    <w:rsid w:val="00E62719"/>
    <w:rsid w:val="00E64C3D"/>
    <w:rsid w:val="00E7741F"/>
    <w:rsid w:val="00E805F8"/>
    <w:rsid w:val="00E84129"/>
    <w:rsid w:val="00E95102"/>
    <w:rsid w:val="00EE51BD"/>
    <w:rsid w:val="00EF3669"/>
    <w:rsid w:val="00EF5715"/>
    <w:rsid w:val="00F00E9B"/>
    <w:rsid w:val="00F50843"/>
    <w:rsid w:val="00F61F05"/>
    <w:rsid w:val="00F71DD6"/>
    <w:rsid w:val="00F812FC"/>
    <w:rsid w:val="00F8176A"/>
    <w:rsid w:val="00F96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E0"/>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customStyle="1" w:styleId="UnresolvedMention1">
    <w:name w:val="Unresolved Mention1"/>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75">
      <w:bodyDiv w:val="1"/>
      <w:marLeft w:val="0"/>
      <w:marRight w:val="0"/>
      <w:marTop w:val="0"/>
      <w:marBottom w:val="0"/>
      <w:divBdr>
        <w:top w:val="none" w:sz="0" w:space="0" w:color="auto"/>
        <w:left w:val="none" w:sz="0" w:space="0" w:color="auto"/>
        <w:bottom w:val="none" w:sz="0" w:space="0" w:color="auto"/>
        <w:right w:val="none" w:sz="0" w:space="0" w:color="auto"/>
      </w:divBdr>
    </w:div>
    <w:div w:id="849754200">
      <w:bodyDiv w:val="1"/>
      <w:marLeft w:val="0"/>
      <w:marRight w:val="0"/>
      <w:marTop w:val="0"/>
      <w:marBottom w:val="0"/>
      <w:divBdr>
        <w:top w:val="none" w:sz="0" w:space="0" w:color="auto"/>
        <w:left w:val="none" w:sz="0" w:space="0" w:color="auto"/>
        <w:bottom w:val="none" w:sz="0" w:space="0" w:color="auto"/>
        <w:right w:val="none" w:sz="0" w:space="0" w:color="auto"/>
      </w:divBdr>
      <w:divsChild>
        <w:div w:id="467164394">
          <w:marLeft w:val="0"/>
          <w:marRight w:val="0"/>
          <w:marTop w:val="0"/>
          <w:marBottom w:val="0"/>
          <w:divBdr>
            <w:top w:val="none" w:sz="0" w:space="0" w:color="auto"/>
            <w:left w:val="none" w:sz="0" w:space="0" w:color="auto"/>
            <w:bottom w:val="none" w:sz="0" w:space="0" w:color="auto"/>
            <w:right w:val="none" w:sz="0" w:space="0" w:color="auto"/>
          </w:divBdr>
          <w:divsChild>
            <w:div w:id="724530055">
              <w:marLeft w:val="0"/>
              <w:marRight w:val="0"/>
              <w:marTop w:val="0"/>
              <w:marBottom w:val="0"/>
              <w:divBdr>
                <w:top w:val="none" w:sz="0" w:space="0" w:color="auto"/>
                <w:left w:val="none" w:sz="0" w:space="0" w:color="auto"/>
                <w:bottom w:val="none" w:sz="0" w:space="0" w:color="auto"/>
                <w:right w:val="none" w:sz="0" w:space="0" w:color="auto"/>
              </w:divBdr>
            </w:div>
            <w:div w:id="502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11</Pages>
  <Words>13078</Words>
  <Characters>74551</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6</cp:revision>
  <cp:lastPrinted>2022-12-28T14:25:00Z</cp:lastPrinted>
  <dcterms:created xsi:type="dcterms:W3CDTF">2023-02-11T00:01:00Z</dcterms:created>
  <dcterms:modified xsi:type="dcterms:W3CDTF">2023-02-11T17:42:00Z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