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677C8" w14:textId="77777777" w:rsidR="009130F8" w:rsidRDefault="009130F8">
      <w:pPr>
        <w:pBdr>
          <w:top w:val="nil"/>
          <w:left w:val="nil"/>
          <w:bottom w:val="nil"/>
          <w:right w:val="nil"/>
          <w:between w:val="nil"/>
        </w:pBdr>
        <w:spacing w:before="240" w:line="240" w:lineRule="auto"/>
        <w:jc w:val="left"/>
        <w:rPr>
          <w:i/>
        </w:rPr>
      </w:pPr>
    </w:p>
    <w:p w14:paraId="6BFDF9B6" w14:textId="77777777" w:rsidR="009130F8" w:rsidRDefault="003D0726">
      <w:pPr>
        <w:pBdr>
          <w:top w:val="nil"/>
          <w:left w:val="nil"/>
          <w:bottom w:val="nil"/>
          <w:right w:val="nil"/>
          <w:between w:val="nil"/>
        </w:pBdr>
        <w:spacing w:before="240" w:line="240" w:lineRule="auto"/>
        <w:jc w:val="left"/>
        <w:rPr>
          <w:i/>
        </w:rPr>
      </w:pPr>
      <w:r>
        <w:rPr>
          <w:i/>
        </w:rPr>
        <w:t>Type of the Paper (Article, Review, Communication, etc.)</w:t>
      </w:r>
    </w:p>
    <w:p w14:paraId="0961B4F4" w14:textId="77777777" w:rsidR="009130F8" w:rsidRDefault="003D0726">
      <w:pPr>
        <w:pBdr>
          <w:top w:val="nil"/>
          <w:left w:val="nil"/>
          <w:bottom w:val="nil"/>
          <w:right w:val="nil"/>
          <w:between w:val="nil"/>
        </w:pBdr>
        <w:spacing w:after="240" w:line="240" w:lineRule="auto"/>
        <w:jc w:val="left"/>
        <w:rPr>
          <w:rFonts w:ascii="Arial" w:eastAsia="Arial" w:hAnsi="Arial" w:cs="Arial"/>
          <w:b/>
          <w:sz w:val="36"/>
          <w:szCs w:val="36"/>
        </w:rPr>
      </w:pPr>
      <w:r>
        <w:rPr>
          <w:b/>
          <w:sz w:val="36"/>
          <w:szCs w:val="36"/>
        </w:rPr>
        <w:t>An Intelligent Toy Car for Autism Screening using Multi-Modal Features</w:t>
      </w:r>
    </w:p>
    <w:p w14:paraId="0467B59B" w14:textId="77777777" w:rsidR="009130F8" w:rsidRDefault="003D0726">
      <w:pPr>
        <w:pBdr>
          <w:top w:val="nil"/>
          <w:left w:val="nil"/>
          <w:bottom w:val="nil"/>
          <w:right w:val="nil"/>
          <w:between w:val="nil"/>
        </w:pBdr>
        <w:spacing w:after="360" w:line="240" w:lineRule="auto"/>
        <w:jc w:val="left"/>
        <w:rPr>
          <w:b/>
        </w:rPr>
      </w:pPr>
      <w:r>
        <w:rPr>
          <w:b/>
        </w:rPr>
        <w:t xml:space="preserve">Bijan Mehralizadeh </w:t>
      </w:r>
      <w:r>
        <w:rPr>
          <w:b/>
          <w:vertAlign w:val="superscript"/>
        </w:rPr>
        <w:t>1</w:t>
      </w:r>
      <w:r>
        <w:rPr>
          <w:b/>
        </w:rPr>
        <w:t xml:space="preserve">, Bahar Baradaran </w:t>
      </w:r>
      <w:r>
        <w:rPr>
          <w:b/>
          <w:vertAlign w:val="superscript"/>
        </w:rPr>
        <w:t>2</w:t>
      </w:r>
      <w:r>
        <w:rPr>
          <w:b/>
        </w:rPr>
        <w:t>, Shahab Nikkhoo</w:t>
      </w:r>
      <w:r>
        <w:rPr>
          <w:b/>
          <w:vertAlign w:val="superscript"/>
        </w:rPr>
        <w:t>,3</w:t>
      </w:r>
      <w:r>
        <w:rPr>
          <w:b/>
        </w:rPr>
        <w:t>, Pegah Soleiman</w:t>
      </w:r>
      <w:r>
        <w:rPr>
          <w:b/>
          <w:vertAlign w:val="superscript"/>
        </w:rPr>
        <w:t>4</w:t>
      </w:r>
      <w:r>
        <w:rPr>
          <w:b/>
        </w:rPr>
        <w:t xml:space="preserve">, and Hadi Moradi </w:t>
      </w:r>
      <w:proofErr w:type="gramStart"/>
      <w:r>
        <w:rPr>
          <w:b/>
          <w:vertAlign w:val="superscript"/>
        </w:rPr>
        <w:t>4,*</w:t>
      </w:r>
      <w:proofErr w:type="gramEnd"/>
    </w:p>
    <w:tbl>
      <w:tblPr>
        <w:tblStyle w:val="a6"/>
        <w:tblpPr w:leftFromText="180" w:rightFromText="180" w:vertAnchor="page" w:horzAnchor="margin" w:tblpY="5406"/>
        <w:tblW w:w="2410"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tblGrid>
      <w:tr w:rsidR="009130F8" w14:paraId="1B7BA14E" w14:textId="77777777" w:rsidTr="0063518A">
        <w:tc>
          <w:tcPr>
            <w:tcW w:w="2410" w:type="dxa"/>
            <w:shd w:val="clear" w:color="auto" w:fill="auto"/>
          </w:tcPr>
          <w:p w14:paraId="19AEC14B" w14:textId="77777777" w:rsidR="009130F8" w:rsidRDefault="003D0726" w:rsidP="0063518A">
            <w:pPr>
              <w:pBdr>
                <w:top w:val="nil"/>
                <w:left w:val="nil"/>
                <w:bottom w:val="nil"/>
                <w:right w:val="nil"/>
                <w:between w:val="nil"/>
              </w:pBdr>
              <w:spacing w:line="240" w:lineRule="auto"/>
              <w:ind w:right="113"/>
              <w:jc w:val="left"/>
              <w:rPr>
                <w:sz w:val="14"/>
                <w:szCs w:val="14"/>
              </w:rPr>
            </w:pPr>
            <w:r>
              <w:rPr>
                <w:b/>
                <w:sz w:val="14"/>
                <w:szCs w:val="14"/>
              </w:rPr>
              <w:t>Citation:</w:t>
            </w:r>
            <w:r>
              <w:rPr>
                <w:sz w:val="14"/>
                <w:szCs w:val="14"/>
              </w:rPr>
              <w:t xml:space="preserve"> </w:t>
            </w:r>
            <w:proofErr w:type="spellStart"/>
            <w:r>
              <w:rPr>
                <w:sz w:val="14"/>
                <w:szCs w:val="14"/>
              </w:rPr>
              <w:t>Lastname</w:t>
            </w:r>
            <w:proofErr w:type="spellEnd"/>
            <w:r>
              <w:rPr>
                <w:sz w:val="14"/>
                <w:szCs w:val="14"/>
              </w:rPr>
              <w:t xml:space="preserve">, F.; </w:t>
            </w:r>
            <w:proofErr w:type="spellStart"/>
            <w:r>
              <w:rPr>
                <w:sz w:val="14"/>
                <w:szCs w:val="14"/>
              </w:rPr>
              <w:t>Lastname</w:t>
            </w:r>
            <w:proofErr w:type="spellEnd"/>
            <w:r>
              <w:rPr>
                <w:sz w:val="14"/>
                <w:szCs w:val="14"/>
              </w:rPr>
              <w:t xml:space="preserve">, F.; </w:t>
            </w:r>
            <w:proofErr w:type="spellStart"/>
            <w:r>
              <w:rPr>
                <w:sz w:val="14"/>
                <w:szCs w:val="14"/>
              </w:rPr>
              <w:t>Lastname</w:t>
            </w:r>
            <w:proofErr w:type="spellEnd"/>
            <w:r>
              <w:rPr>
                <w:sz w:val="14"/>
                <w:szCs w:val="14"/>
              </w:rPr>
              <w:t xml:space="preserve">, F. Title. </w:t>
            </w:r>
            <w:r>
              <w:rPr>
                <w:i/>
                <w:sz w:val="14"/>
                <w:szCs w:val="14"/>
              </w:rPr>
              <w:t xml:space="preserve">Sustainability </w:t>
            </w:r>
            <w:r>
              <w:rPr>
                <w:b/>
                <w:sz w:val="14"/>
                <w:szCs w:val="14"/>
              </w:rPr>
              <w:t>2021</w:t>
            </w:r>
            <w:r>
              <w:rPr>
                <w:sz w:val="14"/>
                <w:szCs w:val="14"/>
              </w:rPr>
              <w:t xml:space="preserve">, </w:t>
            </w:r>
            <w:r>
              <w:rPr>
                <w:i/>
                <w:sz w:val="14"/>
                <w:szCs w:val="14"/>
              </w:rPr>
              <w:t>13</w:t>
            </w:r>
            <w:r>
              <w:rPr>
                <w:sz w:val="14"/>
                <w:szCs w:val="14"/>
              </w:rPr>
              <w:t>, x. https://doi.org/10.3390/xxxxx</w:t>
            </w:r>
          </w:p>
          <w:p w14:paraId="603A26BF" w14:textId="77777777" w:rsidR="009130F8" w:rsidRDefault="003D0726" w:rsidP="0063518A">
            <w:pPr>
              <w:pBdr>
                <w:top w:val="nil"/>
                <w:left w:val="nil"/>
                <w:bottom w:val="nil"/>
                <w:right w:val="nil"/>
                <w:between w:val="nil"/>
              </w:pBdr>
              <w:spacing w:before="240" w:after="240" w:line="240" w:lineRule="auto"/>
              <w:ind w:right="113"/>
              <w:jc w:val="left"/>
              <w:rPr>
                <w:rFonts w:ascii="SimSun" w:eastAsia="SimSun" w:hAnsi="SimSun" w:cs="SimSun"/>
                <w:sz w:val="14"/>
                <w:szCs w:val="14"/>
              </w:rPr>
            </w:pPr>
            <w:r>
              <w:rPr>
                <w:sz w:val="14"/>
                <w:szCs w:val="14"/>
              </w:rPr>
              <w:t xml:space="preserve">Academic Editor: </w:t>
            </w:r>
            <w:proofErr w:type="spellStart"/>
            <w:r>
              <w:rPr>
                <w:sz w:val="14"/>
                <w:szCs w:val="14"/>
              </w:rPr>
              <w:t>Firstname</w:t>
            </w:r>
            <w:proofErr w:type="spellEnd"/>
            <w:r>
              <w:rPr>
                <w:sz w:val="14"/>
                <w:szCs w:val="14"/>
              </w:rPr>
              <w:t xml:space="preserve"> </w:t>
            </w:r>
            <w:proofErr w:type="spellStart"/>
            <w:r>
              <w:rPr>
                <w:sz w:val="14"/>
                <w:szCs w:val="14"/>
              </w:rPr>
              <w:t>Lastname</w:t>
            </w:r>
            <w:proofErr w:type="spellEnd"/>
          </w:p>
          <w:p w14:paraId="31ED58AF" w14:textId="77777777" w:rsidR="009130F8" w:rsidRDefault="003D0726" w:rsidP="0063518A">
            <w:pPr>
              <w:pBdr>
                <w:top w:val="nil"/>
                <w:left w:val="nil"/>
                <w:bottom w:val="nil"/>
                <w:right w:val="nil"/>
                <w:between w:val="nil"/>
              </w:pBdr>
              <w:spacing w:line="240" w:lineRule="auto"/>
              <w:ind w:right="113"/>
              <w:jc w:val="left"/>
              <w:rPr>
                <w:rFonts w:ascii="SimSun" w:eastAsia="SimSun" w:hAnsi="SimSun" w:cs="SimSun"/>
                <w:sz w:val="14"/>
                <w:szCs w:val="14"/>
              </w:rPr>
            </w:pPr>
            <w:r>
              <w:rPr>
                <w:sz w:val="14"/>
                <w:szCs w:val="14"/>
              </w:rPr>
              <w:t>Received: date</w:t>
            </w:r>
          </w:p>
          <w:p w14:paraId="79700F9B" w14:textId="77777777" w:rsidR="009130F8" w:rsidRDefault="003D0726" w:rsidP="0063518A">
            <w:pPr>
              <w:pBdr>
                <w:top w:val="nil"/>
                <w:left w:val="nil"/>
                <w:bottom w:val="nil"/>
                <w:right w:val="nil"/>
                <w:between w:val="nil"/>
              </w:pBdr>
              <w:spacing w:line="240" w:lineRule="auto"/>
              <w:ind w:right="113"/>
              <w:jc w:val="left"/>
              <w:rPr>
                <w:sz w:val="14"/>
                <w:szCs w:val="14"/>
              </w:rPr>
            </w:pPr>
            <w:r>
              <w:rPr>
                <w:sz w:val="14"/>
                <w:szCs w:val="14"/>
              </w:rPr>
              <w:t>Accepted: date</w:t>
            </w:r>
          </w:p>
          <w:p w14:paraId="5B13ABF0" w14:textId="77777777" w:rsidR="009130F8" w:rsidRDefault="003D0726" w:rsidP="0063518A">
            <w:pPr>
              <w:pBdr>
                <w:top w:val="nil"/>
                <w:left w:val="nil"/>
                <w:bottom w:val="nil"/>
                <w:right w:val="nil"/>
                <w:between w:val="nil"/>
              </w:pBdr>
              <w:spacing w:after="240" w:line="240" w:lineRule="auto"/>
              <w:ind w:right="113"/>
              <w:jc w:val="left"/>
              <w:rPr>
                <w:sz w:val="14"/>
                <w:szCs w:val="14"/>
              </w:rPr>
            </w:pPr>
            <w:r>
              <w:rPr>
                <w:sz w:val="14"/>
                <w:szCs w:val="14"/>
              </w:rPr>
              <w:t>Published: date</w:t>
            </w:r>
          </w:p>
          <w:p w14:paraId="1CB7EF21" w14:textId="77777777" w:rsidR="009130F8" w:rsidRDefault="003D0726" w:rsidP="0063518A">
            <w:pPr>
              <w:pBdr>
                <w:top w:val="nil"/>
                <w:left w:val="nil"/>
                <w:bottom w:val="nil"/>
                <w:right w:val="nil"/>
                <w:between w:val="nil"/>
              </w:pBdr>
              <w:spacing w:after="120" w:line="240" w:lineRule="auto"/>
              <w:ind w:right="113"/>
              <w:rPr>
                <w:sz w:val="14"/>
                <w:szCs w:val="14"/>
              </w:rPr>
            </w:pPr>
            <w:r>
              <w:rPr>
                <w:b/>
                <w:sz w:val="14"/>
                <w:szCs w:val="14"/>
              </w:rPr>
              <w:t>Publisher's Note:</w:t>
            </w:r>
            <w:r>
              <w:rPr>
                <w:sz w:val="14"/>
                <w:szCs w:val="14"/>
              </w:rPr>
              <w:t xml:space="preserve"> MDPI stays neutral </w:t>
            </w:r>
            <w:proofErr w:type="gramStart"/>
            <w:r>
              <w:rPr>
                <w:sz w:val="14"/>
                <w:szCs w:val="14"/>
              </w:rPr>
              <w:t>with regard to</w:t>
            </w:r>
            <w:proofErr w:type="gramEnd"/>
            <w:r>
              <w:rPr>
                <w:sz w:val="14"/>
                <w:szCs w:val="14"/>
              </w:rPr>
              <w:t xml:space="preserve"> jurisdictional claims in published maps and institutional affiliations.</w:t>
            </w:r>
          </w:p>
          <w:p w14:paraId="575D8FC4" w14:textId="77777777" w:rsidR="009130F8" w:rsidRDefault="003D0726" w:rsidP="0063518A">
            <w:pPr>
              <w:spacing w:before="240"/>
              <w:ind w:right="113"/>
              <w:jc w:val="left"/>
              <w:rPr>
                <w:sz w:val="14"/>
                <w:szCs w:val="14"/>
              </w:rPr>
            </w:pPr>
            <w:r>
              <w:rPr>
                <w:noProof/>
              </w:rPr>
              <w:drawing>
                <wp:inline distT="0" distB="0" distL="0" distR="0" wp14:anchorId="69348814" wp14:editId="1F554DD8">
                  <wp:extent cx="692785" cy="249555"/>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92785" cy="249555"/>
                          </a:xfrm>
                          <a:prstGeom prst="rect">
                            <a:avLst/>
                          </a:prstGeom>
                          <a:ln/>
                        </pic:spPr>
                      </pic:pic>
                    </a:graphicData>
                  </a:graphic>
                </wp:inline>
              </w:drawing>
            </w:r>
          </w:p>
          <w:p w14:paraId="3B6136AF" w14:textId="77777777" w:rsidR="009130F8" w:rsidRDefault="003D0726" w:rsidP="0063518A">
            <w:pPr>
              <w:spacing w:before="60"/>
              <w:ind w:right="113"/>
              <w:rPr>
                <w:sz w:val="14"/>
                <w:szCs w:val="14"/>
              </w:rPr>
            </w:pPr>
            <w:r>
              <w:rPr>
                <w:b/>
                <w:sz w:val="14"/>
                <w:szCs w:val="14"/>
              </w:rPr>
              <w:t>Copyright:</w:t>
            </w:r>
            <w:r>
              <w:rPr>
                <w:sz w:val="14"/>
                <w:szCs w:val="14"/>
              </w:rPr>
              <w:t xml:space="preserve"> © 2021 by the authors. Submitted for possible open access publication under the terms and conditions of the Creative Commons Attribution (CC BY) license (https://creativecommons.org/licenses/by/4.0/).</w:t>
            </w:r>
          </w:p>
        </w:tc>
      </w:tr>
    </w:tbl>
    <w:p w14:paraId="70E7FCFB" w14:textId="77777777" w:rsidR="009130F8" w:rsidRDefault="003D0726">
      <w:pPr>
        <w:pBdr>
          <w:top w:val="nil"/>
          <w:left w:val="nil"/>
          <w:bottom w:val="nil"/>
          <w:right w:val="nil"/>
          <w:between w:val="nil"/>
        </w:pBdr>
        <w:spacing w:line="240" w:lineRule="auto"/>
        <w:ind w:left="2806" w:hanging="198"/>
        <w:jc w:val="left"/>
        <w:rPr>
          <w:sz w:val="16"/>
          <w:szCs w:val="16"/>
        </w:rPr>
      </w:pPr>
      <w:r>
        <w:rPr>
          <w:sz w:val="16"/>
          <w:szCs w:val="16"/>
        </w:rPr>
        <w:tab/>
        <w:t>School of Mechanical Engineering, Tehran, Iran; b.mehr@ut.ac.ir</w:t>
      </w:r>
    </w:p>
    <w:p w14:paraId="0EE12C9C" w14:textId="3E8A2648" w:rsidR="009130F8" w:rsidRDefault="003D0726">
      <w:pPr>
        <w:pBdr>
          <w:top w:val="nil"/>
          <w:left w:val="nil"/>
          <w:bottom w:val="nil"/>
          <w:right w:val="nil"/>
          <w:between w:val="nil"/>
        </w:pBdr>
        <w:spacing w:line="240" w:lineRule="auto"/>
        <w:ind w:left="2806" w:hanging="198"/>
        <w:jc w:val="left"/>
        <w:rPr>
          <w:sz w:val="16"/>
          <w:szCs w:val="16"/>
        </w:rPr>
      </w:pPr>
      <w:r>
        <w:rPr>
          <w:sz w:val="16"/>
          <w:szCs w:val="16"/>
          <w:vertAlign w:val="superscript"/>
        </w:rPr>
        <w:t>2</w:t>
      </w:r>
      <w:r>
        <w:rPr>
          <w:sz w:val="16"/>
          <w:szCs w:val="16"/>
        </w:rPr>
        <w:tab/>
        <w:t xml:space="preserve">Department of Biomedical Engineering, University of Minnesota, </w:t>
      </w:r>
      <w:r w:rsidR="00301AB4" w:rsidRPr="00301AB4">
        <w:rPr>
          <w:sz w:val="16"/>
          <w:szCs w:val="16"/>
        </w:rPr>
        <w:t>Minnesota</w:t>
      </w:r>
      <w:r>
        <w:rPr>
          <w:sz w:val="16"/>
          <w:szCs w:val="16"/>
        </w:rPr>
        <w:t xml:space="preserve">, </w:t>
      </w:r>
      <w:r w:rsidR="00301AB4">
        <w:rPr>
          <w:sz w:val="16"/>
          <w:szCs w:val="16"/>
        </w:rPr>
        <w:t>USA</w:t>
      </w:r>
      <w:r>
        <w:rPr>
          <w:sz w:val="16"/>
          <w:szCs w:val="16"/>
        </w:rPr>
        <w:t>; barad021@umn.edu</w:t>
      </w:r>
    </w:p>
    <w:p w14:paraId="6F792739" w14:textId="77777777" w:rsidR="009130F8" w:rsidRDefault="003D0726">
      <w:pPr>
        <w:pBdr>
          <w:top w:val="nil"/>
          <w:left w:val="nil"/>
          <w:bottom w:val="nil"/>
          <w:right w:val="nil"/>
          <w:between w:val="nil"/>
        </w:pBdr>
        <w:spacing w:line="240" w:lineRule="auto"/>
        <w:ind w:left="2806" w:hanging="198"/>
        <w:jc w:val="left"/>
        <w:rPr>
          <w:sz w:val="16"/>
          <w:szCs w:val="16"/>
        </w:rPr>
      </w:pPr>
      <w:r>
        <w:rPr>
          <w:sz w:val="16"/>
          <w:szCs w:val="16"/>
          <w:vertAlign w:val="superscript"/>
        </w:rPr>
        <w:t>3</w:t>
      </w:r>
      <w:r>
        <w:rPr>
          <w:sz w:val="16"/>
          <w:szCs w:val="16"/>
        </w:rPr>
        <w:t xml:space="preserve">    School of EECS, University of Riverside, California, USA; snikk002@ucr.edu</w:t>
      </w:r>
    </w:p>
    <w:p w14:paraId="15E2ABA6" w14:textId="77777777" w:rsidR="009130F8" w:rsidRDefault="003D0726">
      <w:pPr>
        <w:pBdr>
          <w:top w:val="nil"/>
          <w:left w:val="nil"/>
          <w:bottom w:val="nil"/>
          <w:right w:val="nil"/>
          <w:between w:val="nil"/>
        </w:pBdr>
        <w:spacing w:line="240" w:lineRule="auto"/>
        <w:ind w:left="2806" w:hanging="198"/>
        <w:jc w:val="left"/>
        <w:rPr>
          <w:sz w:val="16"/>
          <w:szCs w:val="16"/>
        </w:rPr>
      </w:pPr>
      <w:r>
        <w:rPr>
          <w:sz w:val="16"/>
          <w:szCs w:val="16"/>
          <w:vertAlign w:val="superscript"/>
        </w:rPr>
        <w:t xml:space="preserve">4 </w:t>
      </w:r>
      <w:r>
        <w:rPr>
          <w:sz w:val="16"/>
          <w:szCs w:val="16"/>
        </w:rPr>
        <w:t xml:space="preserve">   School of ECE, University of Tehran, Tehran, Iran; moradih.ut.ac.ir</w:t>
      </w:r>
    </w:p>
    <w:p w14:paraId="33DFAF2F" w14:textId="77777777" w:rsidR="009130F8" w:rsidRDefault="003D0726">
      <w:pPr>
        <w:pBdr>
          <w:top w:val="nil"/>
          <w:left w:val="nil"/>
          <w:bottom w:val="nil"/>
          <w:right w:val="nil"/>
          <w:between w:val="nil"/>
        </w:pBdr>
        <w:spacing w:line="240" w:lineRule="auto"/>
        <w:ind w:left="2806" w:hanging="198"/>
        <w:jc w:val="left"/>
        <w:rPr>
          <w:sz w:val="16"/>
          <w:szCs w:val="16"/>
        </w:rPr>
      </w:pPr>
      <w:r>
        <w:rPr>
          <w:b/>
          <w:sz w:val="16"/>
          <w:szCs w:val="16"/>
        </w:rPr>
        <w:t>*</w:t>
      </w:r>
      <w:r>
        <w:rPr>
          <w:sz w:val="16"/>
          <w:szCs w:val="16"/>
        </w:rPr>
        <w:tab/>
        <w:t xml:space="preserve">Correspondence: moradih@ut.ac.ir; Tel.: +98-21-82084960, </w:t>
      </w:r>
    </w:p>
    <w:p w14:paraId="27507A8A" w14:textId="6438B94F" w:rsidR="009130F8" w:rsidRDefault="003D0726">
      <w:pPr>
        <w:pBdr>
          <w:top w:val="nil"/>
          <w:left w:val="nil"/>
          <w:bottom w:val="nil"/>
          <w:right w:val="nil"/>
          <w:between w:val="nil"/>
        </w:pBdr>
        <w:spacing w:before="240" w:line="240" w:lineRule="auto"/>
        <w:ind w:left="2608"/>
        <w:rPr>
          <w:b/>
          <w:sz w:val="18"/>
          <w:szCs w:val="18"/>
        </w:rPr>
      </w:pPr>
      <w:r>
        <w:rPr>
          <w:b/>
          <w:sz w:val="18"/>
          <w:szCs w:val="18"/>
        </w:rPr>
        <w:t xml:space="preserve">Early screening, which can lead to early diagnosis and intervention of children with autism (ASD), can significantly improve the life quality of children with autism. The observational process of ASD diagnosis and the lack of experts make the technology-based ASD screening methods more </w:t>
      </w:r>
      <w:r w:rsidR="00301AB4">
        <w:rPr>
          <w:b/>
          <w:sz w:val="18"/>
          <w:szCs w:val="18"/>
        </w:rPr>
        <w:t>demanding</w:t>
      </w:r>
      <w:r>
        <w:rPr>
          <w:b/>
          <w:sz w:val="18"/>
          <w:szCs w:val="18"/>
        </w:rPr>
        <w:t xml:space="preserve">. </w:t>
      </w:r>
      <w:r w:rsidR="00667988">
        <w:rPr>
          <w:b/>
          <w:sz w:val="18"/>
          <w:szCs w:val="18"/>
        </w:rPr>
        <w:t>On the other hand, e</w:t>
      </w:r>
      <w:r>
        <w:rPr>
          <w:b/>
          <w:sz w:val="18"/>
          <w:szCs w:val="18"/>
        </w:rPr>
        <w:t xml:space="preserve">arly ASD screening based on behaviors is one of the most reliable methods that could be done by analyzing children's playing patterns. </w:t>
      </w:r>
      <w:r w:rsidR="00CA1EB0">
        <w:rPr>
          <w:b/>
          <w:sz w:val="18"/>
          <w:szCs w:val="18"/>
        </w:rPr>
        <w:t>Thus, in t</w:t>
      </w:r>
      <w:r>
        <w:rPr>
          <w:b/>
          <w:sz w:val="18"/>
          <w:szCs w:val="18"/>
        </w:rPr>
        <w:t xml:space="preserve">his paper </w:t>
      </w:r>
      <w:r w:rsidR="00CA1EB0">
        <w:rPr>
          <w:b/>
          <w:sz w:val="18"/>
          <w:szCs w:val="18"/>
        </w:rPr>
        <w:t xml:space="preserve">we </w:t>
      </w:r>
      <w:r>
        <w:rPr>
          <w:b/>
          <w:sz w:val="18"/>
          <w:szCs w:val="18"/>
        </w:rPr>
        <w:t>present an extension of our initial intelligent toy car functionalities by adding shaft encoders to detect attention to detail and interest in rotating objects in children with ASD</w:t>
      </w:r>
      <w:r w:rsidR="00301AB4">
        <w:rPr>
          <w:b/>
          <w:sz w:val="18"/>
          <w:szCs w:val="18"/>
        </w:rPr>
        <w:t xml:space="preserve">. </w:t>
      </w:r>
      <w:r>
        <w:rPr>
          <w:b/>
          <w:sz w:val="18"/>
          <w:szCs w:val="18"/>
        </w:rPr>
        <w:t>Using the two modalities to detect different ASD symptoms improved our screening accuracy by more than 10%.</w:t>
      </w:r>
    </w:p>
    <w:p w14:paraId="5579B927" w14:textId="77777777" w:rsidR="009130F8" w:rsidRDefault="003D0726">
      <w:pPr>
        <w:pBdr>
          <w:top w:val="nil"/>
          <w:left w:val="nil"/>
          <w:bottom w:val="nil"/>
          <w:right w:val="nil"/>
          <w:between w:val="nil"/>
        </w:pBdr>
        <w:spacing w:before="240" w:line="240" w:lineRule="auto"/>
        <w:ind w:left="2608"/>
        <w:rPr>
          <w:sz w:val="18"/>
          <w:szCs w:val="18"/>
        </w:rPr>
      </w:pPr>
      <w:r>
        <w:rPr>
          <w:b/>
          <w:sz w:val="18"/>
          <w:szCs w:val="18"/>
        </w:rPr>
        <w:t>Keywords: autism spectrum disorder (ASD), intelligent toy, machine learning, IoT</w:t>
      </w:r>
    </w:p>
    <w:p w14:paraId="39C0EFC6" w14:textId="77777777" w:rsidR="009130F8" w:rsidRDefault="009130F8">
      <w:pPr>
        <w:pBdr>
          <w:top w:val="nil"/>
          <w:left w:val="nil"/>
          <w:bottom w:val="single" w:sz="6" w:space="1" w:color="000000"/>
          <w:right w:val="nil"/>
          <w:between w:val="nil"/>
        </w:pBdr>
        <w:spacing w:after="480" w:line="240" w:lineRule="auto"/>
        <w:ind w:left="2608"/>
      </w:pPr>
    </w:p>
    <w:p w14:paraId="39BB5A45" w14:textId="77777777" w:rsidR="009130F8" w:rsidRDefault="003D0726">
      <w:pPr>
        <w:pBdr>
          <w:top w:val="nil"/>
          <w:left w:val="nil"/>
          <w:bottom w:val="nil"/>
          <w:right w:val="nil"/>
          <w:between w:val="nil"/>
        </w:pBdr>
        <w:spacing w:before="240" w:after="60" w:line="228" w:lineRule="auto"/>
        <w:ind w:left="2608"/>
        <w:jc w:val="left"/>
        <w:rPr>
          <w:b/>
        </w:rPr>
      </w:pPr>
      <w:r>
        <w:rPr>
          <w:b/>
        </w:rPr>
        <w:t>1. Introduction</w:t>
      </w:r>
    </w:p>
    <w:p w14:paraId="6382CCA6" w14:textId="06B50C0A" w:rsidR="009130F8" w:rsidRDefault="003D0726">
      <w:pPr>
        <w:pBdr>
          <w:top w:val="nil"/>
          <w:left w:val="nil"/>
          <w:bottom w:val="nil"/>
          <w:right w:val="nil"/>
          <w:between w:val="nil"/>
        </w:pBdr>
        <w:spacing w:line="228" w:lineRule="auto"/>
        <w:ind w:left="2608" w:firstLine="425"/>
      </w:pPr>
      <w:r>
        <w:t>Autism Spectrum Disorder</w:t>
      </w:r>
      <w:r w:rsidR="00301AB4">
        <w:t xml:space="preserve"> </w:t>
      </w:r>
      <w:r>
        <w:t>(ASD)</w:t>
      </w:r>
      <w:r w:rsidR="00301AB4">
        <w:t xml:space="preserve"> </w:t>
      </w:r>
      <w:r>
        <w:t>is a neurodevelopmental disorder that causes social communication and interaction problems</w:t>
      </w:r>
      <w:r w:rsidR="006B2CCE">
        <w:fldChar w:fldCharType="begin"/>
      </w:r>
      <w:r w:rsidR="006B2CCE">
        <w:instrText xml:space="preserve"> ADDIN EN.CITE &lt;EndNote&gt;&lt;Cite&gt;&lt;Author&gt;Edition&lt;/Author&gt;&lt;Year&gt;2013&lt;/Year&gt;&lt;RecNum&gt;1&lt;/RecNum&gt;&lt;DisplayText&gt;[1]&lt;/DisplayText&gt;&lt;record&gt;&lt;rec-number&gt;1&lt;/rec-number&gt;&lt;foreign-keys&gt;&lt;key app="EN" db-id="fz990ezwq0rxthezzx0vtsw4s55s2wasfsed" timestamp="1666552680"&gt;1&lt;/key&gt;&lt;/foreign-keys&gt;&lt;ref-type name="Journal Article"&gt;17&lt;/ref-type&gt;&lt;contributors&gt;&lt;authors&gt;&lt;author&gt;Edition, Fifth&lt;/author&gt;&lt;/authors&gt;&lt;/contributors&gt;&lt;titles&gt;&lt;title&gt;Diagnostic and statistical manual of mental disorders&lt;/title&gt;&lt;secondary-title&gt;Am Psychiatric Assoc&lt;/secondary-title&gt;&lt;/titles&gt;&lt;periodical&gt;&lt;full-title&gt;Am Psychiatric Assoc&lt;/full-title&gt;&lt;/periodical&gt;&lt;pages&gt;591-643&lt;/pages&gt;&lt;volume&gt;21&lt;/volume&gt;&lt;number&gt;21&lt;/number&gt;&lt;dates&gt;&lt;year&gt;2013&lt;/year&gt;&lt;pub-dates&gt;&lt;date&gt;2013&lt;/date&gt;&lt;/pub-dates&gt;&lt;/dates&gt;&lt;urls&gt;&lt;/urls&gt;&lt;/record&gt;&lt;/Cite&gt;&lt;/EndNote&gt;</w:instrText>
      </w:r>
      <w:r w:rsidR="006B2CCE">
        <w:fldChar w:fldCharType="separate"/>
      </w:r>
      <w:r w:rsidR="006B2CCE">
        <w:rPr>
          <w:noProof/>
        </w:rPr>
        <w:t>[1]</w:t>
      </w:r>
      <w:r w:rsidR="006B2CCE">
        <w:fldChar w:fldCharType="end"/>
      </w:r>
      <w:r>
        <w:t xml:space="preserve">. Unfortunately, ASD </w:t>
      </w:r>
      <w:r w:rsidR="000B57AE">
        <w:t>has</w:t>
      </w:r>
      <w:r>
        <w:t xml:space="preserve"> becom</w:t>
      </w:r>
      <w:r w:rsidR="000B57AE">
        <w:t xml:space="preserve">e   </w:t>
      </w:r>
      <w:r>
        <w:t>more prevalent in the last two decades</w:t>
      </w:r>
      <w:r w:rsidR="006B2CCE">
        <w:fldChar w:fldCharType="begin"/>
      </w:r>
      <w:r w:rsidR="006B2CCE">
        <w:instrText xml:space="preserve"> ADDIN EN.CITE &lt;EndNote&gt;&lt;Cite&gt;&lt;Author&gt;Investigators&lt;/Author&gt;&lt;Year&gt;2014&lt;/Year&gt;&lt;RecNum&gt;2&lt;/RecNum&gt;&lt;DisplayText&gt;[2]&lt;/DisplayText&gt;&lt;record&gt;&lt;rec-number&gt;2&lt;/rec-number&gt;&lt;foreign-keys&gt;&lt;key app="EN" db-id="fz990ezwq0rxthezzx0vtsw4s55s2wasfsed" timestamp="1666552680"&gt;2&lt;/key&gt;&lt;/foreign-keys&gt;&lt;ref-type name="Journal Article"&gt;17&lt;/ref-type&gt;&lt;contributors&gt;&lt;authors&gt;&lt;author&gt;Investigators, Autism and Developmental Disabilities Monitoring Network Surveillance Year 2010 Principal&lt;/author&gt;&lt;/authors&gt;&lt;/contributors&gt;&lt;titles&gt;&lt;title&gt;Prevalence of autism spectrum disorder among children aged 8 years—autism and developmental disabilities monitoring network, 11 sites, United States, 2010&lt;/title&gt;&lt;secondary-title&gt;Morbidity and Mortality Weekly Report: Surveillance Summaries&lt;/secondary-title&gt;&lt;/titles&gt;&lt;periodical&gt;&lt;full-title&gt;Morbidity and Mortality Weekly Report: Surveillance Summaries&lt;/full-title&gt;&lt;/periodical&gt;&lt;pages&gt;1-21&lt;/pages&gt;&lt;volume&gt;63&lt;/volume&gt;&lt;number&gt;2&lt;/number&gt;&lt;dates&gt;&lt;year&gt;2014&lt;/year&gt;&lt;pub-dates&gt;&lt;date&gt;2014&lt;/date&gt;&lt;/pub-dates&gt;&lt;/dates&gt;&lt;urls&gt;&lt;/urls&gt;&lt;/record&gt;&lt;/Cite&gt;&lt;/EndNote&gt;</w:instrText>
      </w:r>
      <w:r w:rsidR="006B2CCE">
        <w:fldChar w:fldCharType="separate"/>
      </w:r>
      <w:r w:rsidR="006B2CCE">
        <w:rPr>
          <w:noProof/>
        </w:rPr>
        <w:t>[2]</w:t>
      </w:r>
      <w:r w:rsidR="006B2CCE">
        <w:fldChar w:fldCharType="end"/>
      </w:r>
      <w:r>
        <w:t>. On the other hand, studies show that early diagnosis resulting in early intervention can effectively reduce the disorder's impacts.</w:t>
      </w:r>
      <w:r w:rsidR="00301AB4">
        <w:t xml:space="preserve"> However,</w:t>
      </w:r>
      <w:r>
        <w:t xml:space="preserve"> </w:t>
      </w:r>
      <w:r w:rsidR="00301AB4">
        <w:t>d</w:t>
      </w:r>
      <w:r>
        <w:t>iagnosing autism requires experts to observe children and interview parents to determine the severity of the symptoms</w:t>
      </w:r>
      <w:r w:rsidR="00301AB4">
        <w:t xml:space="preserve"> during multiple </w:t>
      </w:r>
      <w:r>
        <w:t xml:space="preserve">time-consuming and challenging </w:t>
      </w:r>
      <w:r w:rsidR="00301AB4">
        <w:t>sessions</w:t>
      </w:r>
      <w:r>
        <w:t>. Furthermore, many cases remain undiagnosed due to the lack of widespread experts, especially in low and middle-income societies. Consequently, it becomes essential to develop technology-based screening methods to make screening services cheap and widely available to overcome these challenges.</w:t>
      </w:r>
    </w:p>
    <w:p w14:paraId="2BF1F65D" w14:textId="7FA4804D" w:rsidR="009130F8" w:rsidRDefault="003D0726">
      <w:pPr>
        <w:pBdr>
          <w:top w:val="nil"/>
          <w:left w:val="nil"/>
          <w:bottom w:val="nil"/>
          <w:right w:val="nil"/>
          <w:between w:val="nil"/>
        </w:pBdr>
        <w:spacing w:line="228" w:lineRule="auto"/>
        <w:ind w:left="2608" w:firstLine="425"/>
      </w:pPr>
      <w:r>
        <w:t>Many technology-based methods originated from the CHAT family</w:t>
      </w:r>
      <w:r w:rsidR="006B2CCE">
        <w:fldChar w:fldCharType="begin"/>
      </w:r>
      <w:r w:rsidR="006B2CCE">
        <w:instrText xml:space="preserve"> ADDIN EN.CITE &lt;EndNote&gt;&lt;Cite&gt;&lt;Author&gt;Thabtah&lt;/Author&gt;&lt;Year&gt;2019&lt;/Year&gt;&lt;RecNum&gt;3&lt;/RecNum&gt;&lt;DisplayText&gt;[3]&lt;/DisplayText&gt;&lt;record&gt;&lt;rec-number&gt;3&lt;/rec-number&gt;&lt;foreign-keys&gt;&lt;key app="EN" db-id="fz990ezwq0rxthezzx0vtsw4s55s2wasfsed" timestamp="1666552680"&gt;3&lt;/key&gt;&lt;/foreign-keys&gt;&lt;ref-type name="Journal Article"&gt;17&lt;/ref-type&gt;&lt;contributors&gt;&lt;authors&gt;&lt;author&gt;Thabtah, Fadi&lt;/author&gt;&lt;author&gt;Peebles, David&lt;/author&gt;&lt;/authors&gt;&lt;/contributors&gt;&lt;titles&gt;&lt;title&gt;Early autism screening: a comprehensive review&lt;/title&gt;&lt;secondary-title&gt;International journal of environmental research and public health&lt;/secondary-title&gt;&lt;/titles&gt;&lt;periodical&gt;&lt;full-title&gt;International journal of environmental research and public health&lt;/full-title&gt;&lt;/periodical&gt;&lt;pages&gt;3502&lt;/pages&gt;&lt;volume&gt;16&lt;/volume&gt;&lt;number&gt;18&lt;/number&gt;&lt;dates&gt;&lt;year&gt;2019&lt;/year&gt;&lt;pub-dates&gt;&lt;date&gt;2019&lt;/date&gt;&lt;/pub-dates&gt;&lt;/dates&gt;&lt;urls&gt;&lt;/urls&gt;&lt;/record&gt;&lt;/Cite&gt;&lt;/EndNote&gt;</w:instrText>
      </w:r>
      <w:r w:rsidR="006B2CCE">
        <w:fldChar w:fldCharType="separate"/>
      </w:r>
      <w:r w:rsidR="006B2CCE">
        <w:rPr>
          <w:noProof/>
        </w:rPr>
        <w:t>[3]</w:t>
      </w:r>
      <w:r w:rsidR="006B2CCE">
        <w:fldChar w:fldCharType="end"/>
      </w:r>
      <w:r>
        <w:t xml:space="preserve"> questionnaires, in paper-based format, mobile apps, or web applications</w:t>
      </w:r>
      <w:r w:rsidR="006B2CCE">
        <w:fldChar w:fldCharType="begin"/>
      </w:r>
      <w:r w:rsidR="006B2CCE">
        <w:instrText xml:space="preserve"> ADDIN EN.CITE &lt;EndNote&gt;&lt;Cite&gt;&lt;Author&gt;Brooks&lt;/Author&gt;&lt;Year&gt;2016&lt;/Year&gt;&lt;RecNum&gt;4&lt;/RecNum&gt;&lt;DisplayText&gt;[4]&lt;/DisplayText&gt;&lt;record&gt;&lt;rec-number&gt;4&lt;/rec-number&gt;&lt;foreign-keys&gt;&lt;key app="EN" db-id="fz990ezwq0rxthezzx0vtsw4s55s2wasfsed" timestamp="1666552680"&gt;4&lt;/key&gt;&lt;/foreign-keys&gt;&lt;ref-type name="Journal Article"&gt;17&lt;/ref-type&gt;&lt;contributors&gt;&lt;authors&gt;&lt;author&gt;Brooks, Bianca A.&lt;/author&gt;&lt;author&gt;Haynes, Kiauhna&lt;/author&gt;&lt;author&gt;Smith, Joy&lt;/author&gt;&lt;author&gt;McFadden, Terri&lt;/author&gt;&lt;author&gt;Robins, Diana L.&lt;/author&gt;&lt;/authors&gt;&lt;/contributors&gt;&lt;titles&gt;&lt;title&gt;Implementation of web-based autism screening in an urban clinic&lt;/title&gt;&lt;secondary-title&gt;Clinical pediatrics&lt;/secondary-title&gt;&lt;/titles&gt;&lt;periodical&gt;&lt;full-title&gt;Clinical pediatrics&lt;/full-title&gt;&lt;/periodical&gt;&lt;pages&gt;927-934&lt;/pages&gt;&lt;volume&gt;55&lt;/volume&gt;&lt;number&gt;10&lt;/number&gt;&lt;dates&gt;&lt;year&gt;2016&lt;/year&gt;&lt;pub-dates&gt;&lt;date&gt;2016&lt;/date&gt;&lt;/pub-dates&gt;&lt;/dates&gt;&lt;urls&gt;&lt;/urls&gt;&lt;/record&gt;&lt;/Cite&gt;&lt;/EndNote&gt;</w:instrText>
      </w:r>
      <w:r w:rsidR="006B2CCE">
        <w:fldChar w:fldCharType="separate"/>
      </w:r>
      <w:r w:rsidR="006B2CCE">
        <w:rPr>
          <w:noProof/>
        </w:rPr>
        <w:t>[4]</w:t>
      </w:r>
      <w:r w:rsidR="006B2CCE">
        <w:fldChar w:fldCharType="end"/>
      </w:r>
      <w:r>
        <w:t>. These methods employ machine learning algorithms to improve the screening accuracy</w:t>
      </w:r>
      <w:r w:rsidR="006B2CCE">
        <w:fldChar w:fldCharType="begin"/>
      </w:r>
      <w:r w:rsidR="006B2CCE">
        <w:instrText xml:space="preserve"> ADDIN EN.CITE &lt;EndNote&gt;&lt;Cite&gt;&lt;Author&gt;Shokoohi-Yekta&lt;/Author&gt;&lt;Year&gt;2013&lt;/Year&gt;&lt;RecNum&gt;5&lt;/RecNum&gt;&lt;DisplayText&gt;[5]&lt;/DisplayText&gt;&lt;record&gt;&lt;rec-number&gt;5&lt;/rec-number&gt;&lt;foreign-keys&gt;&lt;key app="EN" db-id="fz990ezwq0rxthezzx0vtsw4s55s2wasfsed" timestamp="1666552680"&gt;5&lt;/key&gt;&lt;/foreign-keys&gt;&lt;ref-type name="Journal Article"&gt;17&lt;/ref-type&gt;&lt;contributors&gt;&lt;authors&gt;&lt;author&gt;Shokoohi-Yekta, Mohsen&lt;/author&gt;&lt;author&gt;Mahmoudi, Maryam&lt;/author&gt;&lt;author&gt;Bonab, Bagher Ghobari&lt;/author&gt;&lt;author&gt;Bagherzadeh, Amir Ali&lt;/author&gt;&lt;author&gt;Moradi, Hadi&lt;/author&gt;&lt;author&gt;Pouretemad, Hamid Reza&lt;/author&gt;&lt;author&gt;Zardkhaneh, Saeed Akbari&lt;/author&gt;&lt;author&gt;Lotfi, Salahadin&lt;/author&gt;&lt;/authors&gt;&lt;/contributors&gt;&lt;titles&gt;&lt;title&gt;Developing Autism Screening Expert System (ASES)&lt;/title&gt;&lt;secondary-title&gt;Global Journal on Technology&lt;/secondary-title&gt;&lt;/titles&gt;&lt;periodical&gt;&lt;full-title&gt;Global Journal on Technology&lt;/full-title&gt;&lt;/periodical&gt;&lt;volume&gt;4&lt;/volume&gt;&lt;number&gt;2&lt;/number&gt;&lt;dates&gt;&lt;year&gt;2013&lt;/year&gt;&lt;pub-dates&gt;&lt;date&gt;2013&lt;/date&gt;&lt;/pub-dates&gt;&lt;/dates&gt;&lt;urls&gt;&lt;/urls&gt;&lt;/record&gt;&lt;/Cite&gt;&lt;/EndNote&gt;</w:instrText>
      </w:r>
      <w:r w:rsidR="006B2CCE">
        <w:fldChar w:fldCharType="separate"/>
      </w:r>
      <w:r w:rsidR="006B2CCE">
        <w:rPr>
          <w:noProof/>
        </w:rPr>
        <w:t>[5]</w:t>
      </w:r>
      <w:r w:rsidR="006B2CCE">
        <w:fldChar w:fldCharType="end"/>
      </w:r>
      <w:r>
        <w:t xml:space="preserve">. Although these methods are proved </w:t>
      </w:r>
      <w:r w:rsidR="00301AB4" w:rsidRPr="00301AB4">
        <w:t>credible</w:t>
      </w:r>
      <w:r>
        <w:t>, they rel</w:t>
      </w:r>
      <w:r w:rsidR="00301AB4">
        <w:t>ied</w:t>
      </w:r>
      <w:r>
        <w:t xml:space="preserve"> on licensed clinicians and observers, making them </w:t>
      </w:r>
      <w:r w:rsidR="00301AB4">
        <w:t>a tedious</w:t>
      </w:r>
      <w:r>
        <w:t xml:space="preserve"> and exhausting</w:t>
      </w:r>
      <w:r w:rsidR="00301AB4">
        <w:t xml:space="preserve"> task</w:t>
      </w:r>
      <w:r w:rsidR="006B2CCE">
        <w:fldChar w:fldCharType="begin"/>
      </w:r>
      <w:r w:rsidR="006B2CCE">
        <w:instrText xml:space="preserve"> ADDIN EN.CITE &lt;EndNote&gt;&lt;Cite&gt;&lt;Author&gt;Thabtah&lt;/Author&gt;&lt;Year&gt;2019&lt;/Year&gt;&lt;RecNum&gt;3&lt;/RecNum&gt;&lt;DisplayText&gt;[3, 6]&lt;/DisplayText&gt;&lt;record&gt;&lt;rec-number&gt;3&lt;/rec-number&gt;&lt;foreign-keys&gt;&lt;key app="EN" db-id="fz990ezwq0rxthezzx0vtsw4s55s2wasfsed" timestamp="1666552680"&gt;3&lt;/key&gt;&lt;/foreign-keys&gt;&lt;ref-type name="Journal Article"&gt;17&lt;/ref-type&gt;&lt;contributors&gt;&lt;authors&gt;&lt;author&gt;Thabtah, Fadi&lt;/author&gt;&lt;author&gt;Peebles, David&lt;/author&gt;&lt;/authors&gt;&lt;/contributors&gt;&lt;titles&gt;&lt;title&gt;Early autism screening: a comprehensive review&lt;/title&gt;&lt;secondary-title&gt;International journal of environmental research and public health&lt;/secondary-title&gt;&lt;/titles&gt;&lt;periodical&gt;&lt;full-title&gt;International journal of environmental research and public health&lt;/full-title&gt;&lt;/periodical&gt;&lt;pages&gt;3502&lt;/pages&gt;&lt;volume&gt;16&lt;/volume&gt;&lt;number&gt;18&lt;/number&gt;&lt;dates&gt;&lt;year&gt;2019&lt;/year&gt;&lt;pub-dates&gt;&lt;date&gt;2019&lt;/date&gt;&lt;/pub-dates&gt;&lt;/dates&gt;&lt;urls&gt;&lt;/urls&gt;&lt;/record&gt;&lt;/Cite&gt;&lt;Cite&gt;&lt;Author&gt;Crane&lt;/Author&gt;&lt;Year&gt;2016&lt;/Year&gt;&lt;RecNum&gt;6&lt;/RecNum&gt;&lt;record&gt;&lt;rec-number&gt;6&lt;/rec-number&gt;&lt;foreign-keys&gt;&lt;key app="EN" db-id="fz990ezwq0rxthezzx0vtsw4s55s2wasfsed" timestamp="1666552680"&gt;6&lt;/key&gt;&lt;/foreign-keys&gt;&lt;ref-type name="Journal Article"&gt;17&lt;/ref-type&gt;&lt;contributors&gt;&lt;authors&gt;&lt;author&gt;Crane, Laura&lt;/author&gt;&lt;author&gt;Chester, James W.&lt;/author&gt;&lt;author&gt;Goddard, Lorna&lt;/author&gt;&lt;author&gt;Henry, Lucy A.&lt;/author&gt;&lt;author&gt;Hill, Elisabeth&lt;/author&gt;&lt;/authors&gt;&lt;/contributors&gt;&lt;titles&gt;&lt;title&gt;Experiences of autism diagnosis: A survey of over 1000 parents in the United Kingdom&lt;/title&gt;&lt;secondary-title&gt;Autism&lt;/secondary-title&gt;&lt;/titles&gt;&lt;periodical&gt;&lt;full-title&gt;Autism&lt;/full-title&gt;&lt;/periodical&gt;&lt;pages&gt;153-162&lt;/pages&gt;&lt;volume&gt;20&lt;/volume&gt;&lt;number&gt;2&lt;/number&gt;&lt;dates&gt;&lt;year&gt;2016&lt;/year&gt;&lt;pub-dates&gt;&lt;date&gt;2016&lt;/date&gt;&lt;/pub-dates&gt;&lt;/dates&gt;&lt;urls&gt;&lt;/urls&gt;&lt;/record&gt;&lt;/Cite&gt;&lt;/EndNote&gt;</w:instrText>
      </w:r>
      <w:r w:rsidR="006B2CCE">
        <w:fldChar w:fldCharType="separate"/>
      </w:r>
      <w:r w:rsidR="006B2CCE">
        <w:rPr>
          <w:noProof/>
        </w:rPr>
        <w:t>[3, 6]</w:t>
      </w:r>
      <w:r w:rsidR="006B2CCE">
        <w:fldChar w:fldCharType="end"/>
      </w:r>
      <w:r>
        <w:t>. To overcome the shortcomings of the questionnaire-based systems, many researchers have focused on biological markers of ASD</w:t>
      </w:r>
      <w:r w:rsidR="006B2CCE">
        <w:fldChar w:fldCharType="begin"/>
      </w:r>
      <w:r w:rsidR="006B2CCE">
        <w:instrText xml:space="preserve"> ADDIN EN.CITE &lt;EndNote&gt;&lt;Cite&gt;&lt;Author&gt;Hewitson&lt;/Author&gt;&lt;RecNum&gt;7&lt;/RecNum&gt;&lt;DisplayText&gt;[7]&lt;/DisplayText&gt;&lt;record&gt;&lt;rec-number&gt;7&lt;/rec-number&gt;&lt;foreign-keys&gt;&lt;key app="EN" db-id="fz990ezwq0rxthezzx0vtsw4s55s2wasfsed" timestamp="1666552680"&gt;7&lt;/key&gt;&lt;/foreign-keys&gt;&lt;ref-type name="Journal Article"&gt;17&lt;/ref-type&gt;&lt;contributors&gt;&lt;authors&gt;&lt;author&gt;Hewitson, L.&lt;/author&gt;&lt;/authors&gt;&lt;/contributors&gt;&lt;titles&gt;&lt;title&gt;Scientific challenges in developing biological markers for autism&lt;/title&gt;&lt;/titles&gt;&lt;dates&gt;&lt;/dates&gt;&lt;urls&gt;&lt;/urls&gt;&lt;/record&gt;&lt;/Cite&gt;&lt;/EndNote&gt;</w:instrText>
      </w:r>
      <w:r w:rsidR="006B2CCE">
        <w:fldChar w:fldCharType="separate"/>
      </w:r>
      <w:r w:rsidR="006B2CCE">
        <w:rPr>
          <w:noProof/>
        </w:rPr>
        <w:t>[7]</w:t>
      </w:r>
      <w:r w:rsidR="006B2CCE">
        <w:fldChar w:fldCharType="end"/>
      </w:r>
      <w:r>
        <w:t xml:space="preserve"> using brain imaging techniques like fMRI</w:t>
      </w:r>
      <w:r w:rsidR="006B2CCE">
        <w:fldChar w:fldCharType="begin"/>
      </w:r>
      <w:r w:rsidR="006B2CCE">
        <w:instrText xml:space="preserve"> ADDIN EN.CITE &lt;EndNote&gt;&lt;Cite&gt;&lt;Author&gt;Eslami&lt;/Author&gt;&lt;Year&gt;2019&lt;/Year&gt;&lt;RecNum&gt;8&lt;/RecNum&gt;&lt;DisplayText&gt;[8]&lt;/DisplayText&gt;&lt;record&gt;&lt;rec-number&gt;8&lt;/rec-number&gt;&lt;foreign-keys&gt;&lt;key app="EN" db-id="fz990ezwq0rxthezzx0vtsw4s55s2wasfsed" timestamp="1666552680"&gt;8&lt;/key&gt;&lt;/foreign-keys&gt;&lt;ref-type name="Conference Proceedings"&gt;10&lt;/ref-type&gt;&lt;contributors&gt;&lt;authors&gt;&lt;author&gt;Eslami, Taban&lt;/author&gt;&lt;author&gt;Saeed, Fahad&lt;/author&gt;&lt;/authors&gt;&lt;/contributors&gt;&lt;titles&gt;&lt;title&gt;Auto-ASD-network: a technique based on deep learning and support vector machines for diagnosing autism spectrum disorder using fMRI data&lt;/title&gt;&lt;/titles&gt;&lt;pages&gt;646-651&lt;/pages&gt;&lt;dates&gt;&lt;year&gt;2019&lt;/year&gt;&lt;pub-dates&gt;&lt;date&gt;2019&lt;/date&gt;&lt;/pub-dates&gt;&lt;/dates&gt;&lt;urls&gt;&lt;/urls&gt;&lt;custom3&gt;Proceedings of the 10th ACM International Conference on Bioinformatics, Computational Biology and Health Informatics&lt;/custom3&gt;&lt;/record&gt;&lt;/Cite&gt;&lt;/EndNote&gt;</w:instrText>
      </w:r>
      <w:r w:rsidR="006B2CCE">
        <w:fldChar w:fldCharType="separate"/>
      </w:r>
      <w:r w:rsidR="006B2CCE">
        <w:rPr>
          <w:noProof/>
        </w:rPr>
        <w:t>[8]</w:t>
      </w:r>
      <w:r w:rsidR="006B2CCE">
        <w:fldChar w:fldCharType="end"/>
      </w:r>
      <w:r>
        <w:t xml:space="preserve"> or EEG </w:t>
      </w:r>
      <w:r w:rsidR="006B2CCE">
        <w:fldChar w:fldCharType="begin"/>
      </w:r>
      <w:r w:rsidR="006B2CCE">
        <w:instrText xml:space="preserve"> ADDIN EN.CITE &lt;EndNote&gt;&lt;Cite&gt;&lt;Author&gt;Bosl&lt;/Author&gt;&lt;Year&gt;2018&lt;/Year&gt;&lt;RecNum&gt;9&lt;/RecNum&gt;&lt;DisplayText&gt;[9]&lt;/DisplayText&gt;&lt;record&gt;&lt;rec-number&gt;9&lt;/rec-number&gt;&lt;foreign-keys&gt;&lt;key app="EN" db-id="fz990ezwq0rxthezzx0vtsw4s55s2wasfsed" timestamp="1666552680"&gt;9&lt;/key&gt;&lt;/foreign-keys&gt;&lt;ref-type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1-20&lt;/pages&gt;&lt;volume&gt;8&lt;/volume&gt;&lt;number&gt;1&lt;/number&gt;&lt;dates&gt;&lt;year&gt;2018&lt;/year&gt;&lt;pub-dates&gt;&lt;date&gt;2018&lt;/date&gt;&lt;/pub-dates&gt;&lt;/dates&gt;&lt;urls&gt;&lt;/urls&gt;&lt;/record&gt;&lt;/Cite&gt;&lt;/EndNote&gt;</w:instrText>
      </w:r>
      <w:r w:rsidR="006B2CCE">
        <w:fldChar w:fldCharType="separate"/>
      </w:r>
      <w:r w:rsidR="006B2CCE">
        <w:rPr>
          <w:noProof/>
        </w:rPr>
        <w:t>[9]</w:t>
      </w:r>
      <w:r w:rsidR="006B2CCE">
        <w:fldChar w:fldCharType="end"/>
      </w:r>
      <w:r>
        <w:t xml:space="preserve">. </w:t>
      </w:r>
    </w:p>
    <w:p w14:paraId="7C852380" w14:textId="737B69B2" w:rsidR="009130F8" w:rsidRDefault="00C33736">
      <w:pPr>
        <w:pBdr>
          <w:top w:val="nil"/>
          <w:left w:val="nil"/>
          <w:bottom w:val="nil"/>
          <w:right w:val="nil"/>
          <w:between w:val="nil"/>
        </w:pBdr>
        <w:spacing w:line="228" w:lineRule="auto"/>
        <w:ind w:left="2608" w:firstLine="425"/>
      </w:pPr>
      <w:r>
        <w:t xml:space="preserve">Amid all evidence which confirm the effectiveness of </w:t>
      </w:r>
      <w:r w:rsidR="000B57AE">
        <w:t xml:space="preserve">the </w:t>
      </w:r>
      <w:r>
        <w:t>mentioned approaches, the required equipment makes them less accessible. Additionally, putting a child in an fMRI or putting on an EEG cap may cause many discomforts limiting the usage of these procedures. On the other hand, wearable devices like smart glasses or sensors</w:t>
      </w:r>
      <w:r w:rsidR="005837BA">
        <w:t>, which are a more convenient option,</w:t>
      </w:r>
      <w:r>
        <w:t xml:space="preserve"> are</w:t>
      </w:r>
      <w:r w:rsidR="005837BA">
        <w:t xml:space="preserve"> also</w:t>
      </w:r>
      <w:r>
        <w:t xml:space="preserve"> used for ASD screening</w:t>
      </w:r>
      <w:r w:rsidR="006B2CCE">
        <w:fldChar w:fldCharType="begin">
          <w:fldData xml:space="preserve">PEVuZE5vdGU+PENpdGU+PEF1dGhvcj5SYWQ8L0F1dGhvcj48WWVhcj4yMDE4PC9ZZWFyPjxSZWNO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==
</w:fldData>
        </w:fldChar>
      </w:r>
      <w:r w:rsidR="006B2CCE">
        <w:instrText xml:space="preserve"> ADDIN EN.CITE </w:instrText>
      </w:r>
      <w:r w:rsidR="006B2CCE">
        <w:fldChar w:fldCharType="begin">
          <w:fldData xml:space="preserve">PEVuZE5vdGU+PENpdGU+PEF1dGhvcj5SYWQ8L0F1dGhvcj48WWVhcj4yMDE4PC9ZZWFyPjxSZWNO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==
</w:fldData>
        </w:fldChar>
      </w:r>
      <w:r w:rsidR="006B2CCE">
        <w:instrText xml:space="preserve"> ADDIN EN.CITE.DATA </w:instrText>
      </w:r>
      <w:r w:rsidR="006B2CCE">
        <w:fldChar w:fldCharType="end"/>
      </w:r>
      <w:r w:rsidR="006B2CCE">
        <w:fldChar w:fldCharType="separate"/>
      </w:r>
      <w:r w:rsidR="006B2CCE">
        <w:rPr>
          <w:noProof/>
        </w:rPr>
        <w:t>[10, 11]</w:t>
      </w:r>
      <w:r w:rsidR="006B2CCE">
        <w:fldChar w:fldCharType="end"/>
      </w:r>
      <w:r>
        <w:t xml:space="preserve">. Despite the lower cost of these systems compared to fMRI and EEG, they still need to be conducted at dedicated centers. </w:t>
      </w:r>
      <w:r w:rsidR="005837BA">
        <w:t>Addressing the drawbacks of the mentioned systems, multitude of studies focused on i</w:t>
      </w:r>
      <w:r>
        <w:t>ntelligent observation of behaviors</w:t>
      </w:r>
      <w:r w:rsidR="005837BA">
        <w:t xml:space="preserve"> to overcome the challenges of biometric and wearable methods</w:t>
      </w:r>
      <w:r>
        <w:t xml:space="preserve">. For instance, </w:t>
      </w:r>
      <w:proofErr w:type="spellStart"/>
      <w:r>
        <w:t>Moghaddas</w:t>
      </w:r>
      <w:proofErr w:type="spellEnd"/>
      <w:r>
        <w:t xml:space="preserve"> et al. developed a vision-based method </w:t>
      </w:r>
      <w:r w:rsidR="005837BA">
        <w:t xml:space="preserve">for </w:t>
      </w:r>
      <w:r>
        <w:t>ASD</w:t>
      </w:r>
      <w:r w:rsidR="005837BA">
        <w:t xml:space="preserve"> screening</w:t>
      </w:r>
      <w:r>
        <w:t xml:space="preserve"> based on the interaction between children with ASD and a parrot-like robot</w:t>
      </w:r>
      <w:r w:rsidR="002D1E32">
        <w:fldChar w:fldCharType="begin"/>
      </w:r>
      <w:r w:rsidR="002D1E32">
        <w:instrText xml:space="preserve"> ADDIN EN.CITE &lt;EndNote&gt;&lt;Cite&gt;&lt;Author&gt;Moghadas&lt;/Author&gt;&lt;Year&gt;2018&lt;/Year&gt;&lt;RecNum&gt;12&lt;/RecNum&gt;&lt;DisplayText&gt;[12]&lt;/DisplayText&gt;&lt;record&gt;&lt;rec-number&gt;12&lt;/rec-number&gt;&lt;foreign-keys&gt;&lt;key app="EN" db-id="fz990ezwq0rxthezzx0vtsw4s55s2wasfsed" timestamp="1666552680"&gt;12&lt;/key&gt;&lt;/foreign-keys&gt;&lt;ref-type name="Conference Proceedings"&gt;10&lt;/ref-type&gt;&lt;contributors&gt;&lt;authors&gt;&lt;author&gt;Moghadas, M.&lt;/author&gt;&lt;author&gt;Moradi, H.&lt;/author&gt;&lt;/authors&gt;&lt;/contributors&gt;&lt;titles&gt;&lt;title&gt;Analyzing human-robot interaction using machine vision for autism screening&lt;/title&gt;&lt;/titles&gt;&lt;pages&gt;572-576&lt;/pages&gt;&lt;dates&gt;&lt;year&gt;2018&lt;/year&gt;&lt;pub-dates&gt;&lt;date&gt;2018&lt;/date&gt;&lt;/pub-dates&gt;&lt;/dates&gt;&lt;publisher&gt;IEEE&lt;/publisher&gt;&lt;isbn&gt;1-72810-127-1&lt;/isbn&gt;&lt;urls&gt;&lt;/urls&gt;&lt;custom3&gt;2018 6th RSI international conference on robotics and mechatronics (IcRoM)&lt;/custom3&gt;&lt;/record&gt;&lt;/Cite&gt;&lt;/EndNote&gt;</w:instrText>
      </w:r>
      <w:r w:rsidR="002D1E32">
        <w:fldChar w:fldCharType="separate"/>
      </w:r>
      <w:r w:rsidR="002D1E32">
        <w:rPr>
          <w:noProof/>
        </w:rPr>
        <w:t>[12]</w:t>
      </w:r>
      <w:r w:rsidR="002D1E32">
        <w:fldChar w:fldCharType="end"/>
      </w:r>
      <w:r>
        <w:t xml:space="preserve">. Although this approach reduces mentioned difficulties in wearable methods, it still depends on dedicated centers to conduct the screening. </w:t>
      </w:r>
    </w:p>
    <w:p w14:paraId="1AAFDDEA" w14:textId="420D510E" w:rsidR="009130F8" w:rsidRDefault="003D0726">
      <w:pPr>
        <w:pBdr>
          <w:top w:val="nil"/>
          <w:left w:val="nil"/>
          <w:bottom w:val="nil"/>
          <w:right w:val="nil"/>
          <w:between w:val="nil"/>
        </w:pBdr>
        <w:spacing w:line="228" w:lineRule="auto"/>
        <w:ind w:left="2608" w:firstLine="425"/>
      </w:pPr>
      <w:r>
        <w:t>That is why home-based IoT devices such as the intelligent toy car</w:t>
      </w:r>
      <w:r w:rsidR="002D1E32">
        <w:fldChar w:fldCharType="begin"/>
      </w:r>
      <w:r w:rsidR="002D1E32">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2D1E32">
        <w:rPr>
          <w:noProof/>
        </w:rPr>
        <w:t>[13]</w:t>
      </w:r>
      <w:r w:rsidR="002D1E32">
        <w:fldChar w:fldCharType="end"/>
      </w:r>
      <w:r>
        <w:t xml:space="preserve"> were designed to perform screening in children's natural settings at a very low cost. Along with this trend, in this study, we improved our intelligent toy car by incorporating two shaft encoders on the wheels of our car to investigate if children with autism focus on the </w:t>
      </w:r>
      <w:r w:rsidR="00E64C3D">
        <w:t xml:space="preserve">rotation of the </w:t>
      </w:r>
      <w:r>
        <w:t>wheels instead of the whole car more than Typically Developed (TD) children. This new modality, combined with its initial modality, which was based on capturing the acceleration features in playing with the car, helped improve screening accuracy by more than 10%. In other words, our contribution is in incorporating two modalities to better screen ASD.</w:t>
      </w:r>
      <w:ins w:id="0" w:author="Lily Mo" w:date="2023-01-29T11:29:00Z">
        <w:r w:rsidR="008C5462">
          <w:t xml:space="preserve"> </w:t>
        </w:r>
        <w:bookmarkStart w:id="1" w:name="_Hlk125884266"/>
        <w:r w:rsidR="008C5462">
          <w:t xml:space="preserve">These modalities can be </w:t>
        </w:r>
      </w:ins>
      <w:ins w:id="2" w:author="Lily Mo" w:date="2023-01-29T11:30:00Z">
        <w:r w:rsidR="008C5462">
          <w:t>incorporated into other screening methods to increase the accuracy of such screening methods.</w:t>
        </w:r>
      </w:ins>
      <w:bookmarkEnd w:id="1"/>
    </w:p>
    <w:p w14:paraId="67E10996" w14:textId="77777777" w:rsidR="009130F8" w:rsidRDefault="003D0726">
      <w:pPr>
        <w:pBdr>
          <w:top w:val="nil"/>
          <w:left w:val="nil"/>
          <w:bottom w:val="nil"/>
          <w:right w:val="nil"/>
          <w:between w:val="nil"/>
        </w:pBdr>
        <w:spacing w:before="240" w:after="60" w:line="228" w:lineRule="auto"/>
        <w:ind w:left="2608"/>
        <w:jc w:val="left"/>
        <w:rPr>
          <w:b/>
        </w:rPr>
      </w:pPr>
      <w:r>
        <w:rPr>
          <w:b/>
        </w:rPr>
        <w:t>2. Related work</w:t>
      </w:r>
    </w:p>
    <w:p w14:paraId="3F39A672" w14:textId="3B2D045B" w:rsidR="009130F8" w:rsidRPr="00A81E34" w:rsidRDefault="003D0726" w:rsidP="000B57AE">
      <w:pPr>
        <w:pBdr>
          <w:top w:val="nil"/>
          <w:left w:val="nil"/>
          <w:bottom w:val="nil"/>
          <w:right w:val="nil"/>
          <w:between w:val="nil"/>
        </w:pBdr>
        <w:spacing w:before="240" w:after="60" w:line="228" w:lineRule="auto"/>
        <w:ind w:left="2608"/>
        <w:rPr>
          <w:color w:val="auto"/>
        </w:rPr>
      </w:pPr>
      <w:r w:rsidRPr="00A81E34">
        <w:rPr>
          <w:color w:val="auto"/>
        </w:rPr>
        <w:t>There have been several studies focused on using technology for ASD screening.</w:t>
      </w:r>
      <w:r w:rsidR="0006553A" w:rsidRPr="00A81E34">
        <w:rPr>
          <w:color w:val="auto"/>
        </w:rPr>
        <w:t xml:space="preserve"> </w:t>
      </w:r>
      <w:r w:rsidR="00E84129" w:rsidRPr="00A81E34">
        <w:rPr>
          <w:color w:val="auto"/>
        </w:rPr>
        <w:t>García Sanchez et al conduct</w:t>
      </w:r>
      <w:r w:rsidR="00EF3669" w:rsidRPr="00A81E34">
        <w:rPr>
          <w:color w:val="auto"/>
        </w:rPr>
        <w:t>ed</w:t>
      </w:r>
      <w:r w:rsidR="00E84129" w:rsidRPr="00A81E34">
        <w:rPr>
          <w:color w:val="auto"/>
        </w:rPr>
        <w:t xml:space="preserve"> a meta-analysis on diagnosing accuracy</w:t>
      </w:r>
      <w:r w:rsidR="00EF3669" w:rsidRPr="00A81E34">
        <w:rPr>
          <w:color w:val="auto"/>
        </w:rPr>
        <w:t xml:space="preserve"> of </w:t>
      </w:r>
      <w:del w:id="3" w:author="Lily Mo" w:date="2023-01-29T11:10:00Z">
        <w:r w:rsidR="00EF3669" w:rsidRPr="00A81E34" w:rsidDel="00362E7E">
          <w:rPr>
            <w:color w:val="auto"/>
          </w:rPr>
          <w:delText>technology-based</w:delText>
        </w:r>
      </w:del>
      <w:ins w:id="4" w:author="Lily Mo" w:date="2023-01-29T11:10:00Z">
        <w:r w:rsidR="00362E7E">
          <w:rPr>
            <w:color w:val="auto"/>
          </w:rPr>
          <w:t>differe</w:t>
        </w:r>
      </w:ins>
      <w:ins w:id="5" w:author="Lily Mo" w:date="2023-01-29T11:11:00Z">
        <w:r w:rsidR="00362E7E">
          <w:rPr>
            <w:color w:val="auto"/>
          </w:rPr>
          <w:t xml:space="preserve">nt questionnaire or </w:t>
        </w:r>
        <w:proofErr w:type="gramStart"/>
        <w:r w:rsidR="00362E7E">
          <w:rPr>
            <w:color w:val="auto"/>
          </w:rPr>
          <w:t>observation based</w:t>
        </w:r>
        <w:proofErr w:type="gramEnd"/>
        <w:r w:rsidR="00362E7E">
          <w:rPr>
            <w:color w:val="auto"/>
          </w:rPr>
          <w:t xml:space="preserve"> screening</w:t>
        </w:r>
      </w:ins>
      <w:ins w:id="6" w:author="Lily Mo" w:date="2023-01-29T11:13:00Z">
        <w:r w:rsidR="00362E7E">
          <w:rPr>
            <w:color w:val="auto"/>
          </w:rPr>
          <w:t xml:space="preserve"> </w:t>
        </w:r>
      </w:ins>
      <w:del w:id="7" w:author="Lily Mo" w:date="2023-01-29T11:11:00Z">
        <w:r w:rsidR="00EF3669" w:rsidRPr="00A81E34" w:rsidDel="00362E7E">
          <w:rPr>
            <w:color w:val="auto"/>
          </w:rPr>
          <w:delText xml:space="preserve"> </w:delText>
        </w:r>
      </w:del>
      <w:ins w:id="8" w:author="Lily Mo" w:date="2023-01-29T11:11:00Z">
        <w:r w:rsidR="00362E7E">
          <w:rPr>
            <w:color w:val="auto"/>
          </w:rPr>
          <w:t>methods</w:t>
        </w:r>
      </w:ins>
      <w:del w:id="9" w:author="Lily Mo" w:date="2023-01-29T11:11:00Z">
        <w:r w:rsidR="00EF3669" w:rsidRPr="00A81E34" w:rsidDel="00362E7E">
          <w:rPr>
            <w:color w:val="auto"/>
          </w:rPr>
          <w:delText>methods</w:delText>
        </w:r>
      </w:del>
      <w:r w:rsidR="00EF3669" w:rsidRPr="00A81E34">
        <w:rPr>
          <w:color w:val="auto"/>
        </w:rPr>
        <w:t xml:space="preserve"> and showed them [14] </w:t>
      </w:r>
      <w:r w:rsidR="00E84129" w:rsidRPr="00A81E34">
        <w:rPr>
          <w:color w:val="auto"/>
        </w:rPr>
        <w:t xml:space="preserve">to be reliable. According to García Sanchez et al study, </w:t>
      </w:r>
      <w:r w:rsidR="00362E7E" w:rsidRPr="00A81E34">
        <w:rPr>
          <w:color w:val="auto"/>
        </w:rPr>
        <w:t>their</w:t>
      </w:r>
      <w:r w:rsidR="00E84129" w:rsidRPr="00A81E34">
        <w:rPr>
          <w:color w:val="auto"/>
        </w:rPr>
        <w:t xml:space="preserve"> pooled sensitivity was 0.72, and the specificity was 0.98 which showed consistent statistically significant results </w:t>
      </w:r>
      <w:r w:rsidR="00EF3669" w:rsidRPr="00A81E34">
        <w:rPr>
          <w:color w:val="auto"/>
        </w:rPr>
        <w:t>to screen</w:t>
      </w:r>
      <w:r w:rsidR="00E84129" w:rsidRPr="00A81E34">
        <w:rPr>
          <w:color w:val="auto"/>
        </w:rPr>
        <w:t xml:space="preserve"> autism at 14–36 month</w:t>
      </w:r>
      <w:r w:rsidR="00EF3669" w:rsidRPr="00A81E34">
        <w:rPr>
          <w:color w:val="auto"/>
        </w:rPr>
        <w:t>s</w:t>
      </w:r>
      <w:r w:rsidR="0006553A" w:rsidRPr="00A81E34">
        <w:rPr>
          <w:color w:val="auto"/>
        </w:rPr>
        <w:t xml:space="preserve">. </w:t>
      </w:r>
      <w:ins w:id="10" w:author="Lily Mo" w:date="2023-01-29T11:14:00Z">
        <w:r w:rsidR="00362E7E">
          <w:rPr>
            <w:color w:val="auto"/>
          </w:rPr>
          <w:t xml:space="preserve">The main disadvantage of these types of screening/diagnosis tools is in their need for experts to run them. Furthermore, the questionnaire-based or observation-based methods rely on the </w:t>
        </w:r>
      </w:ins>
      <w:ins w:id="11" w:author="Lily Mo" w:date="2023-01-29T11:15:00Z">
        <w:r w:rsidR="00362E7E">
          <w:rPr>
            <w:color w:val="auto"/>
          </w:rPr>
          <w:t xml:space="preserve">person handling them. Thus, they suffer from inaccuracy and bias in answering questions or in observations. </w:t>
        </w:r>
      </w:ins>
      <w:del w:id="12" w:author="Lily Mo" w:date="2023-01-29T11:13:00Z">
        <w:r w:rsidR="0006553A" w:rsidRPr="00A81E34" w:rsidDel="00362E7E">
          <w:rPr>
            <w:color w:val="auto"/>
          </w:rPr>
          <w:delText>Several of these methods trying to observe the ASD symptoms automatically using biomarkers or behavioral markers</w:delText>
        </w:r>
        <w:r w:rsidR="00CE567C" w:rsidRPr="00A81E34" w:rsidDel="00362E7E">
          <w:rPr>
            <w:color w:val="auto"/>
          </w:rPr>
          <w:delText>.</w:delText>
        </w:r>
      </w:del>
    </w:p>
    <w:p w14:paraId="21B32CEC" w14:textId="630261DC" w:rsidR="009130F8" w:rsidRDefault="003D0726" w:rsidP="000B57AE">
      <w:pPr>
        <w:pBdr>
          <w:top w:val="nil"/>
          <w:left w:val="nil"/>
          <w:bottom w:val="nil"/>
          <w:right w:val="nil"/>
          <w:between w:val="nil"/>
        </w:pBdr>
        <w:spacing w:before="240" w:after="60" w:line="228" w:lineRule="auto"/>
        <w:ind w:left="2608"/>
      </w:pPr>
      <w:r w:rsidRPr="004B323A">
        <w:rPr>
          <w:highlight w:val="yellow"/>
          <w:rPrChange w:id="13" w:author="Lily Mo" w:date="2023-01-29T11:25:00Z">
            <w:rPr/>
          </w:rPrChange>
        </w:rPr>
        <w:t>For example, William</w:t>
      </w:r>
      <w:r>
        <w:t xml:space="preserve"> J. </w:t>
      </w:r>
      <w:proofErr w:type="spellStart"/>
      <w:r>
        <w:t>Bosl</w:t>
      </w:r>
      <w:proofErr w:type="spellEnd"/>
      <w:r>
        <w:t xml:space="preserve"> et al. focused on early screening of ASD by a data-driven method based on </w:t>
      </w:r>
      <w:r w:rsidR="00CE567C">
        <w:t>an</w:t>
      </w:r>
      <w:r>
        <w:t xml:space="preserve"> EEG's data. They collected EEG measurements of 99 infants with an </w:t>
      </w:r>
      <w:proofErr w:type="gramStart"/>
      <w:r>
        <w:t>older sibling</w:t>
      </w:r>
      <w:r w:rsidR="00CE567C">
        <w:t>s</w:t>
      </w:r>
      <w:proofErr w:type="gramEnd"/>
      <w:r>
        <w:t xml:space="preserve"> that received an ASD diagnosis and 89 low-risk controls. They screen</w:t>
      </w:r>
      <w:r w:rsidR="00CE567C">
        <w:t>ed</w:t>
      </w:r>
      <w:r>
        <w:t xml:space="preserve"> ASD in children as early as three months of age with 95%. They suggest</w:t>
      </w:r>
      <w:r w:rsidR="00CE567C">
        <w:t>ed that</w:t>
      </w:r>
      <w:r>
        <w:t xml:space="preserve"> EEG signals might be a valuable biomarker for ASD screening</w:t>
      </w:r>
      <w:r w:rsidR="002D1E32">
        <w:fldChar w:fldCharType="begin"/>
      </w:r>
      <w:r w:rsidR="002D1E32">
        <w:instrText xml:space="preserve"> ADDIN EN.CITE &lt;EndNote&gt;&lt;Cite&gt;&lt;Author&gt;Bosl&lt;/Author&gt;&lt;Year&gt;2018&lt;/Year&gt;&lt;RecNum&gt;9&lt;/RecNum&gt;&lt;DisplayText&gt;[9]&lt;/DisplayText&gt;&lt;record&gt;&lt;rec-number&gt;9&lt;/rec-number&gt;&lt;foreign-keys&gt;&lt;key app="EN" db-id="fz990ezwq0rxthezzx0vtsw4s55s2wasfsed" timestamp="1666552680"&gt;9&lt;/key&gt;&lt;/foreign-keys&gt;&lt;ref-type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1-20&lt;/pages&gt;&lt;volume&gt;8&lt;/volume&gt;&lt;number&gt;1&lt;/number&gt;&lt;dates&gt;&lt;year&gt;2018&lt;/year&gt;&lt;pub-dates&gt;&lt;date&gt;2018&lt;/date&gt;&lt;/pub-dates&gt;&lt;/dates&gt;&lt;urls&gt;&lt;/urls&gt;&lt;/record&gt;&lt;/Cite&gt;&lt;/EndNote&gt;</w:instrText>
      </w:r>
      <w:r w:rsidR="002D1E32">
        <w:fldChar w:fldCharType="separate"/>
      </w:r>
      <w:r w:rsidR="002D1E32">
        <w:rPr>
          <w:noProof/>
        </w:rPr>
        <w:t>[9]</w:t>
      </w:r>
      <w:r w:rsidR="002D1E32">
        <w:fldChar w:fldCharType="end"/>
      </w:r>
      <w:r>
        <w:t xml:space="preserve">. Also, </w:t>
      </w:r>
      <w:proofErr w:type="spellStart"/>
      <w:r>
        <w:t>MladenRakić</w:t>
      </w:r>
      <w:proofErr w:type="spellEnd"/>
      <w:r>
        <w:t xml:space="preserve"> et al. presented a method to improve ASD detection by combining structural and functional MRI data. They applied machine learning techniques on imaging data of 817 cases and successfully classified them with an accuracy of 85%</w:t>
      </w:r>
      <w:r w:rsidR="002D1E32">
        <w:fldChar w:fldCharType="begin"/>
      </w:r>
      <w:r w:rsidR="00E84129">
        <w:instrText xml:space="preserve"> ADDIN EN.CITE &lt;EndNote&gt;&lt;Cite&gt;&lt;Author&gt;Rakić&lt;/Author&gt;&lt;Year&gt;2020&lt;/Year&gt;&lt;RecNum&gt;14&lt;/RecNum&gt;&lt;DisplayText&gt;[15]&lt;/DisplayText&gt;&lt;record&gt;&lt;rec-number&gt;14&lt;/rec-number&gt;&lt;foreign-keys&gt;&lt;key app="EN" db-id="fz990ezwq0rxthezzx0vtsw4s55s2wasfsed" timestamp="1666552680"&gt;14&lt;/key&gt;&lt;/foreign-keys&gt;&lt;ref-type name="Journal Article"&gt;17&lt;/ref-type&gt;&lt;contributors&gt;&lt;authors&gt;&lt;author&gt;Rakić, Mladen&lt;/author&gt;&lt;author&gt;Cabezas, Mariano&lt;/author&gt;&lt;author&gt;Kushibar, Kaisar&lt;/author&gt;&lt;author&gt;Oliver, Arnau&lt;/author&gt;&lt;author&gt;Lladó, Xavier&lt;/author&gt;&lt;/authors&gt;&lt;/contributors&gt;&lt;titles&gt;&lt;title&gt;Improving the detection of autism spectrum disorder by combining structural and functional MRI information&lt;/title&gt;&lt;secondary-title&gt;NeuroImage: Clinical&lt;/secondary-title&gt;&lt;/titles&gt;&lt;periodical&gt;&lt;full-title&gt;NeuroImage: Clinical&lt;/full-title&gt;&lt;/periodical&gt;&lt;pages&gt;102181&lt;/pages&gt;&lt;volume&gt;25&lt;/volume&gt;&lt;dates&gt;&lt;year&gt;2020&lt;/year&gt;&lt;pub-dates&gt;&lt;date&gt;2020&lt;/date&gt;&lt;/pub-dates&gt;&lt;/dates&gt;&lt;urls&gt;&lt;/urls&gt;&lt;/record&gt;&lt;/Cite&gt;&lt;/EndNote&gt;</w:instrText>
      </w:r>
      <w:r w:rsidR="002D1E32">
        <w:fldChar w:fldCharType="separate"/>
      </w:r>
      <w:r w:rsidR="00E84129">
        <w:rPr>
          <w:noProof/>
        </w:rPr>
        <w:t>[15]</w:t>
      </w:r>
      <w:r w:rsidR="002D1E32">
        <w:fldChar w:fldCharType="end"/>
      </w:r>
      <w:r>
        <w:t xml:space="preserve">. Integrating biomarkers with other modalities has also proved effective; </w:t>
      </w:r>
      <w:proofErr w:type="spellStart"/>
      <w:r>
        <w:t>Jiannan</w:t>
      </w:r>
      <w:proofErr w:type="spellEnd"/>
      <w:r>
        <w:t xml:space="preserve"> Kang et al. identified ASD in children from 3 to 6 </w:t>
      </w:r>
      <w:r w:rsidR="00CE567C">
        <w:t xml:space="preserve">years of age </w:t>
      </w:r>
      <w:r>
        <w:t>by inputting a combination of EEG and eye-tracking features collected with power spectrum analysis and areas of interest methods to an SVM classifier. They tested on a total number of 97 children and reached the maximum accuracy of 85%</w:t>
      </w:r>
      <w:r w:rsidR="002D1E32">
        <w:fldChar w:fldCharType="begin"/>
      </w:r>
      <w:r w:rsidR="00E84129">
        <w:instrText xml:space="preserve"> ADDIN EN.CITE &lt;EndNote&gt;&lt;Cite&gt;&lt;Author&gt;Kang&lt;/Author&gt;&lt;Year&gt;2020&lt;/Year&gt;&lt;RecNum&gt;15&lt;/RecNum&gt;&lt;DisplayText&gt;[16]&lt;/DisplayText&gt;&lt;record&gt;&lt;rec-number&gt;15&lt;/rec-number&gt;&lt;foreign-keys&gt;&lt;key app="EN" db-id="fz990ezwq0rxthezzx0vtsw4s55s2wasfsed" timestamp="1666552680"&gt;15&lt;/key&gt;&lt;/foreign-keys&gt;&lt;ref-type name="Journal Article"&gt;17&lt;/ref-type&gt;&lt;contributors&gt;&lt;authors&gt;&lt;author&gt;Kang, Jiannan&lt;/author&gt;&lt;author&gt;Han, Xiaoya&lt;/author&gt;&lt;author&gt;Song, Jiajia&lt;/author&gt;&lt;author&gt;Niu, Zikang&lt;/author&gt;&lt;author&gt;Li, Xiaoli&lt;/author&gt;&lt;/authors&gt;&lt;/contributors&gt;&lt;titles&gt;&lt;title&gt;The identification of children with autism spectrum disorder by SVM approach on EEG and eye-tracking data&lt;/title&gt;&lt;secondary-title&gt;Computers in biology and medicine&lt;/secondary-title&gt;&lt;/titles&gt;&lt;periodical&gt;&lt;full-title&gt;Computers in biology and medicine&lt;/full-title&gt;&lt;/periodical&gt;&lt;pages&gt;103722&lt;/pages&gt;&lt;volume&gt;120&lt;/volume&gt;&lt;dates&gt;&lt;year&gt;2020&lt;/year&gt;&lt;pub-dates&gt;&lt;date&gt;2020&lt;/date&gt;&lt;/pub-dates&gt;&lt;/dates&gt;&lt;urls&gt;&lt;/urls&gt;&lt;/record&gt;&lt;/Cite&gt;&lt;/EndNote&gt;</w:instrText>
      </w:r>
      <w:r w:rsidR="002D1E32">
        <w:fldChar w:fldCharType="separate"/>
      </w:r>
      <w:r w:rsidR="00E84129">
        <w:rPr>
          <w:noProof/>
        </w:rPr>
        <w:t>[16]</w:t>
      </w:r>
      <w:r w:rsidR="002D1E32">
        <w:fldChar w:fldCharType="end"/>
      </w:r>
      <w:r>
        <w:t>.</w:t>
      </w:r>
    </w:p>
    <w:p w14:paraId="71CF147A" w14:textId="1B6B749C" w:rsidR="009130F8" w:rsidRPr="005B6C0B" w:rsidRDefault="003D0726" w:rsidP="00CE567C">
      <w:pPr>
        <w:pBdr>
          <w:top w:val="nil"/>
          <w:left w:val="nil"/>
          <w:bottom w:val="nil"/>
          <w:right w:val="nil"/>
          <w:between w:val="nil"/>
        </w:pBdr>
        <w:spacing w:before="240" w:after="60" w:line="228" w:lineRule="auto"/>
        <w:ind w:left="2608"/>
        <w:rPr>
          <w:color w:val="auto"/>
        </w:rPr>
      </w:pPr>
      <w:r>
        <w:t>Stereotypical Motor Movements (SMM) is</w:t>
      </w:r>
      <w:r w:rsidR="006D4441">
        <w:t xml:space="preserve"> also</w:t>
      </w:r>
      <w:r>
        <w:t xml:space="preserve"> one of the ASD symptoms that multiple methods have been developed to detect. Rad, N. M et al. proposed a Convolutional Neural Network that uses accelerometer sensor data worn </w:t>
      </w:r>
      <w:r w:rsidRPr="005B6C0B">
        <w:rPr>
          <w:color w:val="auto"/>
        </w:rPr>
        <w:t>on multiple body points to detect SMM. They applied feature learning and transfer learning approaches to improve their deep neural network performance</w:t>
      </w:r>
      <w:r w:rsidR="002D1E32" w:rsidRPr="005B6C0B">
        <w:rPr>
          <w:color w:val="auto"/>
        </w:rPr>
        <w:fldChar w:fldCharType="begin"/>
      </w:r>
      <w:r w:rsidR="002D1E32" w:rsidRPr="005B6C0B">
        <w:rPr>
          <w:color w:val="auto"/>
        </w:rPr>
        <w:instrText xml:space="preserve"> ADDIN EN.CITE &lt;EndNote&gt;&lt;Cite&gt;&lt;Author&gt;Rad&lt;/Author&gt;&lt;Year&gt;2018&lt;/Year&gt;&lt;RecNum&gt;10&lt;/RecNum&gt;&lt;DisplayText&gt;[10]&lt;/DisplayText&gt;&lt;record&gt;&lt;rec-number&gt;10&lt;/rec-number&gt;&lt;foreign-keys&gt;&lt;key app="EN" db-id="fz990ezwq0rxthezzx0vtsw4s55s2wasfsed" timestamp="1666552680"&gt;10&lt;/key&gt;&lt;/foreign-keys&gt;&lt;ref-type name="Journal Article"&gt;17&lt;/ref-type&gt;&lt;contributors&gt;&lt;authors&gt;&lt;author&gt;Rad, Nastaran Mohammadian&lt;/author&gt;&lt;author&gt;Kia, Seyed Mostafa&lt;/author&gt;&lt;author&gt;Zarbo, Calogero&lt;/author&gt;&lt;author&gt;van Laarhoven, Twan&lt;/author&gt;&lt;author&gt;Jurman, Giuseppe&lt;/author&gt;&lt;author&gt;Venuti, Paola&lt;/author&gt;&lt;author&gt;Marchiori, Elena&lt;/author&gt;&lt;author&gt;Furlanello, Cesare&lt;/author&gt;&lt;/authors&gt;&lt;/contributors&gt;&lt;titles&gt;&lt;title&gt;Deep learning for automatic stereotypical motor movement detection using wearable sensors in autism spectrum disorders&lt;/title&gt;&lt;secondary-title&gt;Signal Processing&lt;/secondary-title&gt;&lt;/titles&gt;&lt;periodical&gt;&lt;full-title&gt;Signal Processing&lt;/full-title&gt;&lt;/periodical&gt;&lt;pages&gt;180-191&lt;/pages&gt;&lt;volume&gt;144&lt;/volume&gt;&lt;dates&gt;&lt;year&gt;2018&lt;/year&gt;&lt;pub-dates&gt;&lt;date&gt;2018&lt;/date&gt;&lt;/pub-dates&gt;&lt;/dates&gt;&lt;urls&gt;&lt;/urls&gt;&lt;/record&gt;&lt;/Cite&gt;&lt;/EndNote&gt;</w:instrText>
      </w:r>
      <w:r w:rsidR="002D1E32" w:rsidRPr="005B6C0B">
        <w:rPr>
          <w:color w:val="auto"/>
        </w:rPr>
        <w:fldChar w:fldCharType="separate"/>
      </w:r>
      <w:r w:rsidR="002D1E32" w:rsidRPr="005B6C0B">
        <w:rPr>
          <w:noProof/>
          <w:color w:val="auto"/>
        </w:rPr>
        <w:t>[10]</w:t>
      </w:r>
      <w:r w:rsidR="002D1E32" w:rsidRPr="005B6C0B">
        <w:rPr>
          <w:color w:val="auto"/>
        </w:rPr>
        <w:fldChar w:fldCharType="end"/>
      </w:r>
      <w:r w:rsidRPr="005B6C0B">
        <w:rPr>
          <w:color w:val="auto"/>
        </w:rPr>
        <w:t>.</w:t>
      </w:r>
      <w:r w:rsidR="0043175A" w:rsidRPr="005B6C0B">
        <w:rPr>
          <w:color w:val="auto"/>
        </w:rPr>
        <w:t xml:space="preserve"> In addition, Antonio </w:t>
      </w:r>
      <w:proofErr w:type="spellStart"/>
      <w:r w:rsidR="0043175A" w:rsidRPr="005B6C0B">
        <w:rPr>
          <w:color w:val="auto"/>
        </w:rPr>
        <w:t>Coronato</w:t>
      </w:r>
      <w:proofErr w:type="spellEnd"/>
      <w:r w:rsidR="0043175A" w:rsidRPr="005B6C0B">
        <w:rPr>
          <w:color w:val="auto"/>
        </w:rPr>
        <w:t xml:space="preserve"> et al, developed a method in order to </w:t>
      </w:r>
      <w:r w:rsidR="006D4441" w:rsidRPr="005B6C0B">
        <w:rPr>
          <w:color w:val="auto"/>
        </w:rPr>
        <w:t>detect</w:t>
      </w:r>
      <w:r w:rsidR="0043175A" w:rsidRPr="005B6C0B">
        <w:rPr>
          <w:color w:val="auto"/>
        </w:rPr>
        <w:t xml:space="preserve"> stereotyped motion disorders by implementing artificial intelligen</w:t>
      </w:r>
      <w:r w:rsidR="00CE567C" w:rsidRPr="005B6C0B">
        <w:rPr>
          <w:color w:val="auto"/>
        </w:rPr>
        <w:t>t</w:t>
      </w:r>
      <w:r w:rsidR="0043175A" w:rsidRPr="005B6C0B">
        <w:rPr>
          <w:color w:val="auto"/>
        </w:rPr>
        <w:t xml:space="preserve"> approaches and collecting accelerometer data by a wearable sensor unit</w:t>
      </w:r>
      <w:r w:rsidR="0043175A" w:rsidRPr="005B6C0B">
        <w:rPr>
          <w:color w:val="auto"/>
        </w:rPr>
        <w:fldChar w:fldCharType="begin"/>
      </w:r>
      <w:r w:rsidR="0043175A" w:rsidRPr="005B6C0B">
        <w:rPr>
          <w:color w:val="auto"/>
        </w:rPr>
        <w:instrText xml:space="preserve"> ADDIN EN.CITE &lt;EndNote&gt;&lt;Cite&gt;&lt;Author&gt;Coronato&lt;/Author&gt;&lt;Year&gt;2012&lt;/Year&gt;&lt;RecNum&gt;29&lt;/RecNum&gt;&lt;DisplayText&gt;[17]&lt;/DisplayText&gt;&lt;record&gt;&lt;rec-number&gt;29&lt;/rec-number&gt;&lt;foreign-keys&gt;&lt;key app="EN" db-id="fz990ezwq0rxthezzx0vtsw4s55s2wasfsed" timestamp="1666560846"&gt;29&lt;/key&gt;&lt;/foreign-keys&gt;&lt;ref-type name="Conference Proceedings"&gt;10&lt;/ref-type&gt;&lt;contributors&gt;&lt;authors&gt;&lt;author&gt;Coronato, Antonio&lt;/author&gt;&lt;author&gt;Pietro, Giuseppe De&lt;/author&gt;&lt;/authors&gt;&lt;/contributors&gt;&lt;titles&gt;&lt;title&gt;Detection of motion disorders of patients with autism spectrum disorders&lt;/title&gt;&lt;secondary-title&gt;International Workshop on Ambient Assisted Living&lt;/secondary-title&gt;&lt;/titles&gt;&lt;pages&gt;415-422&lt;/pages&gt;&lt;dates&gt;&lt;year&gt;2012&lt;/year&gt;&lt;/dates&gt;&lt;publisher&gt;Springer&lt;/publisher&gt;&lt;urls&gt;&lt;/urls&gt;&lt;/record&gt;&lt;/Cite&gt;&lt;/EndNote&gt;</w:instrText>
      </w:r>
      <w:r w:rsidR="0043175A" w:rsidRPr="005B6C0B">
        <w:rPr>
          <w:color w:val="auto"/>
        </w:rPr>
        <w:fldChar w:fldCharType="separate"/>
      </w:r>
      <w:r w:rsidR="0043175A" w:rsidRPr="005B6C0B">
        <w:rPr>
          <w:noProof/>
          <w:color w:val="auto"/>
        </w:rPr>
        <w:t>[17]</w:t>
      </w:r>
      <w:r w:rsidR="0043175A" w:rsidRPr="005B6C0B">
        <w:rPr>
          <w:color w:val="auto"/>
        </w:rPr>
        <w:fldChar w:fldCharType="end"/>
      </w:r>
    </w:p>
    <w:p w14:paraId="401EE9BE" w14:textId="76472C5D" w:rsidR="009130F8" w:rsidRDefault="003D0726" w:rsidP="00CE567C">
      <w:pPr>
        <w:pBdr>
          <w:top w:val="nil"/>
          <w:left w:val="nil"/>
          <w:bottom w:val="nil"/>
          <w:right w:val="nil"/>
          <w:between w:val="nil"/>
        </w:pBdr>
        <w:spacing w:before="240" w:after="60" w:line="228" w:lineRule="auto"/>
        <w:ind w:left="2608"/>
      </w:pPr>
      <w:r w:rsidRPr="005B6C0B">
        <w:rPr>
          <w:color w:val="auto"/>
        </w:rPr>
        <w:t xml:space="preserve">Detecting and analyzing gaze is </w:t>
      </w:r>
      <w:r w:rsidR="006D4441" w:rsidRPr="005B6C0B">
        <w:rPr>
          <w:color w:val="auto"/>
        </w:rPr>
        <w:t>another modality</w:t>
      </w:r>
      <w:r w:rsidRPr="005B6C0B">
        <w:rPr>
          <w:color w:val="auto"/>
        </w:rPr>
        <w:t xml:space="preserve"> in ASD screening;</w:t>
      </w:r>
      <w:r w:rsidR="006D4441" w:rsidRPr="005B6C0B">
        <w:rPr>
          <w:color w:val="auto"/>
        </w:rPr>
        <w:t xml:space="preserve"> For instance,</w:t>
      </w:r>
      <w:r w:rsidRPr="005B6C0B">
        <w:rPr>
          <w:color w:val="auto"/>
        </w:rPr>
        <w:t xml:space="preserve"> Anish Nag et al. compared the gaze data of 16 children with ASD</w:t>
      </w:r>
      <w:r>
        <w:t>, and 17 typically developed children</w:t>
      </w:r>
      <w:r w:rsidR="006D4441">
        <w:t xml:space="preserve"> that</w:t>
      </w:r>
      <w:r>
        <w:t xml:space="preserve"> were collected using google glass and gaze tracker. Although smart glasses perform promisingly, the</w:t>
      </w:r>
      <w:r w:rsidR="006D4441">
        <w:t>ir method</w:t>
      </w:r>
      <w:r>
        <w:t xml:space="preserve"> d</w:t>
      </w:r>
      <w:r w:rsidR="006D4441">
        <w:t>id</w:t>
      </w:r>
      <w:r>
        <w:t xml:space="preserve"> not outperform other automatic classifiers significantly</w:t>
      </w:r>
      <w:r w:rsidR="002D1E32">
        <w:fldChar w:fldCharType="begin"/>
      </w:r>
      <w:r w:rsidR="002D1E32">
        <w:instrText xml:space="preserve"> ADDIN EN.CITE &lt;EndNote&gt;&lt;Cite&gt;&lt;Author&gt;Nag&lt;/Author&gt;&lt;Year&gt;2020&lt;/Year&gt;&lt;RecNum&gt;11&lt;/RecNum&gt;&lt;DisplayText&gt;[11]&lt;/DisplayText&gt;&lt;record&gt;&lt;rec-number&gt;11&lt;/rec-number&gt;&lt;foreign-keys&gt;&lt;key app="EN" db-id="fz990ezwq0rxthezzx0vtsw4s55s2wasfsed" timestamp="1666552680"&gt;11&lt;/key&gt;&lt;/foreign-keys&gt;&lt;ref-type name="Journal Article"&gt;17&lt;/ref-type&gt;&lt;contributors&gt;&lt;authors&gt;&lt;author&gt;Nag, Anish&lt;/author&gt;&lt;author&gt;Haber, Nick&lt;/author&gt;&lt;author&gt;Voss, Catalin&lt;/author&gt;&lt;author&gt;Tamura, Serena&lt;/author&gt;&lt;author&gt;Daniels, Jena&lt;/author&gt;&lt;author&gt;Ma, Jeffrey&lt;/author&gt;&lt;author&gt;Chiang, Bryan&lt;/author&gt;&lt;author&gt;Ramachandran, Shasta&lt;/author&gt;&lt;author&gt;Schwartz, Jessey&lt;/author&gt;&lt;author&gt;Winograd, Terry&lt;/author&gt;&lt;/authors&gt;&lt;/contributors&gt;&lt;titles&gt;&lt;title&gt;Toward continuous social phenotyping: analyzing gaze patterns in an emotion recognition task for children with autism through wearable smart glasses&lt;/title&gt;&lt;secondary-title&gt;Journal of medical Internet research&lt;/secondary-title&gt;&lt;/titles&gt;&lt;periodical&gt;&lt;full-title&gt;Journal of medical Internet research&lt;/full-title&gt;&lt;/periodical&gt;&lt;pages&gt;e13810&lt;/pages&gt;&lt;volume&gt;22&lt;/volume&gt;&lt;number&gt;4&lt;/number&gt;&lt;dates&gt;&lt;year&gt;2020&lt;/year&gt;&lt;pub-dates&gt;&lt;date&gt;2020&lt;/date&gt;&lt;/pub-dates&gt;&lt;/dates&gt;&lt;urls&gt;&lt;/urls&gt;&lt;/record&gt;&lt;/Cite&gt;&lt;/EndNote&gt;</w:instrText>
      </w:r>
      <w:r w:rsidR="002D1E32">
        <w:fldChar w:fldCharType="separate"/>
      </w:r>
      <w:r w:rsidR="002D1E32">
        <w:rPr>
          <w:noProof/>
        </w:rPr>
        <w:t>[11]</w:t>
      </w:r>
      <w:r w:rsidR="002D1E32">
        <w:fldChar w:fldCharType="end"/>
      </w:r>
      <w:r>
        <w:t>.</w:t>
      </w:r>
      <w:r w:rsidR="006D4441">
        <w:t xml:space="preserve"> </w:t>
      </w:r>
      <w:r w:rsidR="00CE567C">
        <w:t>On the other hand</w:t>
      </w:r>
      <w:r w:rsidR="006D4441">
        <w:t>,</w:t>
      </w:r>
      <w:r w:rsidR="00CE567C">
        <w:t xml:space="preserve"> although</w:t>
      </w:r>
      <w:r w:rsidR="006D4441">
        <w:t xml:space="preserve"> wearable devices performed promisingly</w:t>
      </w:r>
      <w:r>
        <w:t xml:space="preserve">, </w:t>
      </w:r>
      <w:r w:rsidR="00CE567C">
        <w:t xml:space="preserve">however, </w:t>
      </w:r>
      <w:r>
        <w:t>it is always challenging to persuade a young toddler to wear such devices, especially children with special needs</w:t>
      </w:r>
      <w:r w:rsidR="006D4441">
        <w:t>.</w:t>
      </w:r>
      <w:r>
        <w:t xml:space="preserve"> </w:t>
      </w:r>
      <w:r w:rsidR="006D4441">
        <w:t>B</w:t>
      </w:r>
      <w:r>
        <w:t>esides, wearing such devices is usually a major distraction that affects the procedure</w:t>
      </w:r>
      <w:r w:rsidR="006D4441">
        <w:t xml:space="preserve"> and consequently </w:t>
      </w:r>
      <w:r w:rsidR="00CE567C">
        <w:t>its</w:t>
      </w:r>
      <w:r w:rsidR="006D4441">
        <w:t xml:space="preserve"> accuracy</w:t>
      </w:r>
      <w:r>
        <w:t>.</w:t>
      </w:r>
    </w:p>
    <w:p w14:paraId="7CF9F131" w14:textId="07BA8534" w:rsidR="009130F8" w:rsidRDefault="003D0726" w:rsidP="00CE567C">
      <w:pPr>
        <w:pBdr>
          <w:top w:val="nil"/>
          <w:left w:val="nil"/>
          <w:bottom w:val="nil"/>
          <w:right w:val="nil"/>
          <w:between w:val="nil"/>
        </w:pBdr>
        <w:spacing w:before="240" w:after="60" w:line="228" w:lineRule="auto"/>
        <w:ind w:left="2608"/>
      </w:pPr>
      <w:r>
        <w:t xml:space="preserve">   One of the major symptoms of ASD is repetitive and stereotypical behaviors that are considered an essential indication in ASD's diagnosing</w:t>
      </w:r>
      <w:r w:rsidR="002D1E32">
        <w:fldChar w:fldCharType="begin"/>
      </w:r>
      <w:r w:rsidR="0043175A">
        <w:instrText xml:space="preserve"> ADDIN EN.CITE &lt;EndNote&gt;&lt;Cite&gt;&lt;Author&gt;Baron-Cohen&lt;/Author&gt;&lt;Year&gt;2008&lt;/Year&gt;&lt;RecNum&gt;24&lt;/RecNum&gt;&lt;DisplayText&gt;[18]&lt;/DisplayText&gt;&lt;record&gt;&lt;rec-number&gt;24&lt;/rec-number&gt;&lt;foreign-keys&gt;&lt;key app="EN" db-id="fz990ezwq0rxthezzx0vtsw4s55s2wasfsed" timestamp="1666552680"&gt;24&lt;/key&gt;&lt;/foreign-keys&gt;&lt;ref-type name="Book"&gt;6&lt;/ref-type&gt;&lt;contributors&gt;&lt;authors&gt;&lt;author&gt;Baron-Cohen, Simon&lt;/author&gt;&lt;/authors&gt;&lt;/contributors&gt;&lt;titles&gt;&lt;title&gt;Autism and Asperger syndrome&lt;/title&gt;&lt;/titles&gt;&lt;dates&gt;&lt;year&gt;2008&lt;/year&gt;&lt;pub-dates&gt;&lt;date&gt;2008&lt;/date&gt;&lt;/pub-dates&gt;&lt;/dates&gt;&lt;publisher&gt;OUP Oxford&lt;/publisher&gt;&lt;isbn&gt;0-19-157845-2&lt;/isbn&gt;&lt;urls&gt;&lt;/urls&gt;&lt;/record&gt;&lt;/Cite&gt;&lt;/EndNote&gt;</w:instrText>
      </w:r>
      <w:r w:rsidR="002D1E32">
        <w:fldChar w:fldCharType="separate"/>
      </w:r>
      <w:r w:rsidR="0043175A">
        <w:rPr>
          <w:noProof/>
        </w:rPr>
        <w:t>[18]</w:t>
      </w:r>
      <w:r w:rsidR="002D1E32">
        <w:fldChar w:fldCharType="end"/>
      </w:r>
      <w:r>
        <w:t>. In recent years, many technology-based screening systems have been developed</w:t>
      </w:r>
      <w:r w:rsidR="0054325D">
        <w:t xml:space="preserve"> with a focus </w:t>
      </w:r>
      <w:r w:rsidR="00CE567C">
        <w:t>on</w:t>
      </w:r>
      <w:r w:rsidR="0054325D">
        <w:t xml:space="preserve"> adopting</w:t>
      </w:r>
      <w:r>
        <w:t xml:space="preserve"> vision-based approaches</w:t>
      </w:r>
      <w:r w:rsidR="0054325D">
        <w:t xml:space="preserve"> for</w:t>
      </w:r>
      <w:r>
        <w:t xml:space="preserve"> behavioral analysis</w:t>
      </w:r>
      <w:r w:rsidR="0054325D">
        <w:t>. These methods</w:t>
      </w:r>
      <w:r>
        <w:t xml:space="preserve"> use machine vision to detect and recognize movements and motor function patterns</w:t>
      </w:r>
      <w:r w:rsidR="0054325D">
        <w:t xml:space="preserve"> </w:t>
      </w:r>
      <w:proofErr w:type="gramStart"/>
      <w:r w:rsidR="0054325D">
        <w:t>in order to</w:t>
      </w:r>
      <w:proofErr w:type="gramEnd"/>
      <w:r w:rsidR="0054325D">
        <w:t xml:space="preserve"> perform ASD screening</w:t>
      </w:r>
      <w:r>
        <w:t>.</w:t>
      </w:r>
      <w:r w:rsidR="0054325D">
        <w:t xml:space="preserve"> For instance,</w:t>
      </w:r>
      <w:r>
        <w:t xml:space="preserve"> R. </w:t>
      </w:r>
      <w:proofErr w:type="spellStart"/>
      <w:r>
        <w:t>Oberleitner</w:t>
      </w:r>
      <w:proofErr w:type="spellEnd"/>
      <w:r>
        <w:t xml:space="preserve"> et al.</w:t>
      </w:r>
      <w:r w:rsidR="002D1E32">
        <w:fldChar w:fldCharType="begin"/>
      </w:r>
      <w:r w:rsidR="0043175A">
        <w:instrText xml:space="preserve"> ADDIN EN.CITE &lt;EndNote&gt;&lt;Cite&gt;&lt;Author&gt;Oberleitner&lt;/Author&gt;&lt;Year&gt;2013&lt;/Year&gt;&lt;RecNum&gt;16&lt;/RecNum&gt;&lt;DisplayText&gt;[19]&lt;/DisplayText&gt;&lt;record&gt;&lt;rec-number&gt;16&lt;/rec-number&gt;&lt;foreign-keys&gt;&lt;key app="EN" db-id="fz990ezwq0rxthezzx0vtsw4s55s2wasfsed" timestamp="1666552680"&gt;16&lt;/key&gt;&lt;/foreign-keys&gt;&lt;ref-type name="Book Section"&gt;5&lt;/ref-type&gt;&lt;contributors&gt;&lt;authors&gt;&lt;author&gt;Oberleitner, Ron&lt;/author&gt;&lt;author&gt;Abowd, Gregory&lt;/author&gt;&lt;author&gt;Suri, Jasjit S.&lt;/author&gt;&lt;/authors&gt;&lt;/contributors&gt;&lt;titles&gt;&lt;title&gt;Behavior Imaging®’s assessment technology: a mobile infrastructure to transform autism diagnosis and treatment&lt;/title&gt;&lt;secondary-title&gt;Imaging the Brain in Autism&lt;/secondary-title&gt;&lt;/titles&gt;&lt;pages&gt;371-380&lt;/pages&gt;&lt;dates&gt;&lt;year&gt;2013&lt;/year&gt;&lt;pub-dates&gt;&lt;date&gt;2013&lt;/date&gt;&lt;/pub-dates&gt;&lt;/dates&gt;&lt;publisher&gt;Springer&lt;/publisher&gt;&lt;urls&gt;&lt;/urls&gt;&lt;/record&gt;&lt;/Cite&gt;&lt;/EndNote&gt;</w:instrText>
      </w:r>
      <w:r w:rsidR="002D1E32">
        <w:fldChar w:fldCharType="separate"/>
      </w:r>
      <w:r w:rsidR="0043175A">
        <w:rPr>
          <w:noProof/>
        </w:rPr>
        <w:t>[19]</w:t>
      </w:r>
      <w:r w:rsidR="002D1E32">
        <w:fldChar w:fldCharType="end"/>
      </w:r>
      <w:r>
        <w:t xml:space="preserve"> developed a recognition system for detecting abnormal behaviors that can be used in screening, assessment, or rehabilitation.</w:t>
      </w:r>
      <w:r w:rsidR="0054325D">
        <w:t xml:space="preserve"> Additionally,</w:t>
      </w:r>
      <w:r>
        <w:t xml:space="preserve"> R</w:t>
      </w:r>
      <w:r w:rsidR="00CE567C">
        <w:t xml:space="preserve">. </w:t>
      </w:r>
      <w:proofErr w:type="spellStart"/>
      <w:r>
        <w:t>Taban</w:t>
      </w:r>
      <w:proofErr w:type="spellEnd"/>
      <w:r>
        <w:t xml:space="preserve"> et al.</w:t>
      </w:r>
      <w:r w:rsidR="002D1E32">
        <w:fldChar w:fldCharType="begin"/>
      </w:r>
      <w:r w:rsidR="0043175A">
        <w:instrText xml:space="preserve"> ADDIN EN.CITE &lt;EndNote&gt;&lt;Cite&gt;&lt;Author&gt;Taban&lt;/Author&gt;&lt;Year&gt;2017&lt;/Year&gt;&lt;RecNum&gt;17&lt;/RecNum&gt;&lt;DisplayText&gt;[20]&lt;/DisplayText&gt;&lt;record&gt;&lt;rec-number&gt;17&lt;/rec-number&gt;&lt;foreign-keys&gt;&lt;key app="EN" db-id="fz990ezwq0rxthezzx0vtsw4s55s2wasfsed" timestamp="1666552680"&gt;17&lt;/key&gt;&lt;/foreign-keys&gt;&lt;ref-type name="Conference Proceedings"&gt;10&lt;/ref-type&gt;&lt;contributors&gt;&lt;authors&gt;&lt;author&gt;Taban, Rasool&lt;/author&gt;&lt;author&gt;Parsa, Atoosa&lt;/author&gt;&lt;author&gt;Moradi, Hadi&lt;/author&gt;&lt;/authors&gt;&lt;/contributors&gt;&lt;titles&gt;&lt;title&gt;Tip-Toe Walking Detection Using CPG Parameters from Skeleton Data Gathered by Kinect&lt;/title&gt;&lt;/titles&gt;&lt;pages&gt;287-298&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43175A">
        <w:rPr>
          <w:noProof/>
        </w:rPr>
        <w:t>[20]</w:t>
      </w:r>
      <w:r w:rsidR="002D1E32">
        <w:fldChar w:fldCharType="end"/>
      </w:r>
      <w:r>
        <w:t xml:space="preserve"> </w:t>
      </w:r>
      <w:r w:rsidR="00CE567C">
        <w:t xml:space="preserve">proposed </w:t>
      </w:r>
      <w:proofErr w:type="spellStart"/>
      <w:r w:rsidR="00CE567C">
        <w:t>r</w:t>
      </w:r>
      <w:r>
        <w:t>record</w:t>
      </w:r>
      <w:r w:rsidR="00CE567C">
        <w:t>ing</w:t>
      </w:r>
      <w:proofErr w:type="spellEnd"/>
      <w:r>
        <w:t xml:space="preserve"> walking patterns by Kinect and then analyz</w:t>
      </w:r>
      <w:r w:rsidR="00CE567C">
        <w:t>ing</w:t>
      </w:r>
      <w:r>
        <w:t xml:space="preserve"> them using central pattern generator parameters as their classifier features. They accurately distinguished between tip-toe walking and regular walking pattern.</w:t>
      </w:r>
      <w:r w:rsidR="0054325D">
        <w:t xml:space="preserve"> Another research is</w:t>
      </w:r>
      <w:r>
        <w:t xml:space="preserve"> Guillermo </w:t>
      </w:r>
      <w:proofErr w:type="spellStart"/>
      <w:r>
        <w:t>Sapiro</w:t>
      </w:r>
      <w:proofErr w:type="spellEnd"/>
      <w:r>
        <w:t xml:space="preserve"> et al.</w:t>
      </w:r>
      <w:r w:rsidR="002D1E32">
        <w:fldChar w:fldCharType="begin"/>
      </w:r>
      <w:r w:rsidR="0043175A">
        <w:instrText xml:space="preserve"> ADDIN EN.CITE &lt;EndNote&gt;&lt;Cite&gt;&lt;Author&gt;Sapiro&lt;/Author&gt;&lt;Year&gt;2019&lt;/Year&gt;&lt;RecNum&gt;18&lt;/RecNum&gt;&lt;DisplayText&gt;[21]&lt;/DisplayText&gt;&lt;record&gt;&lt;rec-number&gt;18&lt;/rec-number&gt;&lt;foreign-keys&gt;&lt;key app="EN" db-id="fz990ezwq0rxthezzx0vtsw4s55s2wasfsed" timestamp="1666552680"&gt;18&lt;/key&gt;&lt;/foreign-keys&gt;&lt;ref-type name="Journal Article"&gt;17&lt;/ref-type&gt;&lt;contributors&gt;&lt;authors&gt;&lt;author&gt;Sapiro, Guillermo&lt;/author&gt;&lt;author&gt;Hashemi, Jordan&lt;/author&gt;&lt;author&gt;Dawson, Geraldine&lt;/author&gt;&lt;/authors&gt;&lt;/contributors&gt;&lt;titles&gt;&lt;title&gt;Computer vision and behavioral phenotyping: an autism case study&lt;/title&gt;&lt;secondary-title&gt;Current Opinion in Biomedical Engineering&lt;/secondary-title&gt;&lt;/titles&gt;&lt;periodical&gt;&lt;full-title&gt;Current Opinion in Biomedical Engineering&lt;/full-title&gt;&lt;/periodical&gt;&lt;pages&gt;14-20&lt;/pages&gt;&lt;volume&gt;9&lt;/volume&gt;&lt;dates&gt;&lt;year&gt;2019&lt;/year&gt;&lt;pub-dates&gt;&lt;date&gt;2019&lt;/date&gt;&lt;/pub-dates&gt;&lt;/dates&gt;&lt;urls&gt;&lt;/urls&gt;&lt;/record&gt;&lt;/Cite&gt;&lt;/EndNote&gt;</w:instrText>
      </w:r>
      <w:r w:rsidR="002D1E32">
        <w:fldChar w:fldCharType="separate"/>
      </w:r>
      <w:r w:rsidR="0043175A">
        <w:rPr>
          <w:noProof/>
        </w:rPr>
        <w:t>[21]</w:t>
      </w:r>
      <w:r w:rsidR="002D1E32">
        <w:fldChar w:fldCharType="end"/>
      </w:r>
      <w:r w:rsidR="0054325D">
        <w:t xml:space="preserve"> that</w:t>
      </w:r>
      <w:r>
        <w:t xml:space="preserve"> developed a low-cost mobile app </w:t>
      </w:r>
      <w:r w:rsidR="0054325D">
        <w:t>which</w:t>
      </w:r>
      <w:r>
        <w:t xml:space="preserve"> </w:t>
      </w:r>
      <w:r w:rsidR="0054325D">
        <w:t>applied</w:t>
      </w:r>
      <w:r>
        <w:t xml:space="preserve"> machine learning and machine vision methods to detect movement patterns and assess eye tracking patterns.</w:t>
      </w:r>
    </w:p>
    <w:p w14:paraId="1BA6D678" w14:textId="4F3E4C6B" w:rsidR="009130F8" w:rsidRDefault="003D0726" w:rsidP="00D006CE">
      <w:pPr>
        <w:pBdr>
          <w:top w:val="nil"/>
          <w:left w:val="nil"/>
          <w:bottom w:val="nil"/>
          <w:right w:val="nil"/>
          <w:between w:val="nil"/>
        </w:pBdr>
        <w:spacing w:before="240" w:after="60" w:line="228" w:lineRule="auto"/>
        <w:ind w:left="2608"/>
      </w:pPr>
      <w:r>
        <w:t xml:space="preserve">Vision-based methods also used for studying </w:t>
      </w:r>
      <w:proofErr w:type="gramStart"/>
      <w:r>
        <w:t>subject</w:t>
      </w:r>
      <w:r w:rsidR="00CE567C">
        <w:t>s</w:t>
      </w:r>
      <w:proofErr w:type="gramEnd"/>
      <w:r>
        <w:t xml:space="preserve"> attention</w:t>
      </w:r>
      <w:r w:rsidR="00A40281">
        <w:t>. For example,</w:t>
      </w:r>
      <w:r>
        <w:t xml:space="preserve"> K</w:t>
      </w:r>
      <w:r w:rsidR="00D006CE">
        <w:t xml:space="preserve">. </w:t>
      </w:r>
      <w:r>
        <w:t>Campbell et al. developed an app that record and analyze the reaction of toddlers to video stimuli that designed to engage child</w:t>
      </w:r>
      <w:r w:rsidR="00F50843">
        <w:t>ren</w:t>
      </w:r>
      <w:r>
        <w:t>'s attention</w:t>
      </w:r>
      <w:r w:rsidR="00A40281">
        <w:t>.</w:t>
      </w:r>
      <w:r>
        <w:t xml:space="preserve"> </w:t>
      </w:r>
      <w:r w:rsidR="00A40281">
        <w:t>T</w:t>
      </w:r>
      <w:r>
        <w:t>heir algorithm classifies by automatically detecting and tracking multiple facial landmarks and analyzing their patterns</w:t>
      </w:r>
      <w:r w:rsidR="002D1E32">
        <w:fldChar w:fldCharType="begin"/>
      </w:r>
      <w:r w:rsidR="0043175A">
        <w:instrText xml:space="preserve"> ADDIN EN.CITE &lt;EndNote&gt;&lt;Cite&gt;&lt;Author&gt;Campbell&lt;/Author&gt;&lt;Year&gt;2019&lt;/Year&gt;&lt;RecNum&gt;19&lt;/RecNum&gt;&lt;DisplayText&gt;[22]&lt;/DisplayText&gt;&lt;record&gt;&lt;rec-number&gt;19&lt;/rec-number&gt;&lt;foreign-keys&gt;&lt;key app="EN" db-id="fz990ezwq0rxthezzx0vtsw4s55s2wasfsed" timestamp="1666552680"&gt;19&lt;/key&gt;&lt;/foreign-keys&gt;&lt;ref-type name="Journal Article"&gt;17&lt;/ref-type&gt;&lt;contributors&gt;&lt;authors&gt;&lt;author&gt;Campbell, Kathleen&lt;/author&gt;&lt;author&gt;Carpenter, Kimberly LH&lt;/author&gt;&lt;author&gt;Hashemi, Jordan&lt;/author&gt;&lt;author&gt;Espinosa, Steven&lt;/author&gt;&lt;author&gt;Marsan, Samuel&lt;/author&gt;&lt;author&gt;Borg, Jana Schaich&lt;/author&gt;&lt;author&gt;Chang, Zhuoqing&lt;/author&gt;&lt;author&gt;Qiu, Qiang&lt;/author&gt;&lt;author&gt;Vermeer, Saritha&lt;/author&gt;&lt;author&gt;Adler, Elizabeth&lt;/author&gt;&lt;/authors&gt;&lt;/contributors&gt;&lt;titles&gt;&lt;title&gt;Computer vision analysis captures atypical attention in toddlers with autism&lt;/title&gt;&lt;secondary-title&gt;Autism&lt;/secondary-title&gt;&lt;/titles&gt;&lt;periodical&gt;&lt;full-title&gt;Autism&lt;/full-title&gt;&lt;/periodical&gt;&lt;pages&gt;619-628&lt;/pages&gt;&lt;volume&gt;23&lt;/volume&gt;&lt;number&gt;3&lt;/number&gt;&lt;dates&gt;&lt;year&gt;2019&lt;/year&gt;&lt;pub-dates&gt;&lt;date&gt;2019&lt;/date&gt;&lt;/pub-dates&gt;&lt;/dates&gt;&lt;urls&gt;&lt;/urls&gt;&lt;/record&gt;&lt;/Cite&gt;&lt;/EndNote&gt;</w:instrText>
      </w:r>
      <w:r w:rsidR="002D1E32">
        <w:fldChar w:fldCharType="separate"/>
      </w:r>
      <w:r w:rsidR="0043175A">
        <w:rPr>
          <w:noProof/>
        </w:rPr>
        <w:t>[22]</w:t>
      </w:r>
      <w:r w:rsidR="002D1E32">
        <w:fldChar w:fldCharType="end"/>
      </w:r>
      <w:r>
        <w:t>.</w:t>
      </w:r>
    </w:p>
    <w:p w14:paraId="6A7E8232" w14:textId="2E33B312" w:rsidR="009130F8" w:rsidRDefault="003D0726" w:rsidP="00D006CE">
      <w:pPr>
        <w:pBdr>
          <w:top w:val="nil"/>
          <w:left w:val="nil"/>
          <w:bottom w:val="nil"/>
          <w:right w:val="nil"/>
          <w:between w:val="nil"/>
        </w:pBdr>
        <w:spacing w:before="240" w:after="60" w:line="228" w:lineRule="auto"/>
        <w:ind w:left="2608"/>
      </w:pPr>
      <w:r>
        <w:t>One of the best ways to study the behavior in children is through their play with toys and pet animals</w:t>
      </w:r>
      <w:r w:rsidR="00F50843">
        <w:t xml:space="preserve"> s</w:t>
      </w:r>
      <w:r>
        <w:t>ince children spend a considerable amount of time playing with toys</w:t>
      </w:r>
      <w:r w:rsidR="00F50843">
        <w:t xml:space="preserve">. During play, </w:t>
      </w:r>
      <w:r>
        <w:t>repetitive patterns could be recognized. Studying playing patterns does not have challenges like the discomfort feeling</w:t>
      </w:r>
      <w:r w:rsidR="00F50843">
        <w:t>s</w:t>
      </w:r>
      <w:r>
        <w:t xml:space="preserve"> of brain imaging or EEG methods, and unlike wearable devices, they do not affect child attention and are considerably more cost-effective than robots.</w:t>
      </w:r>
    </w:p>
    <w:p w14:paraId="1FF8CD4C" w14:textId="77777777" w:rsidR="007E1DA7" w:rsidRPr="005B6C0B" w:rsidRDefault="005551A6" w:rsidP="007E1DA7">
      <w:pPr>
        <w:pBdr>
          <w:top w:val="nil"/>
          <w:left w:val="nil"/>
          <w:bottom w:val="nil"/>
          <w:right w:val="nil"/>
          <w:between w:val="nil"/>
        </w:pBdr>
        <w:spacing w:before="240" w:after="60" w:line="228" w:lineRule="auto"/>
        <w:ind w:left="2608"/>
        <w:rPr>
          <w:color w:val="auto"/>
        </w:rPr>
      </w:pPr>
      <w:r>
        <w:t>Toys can be equipped with sensors and be used to collect data for online or offline analysis. Different sensors can capture different data such as playing patterns that can be used for classification</w:t>
      </w:r>
      <w:r w:rsidR="00A40281">
        <w:t>.</w:t>
      </w:r>
      <w:r>
        <w:t xml:space="preserve"> </w:t>
      </w:r>
      <w:r w:rsidR="00A40281">
        <w:t>For instance,</w:t>
      </w:r>
      <w:r>
        <w:t xml:space="preserve"> </w:t>
      </w:r>
      <w:proofErr w:type="spellStart"/>
      <w:r>
        <w:t>Lanini</w:t>
      </w:r>
      <w:proofErr w:type="spellEnd"/>
      <w:r>
        <w:t xml:space="preserve"> M. and et al. combined accelerometer, gyroscope, and magnetometers data</w:t>
      </w:r>
      <w:r w:rsidR="002D1E32">
        <w:fldChar w:fldCharType="begin"/>
      </w:r>
      <w:r w:rsidR="0043175A">
        <w:instrText xml:space="preserve"> ADDIN EN.CITE &lt;EndNote&gt;&lt;Cite&gt;&lt;Author&gt;Lanini&lt;/Author&gt;&lt;Year&gt;2018&lt;/Year&gt;&lt;RecNum&gt;20&lt;/RecNum&gt;&lt;DisplayText&gt;[23]&lt;/DisplayText&gt;&lt;record&gt;&lt;rec-number&gt;20&lt;/rec-number&gt;&lt;foreign-keys&gt;&lt;key app="EN" db-id="fz990ezwq0rxthezzx0vtsw4s55s2wasfsed" timestamp="1666552680"&gt;20&lt;/key&gt;&lt;/foreign-keys&gt;&lt;ref-type name="Conference Proceedings"&gt;10&lt;/ref-type&gt;&lt;contributors&gt;&lt;authors&gt;&lt;author&gt;Lanini, Marco&lt;/author&gt;&lt;author&gt;Bondioli, Mariasole&lt;/author&gt;&lt;author&gt;Narzisi, Antonio&lt;/author&gt;&lt;author&gt;Pelagatti, Susanna&lt;/author&gt;&lt;author&gt;Chessa, Stefano&lt;/author&gt;&lt;/authors&gt;&lt;/contributors&gt;&lt;titles&gt;&lt;title&gt;Sensorized toys to identify the early ‘red flags’ of autistic spectrum disorders in preschoolers&lt;/title&gt;&lt;/titles&gt;&lt;pages&gt;190-198&lt;/pages&gt;&lt;dates&gt;&lt;year&gt;2018&lt;/year&gt;&lt;pub-dates&gt;&lt;date&gt;2018&lt;/date&gt;&lt;/pub-dates&gt;&lt;/dates&gt;&lt;publisher&gt;Springer&lt;/publisher&gt;&lt;urls&gt;&lt;/urls&gt;&lt;custom3&gt;International Symposium on Ambient Intelligence&lt;/custom3&gt;&lt;/record&gt;&lt;/Cite&gt;&lt;/EndNote&gt;</w:instrText>
      </w:r>
      <w:r w:rsidR="002D1E32">
        <w:fldChar w:fldCharType="separate"/>
      </w:r>
      <w:r w:rsidR="0043175A">
        <w:rPr>
          <w:noProof/>
        </w:rPr>
        <w:t>[23]</w:t>
      </w:r>
      <w:r w:rsidR="002D1E32">
        <w:fldChar w:fldCharType="end"/>
      </w:r>
      <w:r>
        <w:t xml:space="preserve">. Also, Moradi et al. introduced a platform for autism screening based on acceleration data of a toy car that, in their first version, a </w:t>
      </w:r>
      <w:proofErr w:type="spellStart"/>
      <w:r>
        <w:t>Wiimote</w:t>
      </w:r>
      <w:proofErr w:type="spellEnd"/>
      <w:r>
        <w:t xml:space="preserve"> controller was used as a sensor hub. A </w:t>
      </w:r>
      <w:proofErr w:type="spellStart"/>
      <w:r>
        <w:t>Matlab</w:t>
      </w:r>
      <w:proofErr w:type="spellEnd"/>
      <w:r>
        <w:t xml:space="preserve"> program was developed to interact with the system to collect accelerometer data in x, y, and z axes to investigate distinctive playing patterns. They trained an SVM classifier with 85% accuracy</w:t>
      </w:r>
      <w:r w:rsidR="002D1E32">
        <w:fldChar w:fldCharType="begin"/>
      </w:r>
      <w:r w:rsidR="002D1E32">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2D1E32">
        <w:rPr>
          <w:noProof/>
        </w:rPr>
        <w:t>[13]</w:t>
      </w:r>
      <w:r w:rsidR="002D1E32">
        <w:fldChar w:fldCharType="end"/>
      </w:r>
      <w:r>
        <w:t>.</w:t>
      </w:r>
      <w:r w:rsidR="00084493">
        <w:t xml:space="preserve"> </w:t>
      </w:r>
      <w:r w:rsidR="00084493" w:rsidRPr="005B6C0B">
        <w:rPr>
          <w:color w:val="auto"/>
        </w:rPr>
        <w:t>Also,</w:t>
      </w:r>
      <w:r w:rsidR="0043175A" w:rsidRPr="005B6C0B">
        <w:rPr>
          <w:color w:val="auto"/>
        </w:rPr>
        <w:t xml:space="preserve"> Laura </w:t>
      </w:r>
      <w:proofErr w:type="spellStart"/>
      <w:r w:rsidR="0043175A" w:rsidRPr="005B6C0B">
        <w:rPr>
          <w:color w:val="auto"/>
        </w:rPr>
        <w:t>Boccanfuso</w:t>
      </w:r>
      <w:proofErr w:type="spellEnd"/>
      <w:r w:rsidR="0043175A" w:rsidRPr="005B6C0B">
        <w:rPr>
          <w:color w:val="auto"/>
        </w:rPr>
        <w:t xml:space="preserve"> et al</w:t>
      </w:r>
      <w:r w:rsidR="00084493" w:rsidRPr="005B6C0B">
        <w:rPr>
          <w:color w:val="auto"/>
        </w:rPr>
        <w:t xml:space="preserve"> </w:t>
      </w:r>
      <w:r w:rsidRPr="005B6C0B">
        <w:rPr>
          <w:color w:val="auto"/>
        </w:rPr>
        <w:fldChar w:fldCharType="begin"/>
      </w:r>
      <w:r w:rsidRPr="005B6C0B">
        <w:rPr>
          <w:color w:val="auto"/>
        </w:rPr>
        <w:instrText xml:space="preserve"> ADDIN EN.CITE &lt;EndNote&gt;&lt;Cite&gt;&lt;Author&gt;Boccanfuso&lt;/Author&gt;&lt;Year&gt;2016&lt;/Year&gt;&lt;RecNum&gt;31&lt;/RecNum&gt;&lt;DisplayText&gt;[24]&lt;/DisplayText&gt;&lt;record&gt;&lt;rec-number&gt;31&lt;/rec-number&gt;&lt;foreign-keys&gt;&lt;key app="EN" db-id="fz990ezwq0rxthezzx0vtsw4s55s2wasfsed" timestamp="1666561444"&gt;31&lt;/key&gt;&lt;/foreign-keys&gt;&lt;ref-type name="Conference Proceedings"&gt;10&lt;/ref-type&gt;&lt;contributors&gt;&lt;authors&gt;&lt;author&gt;Boccanfuso, Laura&lt;/author&gt;&lt;author&gt;Barney, Erin&lt;/author&gt;&lt;author&gt;Foster, Claire&lt;/author&gt;&lt;author&gt;Ahn, Yeojin Amy&lt;/author&gt;&lt;author&gt;Chawarska, Katarzyna&lt;/author&gt;&lt;author&gt;Scassellati, Brian&lt;/author&gt;&lt;author&gt;Shic, Frederick&lt;/author&gt;&lt;/authors&gt;&lt;/contributors&gt;&lt;titles&gt;&lt;title&gt;Emotional robot to examine different play patterns and affective responses of children with and without ASD&lt;/title&gt;&lt;secondary-title&gt;2016 11th ACM/IEEE International Conference on Human-Robot Interaction (HRI)&lt;/secondary-title&gt;&lt;/titles&gt;&lt;pages&gt;19-26&lt;/pages&gt;&lt;dates&gt;&lt;year&gt;2016&lt;/year&gt;&lt;/dates&gt;&lt;publisher&gt;IEEE&lt;/publisher&gt;&lt;isbn&gt;1467383708&lt;/isbn&gt;&lt;urls&gt;&lt;/urls&gt;&lt;/record&gt;&lt;/Cite&gt;&lt;/EndNote&gt;</w:instrText>
      </w:r>
      <w:r w:rsidRPr="005B6C0B">
        <w:rPr>
          <w:color w:val="auto"/>
        </w:rPr>
        <w:fldChar w:fldCharType="separate"/>
      </w:r>
      <w:r w:rsidRPr="005B6C0B">
        <w:rPr>
          <w:noProof/>
          <w:color w:val="auto"/>
        </w:rPr>
        <w:t>[24]</w:t>
      </w:r>
      <w:r w:rsidRPr="005B6C0B">
        <w:rPr>
          <w:color w:val="auto"/>
        </w:rPr>
        <w:fldChar w:fldCharType="end"/>
      </w:r>
      <w:r w:rsidRPr="005B6C0B">
        <w:rPr>
          <w:color w:val="auto"/>
        </w:rPr>
        <w:t xml:space="preserve">, </w:t>
      </w:r>
      <w:r w:rsidR="00084493" w:rsidRPr="005B6C0B">
        <w:rPr>
          <w:color w:val="auto"/>
        </w:rPr>
        <w:t xml:space="preserve">used accelerometer data for ASD screening as part of their research. Although they focused on child-robot interaction, they analyzed accelerometer data as a modality to study the child responses regarding </w:t>
      </w:r>
      <w:r w:rsidRPr="005B6C0B">
        <w:rPr>
          <w:color w:val="auto"/>
        </w:rPr>
        <w:t xml:space="preserve">a </w:t>
      </w:r>
      <w:proofErr w:type="gramStart"/>
      <w:r w:rsidR="00084493" w:rsidRPr="005B6C0B">
        <w:rPr>
          <w:color w:val="auto"/>
        </w:rPr>
        <w:t>stimuli</w:t>
      </w:r>
      <w:proofErr w:type="gramEnd"/>
      <w:r w:rsidR="00084493" w:rsidRPr="005B6C0B">
        <w:rPr>
          <w:color w:val="auto"/>
        </w:rPr>
        <w:t>.</w:t>
      </w:r>
      <w:r w:rsidR="0054325D" w:rsidRPr="005B6C0B">
        <w:rPr>
          <w:color w:val="auto"/>
        </w:rPr>
        <w:t xml:space="preserve"> </w:t>
      </w:r>
      <w:proofErr w:type="spellStart"/>
      <w:r w:rsidR="00EF5715" w:rsidRPr="005B6C0B">
        <w:rPr>
          <w:color w:val="auto"/>
        </w:rPr>
        <w:t>Beibin</w:t>
      </w:r>
      <w:proofErr w:type="spellEnd"/>
      <w:r w:rsidR="00EF5715" w:rsidRPr="005B6C0B">
        <w:rPr>
          <w:color w:val="auto"/>
        </w:rPr>
        <w:t xml:space="preserve"> Li et al</w:t>
      </w:r>
      <w:r w:rsidR="007E1DA7" w:rsidRPr="005B6C0B">
        <w:rPr>
          <w:color w:val="auto"/>
        </w:rPr>
        <w:t xml:space="preserve"> </w:t>
      </w:r>
      <w:r w:rsidR="007E1DA7" w:rsidRPr="005B6C0B">
        <w:rPr>
          <w:color w:val="auto"/>
        </w:rPr>
        <w:fldChar w:fldCharType="begin"/>
      </w:r>
      <w:r w:rsidR="007E1DA7" w:rsidRPr="005B6C0B">
        <w:rPr>
          <w:color w:val="auto"/>
        </w:rPr>
        <w:instrText xml:space="preserve"> ADDIN EN.CITE &lt;EndNote&gt;&lt;Cite&gt;&lt;Author&gt;Li&lt;/Author&gt;&lt;Year&gt;2016&lt;/Year&gt;&lt;RecNum&gt;32&lt;/RecNum&gt;&lt;DisplayText&gt;[25]&lt;/DisplayText&gt;&lt;record&gt;&lt;rec-number&gt;32&lt;/rec-number&gt;&lt;foreign-keys&gt;&lt;key app="EN" db-id="fz990ezwq0rxthezzx0vtsw4s55s2wasfsed" timestamp="1666562058"&gt;32&lt;/key&gt;&lt;/foreign-keys&gt;&lt;ref-type name="Conference Proceedings"&gt;10&lt;/ref-type&gt;&lt;contributors&gt;&lt;authors&gt;&lt;author&gt;Li, Beibin&lt;/author&gt;&lt;author&gt;Boccanfuso, Laura&lt;/author&gt;&lt;author&gt;Wang, Quan&lt;/author&gt;&lt;author&gt;Barney, Erin&lt;/author&gt;&lt;author&gt;Ahn, Yeojin Amy&lt;/author&gt;&lt;author&gt;Foster, Claire&lt;/author&gt;&lt;author&gt;Chawarska, Katarzyna&lt;/author&gt;&lt;author&gt;Scassellati, Brian&lt;/author&gt;&lt;author&gt;Shic, Frederick&lt;/author&gt;&lt;/authors&gt;&lt;/contributors&gt;&lt;titles&gt;&lt;title&gt;Human robot activity classification based on accelerometer and gyroscope&lt;/title&gt;&lt;secondary-title&gt;2016 25th IEEE international symposium on robot and human interactive communication (RO-MAN). Presented at the 2016 25th IEEE international symposium on robot and human interactive communication (RO-MAN)&lt;/secondary-title&gt;&lt;/titles&gt;&lt;pages&gt;423-424&lt;/pages&gt;&lt;dates&gt;&lt;year&gt;2016&lt;/year&gt;&lt;/dates&gt;&lt;urls&gt;&lt;/urls&gt;&lt;/record&gt;&lt;/Cite&gt;&lt;/EndNote&gt;</w:instrText>
      </w:r>
      <w:r w:rsidR="007E1DA7" w:rsidRPr="005B6C0B">
        <w:rPr>
          <w:color w:val="auto"/>
        </w:rPr>
        <w:fldChar w:fldCharType="separate"/>
      </w:r>
      <w:r w:rsidR="007E1DA7" w:rsidRPr="005B6C0B">
        <w:rPr>
          <w:noProof/>
          <w:color w:val="auto"/>
        </w:rPr>
        <w:t>[25]</w:t>
      </w:r>
      <w:r w:rsidR="007E1DA7" w:rsidRPr="005B6C0B">
        <w:rPr>
          <w:color w:val="auto"/>
        </w:rPr>
        <w:fldChar w:fldCharType="end"/>
      </w:r>
      <w:r w:rsidR="00EF5715" w:rsidRPr="005B6C0B">
        <w:rPr>
          <w:color w:val="auto"/>
        </w:rPr>
        <w:t>, use</w:t>
      </w:r>
      <w:r w:rsidR="007E1DA7" w:rsidRPr="005B6C0B">
        <w:rPr>
          <w:color w:val="auto"/>
        </w:rPr>
        <w:t>d</w:t>
      </w:r>
      <w:r w:rsidR="00EF5715" w:rsidRPr="005B6C0B">
        <w:rPr>
          <w:color w:val="auto"/>
        </w:rPr>
        <w:t xml:space="preserve"> </w:t>
      </w:r>
      <w:r w:rsidR="00A40281" w:rsidRPr="005B6C0B">
        <w:rPr>
          <w:color w:val="auto"/>
        </w:rPr>
        <w:t>accelerometer</w:t>
      </w:r>
      <w:r w:rsidR="00EF5715" w:rsidRPr="005B6C0B">
        <w:rPr>
          <w:color w:val="auto"/>
        </w:rPr>
        <w:t xml:space="preserve"> and gyroscope sensor data in </w:t>
      </w:r>
      <w:r w:rsidR="007E1DA7" w:rsidRPr="005B6C0B">
        <w:rPr>
          <w:color w:val="auto"/>
        </w:rPr>
        <w:t xml:space="preserve">Sphero, a </w:t>
      </w:r>
      <w:r w:rsidR="00EF5715" w:rsidRPr="005B6C0B">
        <w:rPr>
          <w:color w:val="auto"/>
        </w:rPr>
        <w:t>commercially available robot</w:t>
      </w:r>
      <w:r w:rsidR="007E1DA7" w:rsidRPr="005B6C0B">
        <w:rPr>
          <w:color w:val="auto"/>
        </w:rPr>
        <w:t>,</w:t>
      </w:r>
      <w:r w:rsidR="00EF5715" w:rsidRPr="005B6C0B">
        <w:rPr>
          <w:color w:val="auto"/>
        </w:rPr>
        <w:t xml:space="preserve"> in order to classify behaviors in children with autism. They managed to differentiate kick, drop, hold, and no interaction parts of child-robot behavior with an accuracy of 48.82%.</w:t>
      </w:r>
      <w:r w:rsidR="00E62719" w:rsidRPr="005B6C0B">
        <w:rPr>
          <w:color w:val="auto"/>
        </w:rPr>
        <w:t xml:space="preserve"> </w:t>
      </w:r>
    </w:p>
    <w:p w14:paraId="66BB7A8E" w14:textId="39D41B1D" w:rsidR="00D448C2" w:rsidRDefault="007E1DA7" w:rsidP="007E1DA7">
      <w:pPr>
        <w:pBdr>
          <w:top w:val="nil"/>
          <w:left w:val="nil"/>
          <w:bottom w:val="nil"/>
          <w:right w:val="nil"/>
          <w:between w:val="nil"/>
        </w:pBdr>
        <w:spacing w:before="240" w:after="60" w:line="228" w:lineRule="auto"/>
        <w:ind w:left="2608"/>
        <w:rPr>
          <w:color w:val="FF0000"/>
        </w:rPr>
      </w:pPr>
      <w:bookmarkStart w:id="14" w:name="_Hlk125884046"/>
      <w:r w:rsidRPr="005B6C0B">
        <w:rPr>
          <w:color w:val="auto"/>
        </w:rPr>
        <w:t>It should be mentioned that other technology-based ASD screening, such as the</w:t>
      </w:r>
      <w:r w:rsidR="00E62719" w:rsidRPr="005B6C0B">
        <w:rPr>
          <w:color w:val="auto"/>
        </w:rPr>
        <w:t xml:space="preserve"> </w:t>
      </w:r>
      <w:r w:rsidR="00E62719">
        <w:rPr>
          <w:color w:val="auto"/>
        </w:rPr>
        <w:t>r</w:t>
      </w:r>
      <w:r w:rsidR="00E62719">
        <w:t>obot-based ASD studies</w:t>
      </w:r>
      <w:r>
        <w:t>,</w:t>
      </w:r>
      <w:r w:rsidR="00E62719">
        <w:t xml:space="preserve"> confirmed the value of robots in evaluating social interactions, their cost and dependency to skilled operators</w:t>
      </w:r>
      <w:r>
        <w:t xml:space="preserve"> are </w:t>
      </w:r>
      <w:r w:rsidR="00E62719">
        <w:t>major drawbacks</w:t>
      </w:r>
      <w:r>
        <w:t xml:space="preserve"> of these methods</w:t>
      </w:r>
      <w:r w:rsidR="00E62719">
        <w:t>.</w:t>
      </w:r>
    </w:p>
    <w:bookmarkEnd w:id="14"/>
    <w:p w14:paraId="7D9D1F2C" w14:textId="13BA2578" w:rsidR="009130F8" w:rsidRDefault="003D0726">
      <w:pPr>
        <w:pBdr>
          <w:top w:val="nil"/>
          <w:left w:val="nil"/>
          <w:bottom w:val="nil"/>
          <w:right w:val="nil"/>
          <w:between w:val="nil"/>
        </w:pBdr>
        <w:spacing w:before="240" w:after="60" w:line="228" w:lineRule="auto"/>
        <w:ind w:left="2608"/>
        <w:jc w:val="left"/>
      </w:pPr>
      <w:r>
        <w:t>In this research, the intelligent toy car 2.0 is introduced. It extends the previous version's functionality by adding shaft encoders to the wheels</w:t>
      </w:r>
      <w:r w:rsidR="007E1DA7">
        <w:t xml:space="preserve"> to measure another wheel rotation data for screening ASD. Our contribution in this study is both </w:t>
      </w:r>
      <w:r>
        <w:t>introducing new features</w:t>
      </w:r>
      <w:r w:rsidR="007E1DA7">
        <w:t xml:space="preserve"> (modality)</w:t>
      </w:r>
      <w:r>
        <w:t xml:space="preserve"> and </w:t>
      </w:r>
      <w:r w:rsidR="007E1DA7">
        <w:t xml:space="preserve">further </w:t>
      </w:r>
      <w:r>
        <w:t xml:space="preserve">optimizing the feature selection method </w:t>
      </w:r>
      <w:r w:rsidR="007E1DA7">
        <w:t>that</w:t>
      </w:r>
      <w:r>
        <w:t xml:space="preserve"> enables us to study the ASD symptoms with a multi modal approach</w:t>
      </w:r>
      <w:r w:rsidR="007E1DA7">
        <w:t>.</w:t>
      </w:r>
      <w:bookmarkStart w:id="15" w:name="_Hlk125884159"/>
      <w:ins w:id="16" w:author="Lily Mo" w:date="2023-01-29T11:27:00Z">
        <w:r w:rsidR="004B323A">
          <w:t xml:space="preserve"> Furthermore, it should be noted that our approach can be a complement to other screening methods to </w:t>
        </w:r>
      </w:ins>
      <w:ins w:id="17" w:author="Lily Mo" w:date="2023-01-29T11:28:00Z">
        <w:r w:rsidR="004B323A">
          <w:t xml:space="preserve">increase the accuracy of the results. </w:t>
        </w:r>
      </w:ins>
      <w:bookmarkEnd w:id="15"/>
    </w:p>
    <w:p w14:paraId="0FC1C623" w14:textId="77777777" w:rsidR="009130F8" w:rsidRDefault="003D0726">
      <w:pPr>
        <w:pBdr>
          <w:top w:val="nil"/>
          <w:left w:val="nil"/>
          <w:bottom w:val="nil"/>
          <w:right w:val="nil"/>
          <w:between w:val="nil"/>
        </w:pBdr>
        <w:spacing w:before="240" w:after="60" w:line="228" w:lineRule="auto"/>
        <w:ind w:left="2608"/>
        <w:jc w:val="left"/>
        <w:rPr>
          <w:b/>
        </w:rPr>
      </w:pPr>
      <w:r>
        <w:rPr>
          <w:b/>
        </w:rPr>
        <w:t>3. System design</w:t>
      </w:r>
    </w:p>
    <w:p w14:paraId="17DAD69A" w14:textId="595ED9BA" w:rsidR="009130F8" w:rsidRDefault="003D0726">
      <w:pPr>
        <w:pBdr>
          <w:top w:val="nil"/>
          <w:left w:val="nil"/>
          <w:bottom w:val="nil"/>
          <w:right w:val="nil"/>
          <w:between w:val="nil"/>
        </w:pBdr>
        <w:spacing w:line="228" w:lineRule="auto"/>
        <w:ind w:left="2608" w:firstLine="425"/>
      </w:pPr>
      <w:r>
        <w:t>The intelligent toy car is designed to capture the signs of two major symptoms</w:t>
      </w:r>
      <w:r w:rsidR="00671CBE">
        <w:t>, obsessive attention to detail and repetitive behav</w:t>
      </w:r>
      <w:r w:rsidR="007E1DA7">
        <w:t>ior</w:t>
      </w:r>
      <w:r w:rsidR="00671CBE">
        <w:t>.</w:t>
      </w:r>
      <w:r>
        <w:t xml:space="preserve"> </w:t>
      </w:r>
      <w:proofErr w:type="gramStart"/>
      <w:r w:rsidR="00671CBE">
        <w:t>In order to</w:t>
      </w:r>
      <w:proofErr w:type="gramEnd"/>
      <w:r w:rsidR="00671CBE">
        <w:t xml:space="preserve"> collect playing pattern data using accelerometer sensor</w:t>
      </w:r>
      <w:r w:rsidR="007E1DA7">
        <w:t xml:space="preserve"> </w:t>
      </w:r>
      <w:r>
        <w:t>an inexpensive IoT board</w:t>
      </w:r>
      <w:r w:rsidR="0042398B">
        <w:t xml:space="preserve"> called</w:t>
      </w:r>
      <w:r>
        <w:t xml:space="preserve"> ESP8266 </w:t>
      </w:r>
      <w:proofErr w:type="spellStart"/>
      <w:r>
        <w:t>NodeMCU</w:t>
      </w:r>
      <w:proofErr w:type="spellEnd"/>
      <w:r w:rsidR="007E1DA7">
        <w:t xml:space="preserve"> is used</w:t>
      </w:r>
      <w:r w:rsidR="0042398B">
        <w:t>. ESP8266 board</w:t>
      </w:r>
      <w:r>
        <w:t xml:space="preserve"> read</w:t>
      </w:r>
      <w:r w:rsidR="0042398B">
        <w:t>s</w:t>
      </w:r>
      <w:r>
        <w:t xml:space="preserve"> sensor data and send</w:t>
      </w:r>
      <w:r w:rsidR="0042398B">
        <w:t>s</w:t>
      </w:r>
      <w:r>
        <w:t xml:space="preserve"> them wirelessly through </w:t>
      </w:r>
      <w:r w:rsidR="007E1DA7">
        <w:t>Wi-Fi</w:t>
      </w:r>
      <w:r>
        <w:t xml:space="preserve"> via UDP protocol to ensure maximum data collection rate. Also,</w:t>
      </w:r>
      <w:r w:rsidR="0042398B">
        <w:t xml:space="preserve"> </w:t>
      </w:r>
      <w:r w:rsidR="007E1DA7">
        <w:t xml:space="preserve">ADXL345, </w:t>
      </w:r>
      <w:r w:rsidR="0042398B">
        <w:t>a</w:t>
      </w:r>
      <w:r>
        <w:t xml:space="preserve"> cheap MEMS </w:t>
      </w:r>
      <w:proofErr w:type="gramStart"/>
      <w:r>
        <w:t>accelerometer</w:t>
      </w:r>
      <w:r w:rsidR="007E1DA7">
        <w:t>,</w:t>
      </w:r>
      <w:r>
        <w:t xml:space="preserve">  and</w:t>
      </w:r>
      <w:proofErr w:type="gramEnd"/>
      <w:r>
        <w:t xml:space="preserve"> two magnetic shaft encoders are installed</w:t>
      </w:r>
      <w:r w:rsidR="0042398B">
        <w:t xml:space="preserve"> inside the toy car.</w:t>
      </w:r>
      <w:r>
        <w:t xml:space="preserve"> </w:t>
      </w:r>
      <w:r w:rsidR="0042398B">
        <w:t>Each magnetic shaft encoders were placed</w:t>
      </w:r>
      <w:r>
        <w:t xml:space="preserve"> </w:t>
      </w:r>
      <w:r w:rsidR="0042398B">
        <w:t>in</w:t>
      </w:r>
      <w:r>
        <w:t xml:space="preserve"> </w:t>
      </w:r>
      <w:r w:rsidR="0042398B">
        <w:t>the rear position of each car</w:t>
      </w:r>
      <w:r>
        <w:t xml:space="preserve"> axles. The whole system runs on a battery, and all electronic parts are embedded inside the car deliberately to avoid any distraction. The diagram of the system is shown in Fig. 1(b).</w:t>
      </w:r>
    </w:p>
    <w:p w14:paraId="41679A07" w14:textId="2B6BF956" w:rsidR="009130F8" w:rsidRDefault="003D0726">
      <w:pPr>
        <w:pBdr>
          <w:top w:val="nil"/>
          <w:left w:val="nil"/>
          <w:bottom w:val="nil"/>
          <w:right w:val="nil"/>
          <w:between w:val="nil"/>
        </w:pBdr>
        <w:spacing w:line="228" w:lineRule="auto"/>
        <w:ind w:left="2608" w:firstLine="425"/>
      </w:pPr>
      <w:r>
        <w:t>The intelligent toy car firmware is based on the Arduino ecosystem to make future R&amp;D more effortless. Also, an ROS (Robotic Operating System) package is developed for interfacing with the system. It makes integrating the intelligent toy car in other systems more straightforward.</w:t>
      </w:r>
    </w:p>
    <w:p w14:paraId="68491E86" w14:textId="77777777" w:rsidR="0042398B" w:rsidRDefault="0042398B">
      <w:pPr>
        <w:pBdr>
          <w:top w:val="nil"/>
          <w:left w:val="nil"/>
          <w:bottom w:val="nil"/>
          <w:right w:val="nil"/>
          <w:between w:val="nil"/>
        </w:pBdr>
        <w:spacing w:line="228" w:lineRule="auto"/>
        <w:ind w:left="2608" w:firstLine="425"/>
      </w:pPr>
    </w:p>
    <w:tbl>
      <w:tblPr>
        <w:tblStyle w:val="a7"/>
        <w:tblW w:w="9356" w:type="dxa"/>
        <w:jc w:val="center"/>
        <w:tblLayout w:type="fixed"/>
        <w:tblLook w:val="0000" w:firstRow="0" w:lastRow="0" w:firstColumn="0" w:lastColumn="0" w:noHBand="0" w:noVBand="0"/>
      </w:tblPr>
      <w:tblGrid>
        <w:gridCol w:w="9356"/>
      </w:tblGrid>
      <w:tr w:rsidR="009D6046" w14:paraId="106D5E79" w14:textId="77777777" w:rsidTr="00820093">
        <w:trPr>
          <w:jc w:val="center"/>
        </w:trPr>
        <w:tc>
          <w:tcPr>
            <w:tcW w:w="9356" w:type="dxa"/>
            <w:shd w:val="clear" w:color="auto" w:fill="auto"/>
          </w:tcPr>
          <w:p w14:paraId="008CECCB" w14:textId="77777777" w:rsidR="009D6046" w:rsidRDefault="009D6046">
            <w:pPr>
              <w:pBdr>
                <w:top w:val="nil"/>
                <w:left w:val="nil"/>
                <w:bottom w:val="nil"/>
                <w:right w:val="nil"/>
                <w:between w:val="nil"/>
              </w:pBdr>
              <w:spacing w:before="240" w:after="120" w:line="240" w:lineRule="auto"/>
            </w:pPr>
            <w:r>
              <w:rPr>
                <w:noProof/>
              </w:rPr>
              <w:drawing>
                <wp:inline distT="0" distB="0" distL="0" distR="0" wp14:anchorId="2698247F" wp14:editId="35BCEB7D">
                  <wp:extent cx="2896378" cy="1842428"/>
                  <wp:effectExtent l="0" t="0" r="0" b="0"/>
                  <wp:docPr id="1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2896378" cy="1842428"/>
                          </a:xfrm>
                          <a:prstGeom prst="rect">
                            <a:avLst/>
                          </a:prstGeom>
                          <a:ln/>
                        </pic:spPr>
                      </pic:pic>
                    </a:graphicData>
                  </a:graphic>
                </wp:inline>
              </w:drawing>
            </w:r>
          </w:p>
          <w:p w14:paraId="3AD4CA9B" w14:textId="3964D514" w:rsidR="009D6046" w:rsidRDefault="009D6046">
            <w:pPr>
              <w:pBdr>
                <w:top w:val="nil"/>
                <w:left w:val="nil"/>
                <w:bottom w:val="nil"/>
                <w:right w:val="nil"/>
                <w:between w:val="nil"/>
              </w:pBdr>
              <w:spacing w:before="240" w:after="120" w:line="240" w:lineRule="auto"/>
            </w:pPr>
            <w:r>
              <w:t>(</w:t>
            </w:r>
            <w:r>
              <w:rPr>
                <w:b/>
              </w:rPr>
              <w:t>a</w:t>
            </w:r>
            <w:r>
              <w:t>)</w:t>
            </w:r>
          </w:p>
        </w:tc>
      </w:tr>
      <w:tr w:rsidR="009D6046" w14:paraId="43BD3A45" w14:textId="77777777" w:rsidTr="00E57DB0">
        <w:trPr>
          <w:jc w:val="center"/>
        </w:trPr>
        <w:tc>
          <w:tcPr>
            <w:tcW w:w="9356" w:type="dxa"/>
            <w:shd w:val="clear" w:color="auto" w:fill="auto"/>
          </w:tcPr>
          <w:p w14:paraId="0D0324DC" w14:textId="77777777" w:rsidR="009D6046" w:rsidRDefault="009D6046">
            <w:pPr>
              <w:pBdr>
                <w:top w:val="nil"/>
                <w:left w:val="nil"/>
                <w:bottom w:val="nil"/>
                <w:right w:val="nil"/>
                <w:between w:val="nil"/>
              </w:pBdr>
              <w:spacing w:before="240" w:after="120" w:line="240" w:lineRule="auto"/>
            </w:pPr>
            <w:r>
              <w:rPr>
                <w:noProof/>
                <w:color w:val="0E101A"/>
                <w:sz w:val="24"/>
                <w:szCs w:val="24"/>
              </w:rPr>
              <w:drawing>
                <wp:inline distT="0" distB="0" distL="0" distR="0" wp14:anchorId="09DAEB48" wp14:editId="2E80E21A">
                  <wp:extent cx="2789529" cy="1891997"/>
                  <wp:effectExtent l="0" t="0" r="0" b="0"/>
                  <wp:docPr id="17" name="image6.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Diagram&#10;&#10;Description automatically generated"/>
                          <pic:cNvPicPr preferRelativeResize="0"/>
                        </pic:nvPicPr>
                        <pic:blipFill>
                          <a:blip r:embed="rId10"/>
                          <a:srcRect/>
                          <a:stretch>
                            <a:fillRect/>
                          </a:stretch>
                        </pic:blipFill>
                        <pic:spPr>
                          <a:xfrm>
                            <a:off x="0" y="0"/>
                            <a:ext cx="2789529" cy="1891997"/>
                          </a:xfrm>
                          <a:prstGeom prst="rect">
                            <a:avLst/>
                          </a:prstGeom>
                          <a:ln/>
                        </pic:spPr>
                      </pic:pic>
                    </a:graphicData>
                  </a:graphic>
                </wp:inline>
              </w:drawing>
            </w:r>
          </w:p>
          <w:p w14:paraId="516FA942" w14:textId="4CA9B642" w:rsidR="009D6046" w:rsidRDefault="009D6046">
            <w:pPr>
              <w:pBdr>
                <w:top w:val="nil"/>
                <w:left w:val="nil"/>
                <w:bottom w:val="nil"/>
                <w:right w:val="nil"/>
                <w:between w:val="nil"/>
              </w:pBdr>
              <w:spacing w:before="240" w:after="120" w:line="240" w:lineRule="auto"/>
            </w:pPr>
            <w:r>
              <w:t>(</w:t>
            </w:r>
            <w:r>
              <w:rPr>
                <w:b/>
              </w:rPr>
              <w:t>b</w:t>
            </w:r>
            <w:r>
              <w:t>)</w:t>
            </w:r>
          </w:p>
        </w:tc>
      </w:tr>
    </w:tbl>
    <w:p w14:paraId="4D71351E" w14:textId="77777777" w:rsidR="009130F8" w:rsidRDefault="003D0726">
      <w:pPr>
        <w:pBdr>
          <w:top w:val="nil"/>
          <w:left w:val="nil"/>
          <w:bottom w:val="nil"/>
          <w:right w:val="nil"/>
          <w:between w:val="nil"/>
        </w:pBdr>
        <w:spacing w:before="120" w:after="240" w:line="228" w:lineRule="auto"/>
        <w:ind w:left="2608"/>
        <w:jc w:val="left"/>
        <w:rPr>
          <w:color w:val="0E101A"/>
          <w:sz w:val="24"/>
          <w:szCs w:val="24"/>
        </w:rPr>
      </w:pPr>
      <w:r>
        <w:rPr>
          <w:b/>
          <w:sz w:val="18"/>
          <w:szCs w:val="18"/>
        </w:rPr>
        <w:t>Figure 1</w:t>
      </w:r>
      <w:r>
        <w:rPr>
          <w:sz w:val="18"/>
          <w:szCs w:val="18"/>
        </w:rPr>
        <w:t>. (a) the intelligent toy car and (b) the schematic of the system</w:t>
      </w:r>
    </w:p>
    <w:p w14:paraId="0B0FA7C1" w14:textId="77777777" w:rsidR="009130F8" w:rsidRDefault="009130F8">
      <w:pPr>
        <w:pBdr>
          <w:top w:val="nil"/>
          <w:left w:val="nil"/>
          <w:bottom w:val="nil"/>
          <w:right w:val="nil"/>
          <w:between w:val="nil"/>
        </w:pBdr>
        <w:spacing w:before="240" w:after="60" w:line="228" w:lineRule="auto"/>
        <w:ind w:left="2608"/>
        <w:jc w:val="left"/>
        <w:rPr>
          <w:b/>
        </w:rPr>
      </w:pPr>
    </w:p>
    <w:p w14:paraId="72A34125" w14:textId="77777777" w:rsidR="009130F8" w:rsidRDefault="003D0726">
      <w:pPr>
        <w:pBdr>
          <w:top w:val="nil"/>
          <w:left w:val="nil"/>
          <w:bottom w:val="nil"/>
          <w:right w:val="nil"/>
          <w:between w:val="nil"/>
        </w:pBdr>
        <w:spacing w:before="240" w:after="60" w:line="228" w:lineRule="auto"/>
        <w:ind w:left="2608"/>
        <w:jc w:val="left"/>
        <w:rPr>
          <w:b/>
        </w:rPr>
      </w:pPr>
      <w:r>
        <w:rPr>
          <w:b/>
        </w:rPr>
        <w:t>4. Experiments</w:t>
      </w:r>
    </w:p>
    <w:p w14:paraId="7C0724D2" w14:textId="25017FE1" w:rsidR="009130F8" w:rsidRDefault="003D0726">
      <w:pPr>
        <w:pBdr>
          <w:top w:val="nil"/>
          <w:left w:val="nil"/>
          <w:bottom w:val="nil"/>
          <w:right w:val="nil"/>
          <w:between w:val="nil"/>
        </w:pBdr>
        <w:spacing w:before="240" w:after="120" w:line="228" w:lineRule="auto"/>
        <w:ind w:left="2608"/>
      </w:pPr>
      <w:r>
        <w:t xml:space="preserve">The data collection process took place in the </w:t>
      </w:r>
      <w:proofErr w:type="spellStart"/>
      <w:r>
        <w:t>Do</w:t>
      </w:r>
      <w:r w:rsidR="0042398B">
        <w:t>o</w:t>
      </w:r>
      <w:r>
        <w:t>ste</w:t>
      </w:r>
      <w:proofErr w:type="spellEnd"/>
      <w:r>
        <w:t>-Autism center (</w:t>
      </w:r>
      <w:r w:rsidR="004F6537">
        <w:t xml:space="preserve">Friend of </w:t>
      </w:r>
      <w:r>
        <w:t>Autism center) in Tehran, Iran. The intelligent toy car was tested on 50 children ranging from 3 to 6 years old in three</w:t>
      </w:r>
      <w:r w:rsidR="0042398B">
        <w:t xml:space="preserve"> different</w:t>
      </w:r>
      <w:r>
        <w:t xml:space="preserve"> groups: children with ASD, </w:t>
      </w:r>
      <w:r w:rsidR="0042398B">
        <w:t>typically developed</w:t>
      </w:r>
      <w:r>
        <w:t xml:space="preserve"> children, and </w:t>
      </w:r>
      <w:r w:rsidR="0042398B">
        <w:t>children with other disorders</w:t>
      </w:r>
      <w:r>
        <w:t xml:space="preserve"> (</w:t>
      </w:r>
      <w:r w:rsidR="0042398B">
        <w:t xml:space="preserve">like: </w:t>
      </w:r>
      <w:r>
        <w:t>CP and fragile X syndrome)</w:t>
      </w:r>
      <w:r w:rsidR="0042398B">
        <w:t>.</w:t>
      </w:r>
      <w:r w:rsidR="00363503">
        <w:t xml:space="preserve"> </w:t>
      </w:r>
      <w:r w:rsidR="00363503" w:rsidRPr="00363503">
        <w:t>Details of the participants</w:t>
      </w:r>
      <w:r w:rsidR="00363503">
        <w:t xml:space="preserve"> </w:t>
      </w:r>
      <w:r w:rsidR="004F6537">
        <w:t>are</w:t>
      </w:r>
      <w:r w:rsidR="00363503">
        <w:t xml:space="preserve"> shown in </w:t>
      </w:r>
      <w:r>
        <w:t>Table 1. Since it has been shown that the play complexity and toy engagement of children with ASD in both genders for the car-like toys are almost similar</w:t>
      </w:r>
      <w:r w:rsidR="002D1E32">
        <w:fldChar w:fldCharType="begin"/>
      </w:r>
      <w:r w:rsidR="00EF5715">
        <w:instrText xml:space="preserve"> ADDIN EN.CITE &lt;EndNote&gt;&lt;Cite&gt;&lt;Author&gt;Moradi&lt;/Author&gt;&lt;Year&gt;2017&lt;/Year&gt;&lt;RecNum&gt;13&lt;/RecNum&gt;&lt;DisplayText&gt;[13, 27]&lt;/DisplayText&gt;&lt;record&gt;&lt;rec-number&gt;13&lt;/rec-number&gt;&lt;foreign-keys&gt;&lt;key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Intelligence&lt;/custom3&gt;&lt;/record&gt;&lt;/Cite&gt;&lt;Cite&gt;&lt;Author&gt;Harrop&lt;/Author&gt;&lt;Year&gt;2017&lt;/Year&gt;&lt;RecNum&gt;21&lt;/RecNum&gt;&lt;record&gt;&lt;rec-number&gt;21&lt;/rec-number&gt;&lt;foreign-keys&gt;&lt;key app="EN" db-id="fz990ezwq0rxthezzx0vtsw4s55s2wasfsed" timestamp="1666552680"&gt;21&lt;/key&gt;&lt;/foreign-keys&gt;&lt;ref-type name="Journal Article"&gt;17&lt;/ref-type&gt;&lt;contributors&gt;&lt;authors&gt;&lt;author&gt;Harrop, Clare&lt;/author&gt;&lt;author&gt;Green, Jonathan&lt;/author&gt;&lt;author&gt;Hudry, Kristelle&lt;/author&gt;&lt;author&gt;Consortium, PACT&lt;/author&gt;&lt;/authors&gt;&lt;/contributors&gt;&lt;titles&gt;&lt;title&gt;Play complexity and toy engagement in preschoolers with autism spectrum disorder: Do girls and boys differ?&lt;/title&gt;&lt;secondary-title&gt;Autism&lt;/secondary-title&gt;&lt;/titles&gt;&lt;periodical&gt;&lt;full-title&gt;Autism&lt;/full-title&gt;&lt;/periodical&gt;&lt;pages&gt;37-50&lt;/pages&gt;&lt;volume&gt;21&lt;/volume&gt;&lt;number&gt;1&lt;/number&gt;&lt;dates&gt;&lt;year&gt;2017&lt;/year&gt;&lt;pub-dates&gt;&lt;date&gt;2017&lt;/date&gt;&lt;/pub-dates&gt;&lt;/dates&gt;&lt;urls&gt;&lt;/urls&gt;&lt;/record&gt;&lt;/Cite&gt;&lt;/EndNote&gt;</w:instrText>
      </w:r>
      <w:r w:rsidR="002D1E32">
        <w:fldChar w:fldCharType="separate"/>
      </w:r>
      <w:r w:rsidR="00EF5715">
        <w:rPr>
          <w:noProof/>
        </w:rPr>
        <w:t>[13, 27]</w:t>
      </w:r>
      <w:r w:rsidR="002D1E32">
        <w:fldChar w:fldCharType="end"/>
      </w:r>
      <w:r>
        <w:t xml:space="preserve">, we did not normalize the number of cases based on their gender. The subjects played with the intelligent toy car for about 3 to 5 minutes in a 3x4 meters room. The children could play in the test room alone or with their parents or therapists. The recorded data from each participant consists of time, acceleration </w:t>
      </w:r>
      <w:r w:rsidR="00363503">
        <w:t>along x, y, z ax</w:t>
      </w:r>
      <w:r w:rsidR="004F6537">
        <w:t>e</w:t>
      </w:r>
      <w:r w:rsidR="00363503">
        <w:t>s</w:t>
      </w:r>
      <w:r>
        <w:t xml:space="preserve">, front and </w:t>
      </w:r>
      <w:r w:rsidR="00363503">
        <w:t>rear</w:t>
      </w:r>
      <w:r>
        <w:t xml:space="preserve"> wheel rotation counts</w:t>
      </w:r>
      <w:r w:rsidR="00363503">
        <w:t xml:space="preserve"> which</w:t>
      </w:r>
      <w:r>
        <w:t xml:space="preserve"> saved in a database</w:t>
      </w:r>
      <w:r w:rsidR="00363503">
        <w:t xml:space="preserve"> with a</w:t>
      </w:r>
      <w:r>
        <w:t xml:space="preserve"> unique ID to preserve user anonymity and privacy</w:t>
      </w:r>
      <w:r w:rsidR="004F6537">
        <w:t>. N</w:t>
      </w:r>
      <w:r>
        <w:t>o personal data was recorded during the procedure.</w:t>
      </w:r>
    </w:p>
    <w:p w14:paraId="391C7A36" w14:textId="31C7C0AF" w:rsidR="009130F8" w:rsidRDefault="003D0726">
      <w:pPr>
        <w:pBdr>
          <w:top w:val="nil"/>
          <w:left w:val="nil"/>
          <w:bottom w:val="nil"/>
          <w:right w:val="nil"/>
          <w:between w:val="nil"/>
        </w:pBdr>
        <w:spacing w:before="240" w:after="120" w:line="228" w:lineRule="auto"/>
        <w:ind w:left="2608"/>
      </w:pPr>
      <w:r>
        <w:t>Furthermore, the parents' consent was taken for all the participants</w:t>
      </w:r>
      <w:r w:rsidR="00363503">
        <w:t xml:space="preserve"> and a </w:t>
      </w:r>
      <w:r w:rsidR="00363503" w:rsidRPr="00363503">
        <w:t>child psychologist</w:t>
      </w:r>
      <w:r w:rsidR="00363503">
        <w:t xml:space="preserve"> from autism center oversaw the process</w:t>
      </w:r>
      <w:r>
        <w:t xml:space="preserve">. </w:t>
      </w:r>
      <w:r w:rsidR="004F6537">
        <w:t xml:space="preserve">The </w:t>
      </w:r>
      <w:r>
        <w:t xml:space="preserve">ASD group </w:t>
      </w:r>
      <w:r w:rsidR="004F6537">
        <w:t>consisted of</w:t>
      </w:r>
      <w:r>
        <w:t xml:space="preserve"> 28 children that five of them did not seem interested in playing with the intelligent toy car and neglected it</w:t>
      </w:r>
      <w:r w:rsidR="00363503">
        <w:t xml:space="preserve"> completely</w:t>
      </w:r>
      <w:r>
        <w:t xml:space="preserve">. All TD children were very interested in playing with the intelligent toy car, and children with fragile X syndrome and CP also played with the intelligent toy car but with less enthusiasm. Generally, the TD children playing was more energic, and they moved the car in the greater area than </w:t>
      </w:r>
      <w:r w:rsidR="008C2CAA">
        <w:t xml:space="preserve">the </w:t>
      </w:r>
      <w:r>
        <w:t xml:space="preserve">other </w:t>
      </w:r>
      <w:r w:rsidR="008C2CAA">
        <w:t xml:space="preserve">two </w:t>
      </w:r>
      <w:r>
        <w:t>groups.</w:t>
      </w:r>
    </w:p>
    <w:p w14:paraId="14892F14" w14:textId="77777777" w:rsidR="009130F8" w:rsidRDefault="003D0726">
      <w:pPr>
        <w:pBdr>
          <w:top w:val="nil"/>
          <w:left w:val="nil"/>
          <w:bottom w:val="nil"/>
          <w:right w:val="nil"/>
          <w:between w:val="nil"/>
        </w:pBdr>
        <w:spacing w:before="240" w:after="120" w:line="228" w:lineRule="auto"/>
        <w:ind w:left="2608"/>
        <w:jc w:val="left"/>
      </w:pPr>
      <w:r>
        <w:rPr>
          <w:sz w:val="18"/>
          <w:szCs w:val="18"/>
        </w:rPr>
        <w:t>Table 1. Details of the participants</w:t>
      </w:r>
    </w:p>
    <w:tbl>
      <w:tblPr>
        <w:tblStyle w:val="TableGrid"/>
        <w:tblW w:w="8084" w:type="dxa"/>
        <w:tblInd w:w="2155" w:type="dxa"/>
        <w:tblLayout w:type="fixed"/>
        <w:tblLook w:val="0400" w:firstRow="0" w:lastRow="0" w:firstColumn="0" w:lastColumn="0" w:noHBand="0" w:noVBand="1"/>
      </w:tblPr>
      <w:tblGrid>
        <w:gridCol w:w="1890"/>
        <w:gridCol w:w="2070"/>
        <w:gridCol w:w="1530"/>
        <w:gridCol w:w="2594"/>
      </w:tblGrid>
      <w:tr w:rsidR="009130F8" w14:paraId="3E1EA7A9" w14:textId="77777777" w:rsidTr="0042398B">
        <w:tc>
          <w:tcPr>
            <w:tcW w:w="1890" w:type="dxa"/>
          </w:tcPr>
          <w:p w14:paraId="6DDFD45A" w14:textId="77777777" w:rsidR="009130F8" w:rsidRDefault="009130F8">
            <w:pPr>
              <w:pBdr>
                <w:top w:val="nil"/>
                <w:left w:val="nil"/>
                <w:bottom w:val="nil"/>
                <w:right w:val="nil"/>
                <w:between w:val="nil"/>
              </w:pBdr>
              <w:spacing w:line="240" w:lineRule="auto"/>
              <w:rPr>
                <w:b/>
              </w:rPr>
            </w:pPr>
          </w:p>
        </w:tc>
        <w:tc>
          <w:tcPr>
            <w:tcW w:w="2070" w:type="dxa"/>
          </w:tcPr>
          <w:p w14:paraId="3EE2627A" w14:textId="0FB8AA51" w:rsidR="009130F8" w:rsidRDefault="0042398B">
            <w:pPr>
              <w:pBdr>
                <w:top w:val="nil"/>
                <w:left w:val="nil"/>
                <w:bottom w:val="nil"/>
                <w:right w:val="nil"/>
                <w:between w:val="nil"/>
              </w:pBdr>
              <w:spacing w:line="240" w:lineRule="auto"/>
              <w:rPr>
                <w:b/>
              </w:rPr>
            </w:pPr>
            <w:r>
              <w:rPr>
                <w:b/>
              </w:rPr>
              <w:t>ASD</w:t>
            </w:r>
          </w:p>
        </w:tc>
        <w:tc>
          <w:tcPr>
            <w:tcW w:w="1530" w:type="dxa"/>
          </w:tcPr>
          <w:p w14:paraId="0DE8BDD0" w14:textId="77777777" w:rsidR="009130F8" w:rsidRDefault="003D0726">
            <w:pPr>
              <w:pBdr>
                <w:top w:val="nil"/>
                <w:left w:val="nil"/>
                <w:bottom w:val="nil"/>
                <w:right w:val="nil"/>
                <w:between w:val="nil"/>
              </w:pBdr>
              <w:spacing w:line="240" w:lineRule="auto"/>
              <w:rPr>
                <w:b/>
              </w:rPr>
            </w:pPr>
            <w:r>
              <w:rPr>
                <w:b/>
              </w:rPr>
              <w:t>TD</w:t>
            </w:r>
          </w:p>
        </w:tc>
        <w:tc>
          <w:tcPr>
            <w:tcW w:w="2594" w:type="dxa"/>
          </w:tcPr>
          <w:p w14:paraId="34C67FB9" w14:textId="679FBD2E" w:rsidR="009130F8" w:rsidRDefault="003D0726">
            <w:pPr>
              <w:pBdr>
                <w:top w:val="nil"/>
                <w:left w:val="nil"/>
                <w:bottom w:val="nil"/>
                <w:right w:val="nil"/>
                <w:between w:val="nil"/>
              </w:pBdr>
              <w:spacing w:line="240" w:lineRule="auto"/>
              <w:rPr>
                <w:b/>
              </w:rPr>
            </w:pPr>
            <w:r>
              <w:rPr>
                <w:b/>
              </w:rPr>
              <w:t>Other</w:t>
            </w:r>
            <w:r w:rsidR="0042398B">
              <w:rPr>
                <w:b/>
              </w:rPr>
              <w:t>s</w:t>
            </w:r>
            <w:r>
              <w:rPr>
                <w:b/>
              </w:rPr>
              <w:t xml:space="preserve"> (CP and Fragile X)</w:t>
            </w:r>
          </w:p>
        </w:tc>
      </w:tr>
      <w:tr w:rsidR="009130F8" w14:paraId="68F12013" w14:textId="77777777" w:rsidTr="0042398B">
        <w:tc>
          <w:tcPr>
            <w:tcW w:w="1890" w:type="dxa"/>
          </w:tcPr>
          <w:p w14:paraId="3912D4DD" w14:textId="77777777" w:rsidR="009130F8" w:rsidRDefault="003D0726">
            <w:pPr>
              <w:pBdr>
                <w:top w:val="nil"/>
                <w:left w:val="nil"/>
                <w:bottom w:val="nil"/>
                <w:right w:val="nil"/>
                <w:between w:val="nil"/>
              </w:pBdr>
              <w:spacing w:line="240" w:lineRule="auto"/>
            </w:pPr>
            <w:r>
              <w:t>Number</w:t>
            </w:r>
          </w:p>
        </w:tc>
        <w:tc>
          <w:tcPr>
            <w:tcW w:w="2070" w:type="dxa"/>
          </w:tcPr>
          <w:p w14:paraId="227CED4A" w14:textId="77777777" w:rsidR="009130F8" w:rsidRDefault="003D0726">
            <w:pPr>
              <w:pBdr>
                <w:top w:val="nil"/>
                <w:left w:val="nil"/>
                <w:bottom w:val="nil"/>
                <w:right w:val="nil"/>
                <w:between w:val="nil"/>
              </w:pBdr>
              <w:spacing w:line="240" w:lineRule="auto"/>
            </w:pPr>
            <w:r>
              <w:t>28</w:t>
            </w:r>
          </w:p>
        </w:tc>
        <w:tc>
          <w:tcPr>
            <w:tcW w:w="1530" w:type="dxa"/>
          </w:tcPr>
          <w:p w14:paraId="2DA802E8" w14:textId="77777777" w:rsidR="009130F8" w:rsidRDefault="003D0726">
            <w:pPr>
              <w:pBdr>
                <w:top w:val="nil"/>
                <w:left w:val="nil"/>
                <w:bottom w:val="nil"/>
                <w:right w:val="nil"/>
                <w:between w:val="nil"/>
              </w:pBdr>
              <w:spacing w:line="240" w:lineRule="auto"/>
            </w:pPr>
            <w:r>
              <w:t>18</w:t>
            </w:r>
          </w:p>
        </w:tc>
        <w:tc>
          <w:tcPr>
            <w:tcW w:w="2594" w:type="dxa"/>
          </w:tcPr>
          <w:p w14:paraId="21843BA6" w14:textId="77777777" w:rsidR="009130F8" w:rsidRDefault="003D0726">
            <w:pPr>
              <w:pBdr>
                <w:top w:val="nil"/>
                <w:left w:val="nil"/>
                <w:bottom w:val="nil"/>
                <w:right w:val="nil"/>
                <w:between w:val="nil"/>
              </w:pBdr>
              <w:spacing w:line="240" w:lineRule="auto"/>
            </w:pPr>
            <w:r>
              <w:t>4</w:t>
            </w:r>
          </w:p>
        </w:tc>
      </w:tr>
      <w:tr w:rsidR="009130F8" w14:paraId="42A69894" w14:textId="77777777" w:rsidTr="0042398B">
        <w:tc>
          <w:tcPr>
            <w:tcW w:w="1890" w:type="dxa"/>
          </w:tcPr>
          <w:p w14:paraId="056871C4" w14:textId="77777777" w:rsidR="009130F8" w:rsidRDefault="003D0726">
            <w:pPr>
              <w:pBdr>
                <w:top w:val="nil"/>
                <w:left w:val="nil"/>
                <w:bottom w:val="nil"/>
                <w:right w:val="nil"/>
                <w:between w:val="nil"/>
              </w:pBdr>
              <w:spacing w:line="240" w:lineRule="auto"/>
            </w:pPr>
            <w:r>
              <w:t>Mean age</w:t>
            </w:r>
          </w:p>
        </w:tc>
        <w:tc>
          <w:tcPr>
            <w:tcW w:w="2070" w:type="dxa"/>
          </w:tcPr>
          <w:p w14:paraId="12E11F28" w14:textId="77777777" w:rsidR="009130F8" w:rsidRDefault="003D0726">
            <w:pPr>
              <w:pBdr>
                <w:top w:val="nil"/>
                <w:left w:val="nil"/>
                <w:bottom w:val="nil"/>
                <w:right w:val="nil"/>
                <w:between w:val="nil"/>
              </w:pBdr>
              <w:spacing w:line="240" w:lineRule="auto"/>
            </w:pPr>
            <w:r>
              <w:t>4.63</w:t>
            </w:r>
          </w:p>
        </w:tc>
        <w:tc>
          <w:tcPr>
            <w:tcW w:w="1530" w:type="dxa"/>
          </w:tcPr>
          <w:p w14:paraId="617508C9" w14:textId="77777777" w:rsidR="009130F8" w:rsidRDefault="003D0726">
            <w:pPr>
              <w:pBdr>
                <w:top w:val="nil"/>
                <w:left w:val="nil"/>
                <w:bottom w:val="nil"/>
                <w:right w:val="nil"/>
                <w:between w:val="nil"/>
              </w:pBdr>
              <w:spacing w:line="240" w:lineRule="auto"/>
            </w:pPr>
            <w:r>
              <w:t>4.61</w:t>
            </w:r>
          </w:p>
        </w:tc>
        <w:tc>
          <w:tcPr>
            <w:tcW w:w="2594" w:type="dxa"/>
          </w:tcPr>
          <w:p w14:paraId="61DEFD41" w14:textId="77777777" w:rsidR="009130F8" w:rsidRDefault="003D0726">
            <w:pPr>
              <w:pBdr>
                <w:top w:val="nil"/>
                <w:left w:val="nil"/>
                <w:bottom w:val="nil"/>
                <w:right w:val="nil"/>
                <w:between w:val="nil"/>
              </w:pBdr>
              <w:spacing w:line="240" w:lineRule="auto"/>
            </w:pPr>
            <w:r>
              <w:t>5.5</w:t>
            </w:r>
          </w:p>
        </w:tc>
      </w:tr>
      <w:tr w:rsidR="009130F8" w14:paraId="2B4E3845" w14:textId="77777777" w:rsidTr="0042398B">
        <w:tc>
          <w:tcPr>
            <w:tcW w:w="1890" w:type="dxa"/>
          </w:tcPr>
          <w:p w14:paraId="0C384A2C" w14:textId="77777777" w:rsidR="009130F8" w:rsidRDefault="003D0726">
            <w:pPr>
              <w:pBdr>
                <w:top w:val="nil"/>
                <w:left w:val="nil"/>
                <w:bottom w:val="nil"/>
                <w:right w:val="nil"/>
                <w:between w:val="nil"/>
              </w:pBdr>
              <w:spacing w:line="240" w:lineRule="auto"/>
            </w:pPr>
            <w:r>
              <w:t>Median age</w:t>
            </w:r>
          </w:p>
        </w:tc>
        <w:tc>
          <w:tcPr>
            <w:tcW w:w="2070" w:type="dxa"/>
          </w:tcPr>
          <w:p w14:paraId="66823CBE" w14:textId="77777777" w:rsidR="009130F8" w:rsidRDefault="003D0726">
            <w:pPr>
              <w:pBdr>
                <w:top w:val="nil"/>
                <w:left w:val="nil"/>
                <w:bottom w:val="nil"/>
                <w:right w:val="nil"/>
                <w:between w:val="nil"/>
              </w:pBdr>
              <w:spacing w:line="240" w:lineRule="auto"/>
            </w:pPr>
            <w:r>
              <w:t>4.0</w:t>
            </w:r>
          </w:p>
        </w:tc>
        <w:tc>
          <w:tcPr>
            <w:tcW w:w="1530" w:type="dxa"/>
          </w:tcPr>
          <w:p w14:paraId="2D613F28" w14:textId="77777777" w:rsidR="009130F8" w:rsidRDefault="003D0726">
            <w:pPr>
              <w:pBdr>
                <w:top w:val="nil"/>
                <w:left w:val="nil"/>
                <w:bottom w:val="nil"/>
                <w:right w:val="nil"/>
                <w:between w:val="nil"/>
              </w:pBdr>
              <w:spacing w:line="240" w:lineRule="auto"/>
            </w:pPr>
            <w:r>
              <w:t>4.0</w:t>
            </w:r>
          </w:p>
        </w:tc>
        <w:tc>
          <w:tcPr>
            <w:tcW w:w="2594" w:type="dxa"/>
          </w:tcPr>
          <w:p w14:paraId="06C0BE39" w14:textId="77777777" w:rsidR="009130F8" w:rsidRDefault="003D0726">
            <w:pPr>
              <w:pBdr>
                <w:top w:val="nil"/>
                <w:left w:val="nil"/>
                <w:bottom w:val="nil"/>
                <w:right w:val="nil"/>
                <w:between w:val="nil"/>
              </w:pBdr>
              <w:spacing w:line="240" w:lineRule="auto"/>
            </w:pPr>
            <w:r>
              <w:t>5.5</w:t>
            </w:r>
          </w:p>
        </w:tc>
      </w:tr>
    </w:tbl>
    <w:p w14:paraId="5AD4DFCC" w14:textId="77777777" w:rsidR="0042398B" w:rsidRDefault="0042398B">
      <w:pPr>
        <w:pBdr>
          <w:top w:val="nil"/>
          <w:left w:val="nil"/>
          <w:bottom w:val="nil"/>
          <w:right w:val="nil"/>
          <w:between w:val="nil"/>
        </w:pBdr>
        <w:spacing w:before="240" w:after="60" w:line="228" w:lineRule="auto"/>
        <w:ind w:left="2608"/>
        <w:jc w:val="left"/>
        <w:rPr>
          <w:b/>
        </w:rPr>
      </w:pPr>
    </w:p>
    <w:p w14:paraId="72D1854E" w14:textId="2D34BA1E" w:rsidR="009130F8" w:rsidRDefault="003D0726">
      <w:pPr>
        <w:pBdr>
          <w:top w:val="nil"/>
          <w:left w:val="nil"/>
          <w:bottom w:val="nil"/>
          <w:right w:val="nil"/>
          <w:between w:val="nil"/>
        </w:pBdr>
        <w:spacing w:before="240" w:after="60" w:line="228" w:lineRule="auto"/>
        <w:ind w:left="2608"/>
        <w:jc w:val="left"/>
        <w:rPr>
          <w:b/>
        </w:rPr>
      </w:pPr>
      <w:r>
        <w:rPr>
          <w:b/>
        </w:rPr>
        <w:t>5. Feature extraction</w:t>
      </w:r>
    </w:p>
    <w:p w14:paraId="6AF40429" w14:textId="4F364332" w:rsidR="009130F8" w:rsidRDefault="003D0726">
      <w:pPr>
        <w:pBdr>
          <w:top w:val="nil"/>
          <w:left w:val="nil"/>
          <w:bottom w:val="nil"/>
          <w:right w:val="nil"/>
          <w:between w:val="nil"/>
        </w:pBdr>
        <w:spacing w:before="240" w:after="60" w:line="228" w:lineRule="auto"/>
        <w:ind w:left="2608"/>
      </w:pPr>
      <w:r>
        <w:t xml:space="preserve">As mentioned earlier, the intelligent toy car is designed to capture </w:t>
      </w:r>
      <w:r w:rsidR="008C2CAA">
        <w:t>movement</w:t>
      </w:r>
      <w:r>
        <w:t xml:space="preserve"> </w:t>
      </w:r>
      <w:proofErr w:type="gramStart"/>
      <w:r>
        <w:t>behaviors,  and</w:t>
      </w:r>
      <w:proofErr w:type="gramEnd"/>
      <w:r>
        <w:t xml:space="preserve"> interest in rotating </w:t>
      </w:r>
      <w:r w:rsidR="0004386D">
        <w:t>objects</w:t>
      </w:r>
      <w:r>
        <w:t>, which all are symptoms of children with ASD</w:t>
      </w:r>
      <w:r w:rsidR="008C2CAA">
        <w:t xml:space="preserve">. In this </w:t>
      </w:r>
      <w:r>
        <w:t xml:space="preserve">study </w:t>
      </w:r>
      <w:r w:rsidR="008C2CAA">
        <w:t xml:space="preserve">we analyzed </w:t>
      </w:r>
      <w:r>
        <w:t xml:space="preserve">movement patterns </w:t>
      </w:r>
      <w:r w:rsidR="008C2CAA">
        <w:t xml:space="preserve">using features </w:t>
      </w:r>
      <w:r>
        <w:t xml:space="preserve">extracted from </w:t>
      </w:r>
      <w:r w:rsidR="008C2CAA">
        <w:t xml:space="preserve">the </w:t>
      </w:r>
      <w:r>
        <w:t>acceleration data</w:t>
      </w:r>
      <w:r w:rsidR="002D1E32">
        <w:fldChar w:fldCharType="begin"/>
      </w:r>
      <w:r w:rsidR="002D1E32">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2D1E32">
        <w:rPr>
          <w:noProof/>
        </w:rPr>
        <w:t>[13]</w:t>
      </w:r>
      <w:r w:rsidR="002D1E32">
        <w:fldChar w:fldCharType="end"/>
      </w:r>
      <w:r>
        <w:t xml:space="preserve">. </w:t>
      </w:r>
      <w:r w:rsidR="008C2CAA">
        <w:t>T</w:t>
      </w:r>
      <w:r>
        <w:t xml:space="preserve">he </w:t>
      </w:r>
      <w:r w:rsidR="008C2CAA">
        <w:t xml:space="preserve">shaft </w:t>
      </w:r>
      <w:r>
        <w:t xml:space="preserve">encoders' data are added to the model to determine interest in rotating </w:t>
      </w:r>
      <w:r w:rsidR="0004386D">
        <w:t>objects</w:t>
      </w:r>
      <w:r>
        <w:t xml:space="preserve"> and their rotations. Two steps are taken to </w:t>
      </w:r>
      <w:r w:rsidR="008C2CAA">
        <w:t>analyze the data</w:t>
      </w:r>
      <w:r>
        <w:t>: a) extraction of features representing the pattern of the car movement</w:t>
      </w:r>
      <w:r w:rsidR="00851913">
        <w:t xml:space="preserve"> which</w:t>
      </w:r>
      <w:r>
        <w:t xml:space="preserve"> is similar to the previous work done in</w:t>
      </w:r>
      <w:r w:rsidR="002D1E32">
        <w:fldChar w:fldCharType="begin"/>
      </w:r>
      <w:r w:rsidR="002D1E32">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2D1E32">
        <w:rPr>
          <w:noProof/>
        </w:rPr>
        <w:t>[13]</w:t>
      </w:r>
      <w:r w:rsidR="002D1E32">
        <w:fldChar w:fldCharType="end"/>
      </w:r>
      <w:r>
        <w:t xml:space="preserve">. </w:t>
      </w:r>
      <w:r w:rsidR="008C2CAA">
        <w:t>To analyze the rotation of the wheels</w:t>
      </w:r>
      <w:r>
        <w:t>, two other futures are extracted</w:t>
      </w:r>
      <w:r w:rsidR="00851913">
        <w:t xml:space="preserve"> using Short Term Fourier Transform</w:t>
      </w:r>
      <w:r w:rsidR="00851913">
        <w:fldChar w:fldCharType="begin"/>
      </w:r>
      <w:r w:rsidR="00851913">
        <w:instrText xml:space="preserve"> ADDIN EN.CITE &lt;EndNote&gt;&lt;Cite&gt;&lt;Author&gt;Virtanen&lt;/Author&gt;&lt;Year&gt;2020&lt;/Year&gt;&lt;RecNum&gt;22&lt;/RecNum&gt;&lt;DisplayText&gt;[28]&lt;/DisplayText&gt;&lt;record&gt;&lt;rec-number&gt;22&lt;/rec-number&gt;&lt;foreign-keys&gt;&lt;key app="EN" db-id="fz990ezwq0rxthezzx0vtsw4s55s2wasfsed" timestamp="1666552680"&gt;22&lt;/key&gt;&lt;/foreign-keys&gt;&lt;ref-type name="Journal Article"&gt;17&lt;/ref-type&gt;&lt;contributors&gt;&lt;authors&gt;&lt;author&gt;Virtanen, Pauli&lt;/author&gt;&lt;author&gt;Gommers, Ralf&lt;/author&gt;&lt;author&gt;Oliphant, Travis E.&lt;/author&gt;&lt;author&gt;Haberland, Matt&lt;/author&gt;&lt;author&gt;Reddy, Tyler&lt;/author&gt;&lt;author&gt;Cournapeau, David&lt;/author&gt;&lt;author&gt;Burovski, Evgeni&lt;/author&gt;&lt;author&gt;Peterson, Pearu&lt;/author&gt;&lt;author&gt;Weckesser, Warren&lt;/author&gt;&lt;author&gt;Bright, Jonathan&lt;/author&gt;&lt;/authors&gt;&lt;/contributors&gt;&lt;titles&gt;&lt;title&gt;SciPy 1.0: fundamental algorithms for scientific computing in Python&lt;/title&gt;&lt;secondary-title&gt;Nature methods&lt;/secondary-title&gt;&lt;/titles&gt;&lt;periodical&gt;&lt;full-title&gt;Nature methods&lt;/full-title&gt;&lt;/periodical&gt;&lt;pages&gt;261-272&lt;/pages&gt;&lt;volume&gt;17&lt;/volume&gt;&lt;number&gt;3&lt;/number&gt;&lt;dates&gt;&lt;year&gt;2020&lt;/year&gt;&lt;pub-dates&gt;&lt;date&gt;2020&lt;/date&gt;&lt;/pub-dates&gt;&lt;/dates&gt;&lt;urls&gt;&lt;/urls&gt;&lt;/record&gt;&lt;/Cite&gt;&lt;/EndNote&gt;</w:instrText>
      </w:r>
      <w:r w:rsidR="00851913">
        <w:fldChar w:fldCharType="separate"/>
      </w:r>
      <w:r w:rsidR="00851913">
        <w:rPr>
          <w:noProof/>
        </w:rPr>
        <w:t>[28]</w:t>
      </w:r>
      <w:r w:rsidR="00851913">
        <w:fldChar w:fldCharType="end"/>
      </w:r>
      <w:r>
        <w:t xml:space="preserve"> from acceleration </w:t>
      </w:r>
      <w:r w:rsidR="0004386D">
        <w:t>data</w:t>
      </w:r>
      <w:r w:rsidR="00851913">
        <w:t xml:space="preserve"> that</w:t>
      </w:r>
      <w:r>
        <w:t xml:space="preserve"> represent the rolling and pitching of the car while playing with the wheels. b) extraction of features representing interest in</w:t>
      </w:r>
      <w:r w:rsidR="008C2CAA">
        <w:t xml:space="preserve"> the wheels’</w:t>
      </w:r>
      <w:r>
        <w:t xml:space="preserve"> rotation</w:t>
      </w:r>
      <w:r w:rsidR="0004386D">
        <w:t>.</w:t>
      </w:r>
      <w:r>
        <w:t xml:space="preserve"> The summation of two shaft encoder signals is used to extract these features. </w:t>
      </w:r>
    </w:p>
    <w:p w14:paraId="2E50786E" w14:textId="2D459930" w:rsidR="009130F8" w:rsidRDefault="003D0726">
      <w:pPr>
        <w:pBdr>
          <w:top w:val="nil"/>
          <w:left w:val="nil"/>
          <w:bottom w:val="nil"/>
          <w:right w:val="nil"/>
          <w:between w:val="nil"/>
        </w:pBdr>
        <w:spacing w:before="240" w:after="60" w:line="228" w:lineRule="auto"/>
        <w:ind w:left="2608"/>
      </w:pPr>
      <w:r>
        <w:t xml:space="preserve">It should be noted that the whole children's playtime with the intelligent toy car can be divided into four states: 1) not playing, 2) playing only with wheels, 3) playing on the ground, and 4) playing in the air. </w:t>
      </w:r>
    </w:p>
    <w:p w14:paraId="6028DE37" w14:textId="78234198" w:rsidR="009130F8" w:rsidRDefault="003D0726">
      <w:pPr>
        <w:pBdr>
          <w:top w:val="nil"/>
          <w:left w:val="nil"/>
          <w:bottom w:val="nil"/>
          <w:right w:val="nil"/>
          <w:between w:val="nil"/>
        </w:pBdr>
        <w:spacing w:before="240" w:after="60" w:line="228" w:lineRule="auto"/>
        <w:ind w:left="2608"/>
      </w:pPr>
      <w:r>
        <w:t xml:space="preserve">In the not playing </w:t>
      </w:r>
      <w:r w:rsidR="0004386D">
        <w:t>state</w:t>
      </w:r>
      <w:r>
        <w:t xml:space="preserve">, the intelligent toy car is almost stationary and has no movements, and both encoders and acceleration signals are almost zero. The playing only with wheels </w:t>
      </w:r>
      <w:r w:rsidR="0004386D">
        <w:t>state</w:t>
      </w:r>
      <w:r>
        <w:t xml:space="preserve"> is when the intelligent toy car is almost motionless while</w:t>
      </w:r>
      <w:r w:rsidR="00851913">
        <w:t xml:space="preserve"> its wheels are rotating</w:t>
      </w:r>
      <w:r>
        <w:t xml:space="preserve">. In </w:t>
      </w:r>
      <w:r w:rsidR="00851913">
        <w:t>this</w:t>
      </w:r>
      <w:r>
        <w:t xml:space="preserve"> case, the shaft encoders show changes while there is no significant change in the acceleration</w:t>
      </w:r>
      <w:r w:rsidR="00851913">
        <w:t xml:space="preserve"> values</w:t>
      </w:r>
      <w:r>
        <w:t xml:space="preserve">. This state exactly represents the interest in rotating </w:t>
      </w:r>
      <w:r w:rsidR="0004386D">
        <w:t>objects</w:t>
      </w:r>
      <w:r>
        <w:t xml:space="preserve"> and </w:t>
      </w:r>
      <w:r w:rsidR="0004386D">
        <w:t>objects</w:t>
      </w:r>
      <w:r>
        <w:t xml:space="preserve">' rotation. The playing on the ground </w:t>
      </w:r>
      <w:r w:rsidR="0004386D">
        <w:t>state</w:t>
      </w:r>
      <w:r w:rsidR="00851913">
        <w:t>,</w:t>
      </w:r>
      <w:r w:rsidR="0004386D">
        <w:t xml:space="preserve"> in</w:t>
      </w:r>
      <w:r w:rsidR="00851913">
        <w:t xml:space="preserve"> which movement patterns can be extracted</w:t>
      </w:r>
      <w:r w:rsidR="0004386D">
        <w:t>,</w:t>
      </w:r>
      <w:r>
        <w:t xml:space="preserve"> describes those portions of playing where the intelligent toy car is moved</w:t>
      </w:r>
      <w:r w:rsidR="00851913">
        <w:t xml:space="preserve"> </w:t>
      </w:r>
      <w:r w:rsidR="0004386D">
        <w:t xml:space="preserve">in which </w:t>
      </w:r>
      <w:r>
        <w:t xml:space="preserve">both acceleration and shaft encoder </w:t>
      </w:r>
      <w:r w:rsidR="0004386D">
        <w:t>data changes</w:t>
      </w:r>
      <w:r>
        <w:t xml:space="preserve">. Finally, the playing in the air </w:t>
      </w:r>
      <w:r w:rsidR="0004386D">
        <w:t>state</w:t>
      </w:r>
      <w:r>
        <w:t xml:space="preserve"> is when the intelligent toy car </w:t>
      </w:r>
      <w:r w:rsidR="00851913">
        <w:t xml:space="preserve">is </w:t>
      </w:r>
      <w:r>
        <w:t>move</w:t>
      </w:r>
      <w:r w:rsidR="00851913">
        <w:t>d</w:t>
      </w:r>
      <w:r>
        <w:t xml:space="preserve"> in the air, and the acceleration </w:t>
      </w:r>
      <w:r w:rsidR="00851913">
        <w:t xml:space="preserve">values </w:t>
      </w:r>
      <w:r>
        <w:t xml:space="preserve">change while </w:t>
      </w:r>
      <w:r w:rsidR="0004386D">
        <w:t>the</w:t>
      </w:r>
      <w:r>
        <w:t xml:space="preserve"> wheels are not rotating. Thus, the encoders' signals show</w:t>
      </w:r>
      <w:r w:rsidR="00851913">
        <w:t xml:space="preserve"> almost</w:t>
      </w:r>
      <w:r>
        <w:t xml:space="preserve"> zero rotation. Based on the above state analysis,</w:t>
      </w:r>
      <w:r w:rsidR="00851913">
        <w:t xml:space="preserve"> and side by side with</w:t>
      </w:r>
      <w:r>
        <w:t xml:space="preserve"> the original features proposed in</w:t>
      </w:r>
      <w:r w:rsidR="002D1E32">
        <w:fldChar w:fldCharType="begin"/>
      </w:r>
      <w:r w:rsidR="002D1E32">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2D1E32">
        <w:rPr>
          <w:noProof/>
        </w:rPr>
        <w:t>[13]</w:t>
      </w:r>
      <w:r w:rsidR="002D1E32">
        <w:fldChar w:fldCharType="end"/>
      </w:r>
      <w:r>
        <w:t>, the following extra features (Table 2) were designed and extracted. The interactive playtime means the summation of time spent in states 2 to 4.</w:t>
      </w:r>
    </w:p>
    <w:p w14:paraId="1AE1BE0C" w14:textId="77777777" w:rsidR="009130F8" w:rsidRDefault="009130F8">
      <w:pPr>
        <w:pBdr>
          <w:top w:val="nil"/>
          <w:left w:val="nil"/>
          <w:bottom w:val="nil"/>
          <w:right w:val="nil"/>
          <w:between w:val="nil"/>
        </w:pBdr>
        <w:spacing w:before="240" w:after="60" w:line="228" w:lineRule="auto"/>
        <w:ind w:left="2608"/>
        <w:jc w:val="left"/>
      </w:pPr>
    </w:p>
    <w:p w14:paraId="61449292" w14:textId="77777777" w:rsidR="009130F8" w:rsidRDefault="003D0726">
      <w:pPr>
        <w:pBdr>
          <w:top w:val="nil"/>
          <w:left w:val="nil"/>
          <w:bottom w:val="nil"/>
          <w:right w:val="nil"/>
          <w:between w:val="nil"/>
        </w:pBdr>
        <w:spacing w:before="240" w:after="120" w:line="228" w:lineRule="auto"/>
        <w:ind w:left="2608"/>
        <w:jc w:val="left"/>
        <w:rPr>
          <w:b/>
          <w:sz w:val="18"/>
          <w:szCs w:val="18"/>
        </w:rPr>
      </w:pPr>
      <w:r>
        <w:rPr>
          <w:sz w:val="18"/>
          <w:szCs w:val="18"/>
        </w:rPr>
        <w:t>Table 2. details of features</w:t>
      </w:r>
    </w:p>
    <w:tbl>
      <w:tblPr>
        <w:tblStyle w:val="TableGrid"/>
        <w:tblW w:w="9090" w:type="dxa"/>
        <w:tblInd w:w="1345" w:type="dxa"/>
        <w:tblLayout w:type="fixed"/>
        <w:tblLook w:val="0400" w:firstRow="0" w:lastRow="0" w:firstColumn="0" w:lastColumn="0" w:noHBand="0" w:noVBand="1"/>
      </w:tblPr>
      <w:tblGrid>
        <w:gridCol w:w="450"/>
        <w:gridCol w:w="3600"/>
        <w:gridCol w:w="5040"/>
      </w:tblGrid>
      <w:tr w:rsidR="009130F8" w14:paraId="37ADB124" w14:textId="77777777" w:rsidTr="00750649">
        <w:tc>
          <w:tcPr>
            <w:tcW w:w="450" w:type="dxa"/>
          </w:tcPr>
          <w:p w14:paraId="1EB7DE6E" w14:textId="77777777" w:rsidR="009130F8" w:rsidRPr="00750649" w:rsidRDefault="009130F8">
            <w:pPr>
              <w:pBdr>
                <w:top w:val="nil"/>
                <w:left w:val="nil"/>
                <w:bottom w:val="nil"/>
                <w:right w:val="nil"/>
                <w:between w:val="nil"/>
              </w:pBdr>
              <w:spacing w:line="240" w:lineRule="auto"/>
              <w:rPr>
                <w:b/>
                <w:sz w:val="18"/>
                <w:szCs w:val="18"/>
              </w:rPr>
            </w:pPr>
          </w:p>
        </w:tc>
        <w:tc>
          <w:tcPr>
            <w:tcW w:w="3600" w:type="dxa"/>
          </w:tcPr>
          <w:p w14:paraId="0EDCF150" w14:textId="2ECCD704" w:rsidR="009130F8" w:rsidRPr="00750649" w:rsidRDefault="00A2401F">
            <w:pPr>
              <w:pBdr>
                <w:top w:val="nil"/>
                <w:left w:val="nil"/>
                <w:bottom w:val="nil"/>
                <w:right w:val="nil"/>
                <w:between w:val="nil"/>
              </w:pBdr>
              <w:spacing w:line="240" w:lineRule="auto"/>
              <w:rPr>
                <w:b/>
                <w:sz w:val="18"/>
                <w:szCs w:val="18"/>
              </w:rPr>
            </w:pPr>
            <w:r w:rsidRPr="00750649">
              <w:rPr>
                <w:sz w:val="18"/>
                <w:szCs w:val="18"/>
              </w:rPr>
              <w:t>F</w:t>
            </w:r>
            <w:r w:rsidR="003D0726" w:rsidRPr="00750649">
              <w:rPr>
                <w:sz w:val="18"/>
                <w:szCs w:val="18"/>
              </w:rPr>
              <w:t>eatures</w:t>
            </w:r>
          </w:p>
        </w:tc>
        <w:tc>
          <w:tcPr>
            <w:tcW w:w="5040" w:type="dxa"/>
          </w:tcPr>
          <w:p w14:paraId="4D224B40" w14:textId="77777777" w:rsidR="009130F8" w:rsidRPr="00750649" w:rsidRDefault="003D0726">
            <w:pPr>
              <w:pBdr>
                <w:top w:val="nil"/>
                <w:left w:val="nil"/>
                <w:bottom w:val="nil"/>
                <w:right w:val="nil"/>
                <w:between w:val="nil"/>
              </w:pBdr>
              <w:spacing w:line="240" w:lineRule="auto"/>
              <w:rPr>
                <w:b/>
                <w:sz w:val="18"/>
                <w:szCs w:val="18"/>
              </w:rPr>
            </w:pPr>
            <w:r w:rsidRPr="00750649">
              <w:rPr>
                <w:sz w:val="18"/>
                <w:szCs w:val="18"/>
              </w:rPr>
              <w:t>description </w:t>
            </w:r>
          </w:p>
        </w:tc>
      </w:tr>
      <w:tr w:rsidR="009130F8" w14:paraId="0A2619A5" w14:textId="77777777" w:rsidTr="00750649">
        <w:tc>
          <w:tcPr>
            <w:tcW w:w="450" w:type="dxa"/>
          </w:tcPr>
          <w:p w14:paraId="1D717238"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1</w:t>
            </w:r>
          </w:p>
        </w:tc>
        <w:tc>
          <w:tcPr>
            <w:tcW w:w="3600" w:type="dxa"/>
          </w:tcPr>
          <w:p w14:paraId="24379467"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not playing ratio</w:t>
            </w:r>
          </w:p>
        </w:tc>
        <w:tc>
          <w:tcPr>
            <w:tcW w:w="5040" w:type="dxa"/>
          </w:tcPr>
          <w:p w14:paraId="034506E4"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not playing to total playtime</w:t>
            </w:r>
          </w:p>
        </w:tc>
      </w:tr>
      <w:tr w:rsidR="009130F8" w14:paraId="059A570D" w14:textId="77777777" w:rsidTr="00750649">
        <w:tc>
          <w:tcPr>
            <w:tcW w:w="450" w:type="dxa"/>
          </w:tcPr>
          <w:p w14:paraId="72B286FD"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2</w:t>
            </w:r>
          </w:p>
        </w:tc>
        <w:tc>
          <w:tcPr>
            <w:tcW w:w="3600" w:type="dxa"/>
          </w:tcPr>
          <w:p w14:paraId="45F183A6"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playing only with wheels ratio</w:t>
            </w:r>
          </w:p>
        </w:tc>
        <w:tc>
          <w:tcPr>
            <w:tcW w:w="5040" w:type="dxa"/>
          </w:tcPr>
          <w:p w14:paraId="5D5449A6"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playing only with wheels to total playtime</w:t>
            </w:r>
          </w:p>
        </w:tc>
      </w:tr>
      <w:tr w:rsidR="009130F8" w14:paraId="74361D9D" w14:textId="77777777" w:rsidTr="00750649">
        <w:tc>
          <w:tcPr>
            <w:tcW w:w="450" w:type="dxa"/>
          </w:tcPr>
          <w:p w14:paraId="0D0A36DD"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3</w:t>
            </w:r>
          </w:p>
        </w:tc>
        <w:tc>
          <w:tcPr>
            <w:tcW w:w="3600" w:type="dxa"/>
          </w:tcPr>
          <w:p w14:paraId="5BE7650B"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playing on the ground ratio</w:t>
            </w:r>
          </w:p>
        </w:tc>
        <w:tc>
          <w:tcPr>
            <w:tcW w:w="5040" w:type="dxa"/>
          </w:tcPr>
          <w:p w14:paraId="571C5001"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playing on the ground to total playtime</w:t>
            </w:r>
          </w:p>
        </w:tc>
      </w:tr>
      <w:tr w:rsidR="009130F8" w14:paraId="52397617" w14:textId="77777777" w:rsidTr="00750649">
        <w:tc>
          <w:tcPr>
            <w:tcW w:w="450" w:type="dxa"/>
          </w:tcPr>
          <w:p w14:paraId="5B1AF569"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4</w:t>
            </w:r>
          </w:p>
        </w:tc>
        <w:tc>
          <w:tcPr>
            <w:tcW w:w="3600" w:type="dxa"/>
          </w:tcPr>
          <w:p w14:paraId="3445B435"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playing in the air ratio</w:t>
            </w:r>
          </w:p>
        </w:tc>
        <w:tc>
          <w:tcPr>
            <w:tcW w:w="5040" w:type="dxa"/>
          </w:tcPr>
          <w:p w14:paraId="711F20C7"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playing in the air to total playtime</w:t>
            </w:r>
          </w:p>
        </w:tc>
      </w:tr>
      <w:tr w:rsidR="009130F8" w14:paraId="17209EC3" w14:textId="77777777" w:rsidTr="00750649">
        <w:tc>
          <w:tcPr>
            <w:tcW w:w="450" w:type="dxa"/>
          </w:tcPr>
          <w:p w14:paraId="01743DAE"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5</w:t>
            </w:r>
          </w:p>
        </w:tc>
        <w:tc>
          <w:tcPr>
            <w:tcW w:w="3600" w:type="dxa"/>
          </w:tcPr>
          <w:p w14:paraId="636EF036"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interactive playing only with wheels ratio</w:t>
            </w:r>
          </w:p>
        </w:tc>
        <w:tc>
          <w:tcPr>
            <w:tcW w:w="5040" w:type="dxa"/>
          </w:tcPr>
          <w:p w14:paraId="320223B5"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playing only with wheels to interactive playtime</w:t>
            </w:r>
          </w:p>
        </w:tc>
      </w:tr>
      <w:tr w:rsidR="009130F8" w14:paraId="1E8968F9" w14:textId="77777777" w:rsidTr="00750649">
        <w:tc>
          <w:tcPr>
            <w:tcW w:w="450" w:type="dxa"/>
          </w:tcPr>
          <w:p w14:paraId="597767AB"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6</w:t>
            </w:r>
          </w:p>
        </w:tc>
        <w:tc>
          <w:tcPr>
            <w:tcW w:w="3600" w:type="dxa"/>
          </w:tcPr>
          <w:p w14:paraId="54D0FA3D"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interactive playing on the ground ratio</w:t>
            </w:r>
          </w:p>
        </w:tc>
        <w:tc>
          <w:tcPr>
            <w:tcW w:w="5040" w:type="dxa"/>
          </w:tcPr>
          <w:p w14:paraId="701CDE4F"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playing on the ground to interactive playtime</w:t>
            </w:r>
          </w:p>
        </w:tc>
      </w:tr>
      <w:tr w:rsidR="009130F8" w14:paraId="3860C06A" w14:textId="77777777" w:rsidTr="00750649">
        <w:tc>
          <w:tcPr>
            <w:tcW w:w="450" w:type="dxa"/>
          </w:tcPr>
          <w:p w14:paraId="188CDE11"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7</w:t>
            </w:r>
          </w:p>
        </w:tc>
        <w:tc>
          <w:tcPr>
            <w:tcW w:w="3600" w:type="dxa"/>
          </w:tcPr>
          <w:p w14:paraId="6F300232"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interactive playing in the air ratio</w:t>
            </w:r>
          </w:p>
        </w:tc>
        <w:tc>
          <w:tcPr>
            <w:tcW w:w="5040" w:type="dxa"/>
          </w:tcPr>
          <w:p w14:paraId="1FD13812"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playing in the air to interactive playtime</w:t>
            </w:r>
          </w:p>
        </w:tc>
      </w:tr>
      <w:tr w:rsidR="009130F8" w14:paraId="0A60D7A5" w14:textId="77777777" w:rsidTr="00750649">
        <w:tc>
          <w:tcPr>
            <w:tcW w:w="450" w:type="dxa"/>
          </w:tcPr>
          <w:p w14:paraId="72C26CFC"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8</w:t>
            </w:r>
          </w:p>
        </w:tc>
        <w:tc>
          <w:tcPr>
            <w:tcW w:w="3600" w:type="dxa"/>
          </w:tcPr>
          <w:p w14:paraId="27DBEE84"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total wheels turn rate</w:t>
            </w:r>
          </w:p>
        </w:tc>
        <w:tc>
          <w:tcPr>
            <w:tcW w:w="5040" w:type="dxa"/>
          </w:tcPr>
          <w:p w14:paraId="3B5A183E" w14:textId="4615455E"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total number of wheel</w:t>
            </w:r>
            <w:r w:rsidR="00750649" w:rsidRPr="00750649">
              <w:rPr>
                <w:sz w:val="18"/>
                <w:szCs w:val="18"/>
              </w:rPr>
              <w:t>s</w:t>
            </w:r>
            <w:r w:rsidRPr="00750649">
              <w:rPr>
                <w:sz w:val="18"/>
                <w:szCs w:val="18"/>
              </w:rPr>
              <w:t xml:space="preserve"> turns during the total playtime</w:t>
            </w:r>
          </w:p>
        </w:tc>
      </w:tr>
      <w:tr w:rsidR="009130F8" w14:paraId="629CA160" w14:textId="77777777" w:rsidTr="00750649">
        <w:tc>
          <w:tcPr>
            <w:tcW w:w="450" w:type="dxa"/>
          </w:tcPr>
          <w:p w14:paraId="403D959B"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9</w:t>
            </w:r>
          </w:p>
        </w:tc>
        <w:tc>
          <w:tcPr>
            <w:tcW w:w="3600" w:type="dxa"/>
          </w:tcPr>
          <w:p w14:paraId="15A12BC9"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tilt about X-axis</w:t>
            </w:r>
          </w:p>
        </w:tc>
        <w:tc>
          <w:tcPr>
            <w:tcW w:w="5040" w:type="dxa"/>
          </w:tcPr>
          <w:p w14:paraId="631974A4"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number of fast movements about X-axis</w:t>
            </w:r>
          </w:p>
        </w:tc>
      </w:tr>
      <w:tr w:rsidR="009130F8" w14:paraId="0F5C45A7" w14:textId="77777777" w:rsidTr="00750649">
        <w:tc>
          <w:tcPr>
            <w:tcW w:w="450" w:type="dxa"/>
          </w:tcPr>
          <w:p w14:paraId="2DE7CBFF"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10</w:t>
            </w:r>
          </w:p>
        </w:tc>
        <w:tc>
          <w:tcPr>
            <w:tcW w:w="3600" w:type="dxa"/>
          </w:tcPr>
          <w:p w14:paraId="3089D399"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tilt about Y-axis</w:t>
            </w:r>
          </w:p>
        </w:tc>
        <w:tc>
          <w:tcPr>
            <w:tcW w:w="5040" w:type="dxa"/>
          </w:tcPr>
          <w:p w14:paraId="328765E1"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number of fast movements about the Y-axis</w:t>
            </w:r>
          </w:p>
        </w:tc>
      </w:tr>
    </w:tbl>
    <w:p w14:paraId="55B2B3A7" w14:textId="77777777" w:rsidR="009130F8" w:rsidRDefault="009130F8" w:rsidP="00851913">
      <w:pPr>
        <w:pBdr>
          <w:top w:val="nil"/>
          <w:left w:val="nil"/>
          <w:bottom w:val="nil"/>
          <w:right w:val="nil"/>
          <w:between w:val="nil"/>
        </w:pBdr>
        <w:spacing w:before="240" w:after="60" w:line="228" w:lineRule="auto"/>
        <w:jc w:val="left"/>
      </w:pPr>
    </w:p>
    <w:p w14:paraId="43A2FF2F" w14:textId="1E335174" w:rsidR="009130F8" w:rsidRDefault="003D0726">
      <w:pPr>
        <w:pBdr>
          <w:top w:val="nil"/>
          <w:left w:val="nil"/>
          <w:bottom w:val="nil"/>
          <w:right w:val="nil"/>
          <w:between w:val="nil"/>
        </w:pBdr>
        <w:spacing w:before="240" w:after="60" w:line="228" w:lineRule="auto"/>
        <w:ind w:left="2608"/>
        <w:jc w:val="left"/>
        <w:rPr>
          <w:b/>
        </w:rPr>
      </w:pPr>
      <w:r>
        <w:rPr>
          <w:b/>
        </w:rPr>
        <w:t>6. Classifi</w:t>
      </w:r>
      <w:r w:rsidR="002726F4">
        <w:rPr>
          <w:b/>
        </w:rPr>
        <w:t>er’s</w:t>
      </w:r>
      <w:r>
        <w:rPr>
          <w:b/>
        </w:rPr>
        <w:t xml:space="preserve"> Structure</w:t>
      </w:r>
    </w:p>
    <w:p w14:paraId="5F248F08" w14:textId="4C33E461" w:rsidR="009130F8" w:rsidRDefault="003D0726" w:rsidP="00C0584B">
      <w:pPr>
        <w:pBdr>
          <w:top w:val="nil"/>
          <w:left w:val="nil"/>
          <w:bottom w:val="nil"/>
          <w:right w:val="nil"/>
          <w:between w:val="nil"/>
        </w:pBdr>
        <w:spacing w:before="240" w:after="60" w:line="228" w:lineRule="auto"/>
        <w:ind w:left="2608"/>
      </w:pPr>
      <w:r>
        <w:t xml:space="preserve">To train classifiers, the collection of </w:t>
      </w:r>
      <w:r w:rsidR="00C0584B" w:rsidRPr="00C0584B">
        <w:rPr>
          <w:color w:val="FF0000"/>
        </w:rPr>
        <w:t>46</w:t>
      </w:r>
      <w:r>
        <w:t xml:space="preserve"> subjects' data was divided into two groups: the training set with 80% of samples and the test set with 20% of remaining samples. The K-fold cross-validation method</w:t>
      </w:r>
      <w:r w:rsidR="002D1E32">
        <w:fldChar w:fldCharType="begin"/>
      </w:r>
      <w:r w:rsidR="00851913">
        <w:instrText xml:space="preserve"> ADDIN EN.CITE &lt;EndNote&gt;&lt;Cite&gt;&lt;Author&gt;Pedregosa&lt;/Author&gt;&lt;Year&gt;2011&lt;/Year&gt;&lt;RecNum&gt;23&lt;/RecNum&gt;&lt;DisplayText&gt;[29]&lt;/DisplayText&gt;&lt;record&gt;&lt;rec-number&gt;23&lt;/rec-number&gt;&lt;foreign-keys&gt;&lt;key app="EN" db-id="fz990ezwq0rxthezzx0vtsw4s55s2wasfsed" timestamp="1666552680"&gt;23&lt;/key&gt;&lt;/foreign-keys&gt;&lt;ref-type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pub-dates&gt;&lt;date&gt;2011&lt;/date&gt;&lt;/pub-dates&gt;&lt;/dates&gt;&lt;urls&gt;&lt;/urls&gt;&lt;/record&gt;&lt;/Cite&gt;&lt;/EndNote&gt;</w:instrText>
      </w:r>
      <w:r w:rsidR="002D1E32">
        <w:fldChar w:fldCharType="separate"/>
      </w:r>
      <w:r w:rsidR="00851913">
        <w:rPr>
          <w:noProof/>
        </w:rPr>
        <w:t>[29]</w:t>
      </w:r>
      <w:r w:rsidR="002D1E32">
        <w:fldChar w:fldCharType="end"/>
      </w:r>
      <w:r>
        <w:t xml:space="preserve"> separates test and training sets in k=5 different ways to generalize the result and make it more reliable. The average accuracy, sensitivity, specificity, and precision of the training are reported.</w:t>
      </w:r>
      <w:r w:rsidR="002726F4">
        <w:t xml:space="preserve"> Although in our previous study the SVM classifier architecture adopted for differentiation by acceleration features, we studied other methods like random forest and MLP with data augmentation strategies too. However, </w:t>
      </w:r>
      <w:r w:rsidR="00750649">
        <w:t>at</w:t>
      </w:r>
      <w:r w:rsidR="002726F4">
        <w:t xml:space="preserve"> the end, the SVM was the most promising classifier for collected data and</w:t>
      </w:r>
      <w:r>
        <w:t xml:space="preserve"> </w:t>
      </w:r>
      <w:r w:rsidR="002726F4">
        <w:t>i</w:t>
      </w:r>
      <w:r>
        <w:t xml:space="preserve">n this research, </w:t>
      </w:r>
      <w:r w:rsidR="002726F4">
        <w:t>it</w:t>
      </w:r>
      <w:r>
        <w:t xml:space="preserve"> can effectively classify </w:t>
      </w:r>
      <w:r w:rsidR="002726F4">
        <w:t>based on previously introduced features and newly proposed ones</w:t>
      </w:r>
      <w:r>
        <w:t>.</w:t>
      </w:r>
      <w:r w:rsidR="009E0A19">
        <w:t xml:space="preserve"> Moreover,</w:t>
      </w:r>
      <w:r>
        <w:t xml:space="preserve"> </w:t>
      </w:r>
      <w:r w:rsidR="00750649">
        <w:t>b</w:t>
      </w:r>
      <w:r>
        <w:t>y</w:t>
      </w:r>
      <w:r w:rsidR="009E0A19">
        <w:t xml:space="preserve"> performing several tests</w:t>
      </w:r>
      <w:r>
        <w:t xml:space="preserve"> </w:t>
      </w:r>
      <w:r w:rsidR="009E0A19">
        <w:t>on</w:t>
      </w:r>
      <w:r>
        <w:t xml:space="preserve"> three kinds of SVM, SVM with a linear kernel is selected for its considerably better performance</w:t>
      </w:r>
      <w:r w:rsidR="009E0A19">
        <w:t xml:space="preserve"> on our data</w:t>
      </w:r>
      <w:r w:rsidR="002726F4">
        <w:fldChar w:fldCharType="begin"/>
      </w:r>
      <w:r w:rsidR="002726F4">
        <w:instrText xml:space="preserve"> ADDIN EN.CITE &lt;EndNote&gt;&lt;Cite&gt;&lt;Author&gt;Pedregosa&lt;/Author&gt;&lt;Year&gt;2011&lt;/Year&gt;&lt;RecNum&gt;23&lt;/RecNum&gt;&lt;DisplayText&gt;[29]&lt;/DisplayText&gt;&lt;record&gt;&lt;rec-number&gt;23&lt;/rec-number&gt;&lt;foreign-keys&gt;&lt;key app="EN" db-id="fz990ezwq0rxthezzx0vtsw4s55s2wasfsed" timestamp="1666552680"&gt;23&lt;/key&gt;&lt;/foreign-keys&gt;&lt;ref-type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pub-dates&gt;&lt;date&gt;2011&lt;/date&gt;&lt;/pub-dates&gt;&lt;/dates&gt;&lt;urls&gt;&lt;/urls&gt;&lt;/record&gt;&lt;/Cite&gt;&lt;/EndNote&gt;</w:instrText>
      </w:r>
      <w:r w:rsidR="002726F4">
        <w:fldChar w:fldCharType="separate"/>
      </w:r>
      <w:r w:rsidR="002726F4">
        <w:rPr>
          <w:noProof/>
        </w:rPr>
        <w:t>[29]</w:t>
      </w:r>
      <w:r w:rsidR="002726F4">
        <w:fldChar w:fldCharType="end"/>
      </w:r>
      <w:r>
        <w:t>.</w:t>
      </w:r>
    </w:p>
    <w:p w14:paraId="18900165" w14:textId="77777777" w:rsidR="009130F8" w:rsidRDefault="003D0726" w:rsidP="00750649">
      <w:pPr>
        <w:pBdr>
          <w:top w:val="nil"/>
          <w:left w:val="nil"/>
          <w:bottom w:val="nil"/>
          <w:right w:val="nil"/>
          <w:between w:val="nil"/>
        </w:pBdr>
        <w:spacing w:before="240" w:after="60" w:line="228" w:lineRule="auto"/>
        <w:ind w:left="2608"/>
        <w:rPr>
          <w:b/>
        </w:rPr>
      </w:pPr>
      <w:r>
        <w:rPr>
          <w:b/>
        </w:rPr>
        <w:t>7. Feature Selection</w:t>
      </w:r>
    </w:p>
    <w:p w14:paraId="67925136" w14:textId="1FD3C90D" w:rsidR="009130F8" w:rsidRDefault="003D0726" w:rsidP="00750649">
      <w:pPr>
        <w:pBdr>
          <w:top w:val="nil"/>
          <w:left w:val="nil"/>
          <w:bottom w:val="nil"/>
          <w:right w:val="nil"/>
          <w:between w:val="nil"/>
        </w:pBdr>
        <w:spacing w:before="240" w:after="60" w:line="228" w:lineRule="auto"/>
        <w:ind w:left="2608"/>
      </w:pPr>
      <w:r>
        <w:t>Since the size of the training set is small compared to the size of the feature vector, feature reduction is necessary before applying machine learning methods.</w:t>
      </w:r>
      <w:r w:rsidR="009E0A19">
        <w:t xml:space="preserve"> Addressing the mentioned problem, we applied two </w:t>
      </w:r>
      <w:r w:rsidR="009E0A19" w:rsidRPr="009E0A19">
        <w:t>consecutive</w:t>
      </w:r>
      <w:r w:rsidR="009E0A19">
        <w:t xml:space="preserve"> backward elimination on all the features.</w:t>
      </w:r>
      <w:r>
        <w:t xml:space="preserve"> In the first step to reduce the number of features, the </w:t>
      </w:r>
      <w:r w:rsidR="00750649">
        <w:t>c</w:t>
      </w:r>
      <w:r>
        <w:t>orrelation between features in each modality was examined. Then, the best feature was selected from each highly correlated feature set using the backward elimination method</w:t>
      </w:r>
      <w:r w:rsidR="002D1E32">
        <w:fldChar w:fldCharType="begin"/>
      </w:r>
      <w:r w:rsidR="00851913">
        <w:instrText xml:space="preserve"> ADDIN EN.CITE &lt;EndNote&gt;&lt;Cite&gt;&lt;Author&gt;Pedregosa&lt;/Author&gt;&lt;Year&gt;2011&lt;/Year&gt;&lt;RecNum&gt;23&lt;/RecNum&gt;&lt;DisplayText&gt;[29]&lt;/DisplayText&gt;&lt;record&gt;&lt;rec-number&gt;23&lt;/rec-number&gt;&lt;foreign-keys&gt;&lt;key app="EN" db-id="fz990ezwq0rxthezzx0vtsw4s55s2wasfsed" timestamp="1666552680"&gt;23&lt;/key&gt;&lt;/foreign-keys&gt;&lt;ref-type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pub-dates&gt;&lt;date&gt;2011&lt;/date&gt;&lt;/pub-dates&gt;&lt;/dates&gt;&lt;urls&gt;&lt;/urls&gt;&lt;/record&gt;&lt;/Cite&gt;&lt;/EndNote&gt;</w:instrText>
      </w:r>
      <w:r w:rsidR="002D1E32">
        <w:fldChar w:fldCharType="separate"/>
      </w:r>
      <w:r w:rsidR="00851913">
        <w:rPr>
          <w:noProof/>
        </w:rPr>
        <w:t>[29]</w:t>
      </w:r>
      <w:r w:rsidR="002D1E32">
        <w:fldChar w:fldCharType="end"/>
      </w:r>
      <w:r>
        <w:t>. This method effectively reduces the size of the feature vector by about 30%. After reducing the number of features in each modality, the best features</w:t>
      </w:r>
      <w:r w:rsidR="009E0A19">
        <w:t xml:space="preserve"> among all modalities</w:t>
      </w:r>
      <w:r>
        <w:t xml:space="preserve"> were selected by the backward elimination method in another round of feature selection. </w:t>
      </w:r>
    </w:p>
    <w:p w14:paraId="7342766E" w14:textId="1AA5D0DC" w:rsidR="009130F8" w:rsidRDefault="003D0726" w:rsidP="00750649">
      <w:pPr>
        <w:pBdr>
          <w:top w:val="nil"/>
          <w:left w:val="nil"/>
          <w:bottom w:val="nil"/>
          <w:right w:val="nil"/>
          <w:between w:val="nil"/>
        </w:pBdr>
        <w:spacing w:before="240" w:after="60" w:line="228" w:lineRule="auto"/>
        <w:ind w:left="2608"/>
      </w:pPr>
      <w:r>
        <w:t>Then</w:t>
      </w:r>
      <w:r w:rsidR="00750649">
        <w:t>,</w:t>
      </w:r>
      <w:r>
        <w:t xml:space="preserve"> in the final step, all the selected features from the two modalities were combined in an early fusion to select and train the best classifier. The best result was obtained by integrating five acceleration features and two shaft encoder features</w:t>
      </w:r>
      <w:r w:rsidR="00750649">
        <w:t>.</w:t>
      </w:r>
      <w:r>
        <w:t xml:space="preserve"> </w:t>
      </w:r>
    </w:p>
    <w:p w14:paraId="57C656CA" w14:textId="77777777" w:rsidR="009130F8" w:rsidRDefault="003D0726">
      <w:pPr>
        <w:pBdr>
          <w:top w:val="nil"/>
          <w:left w:val="nil"/>
          <w:bottom w:val="nil"/>
          <w:right w:val="nil"/>
          <w:between w:val="nil"/>
        </w:pBdr>
        <w:spacing w:before="240" w:after="60" w:line="228" w:lineRule="auto"/>
        <w:ind w:left="2608"/>
        <w:jc w:val="left"/>
        <w:rPr>
          <w:b/>
        </w:rPr>
      </w:pPr>
      <w:r>
        <w:rPr>
          <w:b/>
        </w:rPr>
        <w:t>7. Results</w:t>
      </w:r>
    </w:p>
    <w:p w14:paraId="661D7C83" w14:textId="28E8CE7E" w:rsidR="009130F8" w:rsidRDefault="003D0726" w:rsidP="005B6C0B">
      <w:pPr>
        <w:pBdr>
          <w:top w:val="nil"/>
          <w:left w:val="nil"/>
          <w:bottom w:val="nil"/>
          <w:right w:val="nil"/>
          <w:between w:val="nil"/>
        </w:pBdr>
        <w:spacing w:before="240" w:after="60" w:line="228" w:lineRule="auto"/>
        <w:ind w:left="2608"/>
      </w:pPr>
      <w:r>
        <w:t xml:space="preserve">Classification result based on previous studies is used as a baseline to examine the performance of adding encoder features in the model. The same SVM method is </w:t>
      </w:r>
      <w:r w:rsidR="009E0A19">
        <w:t xml:space="preserve">applied </w:t>
      </w:r>
      <w:r>
        <w:t xml:space="preserve"> on the selected acceleration features presented in</w:t>
      </w:r>
      <w:r w:rsidR="002D1E32">
        <w:fldChar w:fldCharType="begin"/>
      </w:r>
      <w:r w:rsidR="002D1E32">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2D1E32">
        <w:rPr>
          <w:noProof/>
        </w:rPr>
        <w:t>[13]</w:t>
      </w:r>
      <w:r w:rsidR="002D1E32">
        <w:fldChar w:fldCharType="end"/>
      </w:r>
      <w:r>
        <w:t xml:space="preserve"> to classify the new data. The best accuracy based on </w:t>
      </w:r>
      <w:r w:rsidR="005B6C0B">
        <w:t>the original</w:t>
      </w:r>
      <w:r>
        <w:t xml:space="preserve"> acceleration features </w:t>
      </w:r>
      <w:r w:rsidR="005B6C0B">
        <w:t xml:space="preserve">(baseline features) </w:t>
      </w:r>
      <w:r>
        <w:t xml:space="preserve">is 71.11%, as shown in Table 3. Adding </w:t>
      </w:r>
      <w:r w:rsidR="0078004E">
        <w:t xml:space="preserve">shaft </w:t>
      </w:r>
      <w:r>
        <w:t>encoder</w:t>
      </w:r>
      <w:r w:rsidR="0078004E">
        <w:t>’s</w:t>
      </w:r>
      <w:r>
        <w:t xml:space="preserve"> features </w:t>
      </w:r>
      <w:r w:rsidR="005B6C0B">
        <w:t xml:space="preserve">to the original acceleration features, </w:t>
      </w:r>
      <w:r>
        <w:t>increase</w:t>
      </w:r>
      <w:r w:rsidR="0078004E">
        <w:t>d</w:t>
      </w:r>
      <w:r>
        <w:t xml:space="preserve"> the accuracy to 78.61%. The accuracy is increased from 71.11% to 75.83% by adding the new acceleration feature</w:t>
      </w:r>
      <w:r w:rsidR="005B6C0B">
        <w:t xml:space="preserve">, </w:t>
      </w:r>
      <w:proofErr w:type="gramStart"/>
      <w:r w:rsidR="005B6C0B">
        <w:t>i.e.</w:t>
      </w:r>
      <w:proofErr w:type="gramEnd"/>
      <w:r w:rsidR="005B6C0B">
        <w:t xml:space="preserve"> role and pitch of the car</w:t>
      </w:r>
      <w:r>
        <w:t>.</w:t>
      </w:r>
      <w:r w:rsidR="005B6C0B">
        <w:t xml:space="preserve"> Finally</w:t>
      </w:r>
      <w:r>
        <w:t>, by adding both encoders' features and the new acceleration feature, the accuracy reache</w:t>
      </w:r>
      <w:r w:rsidR="005B6C0B">
        <w:t>d</w:t>
      </w:r>
      <w:r>
        <w:t xml:space="preserve"> 85.56% (Table 3). Based on this study's optimized feature selection method, the most effective shaft encoders' features are playing only with wheels ratio, not playing ratio, and total wheels turn rate. The most effective acceleration features are jolt in the Y direction, tilt about Y-axis, the energy of the signal in the X direction, </w:t>
      </w:r>
      <w:r w:rsidR="00307989">
        <w:t>c</w:t>
      </w:r>
      <w:r>
        <w:t>orrelation of the acceleration signals between X and Y directions, the fourth-highest frequency in the X direction, the fifth-highest frequency in the Z direction, and the relative amplitude of the highest frequency in the Y direction.</w:t>
      </w:r>
    </w:p>
    <w:p w14:paraId="6C95059D" w14:textId="77777777" w:rsidR="009130F8" w:rsidRDefault="009130F8" w:rsidP="009E0A19">
      <w:pPr>
        <w:pBdr>
          <w:top w:val="nil"/>
          <w:left w:val="nil"/>
          <w:bottom w:val="nil"/>
          <w:right w:val="nil"/>
          <w:between w:val="nil"/>
        </w:pBdr>
        <w:spacing w:before="240" w:after="60" w:line="228" w:lineRule="auto"/>
        <w:jc w:val="left"/>
      </w:pPr>
    </w:p>
    <w:p w14:paraId="2C05559E" w14:textId="77777777" w:rsidR="009130F8" w:rsidRDefault="003D0726" w:rsidP="00F00E9B">
      <w:pPr>
        <w:pBdr>
          <w:top w:val="nil"/>
          <w:left w:val="nil"/>
          <w:bottom w:val="nil"/>
          <w:right w:val="nil"/>
          <w:between w:val="nil"/>
        </w:pBdr>
        <w:spacing w:after="200" w:line="240" w:lineRule="auto"/>
        <w:jc w:val="center"/>
        <w:rPr>
          <w:rFonts w:ascii="Calibri" w:eastAsia="Calibri" w:hAnsi="Calibri" w:cs="Calibri"/>
          <w:i/>
          <w:color w:val="44546A"/>
          <w:sz w:val="18"/>
          <w:szCs w:val="18"/>
        </w:rPr>
      </w:pPr>
      <w:r>
        <w:rPr>
          <w:rFonts w:ascii="Calibri" w:eastAsia="Calibri" w:hAnsi="Calibri" w:cs="Calibri"/>
          <w:i/>
          <w:color w:val="44546A"/>
          <w:sz w:val="18"/>
          <w:szCs w:val="18"/>
        </w:rPr>
        <w:t>Table 3. The best accuracy, sensitivity, specificity, and precision gained by adding new features to the baseline classification.</w:t>
      </w:r>
    </w:p>
    <w:tbl>
      <w:tblPr>
        <w:tblStyle w:val="aa"/>
        <w:tblW w:w="8095" w:type="dxa"/>
        <w:jc w:val="center"/>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
        <w:gridCol w:w="4050"/>
        <w:gridCol w:w="990"/>
        <w:gridCol w:w="990"/>
        <w:gridCol w:w="990"/>
        <w:gridCol w:w="810"/>
      </w:tblGrid>
      <w:tr w:rsidR="00307989" w14:paraId="40691166" w14:textId="77777777" w:rsidTr="00307989">
        <w:trPr>
          <w:jc w:val="center"/>
        </w:trPr>
        <w:tc>
          <w:tcPr>
            <w:tcW w:w="265" w:type="dxa"/>
            <w:tcBorders>
              <w:bottom w:val="single" w:sz="4" w:space="0" w:color="000000"/>
            </w:tcBorders>
          </w:tcPr>
          <w:p w14:paraId="3D5E7734" w14:textId="18C6BB2D" w:rsidR="00307989" w:rsidRPr="00F00E9B" w:rsidRDefault="00307989" w:rsidP="00307989">
            <w:pPr>
              <w:pBdr>
                <w:top w:val="nil"/>
                <w:left w:val="nil"/>
                <w:bottom w:val="nil"/>
                <w:right w:val="nil"/>
                <w:between w:val="nil"/>
              </w:pBdr>
              <w:spacing w:line="240" w:lineRule="auto"/>
              <w:rPr>
                <w:b/>
                <w:sz w:val="18"/>
                <w:szCs w:val="18"/>
              </w:rPr>
            </w:pPr>
            <w:r>
              <w:rPr>
                <w:b/>
                <w:sz w:val="18"/>
                <w:szCs w:val="18"/>
              </w:rPr>
              <w:t>#</w:t>
            </w:r>
          </w:p>
        </w:tc>
        <w:tc>
          <w:tcPr>
            <w:tcW w:w="4050" w:type="dxa"/>
            <w:tcBorders>
              <w:bottom w:val="single" w:sz="4" w:space="0" w:color="000000"/>
            </w:tcBorders>
            <w:shd w:val="clear" w:color="auto" w:fill="auto"/>
          </w:tcPr>
          <w:p w14:paraId="63B2525B" w14:textId="0D2E1EC1"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Classifier</w:t>
            </w:r>
          </w:p>
        </w:tc>
        <w:tc>
          <w:tcPr>
            <w:tcW w:w="990" w:type="dxa"/>
            <w:tcBorders>
              <w:bottom w:val="single" w:sz="4" w:space="0" w:color="000000"/>
            </w:tcBorders>
            <w:shd w:val="clear" w:color="auto" w:fill="auto"/>
          </w:tcPr>
          <w:p w14:paraId="4B0E6398"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Accuracy</w:t>
            </w:r>
          </w:p>
        </w:tc>
        <w:tc>
          <w:tcPr>
            <w:tcW w:w="990" w:type="dxa"/>
            <w:tcBorders>
              <w:bottom w:val="single" w:sz="4" w:space="0" w:color="000000"/>
            </w:tcBorders>
          </w:tcPr>
          <w:p w14:paraId="020FA5B3"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Sensitivity</w:t>
            </w:r>
          </w:p>
          <w:p w14:paraId="2D547196" w14:textId="32DBFA87" w:rsidR="00307989" w:rsidRPr="00F00E9B" w:rsidRDefault="00307989">
            <w:pPr>
              <w:pBdr>
                <w:top w:val="nil"/>
                <w:left w:val="nil"/>
                <w:bottom w:val="nil"/>
                <w:right w:val="nil"/>
                <w:between w:val="nil"/>
              </w:pBdr>
              <w:spacing w:line="240" w:lineRule="auto"/>
              <w:rPr>
                <w:b/>
                <w:color w:val="FF0000"/>
                <w:sz w:val="18"/>
                <w:szCs w:val="18"/>
              </w:rPr>
            </w:pPr>
            <w:r w:rsidRPr="00F00E9B">
              <w:rPr>
                <w:b/>
                <w:color w:val="FF0000"/>
                <w:sz w:val="18"/>
                <w:szCs w:val="18"/>
              </w:rPr>
              <w:t>(recall)</w:t>
            </w:r>
          </w:p>
        </w:tc>
        <w:tc>
          <w:tcPr>
            <w:tcW w:w="990" w:type="dxa"/>
            <w:tcBorders>
              <w:bottom w:val="single" w:sz="4" w:space="0" w:color="000000"/>
            </w:tcBorders>
            <w:shd w:val="clear" w:color="auto" w:fill="auto"/>
          </w:tcPr>
          <w:p w14:paraId="1B964BC2"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Specificity</w:t>
            </w:r>
          </w:p>
        </w:tc>
        <w:tc>
          <w:tcPr>
            <w:tcW w:w="810" w:type="dxa"/>
            <w:tcBorders>
              <w:bottom w:val="single" w:sz="4" w:space="0" w:color="000000"/>
            </w:tcBorders>
          </w:tcPr>
          <w:p w14:paraId="6FE507CC"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precision</w:t>
            </w:r>
          </w:p>
        </w:tc>
      </w:tr>
      <w:tr w:rsidR="00307989" w14:paraId="54DAF664" w14:textId="77777777" w:rsidTr="00307989">
        <w:trPr>
          <w:jc w:val="center"/>
        </w:trPr>
        <w:tc>
          <w:tcPr>
            <w:tcW w:w="265" w:type="dxa"/>
          </w:tcPr>
          <w:p w14:paraId="3785806D" w14:textId="6C011EF4" w:rsidR="00307989" w:rsidRPr="00F00E9B" w:rsidRDefault="00307989" w:rsidP="00307989">
            <w:pPr>
              <w:pBdr>
                <w:top w:val="nil"/>
                <w:left w:val="nil"/>
                <w:bottom w:val="nil"/>
                <w:right w:val="nil"/>
                <w:between w:val="nil"/>
              </w:pBdr>
              <w:spacing w:line="240" w:lineRule="auto"/>
              <w:rPr>
                <w:sz w:val="18"/>
                <w:szCs w:val="18"/>
              </w:rPr>
            </w:pPr>
            <w:r>
              <w:rPr>
                <w:sz w:val="18"/>
                <w:szCs w:val="18"/>
              </w:rPr>
              <w:t>1</w:t>
            </w:r>
          </w:p>
        </w:tc>
        <w:tc>
          <w:tcPr>
            <w:tcW w:w="4050" w:type="dxa"/>
            <w:shd w:val="clear" w:color="auto" w:fill="auto"/>
          </w:tcPr>
          <w:p w14:paraId="19CD4C4D" w14:textId="0667C154" w:rsidR="00307989" w:rsidRPr="00F00E9B" w:rsidRDefault="00307989">
            <w:pPr>
              <w:pBdr>
                <w:top w:val="nil"/>
                <w:left w:val="nil"/>
                <w:bottom w:val="nil"/>
                <w:right w:val="nil"/>
                <w:between w:val="nil"/>
              </w:pBdr>
              <w:spacing w:line="240" w:lineRule="auto"/>
              <w:jc w:val="left"/>
              <w:rPr>
                <w:sz w:val="18"/>
                <w:szCs w:val="18"/>
              </w:rPr>
            </w:pPr>
            <w:r w:rsidRPr="00F00E9B">
              <w:rPr>
                <w:sz w:val="18"/>
                <w:szCs w:val="18"/>
              </w:rPr>
              <w:t>Baseline features</w:t>
            </w:r>
          </w:p>
        </w:tc>
        <w:tc>
          <w:tcPr>
            <w:tcW w:w="990" w:type="dxa"/>
            <w:shd w:val="clear" w:color="auto" w:fill="auto"/>
          </w:tcPr>
          <w:p w14:paraId="73F4DC11"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71.11</w:t>
            </w:r>
          </w:p>
        </w:tc>
        <w:tc>
          <w:tcPr>
            <w:tcW w:w="990" w:type="dxa"/>
          </w:tcPr>
          <w:p w14:paraId="13AB7DED"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67.14</w:t>
            </w:r>
          </w:p>
        </w:tc>
        <w:tc>
          <w:tcPr>
            <w:tcW w:w="990" w:type="dxa"/>
            <w:shd w:val="clear" w:color="auto" w:fill="auto"/>
          </w:tcPr>
          <w:p w14:paraId="350AA96A"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73.00</w:t>
            </w:r>
          </w:p>
        </w:tc>
        <w:tc>
          <w:tcPr>
            <w:tcW w:w="810" w:type="dxa"/>
          </w:tcPr>
          <w:p w14:paraId="751229D0"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80.00</w:t>
            </w:r>
          </w:p>
        </w:tc>
      </w:tr>
      <w:tr w:rsidR="00307989" w14:paraId="6B219854" w14:textId="77777777" w:rsidTr="00307989">
        <w:trPr>
          <w:jc w:val="center"/>
        </w:trPr>
        <w:tc>
          <w:tcPr>
            <w:tcW w:w="265" w:type="dxa"/>
          </w:tcPr>
          <w:p w14:paraId="700078FF" w14:textId="020D57FA" w:rsidR="00307989" w:rsidRPr="00F00E9B" w:rsidRDefault="00307989" w:rsidP="00307989">
            <w:pPr>
              <w:pBdr>
                <w:top w:val="nil"/>
                <w:left w:val="nil"/>
                <w:bottom w:val="nil"/>
                <w:right w:val="nil"/>
                <w:between w:val="nil"/>
              </w:pBdr>
              <w:spacing w:line="240" w:lineRule="auto"/>
              <w:rPr>
                <w:sz w:val="18"/>
                <w:szCs w:val="18"/>
              </w:rPr>
            </w:pPr>
            <w:r>
              <w:rPr>
                <w:sz w:val="18"/>
                <w:szCs w:val="18"/>
              </w:rPr>
              <w:t>2</w:t>
            </w:r>
          </w:p>
        </w:tc>
        <w:tc>
          <w:tcPr>
            <w:tcW w:w="4050" w:type="dxa"/>
            <w:shd w:val="clear" w:color="auto" w:fill="auto"/>
          </w:tcPr>
          <w:p w14:paraId="6F2B2E78" w14:textId="51744F3E" w:rsidR="00307989" w:rsidRPr="00F00E9B" w:rsidRDefault="00307989">
            <w:pPr>
              <w:pBdr>
                <w:top w:val="nil"/>
                <w:left w:val="nil"/>
                <w:bottom w:val="nil"/>
                <w:right w:val="nil"/>
                <w:between w:val="nil"/>
              </w:pBdr>
              <w:spacing w:line="240" w:lineRule="auto"/>
              <w:jc w:val="left"/>
              <w:rPr>
                <w:sz w:val="18"/>
                <w:szCs w:val="18"/>
              </w:rPr>
            </w:pPr>
            <w:r w:rsidRPr="00F00E9B">
              <w:rPr>
                <w:sz w:val="18"/>
                <w:szCs w:val="18"/>
              </w:rPr>
              <w:t>Baseline and encoder features</w:t>
            </w:r>
          </w:p>
        </w:tc>
        <w:tc>
          <w:tcPr>
            <w:tcW w:w="990" w:type="dxa"/>
            <w:shd w:val="clear" w:color="auto" w:fill="auto"/>
          </w:tcPr>
          <w:p w14:paraId="66A2B11F"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78.61</w:t>
            </w:r>
          </w:p>
        </w:tc>
        <w:tc>
          <w:tcPr>
            <w:tcW w:w="990" w:type="dxa"/>
          </w:tcPr>
          <w:p w14:paraId="0A71D219"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75.00</w:t>
            </w:r>
          </w:p>
        </w:tc>
        <w:tc>
          <w:tcPr>
            <w:tcW w:w="990" w:type="dxa"/>
            <w:shd w:val="clear" w:color="auto" w:fill="auto"/>
          </w:tcPr>
          <w:p w14:paraId="4B95C8C5"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68.00</w:t>
            </w:r>
          </w:p>
        </w:tc>
        <w:tc>
          <w:tcPr>
            <w:tcW w:w="810" w:type="dxa"/>
          </w:tcPr>
          <w:p w14:paraId="4C44168A"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87.50</w:t>
            </w:r>
          </w:p>
        </w:tc>
      </w:tr>
      <w:tr w:rsidR="00307989" w14:paraId="753E2747" w14:textId="77777777" w:rsidTr="00307989">
        <w:trPr>
          <w:jc w:val="center"/>
        </w:trPr>
        <w:tc>
          <w:tcPr>
            <w:tcW w:w="265" w:type="dxa"/>
          </w:tcPr>
          <w:p w14:paraId="65C7F69D" w14:textId="54F4C37F" w:rsidR="00307989" w:rsidRPr="00F00E9B" w:rsidRDefault="00307989" w:rsidP="00307989">
            <w:pPr>
              <w:pBdr>
                <w:top w:val="nil"/>
                <w:left w:val="nil"/>
                <w:bottom w:val="nil"/>
                <w:right w:val="nil"/>
                <w:between w:val="nil"/>
              </w:pBdr>
              <w:spacing w:line="240" w:lineRule="auto"/>
              <w:rPr>
                <w:sz w:val="18"/>
                <w:szCs w:val="18"/>
              </w:rPr>
            </w:pPr>
            <w:r>
              <w:rPr>
                <w:sz w:val="18"/>
                <w:szCs w:val="18"/>
              </w:rPr>
              <w:t>3</w:t>
            </w:r>
          </w:p>
        </w:tc>
        <w:tc>
          <w:tcPr>
            <w:tcW w:w="4050" w:type="dxa"/>
            <w:shd w:val="clear" w:color="auto" w:fill="auto"/>
          </w:tcPr>
          <w:p w14:paraId="02DDB373" w14:textId="38FE9526" w:rsidR="00307989" w:rsidRPr="00F00E9B" w:rsidRDefault="00307989">
            <w:pPr>
              <w:pBdr>
                <w:top w:val="nil"/>
                <w:left w:val="nil"/>
                <w:bottom w:val="nil"/>
                <w:right w:val="nil"/>
                <w:between w:val="nil"/>
              </w:pBdr>
              <w:spacing w:line="240" w:lineRule="auto"/>
              <w:jc w:val="left"/>
              <w:rPr>
                <w:sz w:val="18"/>
                <w:szCs w:val="18"/>
              </w:rPr>
            </w:pPr>
            <w:r w:rsidRPr="00F00E9B">
              <w:rPr>
                <w:sz w:val="18"/>
                <w:szCs w:val="18"/>
              </w:rPr>
              <w:t>Baseline and new acceleration feature</w:t>
            </w:r>
          </w:p>
        </w:tc>
        <w:tc>
          <w:tcPr>
            <w:tcW w:w="990" w:type="dxa"/>
            <w:shd w:val="clear" w:color="auto" w:fill="auto"/>
          </w:tcPr>
          <w:p w14:paraId="0E39E9AB"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75.83</w:t>
            </w:r>
          </w:p>
        </w:tc>
        <w:tc>
          <w:tcPr>
            <w:tcW w:w="990" w:type="dxa"/>
          </w:tcPr>
          <w:p w14:paraId="5EC60303"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65.48</w:t>
            </w:r>
          </w:p>
        </w:tc>
        <w:tc>
          <w:tcPr>
            <w:tcW w:w="990" w:type="dxa"/>
            <w:shd w:val="clear" w:color="auto" w:fill="auto"/>
          </w:tcPr>
          <w:p w14:paraId="6D6E7C47"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77.00</w:t>
            </w:r>
          </w:p>
        </w:tc>
        <w:tc>
          <w:tcPr>
            <w:tcW w:w="810" w:type="dxa"/>
          </w:tcPr>
          <w:p w14:paraId="42A2A91A"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64.00</w:t>
            </w:r>
          </w:p>
        </w:tc>
      </w:tr>
      <w:tr w:rsidR="00307989" w14:paraId="5C5F5262" w14:textId="77777777" w:rsidTr="00307989">
        <w:trPr>
          <w:jc w:val="center"/>
        </w:trPr>
        <w:tc>
          <w:tcPr>
            <w:tcW w:w="265" w:type="dxa"/>
          </w:tcPr>
          <w:p w14:paraId="72B38400" w14:textId="4CFCC963" w:rsidR="00307989" w:rsidRPr="00F00E9B" w:rsidRDefault="00307989" w:rsidP="00307989">
            <w:pPr>
              <w:pBdr>
                <w:top w:val="nil"/>
                <w:left w:val="nil"/>
                <w:bottom w:val="nil"/>
                <w:right w:val="nil"/>
                <w:between w:val="nil"/>
              </w:pBdr>
              <w:spacing w:line="240" w:lineRule="auto"/>
              <w:rPr>
                <w:sz w:val="18"/>
                <w:szCs w:val="18"/>
              </w:rPr>
            </w:pPr>
            <w:r>
              <w:rPr>
                <w:sz w:val="18"/>
                <w:szCs w:val="18"/>
              </w:rPr>
              <w:t>4</w:t>
            </w:r>
          </w:p>
        </w:tc>
        <w:tc>
          <w:tcPr>
            <w:tcW w:w="4050" w:type="dxa"/>
            <w:shd w:val="clear" w:color="auto" w:fill="auto"/>
          </w:tcPr>
          <w:p w14:paraId="6C75D104" w14:textId="0E3780D6" w:rsidR="00307989" w:rsidRPr="00F00E9B" w:rsidRDefault="00307989">
            <w:pPr>
              <w:pBdr>
                <w:top w:val="nil"/>
                <w:left w:val="nil"/>
                <w:bottom w:val="nil"/>
                <w:right w:val="nil"/>
                <w:between w:val="nil"/>
              </w:pBdr>
              <w:spacing w:line="240" w:lineRule="auto"/>
              <w:jc w:val="left"/>
              <w:rPr>
                <w:sz w:val="18"/>
                <w:szCs w:val="18"/>
              </w:rPr>
            </w:pPr>
            <w:r w:rsidRPr="00F00E9B">
              <w:rPr>
                <w:sz w:val="18"/>
                <w:szCs w:val="18"/>
              </w:rPr>
              <w:t xml:space="preserve">Baseline, encoder features and new acceleration </w:t>
            </w:r>
            <w:proofErr w:type="gramStart"/>
            <w:r w:rsidRPr="00F00E9B">
              <w:rPr>
                <w:sz w:val="18"/>
                <w:szCs w:val="18"/>
              </w:rPr>
              <w:t>feature</w:t>
            </w:r>
            <w:proofErr w:type="gramEnd"/>
          </w:p>
        </w:tc>
        <w:tc>
          <w:tcPr>
            <w:tcW w:w="990" w:type="dxa"/>
            <w:shd w:val="clear" w:color="auto" w:fill="auto"/>
          </w:tcPr>
          <w:p w14:paraId="7EE07AF7"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85.56</w:t>
            </w:r>
          </w:p>
        </w:tc>
        <w:tc>
          <w:tcPr>
            <w:tcW w:w="990" w:type="dxa"/>
          </w:tcPr>
          <w:p w14:paraId="04DA40F5"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81.67</w:t>
            </w:r>
          </w:p>
        </w:tc>
        <w:tc>
          <w:tcPr>
            <w:tcW w:w="990" w:type="dxa"/>
            <w:shd w:val="clear" w:color="auto" w:fill="auto"/>
          </w:tcPr>
          <w:p w14:paraId="43FAA7C8"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81.00</w:t>
            </w:r>
          </w:p>
        </w:tc>
        <w:tc>
          <w:tcPr>
            <w:tcW w:w="810" w:type="dxa"/>
          </w:tcPr>
          <w:p w14:paraId="02038704"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87.67</w:t>
            </w:r>
          </w:p>
        </w:tc>
      </w:tr>
    </w:tbl>
    <w:p w14:paraId="4FE860B4" w14:textId="77777777" w:rsidR="009130F8" w:rsidRDefault="009130F8">
      <w:pPr>
        <w:spacing w:line="228" w:lineRule="auto"/>
      </w:pPr>
    </w:p>
    <w:p w14:paraId="20D2C7D6" w14:textId="77777777" w:rsidR="009130F8" w:rsidRDefault="003D0726" w:rsidP="00F00E9B">
      <w:pPr>
        <w:spacing w:before="120" w:after="240" w:line="228" w:lineRule="auto"/>
        <w:ind w:firstLine="990"/>
        <w:jc w:val="center"/>
        <w:rPr>
          <w:sz w:val="18"/>
          <w:szCs w:val="18"/>
        </w:rPr>
      </w:pPr>
      <w:r>
        <w:rPr>
          <w:noProof/>
        </w:rPr>
        <w:drawing>
          <wp:inline distT="0" distB="0" distL="0" distR="0" wp14:anchorId="2A5B7D19" wp14:editId="6FCDA73B">
            <wp:extent cx="3423513" cy="2081530"/>
            <wp:effectExtent l="0" t="0" r="5715" b="0"/>
            <wp:docPr id="20" name="image1.png"/>
            <wp:cNvGraphicFramePr/>
            <a:graphic xmlns:a="http://schemas.openxmlformats.org/drawingml/2006/main">
              <a:graphicData uri="http://schemas.openxmlformats.org/drawingml/2006/picture">
                <pic:pic xmlns:pic="http://schemas.openxmlformats.org/drawingml/2006/picture">
                  <pic:nvPicPr>
                    <pic:cNvPr id="20" name="image1.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3428306" cy="2084444"/>
                    </a:xfrm>
                    <a:prstGeom prst="rect">
                      <a:avLst/>
                    </a:prstGeom>
                    <a:ln/>
                  </pic:spPr>
                </pic:pic>
              </a:graphicData>
            </a:graphic>
          </wp:inline>
        </w:drawing>
      </w:r>
    </w:p>
    <w:p w14:paraId="51492C8A" w14:textId="185E3C97" w:rsidR="009130F8" w:rsidRPr="005B6C0B" w:rsidRDefault="003D0726">
      <w:pPr>
        <w:pBdr>
          <w:top w:val="nil"/>
          <w:left w:val="nil"/>
          <w:bottom w:val="nil"/>
          <w:right w:val="nil"/>
          <w:between w:val="nil"/>
        </w:pBdr>
        <w:spacing w:before="120" w:after="240" w:line="228" w:lineRule="auto"/>
        <w:ind w:left="2608"/>
        <w:jc w:val="left"/>
        <w:rPr>
          <w:color w:val="auto"/>
          <w:sz w:val="24"/>
          <w:szCs w:val="24"/>
        </w:rPr>
      </w:pPr>
      <w:r w:rsidRPr="005B6C0B">
        <w:rPr>
          <w:b/>
          <w:color w:val="auto"/>
          <w:sz w:val="18"/>
          <w:szCs w:val="18"/>
        </w:rPr>
        <w:t>Figure 2</w:t>
      </w:r>
      <w:r w:rsidRPr="005B6C0B">
        <w:rPr>
          <w:color w:val="auto"/>
          <w:sz w:val="18"/>
          <w:szCs w:val="18"/>
        </w:rPr>
        <w:t xml:space="preserve">. The confusion matrix of </w:t>
      </w:r>
      <w:r w:rsidR="00307989" w:rsidRPr="005B6C0B">
        <w:rPr>
          <w:color w:val="auto"/>
          <w:sz w:val="18"/>
          <w:szCs w:val="18"/>
        </w:rPr>
        <w:t>the 4</w:t>
      </w:r>
      <w:r w:rsidR="00307989" w:rsidRPr="005B6C0B">
        <w:rPr>
          <w:color w:val="auto"/>
          <w:sz w:val="18"/>
          <w:szCs w:val="18"/>
          <w:vertAlign w:val="superscript"/>
        </w:rPr>
        <w:t>th</w:t>
      </w:r>
      <w:r w:rsidR="00307989" w:rsidRPr="005B6C0B">
        <w:rPr>
          <w:color w:val="auto"/>
          <w:sz w:val="18"/>
          <w:szCs w:val="18"/>
        </w:rPr>
        <w:t xml:space="preserve"> </w:t>
      </w:r>
      <w:r w:rsidRPr="005B6C0B">
        <w:rPr>
          <w:color w:val="auto"/>
          <w:sz w:val="18"/>
          <w:szCs w:val="18"/>
        </w:rPr>
        <w:t xml:space="preserve">classifier </w:t>
      </w:r>
      <w:r w:rsidR="003A5625" w:rsidRPr="005B6C0B">
        <w:rPr>
          <w:color w:val="auto"/>
          <w:sz w:val="18"/>
          <w:szCs w:val="18"/>
        </w:rPr>
        <w:t>(</w:t>
      </w:r>
      <w:r w:rsidR="000D0F50" w:rsidRPr="005B6C0B">
        <w:rPr>
          <w:color w:val="auto"/>
          <w:sz w:val="18"/>
          <w:szCs w:val="18"/>
        </w:rPr>
        <w:t>from table 3</w:t>
      </w:r>
      <w:r w:rsidR="003A5625" w:rsidRPr="005B6C0B">
        <w:rPr>
          <w:color w:val="auto"/>
          <w:sz w:val="18"/>
          <w:szCs w:val="18"/>
        </w:rPr>
        <w:t>)</w:t>
      </w:r>
    </w:p>
    <w:p w14:paraId="7F3E9520" w14:textId="77777777" w:rsidR="009130F8" w:rsidRDefault="003D0726">
      <w:pPr>
        <w:pBdr>
          <w:top w:val="nil"/>
          <w:left w:val="nil"/>
          <w:bottom w:val="nil"/>
          <w:right w:val="nil"/>
          <w:between w:val="nil"/>
        </w:pBdr>
        <w:spacing w:before="240" w:after="60" w:line="228" w:lineRule="auto"/>
        <w:ind w:left="2608"/>
        <w:jc w:val="left"/>
        <w:rPr>
          <w:b/>
        </w:rPr>
      </w:pPr>
      <w:r>
        <w:rPr>
          <w:b/>
        </w:rPr>
        <w:t>8. Discussion</w:t>
      </w:r>
    </w:p>
    <w:p w14:paraId="5E1CB96A" w14:textId="3D7CC40C" w:rsidR="009130F8" w:rsidRPr="005B6C0B" w:rsidRDefault="003D0726" w:rsidP="005D4960">
      <w:pPr>
        <w:pBdr>
          <w:top w:val="nil"/>
          <w:left w:val="nil"/>
          <w:bottom w:val="nil"/>
          <w:right w:val="nil"/>
          <w:between w:val="nil"/>
        </w:pBdr>
        <w:spacing w:line="228" w:lineRule="auto"/>
        <w:ind w:left="2608" w:firstLine="425"/>
        <w:rPr>
          <w:color w:val="auto"/>
        </w:rPr>
      </w:pPr>
      <w:r>
        <w:t xml:space="preserve">As shown in Table </w:t>
      </w:r>
      <w:r w:rsidRPr="005B6C0B">
        <w:rPr>
          <w:color w:val="auto"/>
        </w:rPr>
        <w:t xml:space="preserve">3, the performance of the new proposed multi-modal approach is better than the previously suggested single modal approach. </w:t>
      </w:r>
      <w:r w:rsidR="00307989" w:rsidRPr="005B6C0B">
        <w:rPr>
          <w:color w:val="auto"/>
        </w:rPr>
        <w:t>The a</w:t>
      </w:r>
      <w:r w:rsidRPr="005B6C0B">
        <w:rPr>
          <w:color w:val="auto"/>
        </w:rPr>
        <w:t xml:space="preserve">dded encoder features and new acceleration feature have improved not only the accuracy, but also other main metrics such as </w:t>
      </w:r>
      <w:r w:rsidR="009E0A19" w:rsidRPr="005B6C0B">
        <w:rPr>
          <w:color w:val="auto"/>
        </w:rPr>
        <w:t>recall</w:t>
      </w:r>
      <w:r w:rsidRPr="005B6C0B">
        <w:rPr>
          <w:color w:val="auto"/>
        </w:rPr>
        <w:t xml:space="preserve"> and precision. It is obvious that the classifier is </w:t>
      </w:r>
      <w:r w:rsidR="005D4960" w:rsidRPr="005B6C0B">
        <w:rPr>
          <w:color w:val="auto"/>
        </w:rPr>
        <w:t xml:space="preserve">more </w:t>
      </w:r>
      <w:r w:rsidRPr="005B6C0B">
        <w:rPr>
          <w:color w:val="auto"/>
        </w:rPr>
        <w:t>reliable in both situations whether predicting normal or autistic cases. The confusion matrix of the classifier represents the same result (Fig2)</w:t>
      </w:r>
      <w:r w:rsidR="00307989" w:rsidRPr="005B6C0B">
        <w:rPr>
          <w:color w:val="auto"/>
        </w:rPr>
        <w:t>.</w:t>
      </w:r>
      <w:r w:rsidRPr="005B6C0B">
        <w:rPr>
          <w:color w:val="auto"/>
        </w:rPr>
        <w:t xml:space="preserve"> True positive (</w:t>
      </w:r>
      <w:r w:rsidR="005D4960" w:rsidRPr="005B6C0B">
        <w:rPr>
          <w:color w:val="auto"/>
        </w:rPr>
        <w:t>A</w:t>
      </w:r>
      <w:r w:rsidRPr="005B6C0B">
        <w:rPr>
          <w:color w:val="auto"/>
        </w:rPr>
        <w:t>) and true negative (</w:t>
      </w:r>
      <w:r w:rsidR="005D4960" w:rsidRPr="005B6C0B">
        <w:rPr>
          <w:color w:val="auto"/>
        </w:rPr>
        <w:t>TD</w:t>
      </w:r>
      <w:r w:rsidRPr="005B6C0B">
        <w:rPr>
          <w:color w:val="auto"/>
        </w:rPr>
        <w:t xml:space="preserve">) values are considerably higher than the false negative and false positive values. </w:t>
      </w:r>
    </w:p>
    <w:p w14:paraId="462B284D" w14:textId="7617C38B" w:rsidR="009130F8" w:rsidRDefault="003D0726">
      <w:pPr>
        <w:pBdr>
          <w:top w:val="nil"/>
          <w:left w:val="nil"/>
          <w:bottom w:val="nil"/>
          <w:right w:val="nil"/>
          <w:between w:val="nil"/>
        </w:pBdr>
        <w:spacing w:line="228" w:lineRule="auto"/>
        <w:ind w:left="2608" w:firstLine="425"/>
      </w:pPr>
      <w:r>
        <w:t xml:space="preserve">The novelty of this research is </w:t>
      </w:r>
      <w:r w:rsidR="00944F90">
        <w:t xml:space="preserve">in </w:t>
      </w:r>
      <w:r>
        <w:t xml:space="preserve">its multi-modality structure </w:t>
      </w:r>
      <w:r w:rsidR="005D4960">
        <w:t xml:space="preserve">that </w:t>
      </w:r>
      <w:r>
        <w:t xml:space="preserve">resulting in the examination of ASD through a wider variety of symptoms. </w:t>
      </w:r>
      <w:proofErr w:type="gramStart"/>
      <w:r>
        <w:t>In order to</w:t>
      </w:r>
      <w:proofErr w:type="gramEnd"/>
      <w:r>
        <w:t xml:space="preserve"> reach this purpose, </w:t>
      </w:r>
      <w:r w:rsidR="00944F90">
        <w:t xml:space="preserve">shaft </w:t>
      </w:r>
      <w:r>
        <w:t xml:space="preserve">encoders are added to the system, </w:t>
      </w:r>
      <w:r w:rsidR="00944F90">
        <w:t>that</w:t>
      </w:r>
      <w:r>
        <w:t xml:space="preserve"> increases the number of features. Since having a smaller learning space enhances the model functionality, feature reduction algorithms are implemented on each modality separately. After applying two-stage feature reduction, including high correlated features elimination and most important features selection, selected features are combined. Ultimately, the data is classified based on the early fusion method, leading to the best result.</w:t>
      </w:r>
    </w:p>
    <w:p w14:paraId="00B5F64E" w14:textId="77777777" w:rsidR="009130F8" w:rsidRDefault="003D0726">
      <w:pPr>
        <w:pBdr>
          <w:top w:val="nil"/>
          <w:left w:val="nil"/>
          <w:bottom w:val="nil"/>
          <w:right w:val="nil"/>
          <w:between w:val="nil"/>
        </w:pBdr>
        <w:spacing w:before="240" w:after="60" w:line="228" w:lineRule="auto"/>
        <w:ind w:left="2608"/>
        <w:jc w:val="left"/>
        <w:rPr>
          <w:b/>
        </w:rPr>
      </w:pPr>
      <w:r>
        <w:rPr>
          <w:b/>
        </w:rPr>
        <w:t>9. Conclusion</w:t>
      </w:r>
    </w:p>
    <w:p w14:paraId="5FB6CA21" w14:textId="237904A3" w:rsidR="009130F8" w:rsidRDefault="003D0726">
      <w:pPr>
        <w:pBdr>
          <w:top w:val="nil"/>
          <w:left w:val="nil"/>
          <w:bottom w:val="nil"/>
          <w:right w:val="nil"/>
          <w:between w:val="nil"/>
        </w:pBdr>
        <w:spacing w:line="228" w:lineRule="auto"/>
        <w:ind w:left="2608" w:firstLine="425"/>
      </w:pPr>
      <w:r>
        <w:t xml:space="preserve">In this paper, we introduced the intelligent toy car 2.0 by which multi-modal ASD screening is planned. The new design incorporates shaft encoders to capture the tendency of children with ASD in rotating </w:t>
      </w:r>
      <w:r w:rsidR="0004386D">
        <w:t>obje</w:t>
      </w:r>
      <w:r w:rsidR="00944F90">
        <w:t>c</w:t>
      </w:r>
      <w:r w:rsidR="0004386D">
        <w:t>ts</w:t>
      </w:r>
      <w:r>
        <w:t>. Furthermore, we improved the feature selection strategy to increase the system accuracy by multi-modal ASD symptoms</w:t>
      </w:r>
      <w:r w:rsidR="005D4960">
        <w:t xml:space="preserve"> </w:t>
      </w:r>
      <w:r w:rsidR="005D4960" w:rsidRPr="005D4960">
        <w:t>analy</w:t>
      </w:r>
      <w:r w:rsidR="00944F90">
        <w:t>sis</w:t>
      </w:r>
      <w:r>
        <w:t>. The advantage of this system over other screening methods is</w:t>
      </w:r>
      <w:r w:rsidR="00944F90">
        <w:t xml:space="preserve"> in</w:t>
      </w:r>
      <w:r>
        <w:t xml:space="preserve"> its low cost and limited need for exper</w:t>
      </w:r>
      <w:r w:rsidR="005D4960">
        <w:t>ts which make</w:t>
      </w:r>
      <w:r>
        <w:t xml:space="preserve"> </w:t>
      </w:r>
      <w:r w:rsidR="00944F90">
        <w:t>it</w:t>
      </w:r>
      <w:r w:rsidR="005D4960">
        <w:t xml:space="preserve"> a prominent option for initial ASD screening</w:t>
      </w:r>
      <w:r>
        <w:t xml:space="preserve"> at homes, daycares, or clinics. </w:t>
      </w:r>
    </w:p>
    <w:p w14:paraId="02752BE2" w14:textId="5D796ADB" w:rsidR="009130F8" w:rsidRDefault="003D0726">
      <w:pPr>
        <w:pBdr>
          <w:top w:val="nil"/>
          <w:left w:val="nil"/>
          <w:bottom w:val="nil"/>
          <w:right w:val="nil"/>
          <w:between w:val="nil"/>
        </w:pBdr>
        <w:spacing w:line="228" w:lineRule="auto"/>
        <w:ind w:left="2608" w:firstLine="425"/>
      </w:pPr>
      <w:r>
        <w:t xml:space="preserve">For future work, we </w:t>
      </w:r>
      <w:proofErr w:type="gramStart"/>
      <w:r>
        <w:t>have to</w:t>
      </w:r>
      <w:proofErr w:type="gramEnd"/>
      <w:r>
        <w:t xml:space="preserve"> test the system on a wider population and test it on a variety of cognitive deficits to see if it can differentiate between different cognitive deficits or not. Consequently, at this stage, it can be used as a warning system to alarm the parents and caregivers to perform a further evaluation through experts. </w:t>
      </w:r>
      <w:bookmarkStart w:id="18" w:name="_Hlk125883748"/>
      <w:ins w:id="19" w:author="Lily Mo" w:date="2023-01-29T11:18:00Z">
        <w:r w:rsidR="004B323A">
          <w:t xml:space="preserve">Furthermore, we </w:t>
        </w:r>
        <w:proofErr w:type="gramStart"/>
        <w:r w:rsidR="004B323A">
          <w:t>have to</w:t>
        </w:r>
        <w:proofErr w:type="gramEnd"/>
        <w:r w:rsidR="004B323A">
          <w:t xml:space="preserve"> investigate the effects of size, shape, and color of the car on the </w:t>
        </w:r>
      </w:ins>
      <w:ins w:id="20" w:author="Lily Mo" w:date="2023-01-29T11:19:00Z">
        <w:r w:rsidR="004B323A">
          <w:t>results and the usage of ASD children.</w:t>
        </w:r>
        <w:bookmarkEnd w:id="18"/>
        <w:r w:rsidR="004B323A">
          <w:t xml:space="preserve">  </w:t>
        </w:r>
      </w:ins>
    </w:p>
    <w:p w14:paraId="3DCF3877" w14:textId="70F50488" w:rsidR="009130F8" w:rsidRDefault="003D0726" w:rsidP="005D4960">
      <w:pPr>
        <w:pBdr>
          <w:top w:val="nil"/>
          <w:left w:val="nil"/>
          <w:bottom w:val="nil"/>
          <w:right w:val="nil"/>
          <w:between w:val="nil"/>
        </w:pBdr>
        <w:spacing w:line="228" w:lineRule="auto"/>
        <w:ind w:left="2608" w:firstLine="425"/>
      </w:pPr>
      <w:r>
        <w:t xml:space="preserve">Finally, the intelligent toy car can be used besides other screening devices to increase the accuracy by considering other modalities of children with ASD.  We expect that having more modalities observed can help </w:t>
      </w:r>
      <w:r w:rsidR="00944F90">
        <w:t>for</w:t>
      </w:r>
      <w:r>
        <w:t xml:space="preserve"> better screening.</w:t>
      </w:r>
    </w:p>
    <w:p w14:paraId="51B5F742" w14:textId="77777777" w:rsidR="009130F8" w:rsidRDefault="009130F8">
      <w:pPr>
        <w:pBdr>
          <w:top w:val="nil"/>
          <w:left w:val="nil"/>
          <w:bottom w:val="nil"/>
          <w:right w:val="nil"/>
          <w:between w:val="nil"/>
        </w:pBdr>
        <w:spacing w:line="228" w:lineRule="auto"/>
      </w:pPr>
    </w:p>
    <w:p w14:paraId="4CDB8A80" w14:textId="77777777" w:rsidR="009130F8" w:rsidRDefault="009130F8">
      <w:pPr>
        <w:pBdr>
          <w:top w:val="nil"/>
          <w:left w:val="nil"/>
          <w:bottom w:val="nil"/>
          <w:right w:val="nil"/>
          <w:between w:val="nil"/>
        </w:pBdr>
        <w:spacing w:line="228" w:lineRule="auto"/>
      </w:pPr>
    </w:p>
    <w:p w14:paraId="1D5D1D14" w14:textId="77777777" w:rsidR="009130F8" w:rsidRDefault="003D0726">
      <w:pPr>
        <w:pBdr>
          <w:top w:val="nil"/>
          <w:left w:val="nil"/>
          <w:bottom w:val="nil"/>
          <w:right w:val="nil"/>
          <w:between w:val="nil"/>
        </w:pBdr>
        <w:spacing w:before="240" w:after="60" w:line="228" w:lineRule="auto"/>
        <w:jc w:val="left"/>
        <w:rPr>
          <w:b/>
        </w:rPr>
      </w:pPr>
      <w:r>
        <w:rPr>
          <w:b/>
        </w:rPr>
        <w:t>References</w:t>
      </w:r>
    </w:p>
    <w:p w14:paraId="6F2C8A3E" w14:textId="77777777" w:rsidR="006B2CCE" w:rsidRDefault="006B2CCE">
      <w:pPr>
        <w:pBdr>
          <w:top w:val="nil"/>
          <w:left w:val="nil"/>
          <w:bottom w:val="nil"/>
          <w:right w:val="nil"/>
          <w:between w:val="nil"/>
        </w:pBdr>
        <w:spacing w:line="240" w:lineRule="auto"/>
      </w:pPr>
    </w:p>
    <w:p w14:paraId="620C996B" w14:textId="77777777" w:rsidR="006B2CCE" w:rsidRDefault="006B2CCE">
      <w:pPr>
        <w:pBdr>
          <w:top w:val="nil"/>
          <w:left w:val="nil"/>
          <w:bottom w:val="nil"/>
          <w:right w:val="nil"/>
          <w:between w:val="nil"/>
        </w:pBdr>
        <w:spacing w:line="240" w:lineRule="auto"/>
      </w:pPr>
    </w:p>
    <w:p w14:paraId="72946AEB" w14:textId="77777777" w:rsidR="00851913" w:rsidRPr="00851913" w:rsidRDefault="006B2CCE" w:rsidP="00851913">
      <w:pPr>
        <w:pStyle w:val="EndNoteBibliography"/>
        <w:ind w:left="720" w:hanging="720"/>
        <w:rPr>
          <w:noProof/>
        </w:rPr>
      </w:pPr>
      <w:r>
        <w:fldChar w:fldCharType="begin"/>
      </w:r>
      <w:r>
        <w:instrText xml:space="preserve"> ADDIN EN.REFLIST </w:instrText>
      </w:r>
      <w:r>
        <w:fldChar w:fldCharType="separate"/>
      </w:r>
      <w:r w:rsidR="00851913" w:rsidRPr="00851913">
        <w:rPr>
          <w:noProof/>
        </w:rPr>
        <w:t>1.</w:t>
      </w:r>
      <w:r w:rsidR="00851913" w:rsidRPr="00851913">
        <w:rPr>
          <w:noProof/>
        </w:rPr>
        <w:tab/>
        <w:t xml:space="preserve">Edition, F., </w:t>
      </w:r>
      <w:r w:rsidR="00851913" w:rsidRPr="00851913">
        <w:rPr>
          <w:i/>
          <w:noProof/>
        </w:rPr>
        <w:t>Diagnostic and statistical manual of mental disorders.</w:t>
      </w:r>
      <w:r w:rsidR="00851913" w:rsidRPr="00851913">
        <w:rPr>
          <w:noProof/>
        </w:rPr>
        <w:t xml:space="preserve"> Am Psychiatric Assoc, 2013. </w:t>
      </w:r>
      <w:r w:rsidR="00851913" w:rsidRPr="00851913">
        <w:rPr>
          <w:b/>
          <w:noProof/>
        </w:rPr>
        <w:t>21</w:t>
      </w:r>
      <w:r w:rsidR="00851913" w:rsidRPr="00851913">
        <w:rPr>
          <w:noProof/>
        </w:rPr>
        <w:t>(21): p. 591-643.</w:t>
      </w:r>
    </w:p>
    <w:p w14:paraId="13541609" w14:textId="77777777" w:rsidR="00851913" w:rsidRPr="00851913" w:rsidRDefault="00851913" w:rsidP="00851913">
      <w:pPr>
        <w:pStyle w:val="EndNoteBibliography"/>
        <w:ind w:left="720" w:hanging="720"/>
        <w:rPr>
          <w:noProof/>
        </w:rPr>
      </w:pPr>
      <w:r w:rsidRPr="00851913">
        <w:rPr>
          <w:noProof/>
        </w:rPr>
        <w:t>2.</w:t>
      </w:r>
      <w:r w:rsidRPr="00851913">
        <w:rPr>
          <w:noProof/>
        </w:rPr>
        <w:tab/>
        <w:t xml:space="preserve">Investigators, A.a.D.D.M.N.S.Y.P., </w:t>
      </w:r>
      <w:r w:rsidRPr="00851913">
        <w:rPr>
          <w:i/>
          <w:noProof/>
        </w:rPr>
        <w:t>Prevalence of autism spectrum disorder among children aged 8 years—autism and developmental disabilities monitoring network, 11 sites, United States, 2010.</w:t>
      </w:r>
      <w:r w:rsidRPr="00851913">
        <w:rPr>
          <w:noProof/>
        </w:rPr>
        <w:t xml:space="preserve"> Morbidity and Mortality Weekly Report: Surveillance Summaries, 2014. </w:t>
      </w:r>
      <w:r w:rsidRPr="00851913">
        <w:rPr>
          <w:b/>
          <w:noProof/>
        </w:rPr>
        <w:t>63</w:t>
      </w:r>
      <w:r w:rsidRPr="00851913">
        <w:rPr>
          <w:noProof/>
        </w:rPr>
        <w:t>(2): p. 1-21.</w:t>
      </w:r>
    </w:p>
    <w:p w14:paraId="3D5A0B7E" w14:textId="77777777" w:rsidR="00851913" w:rsidRPr="00851913" w:rsidRDefault="00851913" w:rsidP="00851913">
      <w:pPr>
        <w:pStyle w:val="EndNoteBibliography"/>
        <w:ind w:left="720" w:hanging="720"/>
        <w:rPr>
          <w:noProof/>
        </w:rPr>
      </w:pPr>
      <w:r w:rsidRPr="00851913">
        <w:rPr>
          <w:noProof/>
        </w:rPr>
        <w:t>3.</w:t>
      </w:r>
      <w:r w:rsidRPr="00851913">
        <w:rPr>
          <w:noProof/>
        </w:rPr>
        <w:tab/>
        <w:t xml:space="preserve">Thabtah, F. and D. Peebles, </w:t>
      </w:r>
      <w:r w:rsidRPr="00851913">
        <w:rPr>
          <w:i/>
          <w:noProof/>
        </w:rPr>
        <w:t>Early autism screening: a comprehensive review.</w:t>
      </w:r>
      <w:r w:rsidRPr="00851913">
        <w:rPr>
          <w:noProof/>
        </w:rPr>
        <w:t xml:space="preserve"> International journal of environmental research and public health, 2019. </w:t>
      </w:r>
      <w:r w:rsidRPr="00851913">
        <w:rPr>
          <w:b/>
          <w:noProof/>
        </w:rPr>
        <w:t>16</w:t>
      </w:r>
      <w:r w:rsidRPr="00851913">
        <w:rPr>
          <w:noProof/>
        </w:rPr>
        <w:t>(18): p. 3502.</w:t>
      </w:r>
    </w:p>
    <w:p w14:paraId="065309CE" w14:textId="77777777" w:rsidR="00851913" w:rsidRPr="00851913" w:rsidRDefault="00851913" w:rsidP="00851913">
      <w:pPr>
        <w:pStyle w:val="EndNoteBibliography"/>
        <w:ind w:left="720" w:hanging="720"/>
        <w:rPr>
          <w:noProof/>
        </w:rPr>
      </w:pPr>
      <w:r w:rsidRPr="00851913">
        <w:rPr>
          <w:noProof/>
        </w:rPr>
        <w:t>4.</w:t>
      </w:r>
      <w:r w:rsidRPr="00851913">
        <w:rPr>
          <w:noProof/>
        </w:rPr>
        <w:tab/>
        <w:t xml:space="preserve">Brooks, B.A., et al., </w:t>
      </w:r>
      <w:r w:rsidRPr="00851913">
        <w:rPr>
          <w:i/>
          <w:noProof/>
        </w:rPr>
        <w:t>Implementation of web-based autism screening in an urban clinic.</w:t>
      </w:r>
      <w:r w:rsidRPr="00851913">
        <w:rPr>
          <w:noProof/>
        </w:rPr>
        <w:t xml:space="preserve"> Clinical pediatrics, 2016. </w:t>
      </w:r>
      <w:r w:rsidRPr="00851913">
        <w:rPr>
          <w:b/>
          <w:noProof/>
        </w:rPr>
        <w:t>55</w:t>
      </w:r>
      <w:r w:rsidRPr="00851913">
        <w:rPr>
          <w:noProof/>
        </w:rPr>
        <w:t>(10): p. 927-934.</w:t>
      </w:r>
    </w:p>
    <w:p w14:paraId="18AEB776" w14:textId="77777777" w:rsidR="00851913" w:rsidRPr="00851913" w:rsidRDefault="00851913" w:rsidP="00851913">
      <w:pPr>
        <w:pStyle w:val="EndNoteBibliography"/>
        <w:ind w:left="720" w:hanging="720"/>
        <w:rPr>
          <w:noProof/>
        </w:rPr>
      </w:pPr>
      <w:r w:rsidRPr="00851913">
        <w:rPr>
          <w:noProof/>
        </w:rPr>
        <w:t>5.</w:t>
      </w:r>
      <w:r w:rsidRPr="00851913">
        <w:rPr>
          <w:noProof/>
        </w:rPr>
        <w:tab/>
        <w:t xml:space="preserve">Shokoohi-Yekta, M., et al., </w:t>
      </w:r>
      <w:r w:rsidRPr="00851913">
        <w:rPr>
          <w:i/>
          <w:noProof/>
        </w:rPr>
        <w:t>Developing Autism Screening Expert System (ASES).</w:t>
      </w:r>
      <w:r w:rsidRPr="00851913">
        <w:rPr>
          <w:noProof/>
        </w:rPr>
        <w:t xml:space="preserve"> Global Journal on Technology, 2013. </w:t>
      </w:r>
      <w:r w:rsidRPr="00851913">
        <w:rPr>
          <w:b/>
          <w:noProof/>
        </w:rPr>
        <w:t>4</w:t>
      </w:r>
      <w:r w:rsidRPr="00851913">
        <w:rPr>
          <w:noProof/>
        </w:rPr>
        <w:t>(2).</w:t>
      </w:r>
    </w:p>
    <w:p w14:paraId="5E4BD266" w14:textId="77777777" w:rsidR="00851913" w:rsidRPr="00851913" w:rsidRDefault="00851913" w:rsidP="00851913">
      <w:pPr>
        <w:pStyle w:val="EndNoteBibliography"/>
        <w:ind w:left="720" w:hanging="720"/>
        <w:rPr>
          <w:noProof/>
        </w:rPr>
      </w:pPr>
      <w:r w:rsidRPr="00851913">
        <w:rPr>
          <w:noProof/>
        </w:rPr>
        <w:t>6.</w:t>
      </w:r>
      <w:r w:rsidRPr="00851913">
        <w:rPr>
          <w:noProof/>
        </w:rPr>
        <w:tab/>
        <w:t xml:space="preserve">Crane, L., et al., </w:t>
      </w:r>
      <w:r w:rsidRPr="00851913">
        <w:rPr>
          <w:i/>
          <w:noProof/>
        </w:rPr>
        <w:t>Experiences of autism diagnosis: A survey of over 1000 parents in the United Kingdom.</w:t>
      </w:r>
      <w:r w:rsidRPr="00851913">
        <w:rPr>
          <w:noProof/>
        </w:rPr>
        <w:t xml:space="preserve"> Autism, 2016. </w:t>
      </w:r>
      <w:r w:rsidRPr="00851913">
        <w:rPr>
          <w:b/>
          <w:noProof/>
        </w:rPr>
        <w:t>20</w:t>
      </w:r>
      <w:r w:rsidRPr="00851913">
        <w:rPr>
          <w:noProof/>
        </w:rPr>
        <w:t>(2): p. 153-162.</w:t>
      </w:r>
    </w:p>
    <w:p w14:paraId="349769B3" w14:textId="77777777" w:rsidR="00851913" w:rsidRPr="00851913" w:rsidRDefault="00851913" w:rsidP="00851913">
      <w:pPr>
        <w:pStyle w:val="EndNoteBibliography"/>
        <w:ind w:left="720" w:hanging="720"/>
        <w:rPr>
          <w:i/>
          <w:noProof/>
        </w:rPr>
      </w:pPr>
      <w:r w:rsidRPr="00851913">
        <w:rPr>
          <w:noProof/>
        </w:rPr>
        <w:t>7.</w:t>
      </w:r>
      <w:r w:rsidRPr="00851913">
        <w:rPr>
          <w:noProof/>
        </w:rPr>
        <w:tab/>
        <w:t xml:space="preserve">Hewitson, L., </w:t>
      </w:r>
      <w:r w:rsidRPr="00851913">
        <w:rPr>
          <w:i/>
          <w:noProof/>
        </w:rPr>
        <w:t>Scientific challenges in developing biological markers for autism.</w:t>
      </w:r>
    </w:p>
    <w:p w14:paraId="45DF4AD2" w14:textId="77777777" w:rsidR="00851913" w:rsidRPr="00851913" w:rsidRDefault="00851913" w:rsidP="00851913">
      <w:pPr>
        <w:pStyle w:val="EndNoteBibliography"/>
        <w:ind w:left="720" w:hanging="720"/>
        <w:rPr>
          <w:noProof/>
        </w:rPr>
      </w:pPr>
      <w:r w:rsidRPr="00851913">
        <w:rPr>
          <w:noProof/>
        </w:rPr>
        <w:t>8.</w:t>
      </w:r>
      <w:r w:rsidRPr="00851913">
        <w:rPr>
          <w:noProof/>
        </w:rPr>
        <w:tab/>
        <w:t xml:space="preserve">Eslami, T. and F. Saeed. </w:t>
      </w:r>
      <w:r w:rsidRPr="00851913">
        <w:rPr>
          <w:i/>
          <w:noProof/>
        </w:rPr>
        <w:t>Auto-ASD-network: a technique based on deep learning and support vector machines for diagnosing autism spectrum disorder using fMRI data</w:t>
      </w:r>
      <w:r w:rsidRPr="00851913">
        <w:rPr>
          <w:noProof/>
        </w:rPr>
        <w:t>. 2019.</w:t>
      </w:r>
    </w:p>
    <w:p w14:paraId="5BDD2B89" w14:textId="77777777" w:rsidR="00851913" w:rsidRPr="00851913" w:rsidRDefault="00851913" w:rsidP="00851913">
      <w:pPr>
        <w:pStyle w:val="EndNoteBibliography"/>
        <w:ind w:left="720" w:hanging="720"/>
        <w:rPr>
          <w:noProof/>
        </w:rPr>
      </w:pPr>
      <w:r w:rsidRPr="00851913">
        <w:rPr>
          <w:noProof/>
        </w:rPr>
        <w:t>9.</w:t>
      </w:r>
      <w:r w:rsidRPr="00851913">
        <w:rPr>
          <w:noProof/>
        </w:rPr>
        <w:tab/>
        <w:t xml:space="preserve">Bosl, W.J., H. Tager-Flusberg, and C.A. Nelson, </w:t>
      </w:r>
      <w:r w:rsidRPr="00851913">
        <w:rPr>
          <w:i/>
          <w:noProof/>
        </w:rPr>
        <w:t>EEG analytics for early detection of autism spectrum disorder: a data-driven approach.</w:t>
      </w:r>
      <w:r w:rsidRPr="00851913">
        <w:rPr>
          <w:noProof/>
        </w:rPr>
        <w:t xml:space="preserve"> Scientific reports, 2018. </w:t>
      </w:r>
      <w:r w:rsidRPr="00851913">
        <w:rPr>
          <w:b/>
          <w:noProof/>
        </w:rPr>
        <w:t>8</w:t>
      </w:r>
      <w:r w:rsidRPr="00851913">
        <w:rPr>
          <w:noProof/>
        </w:rPr>
        <w:t>(1): p. 1-20.</w:t>
      </w:r>
    </w:p>
    <w:p w14:paraId="111422F8" w14:textId="77777777" w:rsidR="00851913" w:rsidRPr="00851913" w:rsidRDefault="00851913" w:rsidP="00851913">
      <w:pPr>
        <w:pStyle w:val="EndNoteBibliography"/>
        <w:ind w:left="720" w:hanging="720"/>
        <w:rPr>
          <w:noProof/>
        </w:rPr>
      </w:pPr>
      <w:r w:rsidRPr="00851913">
        <w:rPr>
          <w:noProof/>
        </w:rPr>
        <w:t>10.</w:t>
      </w:r>
      <w:r w:rsidRPr="00851913">
        <w:rPr>
          <w:noProof/>
        </w:rPr>
        <w:tab/>
        <w:t xml:space="preserve">Rad, N.M., et al., </w:t>
      </w:r>
      <w:r w:rsidRPr="00851913">
        <w:rPr>
          <w:i/>
          <w:noProof/>
        </w:rPr>
        <w:t>Deep learning for automatic stereotypical motor movement detection using wearable sensors in autism spectrum disorders.</w:t>
      </w:r>
      <w:r w:rsidRPr="00851913">
        <w:rPr>
          <w:noProof/>
        </w:rPr>
        <w:t xml:space="preserve"> Signal Processing, 2018. </w:t>
      </w:r>
      <w:r w:rsidRPr="00851913">
        <w:rPr>
          <w:b/>
          <w:noProof/>
        </w:rPr>
        <w:t>144</w:t>
      </w:r>
      <w:r w:rsidRPr="00851913">
        <w:rPr>
          <w:noProof/>
        </w:rPr>
        <w:t>: p. 180-191.</w:t>
      </w:r>
    </w:p>
    <w:p w14:paraId="35F79B55" w14:textId="77777777" w:rsidR="00851913" w:rsidRPr="00851913" w:rsidRDefault="00851913" w:rsidP="00851913">
      <w:pPr>
        <w:pStyle w:val="EndNoteBibliography"/>
        <w:ind w:left="720" w:hanging="720"/>
        <w:rPr>
          <w:noProof/>
        </w:rPr>
      </w:pPr>
      <w:r w:rsidRPr="00851913">
        <w:rPr>
          <w:noProof/>
        </w:rPr>
        <w:t>11.</w:t>
      </w:r>
      <w:r w:rsidRPr="00851913">
        <w:rPr>
          <w:noProof/>
        </w:rPr>
        <w:tab/>
        <w:t xml:space="preserve">Nag, A., et al., </w:t>
      </w:r>
      <w:r w:rsidRPr="00851913">
        <w:rPr>
          <w:i/>
          <w:noProof/>
        </w:rPr>
        <w:t>Toward continuous social phenotyping: analyzing gaze patterns in an emotion recognition task for children with autism through wearable smart glasses.</w:t>
      </w:r>
      <w:r w:rsidRPr="00851913">
        <w:rPr>
          <w:noProof/>
        </w:rPr>
        <w:t xml:space="preserve"> Journal of medical Internet research, 2020. </w:t>
      </w:r>
      <w:r w:rsidRPr="00851913">
        <w:rPr>
          <w:b/>
          <w:noProof/>
        </w:rPr>
        <w:t>22</w:t>
      </w:r>
      <w:r w:rsidRPr="00851913">
        <w:rPr>
          <w:noProof/>
        </w:rPr>
        <w:t>(4): p. e13810.</w:t>
      </w:r>
    </w:p>
    <w:p w14:paraId="11A9745B" w14:textId="77777777" w:rsidR="00851913" w:rsidRPr="00851913" w:rsidRDefault="00851913" w:rsidP="00851913">
      <w:pPr>
        <w:pStyle w:val="EndNoteBibliography"/>
        <w:ind w:left="720" w:hanging="720"/>
        <w:rPr>
          <w:noProof/>
        </w:rPr>
      </w:pPr>
      <w:r w:rsidRPr="00851913">
        <w:rPr>
          <w:noProof/>
        </w:rPr>
        <w:t>12.</w:t>
      </w:r>
      <w:r w:rsidRPr="00851913">
        <w:rPr>
          <w:noProof/>
        </w:rPr>
        <w:tab/>
        <w:t xml:space="preserve">Moghadas, M. and H. Moradi. </w:t>
      </w:r>
      <w:r w:rsidRPr="00851913">
        <w:rPr>
          <w:i/>
          <w:noProof/>
        </w:rPr>
        <w:t>Analyzing human-robot interaction using machine vision for autism screening</w:t>
      </w:r>
      <w:r w:rsidRPr="00851913">
        <w:rPr>
          <w:noProof/>
        </w:rPr>
        <w:t>. 2018. IEEE.</w:t>
      </w:r>
    </w:p>
    <w:p w14:paraId="614929E3" w14:textId="77777777" w:rsidR="00851913" w:rsidRPr="00851913" w:rsidRDefault="00851913" w:rsidP="00851913">
      <w:pPr>
        <w:pStyle w:val="EndNoteBibliography"/>
        <w:ind w:left="720" w:hanging="720"/>
        <w:rPr>
          <w:noProof/>
        </w:rPr>
      </w:pPr>
      <w:r w:rsidRPr="00851913">
        <w:rPr>
          <w:noProof/>
        </w:rPr>
        <w:t>13.</w:t>
      </w:r>
      <w:r w:rsidRPr="00851913">
        <w:rPr>
          <w:noProof/>
        </w:rPr>
        <w:tab/>
        <w:t xml:space="preserve">Moradi, H., et al. </w:t>
      </w:r>
      <w:r w:rsidRPr="00851913">
        <w:rPr>
          <w:i/>
          <w:noProof/>
        </w:rPr>
        <w:t>Autism screening using an intelligent toy car</w:t>
      </w:r>
      <w:r w:rsidRPr="00851913">
        <w:rPr>
          <w:noProof/>
        </w:rPr>
        <w:t>. 2017. Springer.</w:t>
      </w:r>
    </w:p>
    <w:p w14:paraId="39E08FF9" w14:textId="77777777" w:rsidR="00851913" w:rsidRPr="00851913" w:rsidRDefault="00851913" w:rsidP="00851913">
      <w:pPr>
        <w:pStyle w:val="EndNoteBibliography"/>
        <w:ind w:left="720" w:hanging="720"/>
        <w:rPr>
          <w:noProof/>
        </w:rPr>
      </w:pPr>
      <w:r w:rsidRPr="00851913">
        <w:rPr>
          <w:noProof/>
        </w:rPr>
        <w:t>14.</w:t>
      </w:r>
      <w:r w:rsidRPr="00851913">
        <w:rPr>
          <w:noProof/>
        </w:rPr>
        <w:tab/>
        <w:t xml:space="preserve">Sanchez-Garcia, A.B., et al., </w:t>
      </w:r>
      <w:r w:rsidRPr="00851913">
        <w:rPr>
          <w:i/>
          <w:noProof/>
        </w:rPr>
        <w:t>Toddler screening for autism spectrum disorder: A meta-analysis of diagnostic accuracy.</w:t>
      </w:r>
      <w:r w:rsidRPr="00851913">
        <w:rPr>
          <w:noProof/>
        </w:rPr>
        <w:t xml:space="preserve"> Journal of autism and developmental disorders, 2019. </w:t>
      </w:r>
      <w:r w:rsidRPr="00851913">
        <w:rPr>
          <w:b/>
          <w:noProof/>
        </w:rPr>
        <w:t>49</w:t>
      </w:r>
      <w:r w:rsidRPr="00851913">
        <w:rPr>
          <w:noProof/>
        </w:rPr>
        <w:t>(5): p. 1837-1852.</w:t>
      </w:r>
    </w:p>
    <w:p w14:paraId="45C206C3" w14:textId="77777777" w:rsidR="00851913" w:rsidRPr="00851913" w:rsidRDefault="00851913" w:rsidP="00851913">
      <w:pPr>
        <w:pStyle w:val="EndNoteBibliography"/>
        <w:ind w:left="720" w:hanging="720"/>
        <w:rPr>
          <w:noProof/>
        </w:rPr>
      </w:pPr>
      <w:r w:rsidRPr="00851913">
        <w:rPr>
          <w:noProof/>
        </w:rPr>
        <w:t>15.</w:t>
      </w:r>
      <w:r w:rsidRPr="00851913">
        <w:rPr>
          <w:noProof/>
        </w:rPr>
        <w:tab/>
        <w:t xml:space="preserve">Rakić, M., et al., </w:t>
      </w:r>
      <w:r w:rsidRPr="00851913">
        <w:rPr>
          <w:i/>
          <w:noProof/>
        </w:rPr>
        <w:t>Improving the detection of autism spectrum disorder by combining structural and functional MRI information.</w:t>
      </w:r>
      <w:r w:rsidRPr="00851913">
        <w:rPr>
          <w:noProof/>
        </w:rPr>
        <w:t xml:space="preserve"> NeuroImage: Clinical, 2020. </w:t>
      </w:r>
      <w:r w:rsidRPr="00851913">
        <w:rPr>
          <w:b/>
          <w:noProof/>
        </w:rPr>
        <w:t>25</w:t>
      </w:r>
      <w:r w:rsidRPr="00851913">
        <w:rPr>
          <w:noProof/>
        </w:rPr>
        <w:t>: p. 102181.</w:t>
      </w:r>
    </w:p>
    <w:p w14:paraId="222DA76A" w14:textId="77777777" w:rsidR="00851913" w:rsidRPr="00851913" w:rsidRDefault="00851913" w:rsidP="00851913">
      <w:pPr>
        <w:pStyle w:val="EndNoteBibliography"/>
        <w:ind w:left="720" w:hanging="720"/>
        <w:rPr>
          <w:noProof/>
        </w:rPr>
      </w:pPr>
      <w:r w:rsidRPr="00851913">
        <w:rPr>
          <w:noProof/>
        </w:rPr>
        <w:t>16.</w:t>
      </w:r>
      <w:r w:rsidRPr="00851913">
        <w:rPr>
          <w:noProof/>
        </w:rPr>
        <w:tab/>
        <w:t xml:space="preserve">Kang, J., et al., </w:t>
      </w:r>
      <w:r w:rsidRPr="00851913">
        <w:rPr>
          <w:i/>
          <w:noProof/>
        </w:rPr>
        <w:t>The identification of children with autism spectrum disorder by SVM approach on EEG and eye-tracking data.</w:t>
      </w:r>
      <w:r w:rsidRPr="00851913">
        <w:rPr>
          <w:noProof/>
        </w:rPr>
        <w:t xml:space="preserve"> Computers in biology and medicine, 2020. </w:t>
      </w:r>
      <w:r w:rsidRPr="00851913">
        <w:rPr>
          <w:b/>
          <w:noProof/>
        </w:rPr>
        <w:t>120</w:t>
      </w:r>
      <w:r w:rsidRPr="00851913">
        <w:rPr>
          <w:noProof/>
        </w:rPr>
        <w:t>: p. 103722.</w:t>
      </w:r>
    </w:p>
    <w:p w14:paraId="5AE91AC3" w14:textId="77777777" w:rsidR="00851913" w:rsidRPr="00851913" w:rsidRDefault="00851913" w:rsidP="00851913">
      <w:pPr>
        <w:pStyle w:val="EndNoteBibliography"/>
        <w:ind w:left="720" w:hanging="720"/>
        <w:rPr>
          <w:noProof/>
        </w:rPr>
      </w:pPr>
      <w:r w:rsidRPr="00851913">
        <w:rPr>
          <w:noProof/>
        </w:rPr>
        <w:t>17.</w:t>
      </w:r>
      <w:r w:rsidRPr="00851913">
        <w:rPr>
          <w:noProof/>
        </w:rPr>
        <w:tab/>
        <w:t xml:space="preserve">Coronato, A. and G.D. Pietro. </w:t>
      </w:r>
      <w:r w:rsidRPr="00851913">
        <w:rPr>
          <w:i/>
          <w:noProof/>
        </w:rPr>
        <w:t>Detection of motion disorders of patients with autism spectrum disorders</w:t>
      </w:r>
      <w:r w:rsidRPr="00851913">
        <w:rPr>
          <w:noProof/>
        </w:rPr>
        <w:t xml:space="preserve">. in </w:t>
      </w:r>
      <w:r w:rsidRPr="00851913">
        <w:rPr>
          <w:i/>
          <w:noProof/>
        </w:rPr>
        <w:t>International Workshop on Ambient Assisted Living</w:t>
      </w:r>
      <w:r w:rsidRPr="00851913">
        <w:rPr>
          <w:noProof/>
        </w:rPr>
        <w:t>. 2012. Springer.</w:t>
      </w:r>
    </w:p>
    <w:p w14:paraId="01670339" w14:textId="77777777" w:rsidR="00851913" w:rsidRPr="00851913" w:rsidRDefault="00851913" w:rsidP="00851913">
      <w:pPr>
        <w:pStyle w:val="EndNoteBibliography"/>
        <w:ind w:left="720" w:hanging="720"/>
        <w:rPr>
          <w:noProof/>
        </w:rPr>
      </w:pPr>
      <w:r w:rsidRPr="00851913">
        <w:rPr>
          <w:noProof/>
        </w:rPr>
        <w:t>18.</w:t>
      </w:r>
      <w:r w:rsidRPr="00851913">
        <w:rPr>
          <w:noProof/>
        </w:rPr>
        <w:tab/>
        <w:t xml:space="preserve">Baron-Cohen, S., </w:t>
      </w:r>
      <w:r w:rsidRPr="00851913">
        <w:rPr>
          <w:i/>
          <w:noProof/>
        </w:rPr>
        <w:t>Autism and Asperger syndrome</w:t>
      </w:r>
      <w:r w:rsidRPr="00851913">
        <w:rPr>
          <w:noProof/>
        </w:rPr>
        <w:t>. 2008: OUP Oxford.</w:t>
      </w:r>
    </w:p>
    <w:p w14:paraId="7C5166AB" w14:textId="77777777" w:rsidR="00851913" w:rsidRPr="00851913" w:rsidRDefault="00851913" w:rsidP="00851913">
      <w:pPr>
        <w:pStyle w:val="EndNoteBibliography"/>
        <w:ind w:left="720" w:hanging="720"/>
        <w:rPr>
          <w:noProof/>
        </w:rPr>
      </w:pPr>
      <w:r w:rsidRPr="00851913">
        <w:rPr>
          <w:noProof/>
        </w:rPr>
        <w:t>19.</w:t>
      </w:r>
      <w:r w:rsidRPr="00851913">
        <w:rPr>
          <w:noProof/>
        </w:rPr>
        <w:tab/>
        <w:t xml:space="preserve">Oberleitner, R., G. Abowd, and J.S. Suri, </w:t>
      </w:r>
      <w:r w:rsidRPr="00851913">
        <w:rPr>
          <w:i/>
          <w:noProof/>
        </w:rPr>
        <w:t>Behavior Imaging®’s assessment technology: a mobile infrastructure to transform autism diagnosis and treatment</w:t>
      </w:r>
      <w:r w:rsidRPr="00851913">
        <w:rPr>
          <w:noProof/>
        </w:rPr>
        <w:t xml:space="preserve">, in </w:t>
      </w:r>
      <w:r w:rsidRPr="00851913">
        <w:rPr>
          <w:i/>
          <w:noProof/>
        </w:rPr>
        <w:t>Imaging the Brain in Autism</w:t>
      </w:r>
      <w:r w:rsidRPr="00851913">
        <w:rPr>
          <w:noProof/>
        </w:rPr>
        <w:t>. 2013, Springer. p. 371-380.</w:t>
      </w:r>
    </w:p>
    <w:p w14:paraId="2960DFC1" w14:textId="77777777" w:rsidR="00851913" w:rsidRPr="00851913" w:rsidRDefault="00851913" w:rsidP="00851913">
      <w:pPr>
        <w:pStyle w:val="EndNoteBibliography"/>
        <w:ind w:left="720" w:hanging="720"/>
        <w:rPr>
          <w:noProof/>
        </w:rPr>
      </w:pPr>
      <w:r w:rsidRPr="00851913">
        <w:rPr>
          <w:noProof/>
        </w:rPr>
        <w:t>20.</w:t>
      </w:r>
      <w:r w:rsidRPr="00851913">
        <w:rPr>
          <w:noProof/>
        </w:rPr>
        <w:tab/>
        <w:t xml:space="preserve">Taban, R., A. Parsa, and H. Moradi. </w:t>
      </w:r>
      <w:r w:rsidRPr="00851913">
        <w:rPr>
          <w:i/>
          <w:noProof/>
        </w:rPr>
        <w:t>Tip-Toe Walking Detection Using CPG Parameters from Skeleton Data Gathered by Kinect</w:t>
      </w:r>
      <w:r w:rsidRPr="00851913">
        <w:rPr>
          <w:noProof/>
        </w:rPr>
        <w:t>. 2017. Springer.</w:t>
      </w:r>
    </w:p>
    <w:p w14:paraId="295CCACB" w14:textId="77777777" w:rsidR="00851913" w:rsidRPr="00851913" w:rsidRDefault="00851913" w:rsidP="00851913">
      <w:pPr>
        <w:pStyle w:val="EndNoteBibliography"/>
        <w:ind w:left="720" w:hanging="720"/>
        <w:rPr>
          <w:noProof/>
        </w:rPr>
      </w:pPr>
      <w:r w:rsidRPr="00851913">
        <w:rPr>
          <w:noProof/>
        </w:rPr>
        <w:t>21.</w:t>
      </w:r>
      <w:r w:rsidRPr="00851913">
        <w:rPr>
          <w:noProof/>
        </w:rPr>
        <w:tab/>
        <w:t xml:space="preserve">Sapiro, G., J. Hashemi, and G. Dawson, </w:t>
      </w:r>
      <w:r w:rsidRPr="00851913">
        <w:rPr>
          <w:i/>
          <w:noProof/>
        </w:rPr>
        <w:t>Computer vision and behavioral phenotyping: an autism case study.</w:t>
      </w:r>
      <w:r w:rsidRPr="00851913">
        <w:rPr>
          <w:noProof/>
        </w:rPr>
        <w:t xml:space="preserve"> Current Opinion in Biomedical Engineering, 2019. </w:t>
      </w:r>
      <w:r w:rsidRPr="00851913">
        <w:rPr>
          <w:b/>
          <w:noProof/>
        </w:rPr>
        <w:t>9</w:t>
      </w:r>
      <w:r w:rsidRPr="00851913">
        <w:rPr>
          <w:noProof/>
        </w:rPr>
        <w:t>: p. 14-20.</w:t>
      </w:r>
    </w:p>
    <w:p w14:paraId="1438F825" w14:textId="77777777" w:rsidR="00851913" w:rsidRPr="00851913" w:rsidRDefault="00851913" w:rsidP="00851913">
      <w:pPr>
        <w:pStyle w:val="EndNoteBibliography"/>
        <w:ind w:left="720" w:hanging="720"/>
        <w:rPr>
          <w:noProof/>
        </w:rPr>
      </w:pPr>
      <w:r w:rsidRPr="00851913">
        <w:rPr>
          <w:noProof/>
        </w:rPr>
        <w:t>22.</w:t>
      </w:r>
      <w:r w:rsidRPr="00851913">
        <w:rPr>
          <w:noProof/>
        </w:rPr>
        <w:tab/>
        <w:t xml:space="preserve">Campbell, K., et al., </w:t>
      </w:r>
      <w:r w:rsidRPr="00851913">
        <w:rPr>
          <w:i/>
          <w:noProof/>
        </w:rPr>
        <w:t>Computer vision analysis captures atypical attention in toddlers with autism.</w:t>
      </w:r>
      <w:r w:rsidRPr="00851913">
        <w:rPr>
          <w:noProof/>
        </w:rPr>
        <w:t xml:space="preserve"> Autism, 2019. </w:t>
      </w:r>
      <w:r w:rsidRPr="00851913">
        <w:rPr>
          <w:b/>
          <w:noProof/>
        </w:rPr>
        <w:t>23</w:t>
      </w:r>
      <w:r w:rsidRPr="00851913">
        <w:rPr>
          <w:noProof/>
        </w:rPr>
        <w:t>(3): p. 619-628.</w:t>
      </w:r>
    </w:p>
    <w:p w14:paraId="666FF310" w14:textId="77777777" w:rsidR="00851913" w:rsidRPr="00851913" w:rsidRDefault="00851913" w:rsidP="00851913">
      <w:pPr>
        <w:pStyle w:val="EndNoteBibliography"/>
        <w:ind w:left="720" w:hanging="720"/>
        <w:rPr>
          <w:noProof/>
        </w:rPr>
      </w:pPr>
      <w:r w:rsidRPr="00851913">
        <w:rPr>
          <w:noProof/>
        </w:rPr>
        <w:t>23.</w:t>
      </w:r>
      <w:r w:rsidRPr="00851913">
        <w:rPr>
          <w:noProof/>
        </w:rPr>
        <w:tab/>
        <w:t xml:space="preserve">Lanini, M., et al. </w:t>
      </w:r>
      <w:r w:rsidRPr="00851913">
        <w:rPr>
          <w:i/>
          <w:noProof/>
        </w:rPr>
        <w:t>Sensorized toys to identify the early ‘red flags’ of autistic spectrum disorders in preschoolers</w:t>
      </w:r>
      <w:r w:rsidRPr="00851913">
        <w:rPr>
          <w:noProof/>
        </w:rPr>
        <w:t>. 2018. Springer.</w:t>
      </w:r>
    </w:p>
    <w:p w14:paraId="0323F779" w14:textId="77777777" w:rsidR="00851913" w:rsidRPr="00851913" w:rsidRDefault="00851913" w:rsidP="00851913">
      <w:pPr>
        <w:pStyle w:val="EndNoteBibliography"/>
        <w:ind w:left="720" w:hanging="720"/>
        <w:rPr>
          <w:noProof/>
        </w:rPr>
      </w:pPr>
      <w:r w:rsidRPr="00851913">
        <w:rPr>
          <w:noProof/>
        </w:rPr>
        <w:t>24.</w:t>
      </w:r>
      <w:r w:rsidRPr="00851913">
        <w:rPr>
          <w:noProof/>
        </w:rPr>
        <w:tab/>
        <w:t xml:space="preserve">Boccanfuso, L., et al. </w:t>
      </w:r>
      <w:r w:rsidRPr="00851913">
        <w:rPr>
          <w:i/>
          <w:noProof/>
        </w:rPr>
        <w:t>Emotional robot to examine different play patterns and affective responses of children with and without ASD</w:t>
      </w:r>
      <w:r w:rsidRPr="00851913">
        <w:rPr>
          <w:noProof/>
        </w:rPr>
        <w:t xml:space="preserve">. in </w:t>
      </w:r>
      <w:r w:rsidRPr="00851913">
        <w:rPr>
          <w:i/>
          <w:noProof/>
        </w:rPr>
        <w:t>2016 11th ACM/IEEE International Conference on Human-Robot Interaction (HRI)</w:t>
      </w:r>
      <w:r w:rsidRPr="00851913">
        <w:rPr>
          <w:noProof/>
        </w:rPr>
        <w:t>. 2016. IEEE.</w:t>
      </w:r>
    </w:p>
    <w:p w14:paraId="1EBA7834" w14:textId="77777777" w:rsidR="00851913" w:rsidRPr="00851913" w:rsidRDefault="00851913" w:rsidP="00851913">
      <w:pPr>
        <w:pStyle w:val="EndNoteBibliography"/>
        <w:ind w:left="720" w:hanging="720"/>
        <w:rPr>
          <w:noProof/>
        </w:rPr>
      </w:pPr>
      <w:r w:rsidRPr="00851913">
        <w:rPr>
          <w:noProof/>
        </w:rPr>
        <w:t>25.</w:t>
      </w:r>
      <w:r w:rsidRPr="00851913">
        <w:rPr>
          <w:noProof/>
        </w:rPr>
        <w:tab/>
        <w:t xml:space="preserve">Li, B., et al. </w:t>
      </w:r>
      <w:r w:rsidRPr="00851913">
        <w:rPr>
          <w:i/>
          <w:noProof/>
        </w:rPr>
        <w:t>Human robot activity classification based on accelerometer and gyroscope</w:t>
      </w:r>
      <w:r w:rsidRPr="00851913">
        <w:rPr>
          <w:noProof/>
        </w:rPr>
        <w:t xml:space="preserve">. in </w:t>
      </w:r>
      <w:r w:rsidRPr="00851913">
        <w:rPr>
          <w:i/>
          <w:noProof/>
        </w:rPr>
        <w:t>2016 25th IEEE international symposium on robot and human interactive communication (RO-MAN). Presented at the 2016 25th IEEE international symposium on robot and human interactive communication (RO-MAN)</w:t>
      </w:r>
      <w:r w:rsidRPr="00851913">
        <w:rPr>
          <w:noProof/>
        </w:rPr>
        <w:t>. 2016.</w:t>
      </w:r>
    </w:p>
    <w:p w14:paraId="12C983D2" w14:textId="77777777" w:rsidR="00851913" w:rsidRPr="00851913" w:rsidRDefault="00851913" w:rsidP="00851913">
      <w:pPr>
        <w:pStyle w:val="EndNoteBibliography"/>
        <w:ind w:left="720" w:hanging="720"/>
        <w:rPr>
          <w:noProof/>
        </w:rPr>
      </w:pPr>
      <w:r w:rsidRPr="00851913">
        <w:rPr>
          <w:noProof/>
        </w:rPr>
        <w:t>26.</w:t>
      </w:r>
      <w:r w:rsidRPr="00851913">
        <w:rPr>
          <w:noProof/>
        </w:rPr>
        <w:tab/>
        <w:t xml:space="preserve">Ali, S., et al., </w:t>
      </w:r>
      <w:r w:rsidRPr="00851913">
        <w:rPr>
          <w:i/>
          <w:noProof/>
        </w:rPr>
        <w:t>An experimental trial: Multi-robot therapy for categorization of autism level using hidden Markov model.</w:t>
      </w:r>
      <w:r w:rsidRPr="00851913">
        <w:rPr>
          <w:noProof/>
        </w:rPr>
        <w:t xml:space="preserve"> Journal of Educational Computing Research, 2022. </w:t>
      </w:r>
      <w:r w:rsidRPr="00851913">
        <w:rPr>
          <w:b/>
          <w:noProof/>
        </w:rPr>
        <w:t>60</w:t>
      </w:r>
      <w:r w:rsidRPr="00851913">
        <w:rPr>
          <w:noProof/>
        </w:rPr>
        <w:t>(3): p. 722-741.</w:t>
      </w:r>
    </w:p>
    <w:p w14:paraId="4AE891FD" w14:textId="77777777" w:rsidR="00851913" w:rsidRPr="00851913" w:rsidRDefault="00851913" w:rsidP="00851913">
      <w:pPr>
        <w:pStyle w:val="EndNoteBibliography"/>
        <w:ind w:left="720" w:hanging="720"/>
        <w:rPr>
          <w:noProof/>
        </w:rPr>
      </w:pPr>
      <w:r w:rsidRPr="00851913">
        <w:rPr>
          <w:noProof/>
        </w:rPr>
        <w:t>27.</w:t>
      </w:r>
      <w:r w:rsidRPr="00851913">
        <w:rPr>
          <w:noProof/>
        </w:rPr>
        <w:tab/>
        <w:t xml:space="preserve">Harrop, C., et al., </w:t>
      </w:r>
      <w:r w:rsidRPr="00851913">
        <w:rPr>
          <w:i/>
          <w:noProof/>
        </w:rPr>
        <w:t>Play complexity and toy engagement in preschoolers with autism spectrum disorder: Do girls and boys differ?</w:t>
      </w:r>
      <w:r w:rsidRPr="00851913">
        <w:rPr>
          <w:noProof/>
        </w:rPr>
        <w:t xml:space="preserve"> Autism, 2017. </w:t>
      </w:r>
      <w:r w:rsidRPr="00851913">
        <w:rPr>
          <w:b/>
          <w:noProof/>
        </w:rPr>
        <w:t>21</w:t>
      </w:r>
      <w:r w:rsidRPr="00851913">
        <w:rPr>
          <w:noProof/>
        </w:rPr>
        <w:t>(1): p. 37-50.</w:t>
      </w:r>
    </w:p>
    <w:p w14:paraId="4DB3E76B" w14:textId="77777777" w:rsidR="00851913" w:rsidRPr="00851913" w:rsidRDefault="00851913" w:rsidP="00851913">
      <w:pPr>
        <w:pStyle w:val="EndNoteBibliography"/>
        <w:ind w:left="720" w:hanging="720"/>
        <w:rPr>
          <w:noProof/>
        </w:rPr>
      </w:pPr>
      <w:r w:rsidRPr="00851913">
        <w:rPr>
          <w:noProof/>
        </w:rPr>
        <w:t>28.</w:t>
      </w:r>
      <w:r w:rsidRPr="00851913">
        <w:rPr>
          <w:noProof/>
        </w:rPr>
        <w:tab/>
        <w:t xml:space="preserve">Virtanen, P., et al., </w:t>
      </w:r>
      <w:r w:rsidRPr="00851913">
        <w:rPr>
          <w:i/>
          <w:noProof/>
        </w:rPr>
        <w:t>SciPy 1.0: fundamental algorithms for scientific computing in Python.</w:t>
      </w:r>
      <w:r w:rsidRPr="00851913">
        <w:rPr>
          <w:noProof/>
        </w:rPr>
        <w:t xml:space="preserve"> Nature methods, 2020. </w:t>
      </w:r>
      <w:r w:rsidRPr="00851913">
        <w:rPr>
          <w:b/>
          <w:noProof/>
        </w:rPr>
        <w:t>17</w:t>
      </w:r>
      <w:r w:rsidRPr="00851913">
        <w:rPr>
          <w:noProof/>
        </w:rPr>
        <w:t>(3): p. 261-272.</w:t>
      </w:r>
    </w:p>
    <w:p w14:paraId="6C0604E4" w14:textId="77777777" w:rsidR="00851913" w:rsidRPr="00851913" w:rsidRDefault="00851913" w:rsidP="00851913">
      <w:pPr>
        <w:pStyle w:val="EndNoteBibliography"/>
        <w:ind w:left="720" w:hanging="720"/>
        <w:rPr>
          <w:noProof/>
        </w:rPr>
      </w:pPr>
      <w:r w:rsidRPr="00851913">
        <w:rPr>
          <w:noProof/>
        </w:rPr>
        <w:t>29.</w:t>
      </w:r>
      <w:r w:rsidRPr="00851913">
        <w:rPr>
          <w:noProof/>
        </w:rPr>
        <w:tab/>
        <w:t xml:space="preserve">Pedregosa, F., et al., </w:t>
      </w:r>
      <w:r w:rsidRPr="00851913">
        <w:rPr>
          <w:i/>
          <w:noProof/>
        </w:rPr>
        <w:t>Scikit-learn: Machine learning in Python.</w:t>
      </w:r>
      <w:r w:rsidRPr="00851913">
        <w:rPr>
          <w:noProof/>
        </w:rPr>
        <w:t xml:space="preserve"> the Journal of machine Learning research, 2011. </w:t>
      </w:r>
      <w:r w:rsidRPr="00851913">
        <w:rPr>
          <w:b/>
          <w:noProof/>
        </w:rPr>
        <w:t>12</w:t>
      </w:r>
      <w:r w:rsidRPr="00851913">
        <w:rPr>
          <w:noProof/>
        </w:rPr>
        <w:t>: p. 2825-2830.</w:t>
      </w:r>
    </w:p>
    <w:p w14:paraId="4AB6FDD4" w14:textId="09C1D49B" w:rsidR="009130F8" w:rsidRDefault="006B2CCE" w:rsidP="00851913">
      <w:pPr>
        <w:pBdr>
          <w:top w:val="nil"/>
          <w:left w:val="nil"/>
          <w:bottom w:val="nil"/>
          <w:right w:val="nil"/>
          <w:between w:val="nil"/>
        </w:pBdr>
        <w:spacing w:line="240" w:lineRule="auto"/>
      </w:pPr>
      <w:r>
        <w:fldChar w:fldCharType="end"/>
      </w:r>
    </w:p>
    <w:sectPr w:rsidR="009130F8">
      <w:headerReference w:type="even" r:id="rId12"/>
      <w:headerReference w:type="default" r:id="rId13"/>
      <w:headerReference w:type="first" r:id="rId14"/>
      <w:footerReference w:type="first" r:id="rId15"/>
      <w:pgSz w:w="11906" w:h="16838"/>
      <w:pgMar w:top="1417" w:right="720" w:bottom="1077" w:left="720" w:header="1020" w:footer="34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F3CD1" w14:textId="77777777" w:rsidR="003F0EB8" w:rsidRDefault="003F0EB8">
      <w:pPr>
        <w:spacing w:line="240" w:lineRule="auto"/>
      </w:pPr>
      <w:r>
        <w:separator/>
      </w:r>
    </w:p>
  </w:endnote>
  <w:endnote w:type="continuationSeparator" w:id="0">
    <w:p w14:paraId="59A41BA7" w14:textId="77777777" w:rsidR="003F0EB8" w:rsidRDefault="003F0E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5507B" w14:textId="77777777" w:rsidR="009130F8" w:rsidRDefault="009130F8">
    <w:pPr>
      <w:pBdr>
        <w:top w:val="single" w:sz="4" w:space="0" w:color="000000"/>
        <w:left w:val="nil"/>
        <w:bottom w:val="nil"/>
        <w:right w:val="nil"/>
        <w:between w:val="nil"/>
      </w:pBdr>
      <w:tabs>
        <w:tab w:val="right" w:pos="8845"/>
      </w:tabs>
      <w:spacing w:before="480" w:line="100" w:lineRule="auto"/>
      <w:jc w:val="left"/>
      <w:rPr>
        <w:i/>
        <w:sz w:val="16"/>
        <w:szCs w:val="16"/>
      </w:rPr>
    </w:pPr>
  </w:p>
  <w:p w14:paraId="7F4D4F4E" w14:textId="77777777" w:rsidR="009130F8" w:rsidRDefault="003D0726">
    <w:pPr>
      <w:pBdr>
        <w:top w:val="nil"/>
        <w:left w:val="nil"/>
        <w:bottom w:val="nil"/>
        <w:right w:val="nil"/>
        <w:between w:val="nil"/>
      </w:pBdr>
      <w:tabs>
        <w:tab w:val="right" w:pos="8845"/>
        <w:tab w:val="right" w:pos="10466"/>
      </w:tabs>
      <w:spacing w:line="240" w:lineRule="auto"/>
      <w:rPr>
        <w:sz w:val="16"/>
        <w:szCs w:val="16"/>
      </w:rPr>
    </w:pPr>
    <w:r>
      <w:rPr>
        <w:i/>
        <w:sz w:val="16"/>
        <w:szCs w:val="16"/>
      </w:rPr>
      <w:t>Sustainability</w:t>
    </w:r>
    <w:r>
      <w:rPr>
        <w:sz w:val="16"/>
        <w:szCs w:val="16"/>
      </w:rPr>
      <w:t xml:space="preserve"> </w:t>
    </w:r>
    <w:r>
      <w:rPr>
        <w:b/>
        <w:sz w:val="16"/>
        <w:szCs w:val="16"/>
      </w:rPr>
      <w:t>2021</w:t>
    </w:r>
    <w:r>
      <w:rPr>
        <w:sz w:val="16"/>
        <w:szCs w:val="16"/>
      </w:rPr>
      <w:t xml:space="preserve">, </w:t>
    </w:r>
    <w:r>
      <w:rPr>
        <w:i/>
        <w:sz w:val="16"/>
        <w:szCs w:val="16"/>
      </w:rPr>
      <w:t>13</w:t>
    </w:r>
    <w:r>
      <w:rPr>
        <w:sz w:val="16"/>
        <w:szCs w:val="16"/>
      </w:rPr>
      <w:t>, x. https://doi.org/10.3390/xxxxx</w:t>
    </w:r>
    <w:r>
      <w:rPr>
        <w:sz w:val="16"/>
        <w:szCs w:val="16"/>
      </w:rPr>
      <w:tab/>
      <w:t>www.mdpi.com/journal/sustainability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F7AA2" w14:textId="77777777" w:rsidR="003F0EB8" w:rsidRDefault="003F0EB8">
      <w:pPr>
        <w:spacing w:line="240" w:lineRule="auto"/>
      </w:pPr>
      <w:r>
        <w:separator/>
      </w:r>
    </w:p>
  </w:footnote>
  <w:footnote w:type="continuationSeparator" w:id="0">
    <w:p w14:paraId="3D0F9BB1" w14:textId="77777777" w:rsidR="003F0EB8" w:rsidRDefault="003F0E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0478E" w14:textId="77777777" w:rsidR="009130F8" w:rsidRDefault="009130F8">
    <w:pPr>
      <w:pBdr>
        <w:top w:val="nil"/>
        <w:left w:val="nil"/>
        <w:bottom w:val="none" w:sz="0" w:space="0" w:color="000000"/>
        <w:right w:val="nil"/>
        <w:between w:val="nil"/>
      </w:pBdr>
      <w:tabs>
        <w:tab w:val="center" w:pos="4153"/>
        <w:tab w:val="right" w:pos="8306"/>
      </w:tabs>
      <w:spacing w:line="240" w:lineRule="aut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1C871" w14:textId="3BB7D3BB" w:rsidR="009130F8" w:rsidRDefault="003D0726">
    <w:pPr>
      <w:tabs>
        <w:tab w:val="right" w:pos="10466"/>
      </w:tabs>
      <w:spacing w:line="240" w:lineRule="auto"/>
      <w:rPr>
        <w:sz w:val="16"/>
        <w:szCs w:val="16"/>
      </w:rPr>
    </w:pPr>
    <w:r>
      <w:rPr>
        <w:i/>
        <w:sz w:val="16"/>
        <w:szCs w:val="16"/>
      </w:rPr>
      <w:t xml:space="preserve">Sustainability </w:t>
    </w:r>
    <w:r>
      <w:rPr>
        <w:b/>
        <w:sz w:val="16"/>
        <w:szCs w:val="16"/>
      </w:rPr>
      <w:t>2021</w:t>
    </w:r>
    <w:r>
      <w:rPr>
        <w:sz w:val="16"/>
        <w:szCs w:val="16"/>
      </w:rPr>
      <w:t xml:space="preserve">, </w:t>
    </w:r>
    <w:r>
      <w:rPr>
        <w:i/>
        <w:sz w:val="16"/>
        <w:szCs w:val="16"/>
      </w:rPr>
      <w:t>13</w:t>
    </w:r>
    <w:r>
      <w:rPr>
        <w:sz w:val="16"/>
        <w:szCs w:val="16"/>
      </w:rPr>
      <w:t>, x FOR PEER REVIEW</w:t>
    </w:r>
    <w:r>
      <w:rPr>
        <w:sz w:val="16"/>
        <w:szCs w:val="16"/>
      </w:rPr>
      <w:tab/>
    </w:r>
    <w:r>
      <w:rPr>
        <w:sz w:val="16"/>
        <w:szCs w:val="16"/>
      </w:rPr>
      <w:fldChar w:fldCharType="begin"/>
    </w:r>
    <w:r>
      <w:rPr>
        <w:sz w:val="16"/>
        <w:szCs w:val="16"/>
      </w:rPr>
      <w:instrText>PAGE</w:instrText>
    </w:r>
    <w:r>
      <w:rPr>
        <w:sz w:val="16"/>
        <w:szCs w:val="16"/>
      </w:rPr>
      <w:fldChar w:fldCharType="separate"/>
    </w:r>
    <w:r w:rsidR="004B2906">
      <w:rPr>
        <w:noProof/>
        <w:sz w:val="16"/>
        <w:szCs w:val="16"/>
      </w:rPr>
      <w:t>9</w:t>
    </w:r>
    <w:r>
      <w:rPr>
        <w:sz w:val="16"/>
        <w:szCs w:val="16"/>
      </w:rPr>
      <w:fldChar w:fldCharType="end"/>
    </w:r>
    <w:r>
      <w:rPr>
        <w:sz w:val="16"/>
        <w:szCs w:val="16"/>
      </w:rPr>
      <w:t xml:space="preserve"> of </w:t>
    </w:r>
    <w:r>
      <w:rPr>
        <w:sz w:val="16"/>
        <w:szCs w:val="16"/>
      </w:rPr>
      <w:fldChar w:fldCharType="begin"/>
    </w:r>
    <w:r>
      <w:rPr>
        <w:sz w:val="16"/>
        <w:szCs w:val="16"/>
      </w:rPr>
      <w:instrText>NUMPAGES</w:instrText>
    </w:r>
    <w:r>
      <w:rPr>
        <w:sz w:val="16"/>
        <w:szCs w:val="16"/>
      </w:rPr>
      <w:fldChar w:fldCharType="separate"/>
    </w:r>
    <w:r w:rsidR="004B2906">
      <w:rPr>
        <w:noProof/>
        <w:sz w:val="16"/>
        <w:szCs w:val="16"/>
      </w:rPr>
      <w:t>9</w:t>
    </w:r>
    <w:r>
      <w:rPr>
        <w:sz w:val="16"/>
        <w:szCs w:val="16"/>
      </w:rPr>
      <w:fldChar w:fldCharType="end"/>
    </w:r>
  </w:p>
  <w:p w14:paraId="37139096" w14:textId="77777777" w:rsidR="009130F8" w:rsidRDefault="009130F8">
    <w:pPr>
      <w:pBdr>
        <w:bottom w:val="single" w:sz="4" w:space="1" w:color="000000"/>
      </w:pBdr>
      <w:tabs>
        <w:tab w:val="right" w:pos="8844"/>
      </w:tabs>
      <w:spacing w:after="480" w:line="100" w:lineRule="auto"/>
      <w:jc w:val="left"/>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B3B61" w14:textId="77777777" w:rsidR="009130F8" w:rsidRDefault="009130F8">
    <w:pPr>
      <w:widowControl w:val="0"/>
      <w:pBdr>
        <w:top w:val="nil"/>
        <w:left w:val="nil"/>
        <w:bottom w:val="nil"/>
        <w:right w:val="nil"/>
        <w:between w:val="nil"/>
      </w:pBdr>
      <w:spacing w:line="276" w:lineRule="auto"/>
      <w:jc w:val="left"/>
    </w:pPr>
  </w:p>
  <w:tbl>
    <w:tblPr>
      <w:tblStyle w:val="ab"/>
      <w:tblW w:w="10487" w:type="dxa"/>
      <w:jc w:val="center"/>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9"/>
      <w:gridCol w:w="4535"/>
      <w:gridCol w:w="2273"/>
    </w:tblGrid>
    <w:tr w:rsidR="009130F8" w14:paraId="1EFC55A9" w14:textId="77777777">
      <w:trPr>
        <w:trHeight w:val="686"/>
        <w:jc w:val="center"/>
      </w:trPr>
      <w:tc>
        <w:tcPr>
          <w:tcW w:w="3679" w:type="dxa"/>
          <w:shd w:val="clear" w:color="auto" w:fill="auto"/>
        </w:tcPr>
        <w:p w14:paraId="2551E99B" w14:textId="77777777" w:rsidR="009130F8" w:rsidRDefault="003D0726">
          <w:pPr>
            <w:pBdr>
              <w:top w:val="nil"/>
              <w:left w:val="nil"/>
              <w:bottom w:val="none" w:sz="0" w:space="0" w:color="000000"/>
              <w:right w:val="nil"/>
              <w:between w:val="nil"/>
            </w:pBdr>
            <w:tabs>
              <w:tab w:val="center" w:pos="4153"/>
              <w:tab w:val="right" w:pos="8306"/>
            </w:tabs>
            <w:spacing w:line="240" w:lineRule="auto"/>
            <w:jc w:val="left"/>
            <w:rPr>
              <w:b/>
            </w:rPr>
          </w:pPr>
          <w:r>
            <w:rPr>
              <w:b/>
              <w:noProof/>
            </w:rPr>
            <w:drawing>
              <wp:inline distT="0" distB="0" distL="0" distR="0" wp14:anchorId="68A2FD25" wp14:editId="4FD66D9A">
                <wp:extent cx="1683385" cy="429260"/>
                <wp:effectExtent l="0" t="0" r="0" b="0"/>
                <wp:docPr id="1" name="image5.png" descr="C:\Users\home\AppData\Local\Temp\HZ$D.082.3379\sustainability_logo.png"/>
                <wp:cNvGraphicFramePr/>
                <a:graphic xmlns:a="http://schemas.openxmlformats.org/drawingml/2006/main">
                  <a:graphicData uri="http://schemas.openxmlformats.org/drawingml/2006/picture">
                    <pic:pic xmlns:pic="http://schemas.openxmlformats.org/drawingml/2006/picture">
                      <pic:nvPicPr>
                        <pic:cNvPr id="0" name="image5.png" descr="C:\Users\home\AppData\Local\Temp\HZ$D.082.3379\sustainability_logo.png"/>
                        <pic:cNvPicPr preferRelativeResize="0"/>
                      </pic:nvPicPr>
                      <pic:blipFill>
                        <a:blip r:embed="rId1"/>
                        <a:srcRect/>
                        <a:stretch>
                          <a:fillRect/>
                        </a:stretch>
                      </pic:blipFill>
                      <pic:spPr>
                        <a:xfrm>
                          <a:off x="0" y="0"/>
                          <a:ext cx="1683385" cy="429260"/>
                        </a:xfrm>
                        <a:prstGeom prst="rect">
                          <a:avLst/>
                        </a:prstGeom>
                        <a:ln/>
                      </pic:spPr>
                    </pic:pic>
                  </a:graphicData>
                </a:graphic>
              </wp:inline>
            </w:drawing>
          </w:r>
        </w:p>
      </w:tc>
      <w:tc>
        <w:tcPr>
          <w:tcW w:w="4535" w:type="dxa"/>
          <w:shd w:val="clear" w:color="auto" w:fill="auto"/>
        </w:tcPr>
        <w:p w14:paraId="527BB254" w14:textId="77777777" w:rsidR="009130F8" w:rsidRDefault="009130F8">
          <w:pPr>
            <w:pBdr>
              <w:top w:val="nil"/>
              <w:left w:val="nil"/>
              <w:bottom w:val="none" w:sz="0" w:space="0" w:color="000000"/>
              <w:right w:val="nil"/>
              <w:between w:val="nil"/>
            </w:pBdr>
            <w:tabs>
              <w:tab w:val="center" w:pos="4153"/>
              <w:tab w:val="right" w:pos="8306"/>
            </w:tabs>
            <w:spacing w:line="240" w:lineRule="auto"/>
            <w:rPr>
              <w:b/>
            </w:rPr>
          </w:pPr>
        </w:p>
      </w:tc>
      <w:tc>
        <w:tcPr>
          <w:tcW w:w="2273" w:type="dxa"/>
          <w:shd w:val="clear" w:color="auto" w:fill="auto"/>
        </w:tcPr>
        <w:p w14:paraId="6E75243E" w14:textId="77777777" w:rsidR="009130F8" w:rsidRDefault="003D0726">
          <w:pPr>
            <w:pBdr>
              <w:top w:val="nil"/>
              <w:left w:val="nil"/>
              <w:bottom w:val="none" w:sz="0" w:space="0" w:color="000000"/>
              <w:right w:val="nil"/>
              <w:between w:val="nil"/>
            </w:pBdr>
            <w:tabs>
              <w:tab w:val="center" w:pos="4153"/>
              <w:tab w:val="right" w:pos="8306"/>
            </w:tabs>
            <w:spacing w:line="240" w:lineRule="auto"/>
            <w:jc w:val="right"/>
            <w:rPr>
              <w:b/>
            </w:rPr>
          </w:pPr>
          <w:r>
            <w:rPr>
              <w:b/>
              <w:noProof/>
            </w:rPr>
            <w:drawing>
              <wp:inline distT="0" distB="0" distL="0" distR="0" wp14:anchorId="70377BC4" wp14:editId="1B9411B4">
                <wp:extent cx="540385" cy="3530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540385" cy="353060"/>
                        </a:xfrm>
                        <a:prstGeom prst="rect">
                          <a:avLst/>
                        </a:prstGeom>
                        <a:ln/>
                      </pic:spPr>
                    </pic:pic>
                  </a:graphicData>
                </a:graphic>
              </wp:inline>
            </w:drawing>
          </w:r>
        </w:p>
      </w:tc>
    </w:tr>
  </w:tbl>
  <w:p w14:paraId="516F070A" w14:textId="77777777" w:rsidR="009130F8" w:rsidRDefault="009130F8">
    <w:pPr>
      <w:pBdr>
        <w:bottom w:val="single" w:sz="4" w:space="1" w:color="000000"/>
      </w:pBdr>
      <w:spacing w:line="100" w:lineRule="auto"/>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EF4F93"/>
    <w:multiLevelType w:val="multilevel"/>
    <w:tmpl w:val="E912DB64"/>
    <w:lvl w:ilvl="0">
      <w:start w:val="1"/>
      <w:numFmt w:val="decimal"/>
      <w:pStyle w:val="MDPI37itemiz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73331306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ly Mo">
    <w15:presenceInfo w15:providerId="Windows Live" w15:userId="39c07fdeecbca7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Virastar_42____i" w:val="H4sIAAAAAAAEAKtWckksSQxILCpxzi/NK1GyMqwFAAEhoTITAAAA"/>
    <w:docVar w:name="__Virastar_42___1" w:val="H4sIAAAAAAAEAKtWcslP9kxRslIyNDY2NDIxNzQzMbewMDU0MDZS0lEKTi0uzszPAykwrQUAD2lHjyw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Palatino Linotype&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z990ezwq0rxthezzx0vtsw4s55s2wasfsed&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7&lt;/item&gt;&lt;item&gt;28&lt;/item&gt;&lt;item&gt;29&lt;/item&gt;&lt;item&gt;31&lt;/item&gt;&lt;item&gt;32&lt;/item&gt;&lt;/record-ids&gt;&lt;/item&gt;&lt;/Libraries&gt;"/>
  </w:docVars>
  <w:rsids>
    <w:rsidRoot w:val="009130F8"/>
    <w:rsid w:val="00017144"/>
    <w:rsid w:val="0004274D"/>
    <w:rsid w:val="0004386D"/>
    <w:rsid w:val="0006553A"/>
    <w:rsid w:val="00084493"/>
    <w:rsid w:val="000B57AE"/>
    <w:rsid w:val="000D0F50"/>
    <w:rsid w:val="00147226"/>
    <w:rsid w:val="002726F4"/>
    <w:rsid w:val="002D1E32"/>
    <w:rsid w:val="00301AB4"/>
    <w:rsid w:val="00307989"/>
    <w:rsid w:val="0033577A"/>
    <w:rsid w:val="00362E7E"/>
    <w:rsid w:val="00363503"/>
    <w:rsid w:val="00391D78"/>
    <w:rsid w:val="003A5625"/>
    <w:rsid w:val="003D0726"/>
    <w:rsid w:val="003F0EB8"/>
    <w:rsid w:val="0042398B"/>
    <w:rsid w:val="0043175A"/>
    <w:rsid w:val="00434B79"/>
    <w:rsid w:val="004B2906"/>
    <w:rsid w:val="004B323A"/>
    <w:rsid w:val="004F6537"/>
    <w:rsid w:val="0054325D"/>
    <w:rsid w:val="005551A6"/>
    <w:rsid w:val="005837BA"/>
    <w:rsid w:val="005B6C0B"/>
    <w:rsid w:val="005D4960"/>
    <w:rsid w:val="0063518A"/>
    <w:rsid w:val="00667988"/>
    <w:rsid w:val="00671CBE"/>
    <w:rsid w:val="00686220"/>
    <w:rsid w:val="006A50A9"/>
    <w:rsid w:val="006B2CCE"/>
    <w:rsid w:val="006D4441"/>
    <w:rsid w:val="006F2BD8"/>
    <w:rsid w:val="00750649"/>
    <w:rsid w:val="00757A82"/>
    <w:rsid w:val="0078004E"/>
    <w:rsid w:val="007C29F0"/>
    <w:rsid w:val="007E1DA7"/>
    <w:rsid w:val="00850018"/>
    <w:rsid w:val="00851913"/>
    <w:rsid w:val="0088669D"/>
    <w:rsid w:val="008C2CAA"/>
    <w:rsid w:val="008C5462"/>
    <w:rsid w:val="009130F8"/>
    <w:rsid w:val="009273A5"/>
    <w:rsid w:val="00944F90"/>
    <w:rsid w:val="0095614A"/>
    <w:rsid w:val="009D6046"/>
    <w:rsid w:val="009E0A19"/>
    <w:rsid w:val="009F52FA"/>
    <w:rsid w:val="009F68BE"/>
    <w:rsid w:val="00A2401F"/>
    <w:rsid w:val="00A40281"/>
    <w:rsid w:val="00A750DB"/>
    <w:rsid w:val="00A81E34"/>
    <w:rsid w:val="00BE1D1A"/>
    <w:rsid w:val="00C0584B"/>
    <w:rsid w:val="00C305F3"/>
    <w:rsid w:val="00C33736"/>
    <w:rsid w:val="00CA1EB0"/>
    <w:rsid w:val="00CE567C"/>
    <w:rsid w:val="00D006CE"/>
    <w:rsid w:val="00D4214E"/>
    <w:rsid w:val="00D448C2"/>
    <w:rsid w:val="00E37CFB"/>
    <w:rsid w:val="00E62719"/>
    <w:rsid w:val="00E64C3D"/>
    <w:rsid w:val="00E7741F"/>
    <w:rsid w:val="00E84129"/>
    <w:rsid w:val="00EF3669"/>
    <w:rsid w:val="00EF5715"/>
    <w:rsid w:val="00F00E9B"/>
    <w:rsid w:val="00F50843"/>
    <w:rsid w:val="00F8176A"/>
    <w:rsid w:val="00F96B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BB798"/>
  <w15:docId w15:val="{851C2B8F-2DB3-403B-80C8-EA61E412F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Palatino Linotype" w:hAnsi="Palatino Linotype" w:cs="Palatino Linotype"/>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C66"/>
    <w:pPr>
      <w:spacing w:line="260" w:lineRule="atLeast"/>
    </w:pPr>
    <w:rPr>
      <w:color w:val="000000"/>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MDPI11articletype">
    <w:name w:val="MDPI_1.1_article_type"/>
    <w:next w:val="Normal"/>
    <w:qFormat/>
    <w:rsid w:val="00A86E9F"/>
    <w:pPr>
      <w:adjustRightInd w:val="0"/>
      <w:snapToGrid w:val="0"/>
      <w:spacing w:before="240"/>
    </w:pPr>
    <w:rPr>
      <w:rFonts w:eastAsia="Times New Roman"/>
      <w:i/>
      <w:snapToGrid w:val="0"/>
      <w:color w:val="000000"/>
      <w:szCs w:val="22"/>
      <w:lang w:eastAsia="de-DE" w:bidi="en-US"/>
    </w:rPr>
  </w:style>
  <w:style w:type="paragraph" w:customStyle="1" w:styleId="MDPI12title">
    <w:name w:val="MDPI_1.2_title"/>
    <w:next w:val="Normal"/>
    <w:qFormat/>
    <w:rsid w:val="00A86E9F"/>
    <w:pPr>
      <w:adjustRightInd w:val="0"/>
      <w:snapToGrid w:val="0"/>
      <w:spacing w:after="240" w:line="240" w:lineRule="atLeast"/>
    </w:pPr>
    <w:rPr>
      <w:rFonts w:eastAsia="Times New Roman"/>
      <w:b/>
      <w:snapToGrid w:val="0"/>
      <w:color w:val="000000"/>
      <w:sz w:val="36"/>
      <w:lang w:eastAsia="de-DE" w:bidi="en-US"/>
    </w:rPr>
  </w:style>
  <w:style w:type="paragraph" w:customStyle="1" w:styleId="MDPI13authornames">
    <w:name w:val="MDPI_1.3_authornames"/>
    <w:next w:val="Normal"/>
    <w:qFormat/>
    <w:rsid w:val="00A86E9F"/>
    <w:pPr>
      <w:adjustRightInd w:val="0"/>
      <w:snapToGrid w:val="0"/>
      <w:spacing w:after="360" w:line="260" w:lineRule="atLeast"/>
    </w:pPr>
    <w:rPr>
      <w:rFonts w:eastAsia="Times New Roman"/>
      <w:b/>
      <w:color w:val="000000"/>
      <w:szCs w:val="22"/>
      <w:lang w:eastAsia="de-DE" w:bidi="en-US"/>
    </w:rPr>
  </w:style>
  <w:style w:type="paragraph" w:customStyle="1" w:styleId="MDPI14history">
    <w:name w:val="MDPI_1.4_history"/>
    <w:basedOn w:val="Normal"/>
    <w:next w:val="Normal"/>
    <w:qFormat/>
    <w:rsid w:val="00A86E9F"/>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A86E9F"/>
    <w:pPr>
      <w:adjustRightInd w:val="0"/>
      <w:snapToGrid w:val="0"/>
      <w:spacing w:line="200" w:lineRule="atLeast"/>
      <w:ind w:left="2806" w:hanging="198"/>
    </w:pPr>
    <w:rPr>
      <w:rFonts w:eastAsia="Times New Roman"/>
      <w:color w:val="000000"/>
      <w:sz w:val="16"/>
      <w:szCs w:val="18"/>
      <w:lang w:eastAsia="de-DE" w:bidi="en-US"/>
    </w:rPr>
  </w:style>
  <w:style w:type="paragraph" w:customStyle="1" w:styleId="MDPI17abstract">
    <w:name w:val="MDPI_1.7_abstract"/>
    <w:next w:val="Normal"/>
    <w:qFormat/>
    <w:rsid w:val="00A86E9F"/>
    <w:pPr>
      <w:adjustRightInd w:val="0"/>
      <w:snapToGrid w:val="0"/>
      <w:spacing w:before="240" w:line="260" w:lineRule="atLeast"/>
      <w:ind w:left="2608"/>
    </w:pPr>
    <w:rPr>
      <w:rFonts w:eastAsia="Times New Roman"/>
      <w:color w:val="000000"/>
      <w:sz w:val="18"/>
      <w:szCs w:val="22"/>
      <w:lang w:eastAsia="de-DE" w:bidi="en-US"/>
    </w:rPr>
  </w:style>
  <w:style w:type="paragraph" w:customStyle="1" w:styleId="MDPI18keywords">
    <w:name w:val="MDPI_1.8_keywords"/>
    <w:next w:val="Normal"/>
    <w:qFormat/>
    <w:rsid w:val="00A86E9F"/>
    <w:pPr>
      <w:adjustRightInd w:val="0"/>
      <w:snapToGrid w:val="0"/>
      <w:spacing w:before="240" w:line="260" w:lineRule="atLeast"/>
      <w:ind w:left="2608"/>
    </w:pPr>
    <w:rPr>
      <w:rFonts w:eastAsia="Times New Roman"/>
      <w:snapToGrid w:val="0"/>
      <w:color w:val="000000"/>
      <w:sz w:val="18"/>
      <w:szCs w:val="22"/>
      <w:lang w:eastAsia="de-DE" w:bidi="en-US"/>
    </w:rPr>
  </w:style>
  <w:style w:type="paragraph" w:customStyle="1" w:styleId="MDPI19line">
    <w:name w:val="MDPI_1.9_line"/>
    <w:qFormat/>
    <w:rsid w:val="00A86E9F"/>
    <w:pPr>
      <w:pBdr>
        <w:bottom w:val="single" w:sz="6" w:space="1" w:color="auto"/>
      </w:pBdr>
      <w:adjustRightInd w:val="0"/>
      <w:snapToGrid w:val="0"/>
      <w:spacing w:after="480" w:line="260" w:lineRule="atLeast"/>
      <w:ind w:left="2608"/>
    </w:pPr>
    <w:rPr>
      <w:rFonts w:eastAsia="Times New Roman" w:cs="Cordia New"/>
      <w:color w:val="000000"/>
      <w:szCs w:val="24"/>
      <w:lang w:eastAsia="de-DE" w:bidi="en-US"/>
    </w:rPr>
  </w:style>
  <w:style w:type="table" w:customStyle="1" w:styleId="Mdeck5tablebodythreelines">
    <w:name w:val="M_deck_5_table_body_three_lines"/>
    <w:basedOn w:val="TableNormal"/>
    <w:uiPriority w:val="99"/>
    <w:rsid w:val="00CD3203"/>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A86E9F"/>
    <w:pPr>
      <w:spacing w:line="260" w:lineRule="atLeast"/>
    </w:pPr>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A86E9F"/>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A86E9F"/>
    <w:rPr>
      <w:rFonts w:ascii="Palatino Linotype" w:hAnsi="Palatino Linotype"/>
      <w:noProof/>
      <w:color w:val="000000"/>
      <w:szCs w:val="18"/>
    </w:rPr>
  </w:style>
  <w:style w:type="paragraph" w:customStyle="1" w:styleId="MDPIheaderjournallogo">
    <w:name w:val="MDPI_header_journal_logo"/>
    <w:qFormat/>
    <w:rsid w:val="00A86E9F"/>
    <w:pPr>
      <w:adjustRightInd w:val="0"/>
      <w:snapToGrid w:val="0"/>
      <w:spacing w:line="260" w:lineRule="atLeast"/>
    </w:pPr>
    <w:rPr>
      <w:rFonts w:eastAsia="Times New Roman"/>
      <w:i/>
      <w:color w:val="000000"/>
      <w:sz w:val="24"/>
      <w:szCs w:val="22"/>
      <w:lang w:eastAsia="de-CH"/>
    </w:rPr>
  </w:style>
  <w:style w:type="paragraph" w:customStyle="1" w:styleId="MDPI32textnoindent">
    <w:name w:val="MDPI_3.2_text_no_indent"/>
    <w:basedOn w:val="MDPI31text"/>
    <w:qFormat/>
    <w:rsid w:val="00A86E9F"/>
    <w:pPr>
      <w:ind w:firstLine="0"/>
    </w:pPr>
  </w:style>
  <w:style w:type="paragraph" w:customStyle="1" w:styleId="MDPI31text">
    <w:name w:val="MDPI_3.1_text"/>
    <w:link w:val="MDPI31textChar"/>
    <w:qFormat/>
    <w:rsid w:val="003D1D40"/>
    <w:pPr>
      <w:adjustRightInd w:val="0"/>
      <w:snapToGrid w:val="0"/>
      <w:spacing w:line="228" w:lineRule="auto"/>
      <w:ind w:left="2608" w:firstLine="425"/>
    </w:pPr>
    <w:rPr>
      <w:rFonts w:eastAsia="Times New Roman"/>
      <w:snapToGrid w:val="0"/>
      <w:color w:val="000000"/>
      <w:szCs w:val="22"/>
      <w:lang w:eastAsia="de-DE" w:bidi="en-US"/>
    </w:rPr>
  </w:style>
  <w:style w:type="paragraph" w:customStyle="1" w:styleId="MDPI33textspaceafter">
    <w:name w:val="MDPI_3.3_text_space_after"/>
    <w:qFormat/>
    <w:rsid w:val="00A86E9F"/>
    <w:pPr>
      <w:adjustRightInd w:val="0"/>
      <w:snapToGrid w:val="0"/>
      <w:spacing w:after="240" w:line="228" w:lineRule="auto"/>
      <w:ind w:left="2608"/>
    </w:pPr>
    <w:rPr>
      <w:rFonts w:eastAsia="Times New Roman"/>
      <w:snapToGrid w:val="0"/>
      <w:color w:val="000000"/>
      <w:szCs w:val="22"/>
      <w:lang w:eastAsia="de-DE" w:bidi="en-US"/>
    </w:rPr>
  </w:style>
  <w:style w:type="paragraph" w:customStyle="1" w:styleId="MDPI35textbeforelist">
    <w:name w:val="MDPI_3.5_text_before_list"/>
    <w:qFormat/>
    <w:rsid w:val="00A86E9F"/>
    <w:pPr>
      <w:adjustRightInd w:val="0"/>
      <w:snapToGrid w:val="0"/>
      <w:spacing w:line="228" w:lineRule="auto"/>
      <w:ind w:left="2608" w:firstLine="425"/>
    </w:pPr>
    <w:rPr>
      <w:rFonts w:eastAsia="Times New Roman"/>
      <w:snapToGrid w:val="0"/>
      <w:color w:val="000000"/>
      <w:szCs w:val="22"/>
      <w:lang w:eastAsia="de-DE" w:bidi="en-US"/>
    </w:rPr>
  </w:style>
  <w:style w:type="paragraph" w:customStyle="1" w:styleId="MDPI36textafterlist">
    <w:name w:val="MDPI_3.6_text_after_list"/>
    <w:qFormat/>
    <w:rsid w:val="00A86E9F"/>
    <w:pPr>
      <w:adjustRightInd w:val="0"/>
      <w:snapToGrid w:val="0"/>
      <w:spacing w:before="120" w:line="228" w:lineRule="auto"/>
      <w:ind w:left="2608"/>
    </w:pPr>
    <w:rPr>
      <w:rFonts w:eastAsia="Times New Roman"/>
      <w:snapToGrid w:val="0"/>
      <w:color w:val="000000"/>
      <w:szCs w:val="22"/>
      <w:lang w:eastAsia="de-DE" w:bidi="en-US"/>
    </w:rPr>
  </w:style>
  <w:style w:type="paragraph" w:customStyle="1" w:styleId="MDPI37itemize">
    <w:name w:val="MDPI_3.7_itemize"/>
    <w:qFormat/>
    <w:rsid w:val="00A86E9F"/>
    <w:pPr>
      <w:numPr>
        <w:numId w:val="1"/>
      </w:numPr>
      <w:adjustRightInd w:val="0"/>
      <w:snapToGrid w:val="0"/>
      <w:spacing w:line="228" w:lineRule="auto"/>
    </w:pPr>
    <w:rPr>
      <w:rFonts w:eastAsia="Times New Roman"/>
      <w:color w:val="000000"/>
      <w:szCs w:val="22"/>
      <w:lang w:eastAsia="de-DE" w:bidi="en-US"/>
    </w:rPr>
  </w:style>
  <w:style w:type="paragraph" w:customStyle="1" w:styleId="MDPI38bullet">
    <w:name w:val="MDPI_3.8_bullet"/>
    <w:qFormat/>
    <w:rsid w:val="00A86E9F"/>
    <w:pPr>
      <w:tabs>
        <w:tab w:val="num" w:pos="720"/>
      </w:tabs>
      <w:adjustRightInd w:val="0"/>
      <w:snapToGrid w:val="0"/>
      <w:spacing w:line="228" w:lineRule="auto"/>
      <w:ind w:left="720" w:hanging="720"/>
    </w:pPr>
    <w:rPr>
      <w:rFonts w:eastAsia="Times New Roman"/>
      <w:color w:val="000000"/>
      <w:szCs w:val="22"/>
      <w:lang w:eastAsia="de-DE" w:bidi="en-US"/>
    </w:rPr>
  </w:style>
  <w:style w:type="paragraph" w:customStyle="1" w:styleId="MDPI39equation">
    <w:name w:val="MDPI_3.9_equation"/>
    <w:qFormat/>
    <w:rsid w:val="00A86E9F"/>
    <w:pPr>
      <w:adjustRightInd w:val="0"/>
      <w:snapToGrid w:val="0"/>
      <w:spacing w:before="120" w:after="120" w:line="260" w:lineRule="atLeast"/>
      <w:ind w:left="709"/>
      <w:jc w:val="center"/>
    </w:pPr>
    <w:rPr>
      <w:rFonts w:eastAsia="Times New Roman"/>
      <w:snapToGrid w:val="0"/>
      <w:color w:val="000000"/>
      <w:szCs w:val="22"/>
      <w:lang w:eastAsia="de-DE" w:bidi="en-US"/>
    </w:rPr>
  </w:style>
  <w:style w:type="paragraph" w:customStyle="1" w:styleId="MDPI3aequationnumber">
    <w:name w:val="MDPI_3.a_equation_number"/>
    <w:qFormat/>
    <w:rsid w:val="00A86E9F"/>
    <w:pPr>
      <w:spacing w:before="120" w:after="120"/>
      <w:jc w:val="right"/>
    </w:pPr>
    <w:rPr>
      <w:rFonts w:eastAsia="Times New Roman"/>
      <w:snapToGrid w:val="0"/>
      <w:color w:val="000000"/>
      <w:szCs w:val="22"/>
      <w:lang w:eastAsia="de-DE" w:bidi="en-US"/>
    </w:rPr>
  </w:style>
  <w:style w:type="paragraph" w:customStyle="1" w:styleId="MDPI41tablecaption">
    <w:name w:val="MDPI_4.1_table_caption"/>
    <w:qFormat/>
    <w:rsid w:val="00A86E9F"/>
    <w:pPr>
      <w:adjustRightInd w:val="0"/>
      <w:snapToGrid w:val="0"/>
      <w:spacing w:before="240" w:after="120" w:line="228" w:lineRule="auto"/>
      <w:ind w:left="2608"/>
    </w:pPr>
    <w:rPr>
      <w:rFonts w:eastAsia="Times New Roman" w:cs="Cordia New"/>
      <w:color w:val="000000"/>
      <w:sz w:val="18"/>
      <w:szCs w:val="22"/>
      <w:lang w:eastAsia="de-DE" w:bidi="en-US"/>
    </w:rPr>
  </w:style>
  <w:style w:type="paragraph" w:customStyle="1" w:styleId="MDPI42tablebody">
    <w:name w:val="MDPI_4.2_table_body"/>
    <w:qFormat/>
    <w:rsid w:val="005E14E8"/>
    <w:pPr>
      <w:adjustRightInd w:val="0"/>
      <w:snapToGrid w:val="0"/>
      <w:spacing w:line="260" w:lineRule="atLeast"/>
      <w:jc w:val="center"/>
    </w:pPr>
    <w:rPr>
      <w:rFonts w:eastAsia="Times New Roman"/>
      <w:snapToGrid w:val="0"/>
      <w:color w:val="000000"/>
      <w:lang w:eastAsia="de-DE" w:bidi="en-US"/>
    </w:rPr>
  </w:style>
  <w:style w:type="paragraph" w:customStyle="1" w:styleId="MDPI43tablefooter">
    <w:name w:val="MDPI_4.3_table_footer"/>
    <w:next w:val="MDPI31text"/>
    <w:qFormat/>
    <w:rsid w:val="00A86E9F"/>
    <w:pPr>
      <w:adjustRightInd w:val="0"/>
      <w:snapToGrid w:val="0"/>
      <w:spacing w:line="228" w:lineRule="auto"/>
      <w:ind w:left="2608"/>
    </w:pPr>
    <w:rPr>
      <w:rFonts w:eastAsia="Times New Roman" w:cs="Cordia New"/>
      <w:color w:val="000000"/>
      <w:sz w:val="18"/>
      <w:szCs w:val="22"/>
      <w:lang w:eastAsia="de-DE" w:bidi="en-US"/>
    </w:rPr>
  </w:style>
  <w:style w:type="paragraph" w:customStyle="1" w:styleId="MDPI51figurecaption">
    <w:name w:val="MDPI_5.1_figure_caption"/>
    <w:qFormat/>
    <w:rsid w:val="00A86E9F"/>
    <w:pPr>
      <w:adjustRightInd w:val="0"/>
      <w:snapToGrid w:val="0"/>
      <w:spacing w:before="120" w:after="240" w:line="228" w:lineRule="auto"/>
      <w:ind w:left="2608"/>
    </w:pPr>
    <w:rPr>
      <w:rFonts w:eastAsia="Times New Roman"/>
      <w:color w:val="000000"/>
      <w:sz w:val="18"/>
      <w:lang w:eastAsia="de-DE" w:bidi="en-US"/>
    </w:rPr>
  </w:style>
  <w:style w:type="paragraph" w:customStyle="1" w:styleId="MDPI52figure">
    <w:name w:val="MDPI_5.2_figure"/>
    <w:qFormat/>
    <w:rsid w:val="00A86E9F"/>
    <w:pPr>
      <w:adjustRightInd w:val="0"/>
      <w:snapToGrid w:val="0"/>
      <w:spacing w:before="240" w:after="120"/>
      <w:jc w:val="center"/>
    </w:pPr>
    <w:rPr>
      <w:rFonts w:eastAsia="Times New Roman"/>
      <w:snapToGrid w:val="0"/>
      <w:color w:val="000000"/>
      <w:lang w:eastAsia="de-DE" w:bidi="en-US"/>
    </w:rPr>
  </w:style>
  <w:style w:type="paragraph" w:customStyle="1" w:styleId="MDPIfooterfirstpage">
    <w:name w:val="MDPI_footer_firstpage"/>
    <w:qFormat/>
    <w:rsid w:val="00A86E9F"/>
    <w:pPr>
      <w:tabs>
        <w:tab w:val="right" w:pos="8845"/>
      </w:tabs>
      <w:spacing w:line="160" w:lineRule="exact"/>
    </w:pPr>
    <w:rPr>
      <w:rFonts w:eastAsia="Times New Roman"/>
      <w:color w:val="000000"/>
      <w:sz w:val="16"/>
      <w:lang w:eastAsia="de-DE"/>
    </w:rPr>
  </w:style>
  <w:style w:type="paragraph" w:customStyle="1" w:styleId="MDPI23heading3">
    <w:name w:val="MDPI_2.3_heading3"/>
    <w:qFormat/>
    <w:rsid w:val="00A86E9F"/>
    <w:pPr>
      <w:adjustRightInd w:val="0"/>
      <w:snapToGrid w:val="0"/>
      <w:spacing w:before="60" w:after="60" w:line="228" w:lineRule="auto"/>
      <w:ind w:left="2608"/>
      <w:outlineLvl w:val="2"/>
    </w:pPr>
    <w:rPr>
      <w:rFonts w:eastAsia="Times New Roman"/>
      <w:snapToGrid w:val="0"/>
      <w:color w:val="000000"/>
      <w:szCs w:val="22"/>
      <w:lang w:eastAsia="de-DE" w:bidi="en-US"/>
    </w:rPr>
  </w:style>
  <w:style w:type="paragraph" w:customStyle="1" w:styleId="MDPI21heading1">
    <w:name w:val="MDPI_2.1_heading1"/>
    <w:qFormat/>
    <w:rsid w:val="00A86E9F"/>
    <w:pPr>
      <w:adjustRightInd w:val="0"/>
      <w:snapToGrid w:val="0"/>
      <w:spacing w:before="240" w:after="60" w:line="228" w:lineRule="auto"/>
      <w:ind w:left="2608"/>
      <w:outlineLvl w:val="0"/>
    </w:pPr>
    <w:rPr>
      <w:rFonts w:eastAsia="Times New Roman"/>
      <w:b/>
      <w:snapToGrid w:val="0"/>
      <w:color w:val="000000"/>
      <w:szCs w:val="22"/>
      <w:lang w:eastAsia="de-DE" w:bidi="en-US"/>
    </w:rPr>
  </w:style>
  <w:style w:type="paragraph" w:customStyle="1" w:styleId="MDPI22heading2">
    <w:name w:val="MDPI_2.2_heading2"/>
    <w:qFormat/>
    <w:rsid w:val="00A86E9F"/>
    <w:pPr>
      <w:adjustRightInd w:val="0"/>
      <w:snapToGrid w:val="0"/>
      <w:spacing w:before="60" w:after="60" w:line="228" w:lineRule="auto"/>
      <w:ind w:left="2608"/>
      <w:outlineLvl w:val="1"/>
    </w:pPr>
    <w:rPr>
      <w:rFonts w:eastAsia="Times New Roman"/>
      <w:i/>
      <w:noProof/>
      <w:snapToGrid w:val="0"/>
      <w:color w:val="000000"/>
      <w:szCs w:val="22"/>
      <w:lang w:eastAsia="de-DE" w:bidi="en-US"/>
    </w:rPr>
  </w:style>
  <w:style w:type="paragraph" w:customStyle="1" w:styleId="MDPI71References">
    <w:name w:val="MDPI_7.1_References"/>
    <w:qFormat/>
    <w:rsid w:val="005D13A9"/>
    <w:pPr>
      <w:tabs>
        <w:tab w:val="num" w:pos="720"/>
      </w:tabs>
      <w:adjustRightInd w:val="0"/>
      <w:snapToGrid w:val="0"/>
      <w:spacing w:line="228" w:lineRule="auto"/>
      <w:ind w:left="720" w:hanging="720"/>
    </w:pPr>
    <w:rPr>
      <w:rFonts w:eastAsia="Times New Roman"/>
      <w:color w:val="000000"/>
      <w:sz w:val="18"/>
      <w:lang w:eastAsia="de-DE" w:bidi="en-US"/>
    </w:rPr>
  </w:style>
  <w:style w:type="paragraph" w:styleId="BalloonText">
    <w:name w:val="Balloon Text"/>
    <w:basedOn w:val="Normal"/>
    <w:link w:val="BalloonTextChar"/>
    <w:uiPriority w:val="99"/>
    <w:rsid w:val="00A86E9F"/>
    <w:rPr>
      <w:rFonts w:cs="Tahoma"/>
      <w:szCs w:val="18"/>
    </w:rPr>
  </w:style>
  <w:style w:type="character" w:customStyle="1" w:styleId="BalloonTextChar">
    <w:name w:val="Balloon Text Char"/>
    <w:link w:val="BalloonText"/>
    <w:uiPriority w:val="99"/>
    <w:rsid w:val="00A86E9F"/>
    <w:rPr>
      <w:rFonts w:ascii="Palatino Linotype" w:hAnsi="Palatino Linotype" w:cs="Tahoma"/>
      <w:noProof/>
      <w:color w:val="000000"/>
      <w:szCs w:val="18"/>
    </w:rPr>
  </w:style>
  <w:style w:type="character" w:styleId="LineNumber">
    <w:name w:val="line number"/>
    <w:uiPriority w:val="99"/>
    <w:rsid w:val="00AF0644"/>
    <w:rPr>
      <w:rFonts w:ascii="Palatino Linotype" w:hAnsi="Palatino Linotype"/>
      <w:sz w:val="16"/>
    </w:rPr>
  </w:style>
  <w:style w:type="table" w:customStyle="1" w:styleId="MDPI41threelinetable">
    <w:name w:val="MDPI_4.1_three_line_table"/>
    <w:basedOn w:val="TableNormal"/>
    <w:uiPriority w:val="99"/>
    <w:rsid w:val="00A86E9F"/>
    <w:pPr>
      <w:adjustRightInd w:val="0"/>
      <w:snapToGrid w:val="0"/>
      <w:jc w:val="center"/>
    </w:pPr>
    <w:rPr>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A86E9F"/>
    <w:rPr>
      <w:color w:val="0000FF"/>
      <w:u w:val="single"/>
    </w:rPr>
  </w:style>
  <w:style w:type="character" w:customStyle="1" w:styleId="UnresolvedMention1">
    <w:name w:val="Unresolved Mention1"/>
    <w:uiPriority w:val="99"/>
    <w:semiHidden/>
    <w:unhideWhenUsed/>
    <w:rsid w:val="004C46B1"/>
    <w:rPr>
      <w:color w:val="605E5C"/>
      <w:shd w:val="clear" w:color="auto" w:fill="E1DFDD"/>
    </w:rPr>
  </w:style>
  <w:style w:type="paragraph" w:styleId="Footer">
    <w:name w:val="footer"/>
    <w:basedOn w:val="Normal"/>
    <w:link w:val="FooterChar"/>
    <w:uiPriority w:val="99"/>
    <w:rsid w:val="00A86E9F"/>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A86E9F"/>
    <w:rPr>
      <w:rFonts w:ascii="Palatino Linotype" w:hAnsi="Palatino Linotype"/>
      <w:noProof/>
      <w:color w:val="000000"/>
      <w:szCs w:val="18"/>
    </w:rPr>
  </w:style>
  <w:style w:type="table" w:styleId="PlainTable4">
    <w:name w:val="Plain Table 4"/>
    <w:basedOn w:val="TableNormal"/>
    <w:uiPriority w:val="44"/>
    <w:rsid w:val="0063207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A86E9F"/>
    <w:pPr>
      <w:adjustRightInd w:val="0"/>
      <w:snapToGrid w:val="0"/>
      <w:spacing w:before="240" w:line="228" w:lineRule="auto"/>
      <w:ind w:left="2608"/>
    </w:pPr>
    <w:rPr>
      <w:rFonts w:eastAsia="Times New Roman"/>
      <w:snapToGrid w:val="0"/>
      <w:color w:val="000000"/>
      <w:szCs w:val="22"/>
      <w:lang w:eastAsia="de-DE" w:bidi="en-US"/>
    </w:rPr>
  </w:style>
  <w:style w:type="paragraph" w:customStyle="1" w:styleId="MDPI81theorem">
    <w:name w:val="MDPI_8.1_theorem"/>
    <w:qFormat/>
    <w:rsid w:val="00A86E9F"/>
    <w:pPr>
      <w:adjustRightInd w:val="0"/>
      <w:snapToGrid w:val="0"/>
      <w:spacing w:line="228" w:lineRule="auto"/>
      <w:ind w:left="2608"/>
    </w:pPr>
    <w:rPr>
      <w:rFonts w:eastAsia="Times New Roman"/>
      <w:i/>
      <w:snapToGrid w:val="0"/>
      <w:color w:val="000000"/>
      <w:szCs w:val="22"/>
      <w:lang w:eastAsia="de-DE" w:bidi="en-US"/>
    </w:rPr>
  </w:style>
  <w:style w:type="paragraph" w:customStyle="1" w:styleId="MDPI82proof">
    <w:name w:val="MDPI_8.2_proof"/>
    <w:qFormat/>
    <w:rsid w:val="00A86E9F"/>
    <w:pPr>
      <w:adjustRightInd w:val="0"/>
      <w:snapToGrid w:val="0"/>
      <w:spacing w:line="228" w:lineRule="auto"/>
      <w:ind w:left="2608"/>
    </w:pPr>
    <w:rPr>
      <w:rFonts w:eastAsia="Times New Roman"/>
      <w:snapToGrid w:val="0"/>
      <w:color w:val="000000"/>
      <w:szCs w:val="22"/>
      <w:lang w:eastAsia="de-DE" w:bidi="en-US"/>
    </w:rPr>
  </w:style>
  <w:style w:type="paragraph" w:customStyle="1" w:styleId="MDPI61Citation">
    <w:name w:val="MDPI_6.1_Citation"/>
    <w:qFormat/>
    <w:rsid w:val="00A86E9F"/>
    <w:pPr>
      <w:adjustRightInd w:val="0"/>
      <w:snapToGrid w:val="0"/>
      <w:spacing w:line="240" w:lineRule="atLeast"/>
      <w:ind w:right="113"/>
    </w:pPr>
    <w:rPr>
      <w:rFonts w:cs="Cordia New"/>
      <w:sz w:val="14"/>
      <w:szCs w:val="22"/>
    </w:rPr>
  </w:style>
  <w:style w:type="paragraph" w:customStyle="1" w:styleId="MDPI62BackMatter">
    <w:name w:val="MDPI_6.2_BackMatter"/>
    <w:qFormat/>
    <w:rsid w:val="00A86E9F"/>
    <w:pPr>
      <w:adjustRightInd w:val="0"/>
      <w:snapToGrid w:val="0"/>
      <w:spacing w:after="120" w:line="228" w:lineRule="auto"/>
      <w:ind w:left="2608"/>
    </w:pPr>
    <w:rPr>
      <w:rFonts w:eastAsia="Times New Roman"/>
      <w:snapToGrid w:val="0"/>
      <w:color w:val="000000"/>
      <w:sz w:val="18"/>
      <w:lang w:bidi="en-US"/>
    </w:rPr>
  </w:style>
  <w:style w:type="paragraph" w:customStyle="1" w:styleId="MDPI63Notes">
    <w:name w:val="MDPI_6.3_Notes"/>
    <w:qFormat/>
    <w:rsid w:val="00A86E9F"/>
    <w:pPr>
      <w:adjustRightInd w:val="0"/>
      <w:snapToGrid w:val="0"/>
      <w:spacing w:after="120" w:line="240" w:lineRule="atLeast"/>
      <w:ind w:right="113"/>
    </w:pPr>
    <w:rPr>
      <w:snapToGrid w:val="0"/>
      <w:color w:val="000000"/>
      <w:sz w:val="14"/>
      <w:lang w:bidi="en-US"/>
    </w:rPr>
  </w:style>
  <w:style w:type="paragraph" w:customStyle="1" w:styleId="MDPI15academiceditor">
    <w:name w:val="MDPI_1.5_academic_editor"/>
    <w:qFormat/>
    <w:rsid w:val="00A86E9F"/>
    <w:pPr>
      <w:adjustRightInd w:val="0"/>
      <w:snapToGrid w:val="0"/>
      <w:spacing w:before="240" w:line="240" w:lineRule="atLeast"/>
      <w:ind w:right="113"/>
    </w:pPr>
    <w:rPr>
      <w:rFonts w:eastAsia="Times New Roman"/>
      <w:color w:val="000000"/>
      <w:sz w:val="14"/>
      <w:szCs w:val="22"/>
      <w:lang w:eastAsia="de-DE" w:bidi="en-US"/>
    </w:rPr>
  </w:style>
  <w:style w:type="paragraph" w:customStyle="1" w:styleId="MDPI19classification">
    <w:name w:val="MDPI_1.9_classification"/>
    <w:qFormat/>
    <w:rsid w:val="00A86E9F"/>
    <w:pPr>
      <w:spacing w:before="240" w:line="260" w:lineRule="atLeast"/>
      <w:ind w:left="113"/>
    </w:pPr>
    <w:rPr>
      <w:rFonts w:eastAsia="Times New Roman"/>
      <w:b/>
      <w:color w:val="000000"/>
      <w:szCs w:val="22"/>
      <w:lang w:eastAsia="de-DE" w:bidi="en-US"/>
    </w:rPr>
  </w:style>
  <w:style w:type="paragraph" w:customStyle="1" w:styleId="MDPI411onetablecaption">
    <w:name w:val="MDPI_4.1.1_one_table_caption"/>
    <w:qFormat/>
    <w:rsid w:val="00A86E9F"/>
    <w:pPr>
      <w:adjustRightInd w:val="0"/>
      <w:snapToGrid w:val="0"/>
      <w:spacing w:before="240" w:after="120" w:line="260" w:lineRule="atLeast"/>
      <w:jc w:val="center"/>
    </w:pPr>
    <w:rPr>
      <w:rFonts w:cs="Cordia New"/>
      <w:noProof/>
      <w:color w:val="000000"/>
      <w:sz w:val="18"/>
      <w:szCs w:val="22"/>
      <w:lang w:bidi="en-US"/>
    </w:rPr>
  </w:style>
  <w:style w:type="paragraph" w:customStyle="1" w:styleId="MDPI511onefigurecaption">
    <w:name w:val="MDPI_5.1.1_one_figure_caption"/>
    <w:qFormat/>
    <w:rsid w:val="00A86E9F"/>
    <w:pPr>
      <w:adjustRightInd w:val="0"/>
      <w:snapToGrid w:val="0"/>
      <w:spacing w:before="240" w:after="120" w:line="260" w:lineRule="atLeast"/>
      <w:jc w:val="center"/>
    </w:pPr>
    <w:rPr>
      <w:noProof/>
      <w:color w:val="000000"/>
      <w:sz w:val="18"/>
      <w:lang w:bidi="en-US"/>
    </w:rPr>
  </w:style>
  <w:style w:type="paragraph" w:customStyle="1" w:styleId="MDPI72Copyright">
    <w:name w:val="MDPI_7.2_Copyright"/>
    <w:qFormat/>
    <w:rsid w:val="00A86E9F"/>
    <w:pPr>
      <w:adjustRightInd w:val="0"/>
      <w:snapToGrid w:val="0"/>
      <w:spacing w:before="240" w:line="240" w:lineRule="atLeast"/>
      <w:ind w:right="113"/>
    </w:pPr>
    <w:rPr>
      <w:rFonts w:eastAsia="Times New Roman"/>
      <w:noProof/>
      <w:snapToGrid w:val="0"/>
      <w:color w:val="000000"/>
      <w:spacing w:val="-2"/>
      <w:sz w:val="14"/>
      <w:lang w:val="en-GB" w:eastAsia="en-GB"/>
    </w:rPr>
  </w:style>
  <w:style w:type="paragraph" w:customStyle="1" w:styleId="MDPI73CopyrightImage">
    <w:name w:val="MDPI_7.3_CopyrightImage"/>
    <w:rsid w:val="00A86E9F"/>
    <w:pPr>
      <w:adjustRightInd w:val="0"/>
      <w:snapToGrid w:val="0"/>
      <w:spacing w:after="100" w:line="260" w:lineRule="atLeast"/>
      <w:jc w:val="right"/>
    </w:pPr>
    <w:rPr>
      <w:rFonts w:eastAsia="Times New Roman"/>
      <w:color w:val="000000"/>
      <w:lang w:eastAsia="de-CH"/>
    </w:rPr>
  </w:style>
  <w:style w:type="paragraph" w:customStyle="1" w:styleId="MDPIequationFram">
    <w:name w:val="MDPI_equationFram"/>
    <w:qFormat/>
    <w:rsid w:val="00A86E9F"/>
    <w:pPr>
      <w:adjustRightInd w:val="0"/>
      <w:snapToGrid w:val="0"/>
      <w:spacing w:before="120" w:after="120"/>
      <w:jc w:val="center"/>
    </w:pPr>
    <w:rPr>
      <w:rFonts w:eastAsia="Times New Roman"/>
      <w:snapToGrid w:val="0"/>
      <w:color w:val="000000"/>
      <w:szCs w:val="22"/>
      <w:lang w:eastAsia="de-DE" w:bidi="en-US"/>
    </w:rPr>
  </w:style>
  <w:style w:type="paragraph" w:customStyle="1" w:styleId="MDPIfooter">
    <w:name w:val="MDPI_footer"/>
    <w:qFormat/>
    <w:rsid w:val="00A86E9F"/>
    <w:pPr>
      <w:adjustRightInd w:val="0"/>
      <w:snapToGrid w:val="0"/>
      <w:spacing w:before="120" w:line="260" w:lineRule="atLeast"/>
      <w:jc w:val="center"/>
    </w:pPr>
    <w:rPr>
      <w:rFonts w:eastAsia="Times New Roman"/>
      <w:color w:val="000000"/>
      <w:lang w:eastAsia="de-DE"/>
    </w:rPr>
  </w:style>
  <w:style w:type="paragraph" w:customStyle="1" w:styleId="MDPIheader">
    <w:name w:val="MDPI_header"/>
    <w:qFormat/>
    <w:rsid w:val="00A86E9F"/>
    <w:pPr>
      <w:adjustRightInd w:val="0"/>
      <w:snapToGrid w:val="0"/>
      <w:spacing w:after="240" w:line="260" w:lineRule="atLeast"/>
    </w:pPr>
    <w:rPr>
      <w:rFonts w:eastAsia="Times New Roman"/>
      <w:iCs/>
      <w:color w:val="000000"/>
      <w:sz w:val="16"/>
      <w:lang w:eastAsia="de-DE"/>
    </w:rPr>
  </w:style>
  <w:style w:type="paragraph" w:customStyle="1" w:styleId="MDPIheadercitation">
    <w:name w:val="MDPI_header_citation"/>
    <w:rsid w:val="00A86E9F"/>
    <w:pPr>
      <w:spacing w:after="240"/>
    </w:pPr>
    <w:rPr>
      <w:rFonts w:eastAsia="Times New Roman"/>
      <w:snapToGrid w:val="0"/>
      <w:color w:val="000000"/>
      <w:sz w:val="18"/>
      <w:lang w:eastAsia="de-DE" w:bidi="en-US"/>
    </w:rPr>
  </w:style>
  <w:style w:type="paragraph" w:customStyle="1" w:styleId="MDPIheadermdpilogo">
    <w:name w:val="MDPI_header_mdpi_logo"/>
    <w:qFormat/>
    <w:rsid w:val="00A86E9F"/>
    <w:pPr>
      <w:adjustRightInd w:val="0"/>
      <w:snapToGrid w:val="0"/>
      <w:spacing w:line="260" w:lineRule="atLeast"/>
      <w:jc w:val="right"/>
    </w:pPr>
    <w:rPr>
      <w:rFonts w:eastAsia="Times New Roman"/>
      <w:color w:val="000000"/>
      <w:sz w:val="24"/>
      <w:szCs w:val="22"/>
      <w:lang w:eastAsia="de-CH"/>
    </w:rPr>
  </w:style>
  <w:style w:type="table" w:customStyle="1" w:styleId="MDPITable">
    <w:name w:val="MDPI_Table"/>
    <w:basedOn w:val="TableNormal"/>
    <w:uiPriority w:val="99"/>
    <w:rsid w:val="00A86E9F"/>
    <w:rPr>
      <w:color w:val="000000"/>
      <w:lang w:val="en-CA"/>
    </w:rPr>
    <w:tblPr>
      <w:tblCellMar>
        <w:left w:w="0" w:type="dxa"/>
        <w:right w:w="0" w:type="dxa"/>
      </w:tblCellMar>
    </w:tblPr>
  </w:style>
  <w:style w:type="paragraph" w:customStyle="1" w:styleId="MDPItext">
    <w:name w:val="MDPI_text"/>
    <w:qFormat/>
    <w:rsid w:val="00A86E9F"/>
    <w:pPr>
      <w:spacing w:line="260" w:lineRule="atLeast"/>
      <w:ind w:left="425" w:right="425" w:firstLine="284"/>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A86E9F"/>
    <w:pPr>
      <w:adjustRightInd w:val="0"/>
      <w:snapToGrid w:val="0"/>
      <w:spacing w:after="240" w:line="260" w:lineRule="atLeast"/>
    </w:pPr>
    <w:rPr>
      <w:rFonts w:eastAsia="Times New Roman"/>
      <w:b/>
      <w:snapToGrid w:val="0"/>
      <w:color w:val="000000"/>
      <w:sz w:val="36"/>
      <w:lang w:eastAsia="de-DE" w:bidi="en-US"/>
    </w:rPr>
  </w:style>
  <w:style w:type="character" w:customStyle="1" w:styleId="apple-converted-space">
    <w:name w:val="apple-converted-space"/>
    <w:rsid w:val="00A86E9F"/>
  </w:style>
  <w:style w:type="paragraph" w:styleId="Bibliography">
    <w:name w:val="Bibliography"/>
    <w:basedOn w:val="Normal"/>
    <w:next w:val="Normal"/>
    <w:uiPriority w:val="37"/>
    <w:semiHidden/>
    <w:unhideWhenUsed/>
    <w:rsid w:val="00A86E9F"/>
  </w:style>
  <w:style w:type="paragraph" w:styleId="BodyText">
    <w:name w:val="Body Text"/>
    <w:link w:val="BodyTextChar"/>
    <w:rsid w:val="00A86E9F"/>
    <w:pPr>
      <w:spacing w:after="120" w:line="340" w:lineRule="atLeast"/>
    </w:pPr>
    <w:rPr>
      <w:color w:val="000000"/>
      <w:sz w:val="24"/>
      <w:lang w:eastAsia="de-DE"/>
    </w:rPr>
  </w:style>
  <w:style w:type="character" w:customStyle="1" w:styleId="BodyTextChar">
    <w:name w:val="Body Text Char"/>
    <w:link w:val="BodyText"/>
    <w:rsid w:val="00A86E9F"/>
    <w:rPr>
      <w:rFonts w:ascii="Palatino Linotype" w:hAnsi="Palatino Linotype"/>
      <w:color w:val="000000"/>
      <w:sz w:val="24"/>
      <w:lang w:eastAsia="de-DE"/>
    </w:rPr>
  </w:style>
  <w:style w:type="character" w:styleId="CommentReference">
    <w:name w:val="annotation reference"/>
    <w:rsid w:val="00A86E9F"/>
    <w:rPr>
      <w:sz w:val="21"/>
      <w:szCs w:val="21"/>
    </w:rPr>
  </w:style>
  <w:style w:type="paragraph" w:styleId="CommentText">
    <w:name w:val="annotation text"/>
    <w:basedOn w:val="Normal"/>
    <w:link w:val="CommentTextChar"/>
    <w:rsid w:val="00A86E9F"/>
  </w:style>
  <w:style w:type="character" w:customStyle="1" w:styleId="CommentTextChar">
    <w:name w:val="Comment Text Char"/>
    <w:link w:val="CommentText"/>
    <w:rsid w:val="00A86E9F"/>
    <w:rPr>
      <w:rFonts w:ascii="Palatino Linotype" w:hAnsi="Palatino Linotype"/>
      <w:noProof/>
      <w:color w:val="000000"/>
    </w:rPr>
  </w:style>
  <w:style w:type="paragraph" w:styleId="CommentSubject">
    <w:name w:val="annotation subject"/>
    <w:basedOn w:val="CommentText"/>
    <w:next w:val="CommentText"/>
    <w:link w:val="CommentSubjectChar"/>
    <w:rsid w:val="00A86E9F"/>
    <w:rPr>
      <w:b/>
      <w:bCs/>
    </w:rPr>
  </w:style>
  <w:style w:type="character" w:customStyle="1" w:styleId="CommentSubjectChar">
    <w:name w:val="Comment Subject Char"/>
    <w:link w:val="CommentSubject"/>
    <w:rsid w:val="00A86E9F"/>
    <w:rPr>
      <w:rFonts w:ascii="Palatino Linotype" w:hAnsi="Palatino Linotype"/>
      <w:b/>
      <w:bCs/>
      <w:noProof/>
      <w:color w:val="000000"/>
    </w:rPr>
  </w:style>
  <w:style w:type="character" w:styleId="EndnoteReference">
    <w:name w:val="endnote reference"/>
    <w:rsid w:val="00A86E9F"/>
    <w:rPr>
      <w:vertAlign w:val="superscript"/>
    </w:rPr>
  </w:style>
  <w:style w:type="paragraph" w:styleId="EndnoteText">
    <w:name w:val="endnote text"/>
    <w:basedOn w:val="Normal"/>
    <w:link w:val="EndnoteTextChar"/>
    <w:semiHidden/>
    <w:unhideWhenUsed/>
    <w:rsid w:val="00A86E9F"/>
    <w:pPr>
      <w:spacing w:line="240" w:lineRule="auto"/>
    </w:pPr>
  </w:style>
  <w:style w:type="character" w:customStyle="1" w:styleId="EndnoteTextChar">
    <w:name w:val="Endnote Text Char"/>
    <w:link w:val="EndnoteText"/>
    <w:semiHidden/>
    <w:rsid w:val="00A86E9F"/>
    <w:rPr>
      <w:rFonts w:ascii="Palatino Linotype" w:hAnsi="Palatino Linotype"/>
      <w:noProof/>
      <w:color w:val="000000"/>
    </w:rPr>
  </w:style>
  <w:style w:type="character" w:styleId="FollowedHyperlink">
    <w:name w:val="FollowedHyperlink"/>
    <w:rsid w:val="00A86E9F"/>
    <w:rPr>
      <w:color w:val="954F72"/>
      <w:u w:val="single"/>
    </w:rPr>
  </w:style>
  <w:style w:type="paragraph" w:styleId="FootnoteText">
    <w:name w:val="footnote text"/>
    <w:basedOn w:val="Normal"/>
    <w:link w:val="FootnoteTextChar"/>
    <w:semiHidden/>
    <w:unhideWhenUsed/>
    <w:rsid w:val="00A86E9F"/>
    <w:pPr>
      <w:spacing w:line="240" w:lineRule="auto"/>
    </w:pPr>
  </w:style>
  <w:style w:type="character" w:customStyle="1" w:styleId="FootnoteTextChar">
    <w:name w:val="Footnote Text Char"/>
    <w:link w:val="FootnoteText"/>
    <w:semiHidden/>
    <w:rsid w:val="00A86E9F"/>
    <w:rPr>
      <w:rFonts w:ascii="Palatino Linotype" w:hAnsi="Palatino Linotype"/>
      <w:noProof/>
      <w:color w:val="000000"/>
    </w:rPr>
  </w:style>
  <w:style w:type="paragraph" w:styleId="NormalWeb">
    <w:name w:val="Normal (Web)"/>
    <w:basedOn w:val="Normal"/>
    <w:uiPriority w:val="99"/>
    <w:rsid w:val="00A86E9F"/>
    <w:rPr>
      <w:szCs w:val="24"/>
    </w:rPr>
  </w:style>
  <w:style w:type="paragraph" w:customStyle="1" w:styleId="MsoFootnoteText0">
    <w:name w:val="MsoFootnoteText"/>
    <w:basedOn w:val="NormalWeb"/>
    <w:qFormat/>
    <w:rsid w:val="00A86E9F"/>
    <w:rPr>
      <w:rFonts w:ascii="Times New Roman" w:hAnsi="Times New Roman"/>
    </w:rPr>
  </w:style>
  <w:style w:type="character" w:styleId="PageNumber">
    <w:name w:val="page number"/>
    <w:rsid w:val="00A86E9F"/>
  </w:style>
  <w:style w:type="character" w:styleId="PlaceholderText">
    <w:name w:val="Placeholder Text"/>
    <w:uiPriority w:val="99"/>
    <w:semiHidden/>
    <w:rsid w:val="00A86E9F"/>
    <w:rPr>
      <w:color w:val="808080"/>
    </w:rPr>
  </w:style>
  <w:style w:type="paragraph" w:customStyle="1" w:styleId="MDPI71FootNotes">
    <w:name w:val="MDPI_7.1_FootNotes"/>
    <w:qFormat/>
    <w:rsid w:val="006A7FF4"/>
    <w:pPr>
      <w:tabs>
        <w:tab w:val="num" w:pos="720"/>
      </w:tabs>
      <w:adjustRightInd w:val="0"/>
      <w:snapToGrid w:val="0"/>
      <w:spacing w:line="228" w:lineRule="auto"/>
      <w:ind w:left="720" w:hanging="720"/>
    </w:pPr>
    <w:rPr>
      <w:rFonts w:eastAsiaTheme="minorEastAsia"/>
      <w:noProof/>
      <w:color w:val="000000"/>
      <w:sz w:val="18"/>
    </w:rPr>
  </w:style>
  <w:style w:type="paragraph" w:styleId="Caption">
    <w:name w:val="caption"/>
    <w:basedOn w:val="Normal"/>
    <w:next w:val="Normal"/>
    <w:uiPriority w:val="35"/>
    <w:unhideWhenUsed/>
    <w:qFormat/>
    <w:rsid w:val="00903202"/>
    <w:pPr>
      <w:spacing w:after="200" w:line="240" w:lineRule="auto"/>
      <w:jc w:val="left"/>
    </w:pPr>
    <w:rPr>
      <w:rFonts w:ascii="Calibri" w:eastAsia="Calibri" w:hAnsi="Calibri" w:cs="Calibri"/>
      <w:i/>
      <w:iCs/>
      <w:color w:val="44546A" w:themeColor="text2"/>
      <w:sz w:val="18"/>
      <w:szCs w:val="18"/>
    </w:rPr>
  </w:style>
  <w:style w:type="paragraph" w:customStyle="1" w:styleId="EndNoteBibliographyTitle">
    <w:name w:val="EndNote Bibliography Title"/>
    <w:basedOn w:val="Normal"/>
    <w:link w:val="EndNoteBibliographyTitleChar"/>
    <w:rsid w:val="00903202"/>
    <w:pPr>
      <w:jc w:val="center"/>
    </w:pPr>
  </w:style>
  <w:style w:type="character" w:customStyle="1" w:styleId="MDPI31textChar">
    <w:name w:val="MDPI_3.1_text Char"/>
    <w:basedOn w:val="DefaultParagraphFont"/>
    <w:link w:val="MDPI31text"/>
    <w:rsid w:val="00903202"/>
    <w:rPr>
      <w:rFonts w:ascii="Palatino Linotype" w:eastAsia="Times New Roman" w:hAnsi="Palatino Linotype"/>
      <w:snapToGrid w:val="0"/>
      <w:color w:val="000000"/>
      <w:szCs w:val="22"/>
      <w:lang w:eastAsia="de-DE" w:bidi="en-US"/>
    </w:rPr>
  </w:style>
  <w:style w:type="character" w:customStyle="1" w:styleId="EndNoteBibliographyTitleChar">
    <w:name w:val="EndNote Bibliography Title Char"/>
    <w:basedOn w:val="MDPI31textChar"/>
    <w:link w:val="EndNoteBibliographyTitle"/>
    <w:rsid w:val="00903202"/>
    <w:rPr>
      <w:rFonts w:ascii="Palatino Linotype" w:eastAsia="Times New Roman" w:hAnsi="Palatino Linotype"/>
      <w:snapToGrid/>
      <w:color w:val="000000"/>
      <w:szCs w:val="22"/>
      <w:lang w:eastAsia="de-DE" w:bidi="en-US"/>
    </w:rPr>
  </w:style>
  <w:style w:type="paragraph" w:customStyle="1" w:styleId="EndNoteBibliography">
    <w:name w:val="EndNote Bibliography"/>
    <w:basedOn w:val="Normal"/>
    <w:link w:val="EndNoteBibliographyChar"/>
    <w:rsid w:val="00903202"/>
    <w:pPr>
      <w:spacing w:line="240" w:lineRule="atLeast"/>
    </w:pPr>
  </w:style>
  <w:style w:type="character" w:customStyle="1" w:styleId="EndNoteBibliographyChar">
    <w:name w:val="EndNote Bibliography Char"/>
    <w:basedOn w:val="MDPI31textChar"/>
    <w:link w:val="EndNoteBibliography"/>
    <w:rsid w:val="00903202"/>
    <w:rPr>
      <w:rFonts w:ascii="Palatino Linotype" w:eastAsia="Times New Roman" w:hAnsi="Palatino Linotype"/>
      <w:snapToGrid/>
      <w:color w:val="000000"/>
      <w:szCs w:val="22"/>
      <w:lang w:eastAsia="de-DE" w:bidi="en-US"/>
    </w:rPr>
  </w:style>
  <w:style w:type="paragraph" w:styleId="Revision">
    <w:name w:val="Revision"/>
    <w:hidden/>
    <w:uiPriority w:val="99"/>
    <w:semiHidden/>
    <w:rsid w:val="00E14822"/>
    <w:rPr>
      <w:noProof/>
      <w:color w:val="00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3C4C66"/>
    <w:pPr>
      <w:ind w:left="720"/>
      <w:contextualSpacing/>
    </w:pPr>
  </w:style>
  <w:style w:type="table" w:customStyle="1" w:styleId="a6">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7">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8">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9">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a">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b">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styleId="PlainTable1">
    <w:name w:val="Plain Table 1"/>
    <w:basedOn w:val="TableNormal"/>
    <w:uiPriority w:val="41"/>
    <w:rsid w:val="0042398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2398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42398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85191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Abged8qIyu3b5bESC6o5OlHT3Q==">AMUW2mXFJMINTSyvse0gHwfG9UKpOgjRJOYoJPm17ybaiSDCkW5HQRb6Dc7TTgJxVw6PXS8iQj9iAGiKuOONbENkBaZXrQ706CMJIizINMAcS80kHkCy650=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9487</Words>
  <Characters>54081</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 mehralizadeh</dc:creator>
  <cp:lastModifiedBy>Lily Mo</cp:lastModifiedBy>
  <cp:revision>2</cp:revision>
  <cp:lastPrinted>2022-12-28T14:25:00Z</cp:lastPrinted>
  <dcterms:created xsi:type="dcterms:W3CDTF">2023-01-29T08:05:00Z</dcterms:created>
  <dcterms:modified xsi:type="dcterms:W3CDTF">2023-01-29T08:05:00Z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3d4c6ad12496407690cf8afea1b853879fa1d820e2ee463cc9f9190d0a85ffd4</vt:lpwstr>
  </property>
</Properties>
</file>