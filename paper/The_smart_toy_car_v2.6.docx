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color w:val="0e101a"/>
          <w:sz w:val="36"/>
          <w:szCs w:val="36"/>
        </w:rPr>
      </w:pPr>
      <w:r w:rsidDel="00000000" w:rsidR="00000000" w:rsidRPr="00000000">
        <w:rPr>
          <w:color w:val="0e101a"/>
          <w:sz w:val="36"/>
          <w:szCs w:val="36"/>
          <w:rtl w:val="0"/>
        </w:rPr>
        <w:t xml:space="preserve">Abstract</w:t>
      </w:r>
    </w:p>
    <w:p w:rsidR="00000000" w:rsidDel="00000000" w:rsidP="00000000" w:rsidRDefault="00000000" w:rsidRPr="00000000" w14:paraId="00000002">
      <w:pPr>
        <w:spacing w:after="0" w:line="240" w:lineRule="auto"/>
        <w:jc w:val="both"/>
        <w:rPr>
          <w:color w:val="0e101a"/>
          <w:sz w:val="36"/>
          <w:szCs w:val="36"/>
        </w:rPr>
      </w:pPr>
      <w:r w:rsidDel="00000000" w:rsidR="00000000" w:rsidRPr="00000000">
        <w:rPr>
          <w:rtl w:val="0"/>
        </w:rPr>
      </w:r>
    </w:p>
    <w:p w:rsidR="00000000" w:rsidDel="00000000" w:rsidP="00000000" w:rsidRDefault="00000000" w:rsidRPr="00000000" w14:paraId="00000003">
      <w:pPr>
        <w:spacing w:after="0" w:line="240" w:lineRule="auto"/>
        <w:rPr>
          <w:color w:val="0e101a"/>
          <w:sz w:val="24"/>
          <w:szCs w:val="24"/>
        </w:rPr>
      </w:pPr>
      <w:r w:rsidDel="00000000" w:rsidR="00000000" w:rsidRPr="00000000">
        <w:rPr>
          <w:color w:val="0e101a"/>
          <w:sz w:val="24"/>
          <w:szCs w:val="24"/>
          <w:rtl w:val="0"/>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w:t>
      </w:r>
      <w:sdt>
        <w:sdtPr>
          <w:tag w:val="goog_rdk_0"/>
        </w:sdtPr>
        <w:sdtContent>
          <w:del w:author="bijan mehralizadeh" w:id="0" w:date="2021-12-24T21:22:00Z">
            <w:r w:rsidDel="00000000" w:rsidR="00000000" w:rsidRPr="00000000">
              <w:rPr>
                <w:color w:val="0e101a"/>
                <w:sz w:val="24"/>
                <w:szCs w:val="24"/>
                <w:rtl w:val="0"/>
              </w:rPr>
              <w:delText xml:space="preserve">children’s </w:delText>
            </w:r>
          </w:del>
        </w:sdtContent>
      </w:sdt>
      <w:sdt>
        <w:sdtPr>
          <w:tag w:val="goog_rdk_1"/>
        </w:sdtPr>
        <w:sdtContent>
          <w:ins w:author="bijan mehralizadeh" w:id="0" w:date="2021-12-24T21:22:00Z">
            <w:r w:rsidDel="00000000" w:rsidR="00000000" w:rsidRPr="00000000">
              <w:rPr>
                <w:color w:val="0e101a"/>
                <w:sz w:val="24"/>
                <w:szCs w:val="24"/>
                <w:rtl w:val="0"/>
              </w:rPr>
              <w:t xml:space="preserve">children's </w:t>
            </w:r>
          </w:ins>
        </w:sdtContent>
      </w:sdt>
      <w:r w:rsidDel="00000000" w:rsidR="00000000" w:rsidRPr="00000000">
        <w:rPr>
          <w:color w:val="0e101a"/>
          <w:sz w:val="24"/>
          <w:szCs w:val="24"/>
          <w:rtl w:val="0"/>
        </w:rPr>
        <w:t xml:space="preserve">playing patterns. This paper presents an extension of the </w:t>
      </w:r>
      <w:sdt>
        <w:sdtPr>
          <w:tag w:val="goog_rdk_2"/>
        </w:sdtPr>
        <w:sdtContent>
          <w:del w:author="bijan mehralizadeh" w:id="1" w:date="2021-12-24T21:06:00Z">
            <w:r w:rsidDel="00000000" w:rsidR="00000000" w:rsidRPr="00000000">
              <w:rPr>
                <w:color w:val="0e101a"/>
                <w:sz w:val="24"/>
                <w:szCs w:val="24"/>
                <w:rtl w:val="0"/>
              </w:rPr>
              <w:delText xml:space="preserve">smart</w:delText>
            </w:r>
          </w:del>
        </w:sdtContent>
      </w:sdt>
      <w:sdt>
        <w:sdtPr>
          <w:tag w:val="goog_rdk_3"/>
        </w:sdtPr>
        <w:sdtContent>
          <w:ins w:author="bijan mehralizadeh" w:id="1" w:date="2021-12-24T21:06:00Z">
            <w:r w:rsidDel="00000000" w:rsidR="00000000" w:rsidRPr="00000000">
              <w:rPr>
                <w:color w:val="0e101a"/>
                <w:sz w:val="24"/>
                <w:szCs w:val="24"/>
                <w:rtl w:val="0"/>
              </w:rPr>
              <w:t xml:space="preserve">intelligent</w:t>
            </w:r>
          </w:ins>
        </w:sdtContent>
      </w:sdt>
      <w:r w:rsidDel="00000000" w:rsidR="00000000" w:rsidRPr="00000000">
        <w:rPr>
          <w:color w:val="0e101a"/>
          <w:sz w:val="24"/>
          <w:szCs w:val="24"/>
          <w:rtl w:val="0"/>
        </w:rPr>
        <w:t xml:space="preserve"> toy car functionalities by adding shaft encoders to detect attention details traits in children with ASD. Thus, the proposed approach uses two different modalities that improve screening accuracy by 10%.</w:t>
      </w:r>
    </w:p>
    <w:p w:rsidR="00000000" w:rsidDel="00000000" w:rsidP="00000000" w:rsidRDefault="00000000" w:rsidRPr="00000000" w14:paraId="00000004">
      <w:pPr>
        <w:spacing w:after="0" w:line="240" w:lineRule="auto"/>
        <w:jc w:val="both"/>
        <w:rPr>
          <w:color w:val="0e101a"/>
          <w:sz w:val="36"/>
          <w:szCs w:val="36"/>
        </w:rPr>
      </w:pPr>
      <w:r w:rsidDel="00000000" w:rsidR="00000000" w:rsidRPr="00000000">
        <w:rPr>
          <w:rtl w:val="0"/>
        </w:rPr>
      </w:r>
    </w:p>
    <w:p w:rsidR="00000000" w:rsidDel="00000000" w:rsidP="00000000" w:rsidRDefault="00000000" w:rsidRPr="00000000" w14:paraId="00000005">
      <w:pPr>
        <w:spacing w:after="0" w:line="240" w:lineRule="auto"/>
        <w:jc w:val="both"/>
        <w:rPr>
          <w:color w:val="0e101a"/>
          <w:sz w:val="24"/>
          <w:szCs w:val="24"/>
        </w:rPr>
      </w:pPr>
      <w:r w:rsidDel="00000000" w:rsidR="00000000" w:rsidRPr="00000000">
        <w:rPr>
          <w:color w:val="0e101a"/>
          <w:sz w:val="36"/>
          <w:szCs w:val="36"/>
          <w:rtl w:val="0"/>
        </w:rPr>
        <w:t xml:space="preserve">Introduction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0e101a"/>
          <w:sz w:val="24"/>
          <w:szCs w:val="24"/>
          <w:rtl w:val="0"/>
        </w:rPr>
        <w:t xml:space="preserve">   </w:t>
      </w:r>
      <w:r w:rsidDel="00000000" w:rsidR="00000000" w:rsidRPr="00000000">
        <w:rPr>
          <w:sz w:val="24"/>
          <w:szCs w:val="24"/>
          <w:rtl w:val="0"/>
        </w:rPr>
        <w:t xml:space="preserve"> Autism Spectrum Disorder (ASD)  is a neurodevelopmental disorder that causes social communication and interaction problems [1]. Unfortunately, ASD is becoming more prevalent in the last two decades [2]. On the other hand, studies show that early diagnosis resulting in early intervention can effectively reduce the disorder's impacts. </w:t>
      </w:r>
      <w:sdt>
        <w:sdtPr>
          <w:tag w:val="goog_rdk_4"/>
        </w:sdtPr>
        <w:sdtContent>
          <w:del w:author="bijan mehralizadeh" w:id="2" w:date="2021-12-25T09:21:15Z">
            <w:r w:rsidDel="00000000" w:rsidR="00000000" w:rsidRPr="00000000">
              <w:rPr>
                <w:sz w:val="24"/>
                <w:szCs w:val="24"/>
                <w:rtl w:val="0"/>
              </w:rPr>
              <w:delText xml:space="preserve">For </w:delText>
            </w:r>
          </w:del>
        </w:sdtContent>
      </w:sdt>
      <w:sdt>
        <w:sdtPr>
          <w:tag w:val="goog_rdk_5"/>
        </w:sdtPr>
        <w:sdtContent>
          <w:ins w:author="bijan mehralizadeh" w:id="2" w:date="2021-12-25T09:21:15Z">
            <w:r w:rsidDel="00000000" w:rsidR="00000000" w:rsidRPr="00000000">
              <w:rPr>
                <w:sz w:val="24"/>
                <w:szCs w:val="24"/>
                <w:rtl w:val="0"/>
              </w:rPr>
              <w:t xml:space="preserve">D</w:t>
            </w:r>
          </w:ins>
        </w:sdtContent>
      </w:sdt>
      <w:sdt>
        <w:sdtPr>
          <w:tag w:val="goog_rdk_6"/>
        </w:sdtPr>
        <w:sdtContent>
          <w:del w:author="bijan mehralizadeh" w:id="3" w:date="2021-12-25T09:21:15Z">
            <w:r w:rsidDel="00000000" w:rsidR="00000000" w:rsidRPr="00000000">
              <w:rPr>
                <w:sz w:val="24"/>
                <w:szCs w:val="24"/>
                <w:rtl w:val="0"/>
              </w:rPr>
              <w:delText xml:space="preserve">d</w:delText>
            </w:r>
          </w:del>
        </w:sdtContent>
      </w:sdt>
      <w:r w:rsidDel="00000000" w:rsidR="00000000" w:rsidRPr="00000000">
        <w:rPr>
          <w:sz w:val="24"/>
          <w:szCs w:val="24"/>
          <w:rtl w:val="0"/>
        </w:rPr>
        <w:t xml:space="preserve">iagnosing autism</w:t>
      </w:r>
      <w:sdt>
        <w:sdtPr>
          <w:tag w:val="goog_rdk_7"/>
        </w:sdtPr>
        <w:sdtContent>
          <w:del w:author="bijan mehralizadeh" w:id="4" w:date="2021-12-25T09:21:15Z">
            <w:r w:rsidDel="00000000" w:rsidR="00000000" w:rsidRPr="00000000">
              <w:rPr>
                <w:sz w:val="24"/>
                <w:szCs w:val="24"/>
                <w:rtl w:val="0"/>
              </w:rPr>
              <w:delText xml:space="preserve">,</w:delText>
            </w:r>
          </w:del>
        </w:sdtContent>
      </w:sdt>
      <w:sdt>
        <w:sdtPr>
          <w:tag w:val="goog_rdk_8"/>
        </w:sdtPr>
        <w:sdtContent>
          <w:ins w:author="bijan mehralizadeh" w:id="4" w:date="2021-12-25T09:21:15Z">
            <w:r w:rsidDel="00000000" w:rsidR="00000000" w:rsidRPr="00000000">
              <w:rPr>
                <w:sz w:val="24"/>
                <w:szCs w:val="24"/>
                <w:rtl w:val="0"/>
              </w:rPr>
              <w:t xml:space="preserve"> requires</w:t>
            </w:r>
          </w:ins>
        </w:sdtContent>
      </w:sdt>
      <w:r w:rsidDel="00000000" w:rsidR="00000000" w:rsidRPr="00000000">
        <w:rPr>
          <w:sz w:val="24"/>
          <w:szCs w:val="24"/>
          <w:rtl w:val="0"/>
        </w:rPr>
        <w:t xml:space="preserve"> experts </w:t>
      </w:r>
      <w:sdt>
        <w:sdtPr>
          <w:tag w:val="goog_rdk_9"/>
        </w:sdtPr>
        <w:sdtContent>
          <w:ins w:author="bijan mehralizadeh" w:id="5" w:date="2021-12-25T09:21:15Z">
            <w:r w:rsidDel="00000000" w:rsidR="00000000" w:rsidRPr="00000000">
              <w:rPr>
                <w:sz w:val="24"/>
                <w:szCs w:val="24"/>
                <w:rtl w:val="0"/>
              </w:rPr>
              <w:t xml:space="preserve">to </w:t>
            </w:r>
          </w:ins>
        </w:sdtContent>
      </w:sdt>
      <w:sdt>
        <w:sdtPr>
          <w:tag w:val="goog_rdk_10"/>
        </w:sdtPr>
        <w:sdtContent>
          <w:del w:author="bijan mehralizadeh" w:id="5" w:date="2021-12-25T09:21:15Z">
            <w:r w:rsidDel="00000000" w:rsidR="00000000" w:rsidRPr="00000000">
              <w:rPr>
                <w:sz w:val="24"/>
                <w:szCs w:val="24"/>
                <w:rtl w:val="0"/>
              </w:rPr>
              <w:delText xml:space="preserve">should </w:delText>
            </w:r>
          </w:del>
        </w:sdtContent>
      </w:sdt>
      <w:r w:rsidDel="00000000" w:rsidR="00000000" w:rsidRPr="00000000">
        <w:rPr>
          <w:sz w:val="24"/>
          <w:szCs w:val="24"/>
          <w:rtl w:val="0"/>
        </w:rPr>
        <w:t xml:space="preserve">observe children and interview parents to determine the severity of the symptoms. Unfortunately, </w:t>
      </w:r>
      <w:sdt>
        <w:sdtPr>
          <w:tag w:val="goog_rdk_11"/>
        </w:sdtPr>
        <w:sdtContent>
          <w:ins w:author="bijan mehralizadeh" w:id="6" w:date="2021-12-25T09:21:15Z">
            <w:r w:rsidDel="00000000" w:rsidR="00000000" w:rsidRPr="00000000">
              <w:rPr>
                <w:sz w:val="24"/>
                <w:szCs w:val="24"/>
                <w:rtl w:val="0"/>
              </w:rPr>
              <w:t xml:space="preserve">this</w:t>
            </w:r>
          </w:ins>
        </w:sdtContent>
      </w:sdt>
      <w:sdt>
        <w:sdtPr>
          <w:tag w:val="goog_rdk_12"/>
        </w:sdtPr>
        <w:sdtContent>
          <w:del w:author="bijan mehralizadeh" w:id="6" w:date="2021-12-25T09:21:15Z">
            <w:r w:rsidDel="00000000" w:rsidR="00000000" w:rsidRPr="00000000">
              <w:rPr>
                <w:sz w:val="24"/>
                <w:szCs w:val="24"/>
                <w:rtl w:val="0"/>
              </w:rPr>
              <w:delText xml:space="preserve">it</w:delText>
            </w:r>
          </w:del>
        </w:sdtContent>
      </w:sdt>
      <w:r w:rsidDel="00000000" w:rsidR="00000000" w:rsidRPr="00000000">
        <w:rPr>
          <w:sz w:val="24"/>
          <w:szCs w:val="24"/>
          <w:rtl w:val="0"/>
        </w:rPr>
        <w:t xml:space="preserve">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rsidR="00000000" w:rsidDel="00000000" w:rsidP="00000000" w:rsidRDefault="00000000" w:rsidRPr="00000000" w14:paraId="00000007">
      <w:pPr>
        <w:rPr>
          <w:sz w:val="24"/>
          <w:szCs w:val="24"/>
        </w:rPr>
      </w:pPr>
      <w:r w:rsidDel="00000000" w:rsidR="00000000" w:rsidRPr="00000000">
        <w:rPr>
          <w:sz w:val="24"/>
          <w:szCs w:val="24"/>
          <w:rtl w:val="0"/>
        </w:rPr>
        <w:t xml:space="preserve">Many technology-based methods are originated from the </w:t>
      </w:r>
      <w:sdt>
        <w:sdtPr>
          <w:tag w:val="goog_rdk_13"/>
        </w:sdtPr>
        <w:sdtContent>
          <w:r w:rsidDel="00000000" w:rsidR="00000000" w:rsidRPr="00000000">
            <w:rPr>
              <w:sz w:val="24"/>
              <w:szCs w:val="24"/>
              <w:rtl w:val="0"/>
              <w:rPrChange w:author="bijan mehralizadeh" w:id="7" w:date="2021-12-24T21:05:00Z">
                <w:rPr>
                  <w:color w:val="ff0000"/>
                  <w:sz w:val="24"/>
                  <w:szCs w:val="24"/>
                </w:rPr>
              </w:rPrChange>
            </w:rPr>
            <w:t xml:space="preserve">CHAT family[3] </w:t>
          </w:r>
        </w:sdtContent>
      </w:sdt>
      <w:r w:rsidDel="00000000" w:rsidR="00000000" w:rsidRPr="00000000">
        <w:rPr>
          <w:sz w:val="24"/>
          <w:szCs w:val="24"/>
          <w:rtl w:val="0"/>
        </w:rPr>
        <w:t xml:space="preserve">questionnaires, in paper-based format or mobile apps or </w:t>
      </w:r>
      <w:sdt>
        <w:sdtPr>
          <w:tag w:val="goog_rdk_14"/>
        </w:sdtPr>
        <w:sdtContent>
          <w:r w:rsidDel="00000000" w:rsidR="00000000" w:rsidRPr="00000000">
            <w:rPr>
              <w:sz w:val="24"/>
              <w:szCs w:val="24"/>
              <w:rtl w:val="0"/>
              <w:rPrChange w:author="bijan mehralizadeh" w:id="8" w:date="2021-12-24T21:05:00Z">
                <w:rPr>
                  <w:color w:val="ff0000"/>
                  <w:sz w:val="24"/>
                  <w:szCs w:val="24"/>
                </w:rPr>
              </w:rPrChange>
            </w:rPr>
            <w:t xml:space="preserve">web applications[4].</w:t>
          </w:r>
        </w:sdtContent>
      </w:sdt>
      <w:r w:rsidDel="00000000" w:rsidR="00000000" w:rsidRPr="00000000">
        <w:rPr>
          <w:sz w:val="24"/>
          <w:szCs w:val="24"/>
          <w:rtl w:val="0"/>
        </w:rPr>
        <w:t xml:space="preserve">  T</w:t>
      </w:r>
      <w:sdt>
        <w:sdtPr>
          <w:tag w:val="goog_rdk_15"/>
        </w:sdtPr>
        <w:sdtContent>
          <w:r w:rsidDel="00000000" w:rsidR="00000000" w:rsidRPr="00000000">
            <w:rPr>
              <w:sz w:val="24"/>
              <w:szCs w:val="24"/>
              <w:rtl w:val="0"/>
              <w:rPrChange w:author="bijan mehralizadeh" w:id="9" w:date="2021-12-24T21:05:00Z">
                <w:rPr>
                  <w:color w:val="ff0000"/>
                  <w:sz w:val="24"/>
                  <w:szCs w:val="24"/>
                </w:rPr>
              </w:rPrChange>
            </w:rPr>
            <w:t xml:space="preserve">hese methods employ machine learning algorithms to improve the screening accuracy [5]. Alt</w:t>
          </w:r>
        </w:sdtContent>
      </w:sdt>
      <w:r w:rsidDel="00000000" w:rsidR="00000000" w:rsidRPr="00000000">
        <w:rPr>
          <w:sz w:val="24"/>
          <w:szCs w:val="24"/>
          <w:rtl w:val="0"/>
        </w:rPr>
        <w:t xml:space="preserve">hough these methods</w:t>
      </w:r>
      <w:sdt>
        <w:sdtPr>
          <w:tag w:val="goog_rdk_16"/>
        </w:sdtPr>
        <w:sdtContent>
          <w:ins w:author="bijan mehralizadeh" w:id="10" w:date="2021-12-25T09:21:15Z">
            <w:r w:rsidDel="00000000" w:rsidR="00000000" w:rsidRPr="00000000">
              <w:rPr>
                <w:sz w:val="24"/>
                <w:szCs w:val="24"/>
                <w:rtl w:val="0"/>
              </w:rPr>
              <w:t xml:space="preserve"> are</w:t>
            </w:r>
          </w:ins>
        </w:sdtContent>
      </w:sdt>
      <w:r w:rsidDel="00000000" w:rsidR="00000000" w:rsidRPr="00000000">
        <w:rPr>
          <w:sz w:val="24"/>
          <w:szCs w:val="24"/>
          <w:rtl w:val="0"/>
        </w:rPr>
        <w:t xml:space="preserve"> prove</w:t>
      </w:r>
      <w:sdt>
        <w:sdtPr>
          <w:tag w:val="goog_rdk_17"/>
        </w:sdtPr>
        <w:sdtContent>
          <w:ins w:author="bijan mehralizadeh" w:id="11" w:date="2021-12-25T09:21:15Z">
            <w:r w:rsidDel="00000000" w:rsidR="00000000" w:rsidRPr="00000000">
              <w:rPr>
                <w:sz w:val="24"/>
                <w:szCs w:val="24"/>
                <w:rtl w:val="0"/>
              </w:rPr>
              <w:t xml:space="preserve">d</w:t>
            </w:r>
          </w:ins>
        </w:sdtContent>
      </w:sdt>
      <w:r w:rsidDel="00000000" w:rsidR="00000000" w:rsidRPr="00000000">
        <w:rPr>
          <w:sz w:val="24"/>
          <w:szCs w:val="24"/>
          <w:rtl w:val="0"/>
        </w:rPr>
        <w:t xml:space="preserve"> effective,</w:t>
      </w:r>
      <w:sdt>
        <w:sdtPr>
          <w:tag w:val="goog_rdk_18"/>
        </w:sdtPr>
        <w:sdtContent>
          <w:ins w:author="bijan mehralizadeh" w:id="12" w:date="2021-12-25T09:21:15Z">
            <w:r w:rsidDel="00000000" w:rsidR="00000000" w:rsidRPr="00000000">
              <w:rPr>
                <w:sz w:val="24"/>
                <w:szCs w:val="24"/>
                <w:rtl w:val="0"/>
              </w:rPr>
              <w:t xml:space="preserve"> they rely on licensed clinicians and observers, making</w:t>
            </w:r>
          </w:ins>
        </w:sdtContent>
      </w:sdt>
      <w:sdt>
        <w:sdtPr>
          <w:tag w:val="goog_rdk_19"/>
        </w:sdtPr>
        <w:sdtContent>
          <w:del w:author="bijan mehralizadeh" w:id="12" w:date="2021-12-25T09:21:15Z">
            <w:r w:rsidDel="00000000" w:rsidR="00000000" w:rsidRPr="00000000">
              <w:rPr>
                <w:sz w:val="24"/>
                <w:szCs w:val="24"/>
                <w:rtl w:val="0"/>
              </w:rPr>
              <w:delText xml:space="preserve"> licensed clinicians and observers should do them, making</w:delText>
            </w:r>
          </w:del>
        </w:sdtContent>
      </w:sdt>
      <w:r w:rsidDel="00000000" w:rsidR="00000000" w:rsidRPr="00000000">
        <w:rPr>
          <w:sz w:val="24"/>
          <w:szCs w:val="24"/>
          <w:rtl w:val="0"/>
        </w:rPr>
        <w:t xml:space="preserve"> them time-consuming and exhausting [3, 6]. To overcome the shortcomings of the questionnaire-based systems, many researchers have focused on </w:t>
      </w:r>
      <w:sdt>
        <w:sdtPr>
          <w:tag w:val="goog_rdk_20"/>
        </w:sdtPr>
        <w:sdtContent>
          <w:r w:rsidDel="00000000" w:rsidR="00000000" w:rsidRPr="00000000">
            <w:rPr>
              <w:sz w:val="24"/>
              <w:szCs w:val="24"/>
              <w:highlight w:val="white"/>
              <w:rtl w:val="0"/>
              <w:rPrChange w:author="bijan mehralizadeh" w:id="13" w:date="2021-12-24T21:05:00Z">
                <w:rPr>
                  <w:color w:val="111111"/>
                  <w:sz w:val="24"/>
                  <w:szCs w:val="24"/>
                  <w:highlight w:val="white"/>
                </w:rPr>
              </w:rPrChange>
            </w:rPr>
            <w:t xml:space="preserve">biological markers </w:t>
          </w:r>
        </w:sdtContent>
      </w:sdt>
      <w:r w:rsidDel="00000000" w:rsidR="00000000" w:rsidRPr="00000000">
        <w:rPr>
          <w:sz w:val="24"/>
          <w:szCs w:val="24"/>
          <w:rtl w:val="0"/>
        </w:rPr>
        <w:t xml:space="preserve">of ASD[7] using brain imaging techniques like fMRI[8] or EEG methods to </w:t>
      </w:r>
      <w:sdt>
        <w:sdtPr>
          <w:tag w:val="goog_rdk_21"/>
        </w:sdtPr>
        <w:sdtContent>
          <w:r w:rsidDel="00000000" w:rsidR="00000000" w:rsidRPr="00000000">
            <w:rPr>
              <w:sz w:val="24"/>
              <w:szCs w:val="24"/>
              <w:rtl w:val="0"/>
              <w:rPrChange w:author="bijan mehralizadeh" w:id="14" w:date="2021-12-24T21:05:00Z">
                <w:rPr>
                  <w:color w:val="ff0000"/>
                  <w:sz w:val="24"/>
                  <w:szCs w:val="24"/>
                </w:rPr>
              </w:rPrChange>
            </w:rPr>
            <w:t xml:space="preserve">find ASD symptoms[9]</w:t>
          </w:r>
        </w:sdtContent>
      </w:sdt>
      <w:r w:rsidDel="00000000" w:rsidR="00000000" w:rsidRPr="00000000">
        <w:rPr>
          <w:sz w:val="24"/>
          <w:szCs w:val="24"/>
          <w:rtl w:val="0"/>
        </w:rPr>
        <w:t xml:space="preserve">. </w:t>
      </w:r>
    </w:p>
    <w:sdt>
      <w:sdtPr>
        <w:tag w:val="goog_rdk_27"/>
      </w:sdtPr>
      <w:sdtContent>
        <w:p w:rsidR="00000000" w:rsidDel="00000000" w:rsidP="00000000" w:rsidRDefault="00000000" w:rsidRPr="00000000" w14:paraId="00000008">
          <w:pPr>
            <w:spacing w:after="0" w:line="240" w:lineRule="auto"/>
            <w:rPr>
              <w:sz w:val="24"/>
              <w:szCs w:val="24"/>
              <w:rPrChange w:author="bijan mehralizadeh" w:id="17" w:date="2021-12-24T21:05:00Z">
                <w:rPr>
                  <w:color w:val="c00000"/>
                  <w:sz w:val="24"/>
                  <w:szCs w:val="24"/>
                </w:rPr>
              </w:rPrChange>
            </w:rPr>
          </w:pPr>
          <w:r w:rsidDel="00000000" w:rsidR="00000000" w:rsidRPr="00000000">
            <w:rPr>
              <w:sz w:val="24"/>
              <w:szCs w:val="24"/>
              <w:rtl w:val="0"/>
            </w:rPr>
            <w:t xml:space="preserve">Although these methods are prove</w:t>
          </w:r>
          <w:sdt>
            <w:sdtPr>
              <w:tag w:val="goog_rdk_22"/>
            </w:sdtPr>
            <w:sdtContent>
              <w:ins w:author="bijan mehralizadeh" w:id="15" w:date="2021-12-25T09:21:15Z">
                <w:r w:rsidDel="00000000" w:rsidR="00000000" w:rsidRPr="00000000">
                  <w:rPr>
                    <w:sz w:val="24"/>
                    <w:szCs w:val="24"/>
                    <w:rtl w:val="0"/>
                  </w:rPr>
                  <w:t xml:space="preserve">d</w:t>
                </w:r>
              </w:ins>
            </w:sdtContent>
          </w:sdt>
          <w:sdt>
            <w:sdtPr>
              <w:tag w:val="goog_rdk_23"/>
            </w:sdtPr>
            <w:sdtContent>
              <w:del w:author="bijan mehralizadeh" w:id="15" w:date="2021-12-25T09:21:15Z">
                <w:r w:rsidDel="00000000" w:rsidR="00000000" w:rsidRPr="00000000">
                  <w:rPr>
                    <w:sz w:val="24"/>
                    <w:szCs w:val="24"/>
                    <w:rtl w:val="0"/>
                  </w:rPr>
                  <w:delText xml:space="preserve">n</w:delText>
                </w:r>
              </w:del>
            </w:sdtContent>
          </w:sdt>
          <w:r w:rsidDel="00000000" w:rsidR="00000000" w:rsidRPr="00000000">
            <w:rPr>
              <w:sz w:val="24"/>
              <w:szCs w:val="24"/>
              <w:rtl w:val="0"/>
            </w:rPr>
            <w:t xml:space="preserve"> effective, they require costly equipment. Furthermore, putting a child in an fMRI or putting on an EEG cap may cause many discomforts limiting the usage of these approaches. On the other hand, wearable devices like smart glasses or sensors are used for ASD screening [10, 11]. Despite the lower cost of these systems compared to fMRI and EEG, they still need to be conducted at dedicated centers. Intelligent observation of behaviors is a method to overcome the </w:t>
          </w:r>
          <w:sdt>
            <w:sdtPr>
              <w:tag w:val="goog_rdk_24"/>
            </w:sdtPr>
            <w:sdtContent>
              <w:del w:author="bijan mehralizadeh" w:id="16" w:date="2021-12-25T09:21:15Z">
                <w:r w:rsidDel="00000000" w:rsidR="00000000" w:rsidRPr="00000000">
                  <w:rPr>
                    <w:sz w:val="24"/>
                    <w:szCs w:val="24"/>
                    <w:rtl w:val="0"/>
                  </w:rPr>
                  <w:delText xml:space="preserve">biometric and wearable methods</w:delText>
                </w:r>
              </w:del>
            </w:sdtContent>
          </w:sdt>
          <w:sdt>
            <w:sdtPr>
              <w:tag w:val="goog_rdk_25"/>
            </w:sdtPr>
            <w:sdtContent>
              <w:ins w:author="bijan mehralizadeh" w:id="16" w:date="2021-12-25T09:21:15Z">
                <w:r w:rsidDel="00000000" w:rsidR="00000000" w:rsidRPr="00000000">
                  <w:rPr>
                    <w:sz w:val="24"/>
                    <w:szCs w:val="24"/>
                    <w:rtl w:val="0"/>
                  </w:rPr>
                  <w:t xml:space="preserve">challenges of biometric and wearable methods</w:t>
                </w:r>
              </w:ins>
            </w:sdtContent>
          </w:sdt>
          <w:r w:rsidDel="00000000" w:rsidR="00000000" w:rsidRPr="00000000">
            <w:rPr>
              <w:sz w:val="24"/>
              <w:szCs w:val="24"/>
              <w:rtl w:val="0"/>
            </w:rPr>
            <w:t xml:space="preserve">. For instance, Moghaddas et al. </w:t>
          </w:r>
          <w:sdt>
            <w:sdtPr>
              <w:tag w:val="goog_rdk_26"/>
            </w:sdtPr>
            <w:sdtContent>
              <w:r w:rsidDel="00000000" w:rsidR="00000000" w:rsidRPr="00000000">
                <w:rPr>
                  <w:sz w:val="24"/>
                  <w:szCs w:val="24"/>
                  <w:rtl w:val="0"/>
                  <w:rPrChange w:author="bijan mehralizadeh" w:id="17" w:date="2021-12-24T21:05:00Z">
                    <w:rPr>
                      <w:color w:val="c00000"/>
                      <w:sz w:val="24"/>
                      <w:szCs w:val="24"/>
                    </w:rPr>
                  </w:rPrChange>
                </w:rPr>
                <w:t xml:space="preserve">developed a vision-based method to screen children with ASD based on the interaction between children with ASD and a parrot-like robot [12]. Although this approach reduces mentioned difficulties in wearable methods, but still depends on dedicated centers to conduct the screening. </w:t>
              </w:r>
            </w:sdtContent>
          </w:sdt>
        </w:p>
      </w:sdtContent>
    </w:sdt>
    <w:sdt>
      <w:sdtPr>
        <w:tag w:val="goog_rdk_33"/>
      </w:sdtPr>
      <w:sdtContent>
        <w:p w:rsidR="00000000" w:rsidDel="00000000" w:rsidP="00000000" w:rsidRDefault="00000000" w:rsidRPr="00000000" w14:paraId="00000009">
          <w:pPr>
            <w:spacing w:after="0" w:line="240" w:lineRule="auto"/>
            <w:rPr>
              <w:sz w:val="24"/>
              <w:szCs w:val="24"/>
              <w:rPrChange w:author="bijan mehralizadeh" w:id="19" w:date="2021-12-24T21:05:00Z">
                <w:rPr>
                  <w:color w:val="c00000"/>
                  <w:sz w:val="24"/>
                  <w:szCs w:val="24"/>
                </w:rPr>
              </w:rPrChange>
            </w:rPr>
          </w:pPr>
          <w:sdt>
            <w:sdtPr>
              <w:tag w:val="goog_rdk_28"/>
            </w:sdtPr>
            <w:sdtContent>
              <w:r w:rsidDel="00000000" w:rsidR="00000000" w:rsidRPr="00000000">
                <w:rPr>
                  <w:sz w:val="24"/>
                  <w:szCs w:val="24"/>
                  <w:rtl w:val="0"/>
                  <w:rPrChange w:author="bijan mehralizadeh" w:id="17" w:date="2021-12-24T21:05:00Z">
                    <w:rPr>
                      <w:color w:val="c00000"/>
                      <w:sz w:val="24"/>
                      <w:szCs w:val="24"/>
                    </w:rPr>
                  </w:rPrChange>
                </w:rPr>
                <w:t xml:space="preserve">That is why home-based IoT devices such as the intelligent toy car[13] were designed to perform screening in children's natural settings at a very low cost. Along with this trend, in this study, we improved our </w:t>
              </w:r>
            </w:sdtContent>
          </w:sdt>
          <w:sdt>
            <w:sdtPr>
              <w:tag w:val="goog_rdk_29"/>
            </w:sdtPr>
            <w:sdtContent>
              <w:del w:author="bijan mehralizadeh" w:id="18" w:date="2021-12-24T21:06:00Z"/>
              <w:sdt>
                <w:sdtPr>
                  <w:tag w:val="goog_rdk_30"/>
                </w:sdtPr>
                <w:sdtContent>
                  <w:del w:author="bijan mehralizadeh" w:id="18" w:date="2021-12-24T21:06:00Z">
                    <w:r w:rsidDel="00000000" w:rsidR="00000000" w:rsidRPr="00000000">
                      <w:rPr>
                        <w:sz w:val="24"/>
                        <w:szCs w:val="24"/>
                        <w:rtl w:val="0"/>
                        <w:rPrChange w:author="bijan mehralizadeh" w:id="17" w:date="2021-12-24T21:05:00Z">
                          <w:rPr>
                            <w:color w:val="c00000"/>
                            <w:sz w:val="24"/>
                            <w:szCs w:val="24"/>
                          </w:rPr>
                        </w:rPrChange>
                      </w:rPr>
                      <w:delText xml:space="preserve">smart</w:delText>
                    </w:r>
                  </w:del>
                </w:sdtContent>
              </w:sdt>
              <w:del w:author="bijan mehralizadeh" w:id="18" w:date="2021-12-24T21:06:00Z"/>
            </w:sdtContent>
          </w:sdt>
          <w:sdt>
            <w:sdtPr>
              <w:tag w:val="goog_rdk_31"/>
            </w:sdtPr>
            <w:sdtContent>
              <w:ins w:author="bijan mehralizadeh" w:id="18" w:date="2021-12-24T21:06:00Z">
                <w:r w:rsidDel="00000000" w:rsidR="00000000" w:rsidRPr="00000000">
                  <w:rPr>
                    <w:sz w:val="24"/>
                    <w:szCs w:val="24"/>
                    <w:rtl w:val="0"/>
                  </w:rPr>
                  <w:t xml:space="preserve">intelligent</w:t>
                </w:r>
              </w:ins>
            </w:sdtContent>
          </w:sdt>
          <w:sdt>
            <w:sdtPr>
              <w:tag w:val="goog_rdk_32"/>
            </w:sdtPr>
            <w:sdtContent>
              <w:r w:rsidDel="00000000" w:rsidR="00000000" w:rsidRPr="00000000">
                <w:rPr>
                  <w:sz w:val="24"/>
                  <w:szCs w:val="24"/>
                  <w:rtl w:val="0"/>
                  <w:rPrChange w:author="bijan mehralizadeh" w:id="19" w:date="2021-12-24T21:05:00Z">
                    <w:rPr>
                      <w:color w:val="c00000"/>
                      <w:sz w:val="24"/>
                      <w:szCs w:val="24"/>
                    </w:rPr>
                  </w:rPrChange>
                </w:rPr>
                <w:t xml:space="preserve"> toy car by incorporating two shaft encoders on the wheels of our car to see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 </w:t>
              </w:r>
            </w:sdtContent>
          </w:sdt>
        </w:p>
      </w:sdtContent>
    </w:sdt>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rPr>
          <w:sz w:val="36"/>
          <w:szCs w:val="36"/>
        </w:rPr>
      </w:pPr>
      <w:r w:rsidDel="00000000" w:rsidR="00000000" w:rsidRPr="00000000">
        <w:rPr>
          <w:sz w:val="36"/>
          <w:szCs w:val="36"/>
          <w:rtl w:val="0"/>
        </w:rPr>
        <w:t xml:space="preserve">Related work</w:t>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There have been several studies focused on using technology for ASD screening. These methods try to observe the ASD symptoms automatically using biomarkers or behavioral markers. </w:t>
      </w:r>
    </w:p>
    <w:p w:rsidR="00000000" w:rsidDel="00000000" w:rsidP="00000000" w:rsidRDefault="00000000" w:rsidRPr="00000000" w14:paraId="0000000E">
      <w:pPr>
        <w:rPr>
          <w:sz w:val="24"/>
          <w:szCs w:val="24"/>
        </w:rPr>
      </w:pPr>
      <w:r w:rsidDel="00000000" w:rsidR="00000000" w:rsidRPr="00000000">
        <w:rPr>
          <w:sz w:val="24"/>
          <w:szCs w:val="24"/>
          <w:rtl w:val="0"/>
        </w:rPr>
        <w:t xml:space="preserve">For example, </w:t>
      </w:r>
      <w:sdt>
        <w:sdtPr>
          <w:tag w:val="goog_rdk_34"/>
        </w:sdtPr>
        <w:sdtContent>
          <w:r w:rsidDel="00000000" w:rsidR="00000000" w:rsidRPr="00000000">
            <w:rPr>
              <w:sz w:val="24"/>
              <w:szCs w:val="24"/>
              <w:rtl w:val="0"/>
              <w:rPrChange w:author="bijan mehralizadeh" w:id="20" w:date="2021-12-24T21:05:00Z">
                <w:rPr>
                  <w:color w:val="ff0000"/>
                  <w:sz w:val="24"/>
                  <w:szCs w:val="24"/>
                </w:rPr>
              </w:rPrChange>
            </w:rPr>
            <w:t xml:space="preserve">William J. Bosl et al. focused on early screening of ASD by a data-driven method based on the EEG's 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screening[9]. Also, </w:t>
          </w:r>
        </w:sdtContent>
      </w:sdt>
      <w:sdt>
        <w:sdtPr>
          <w:tag w:val="goog_rdk_35"/>
        </w:sdtPr>
        <w:sdtContent>
          <w:r w:rsidDel="00000000" w:rsidR="00000000" w:rsidRPr="00000000">
            <w:rPr>
              <w:sz w:val="24"/>
              <w:szCs w:val="24"/>
              <w:rtl w:val="0"/>
              <w:rPrChange w:author="bijan mehralizadeh" w:id="20" w:date="2021-12-24T21:05:00Z">
                <w:rPr>
                  <w:color w:val="4472c4"/>
                  <w:sz w:val="24"/>
                  <w:szCs w:val="24"/>
                </w:rPr>
              </w:rPrChange>
            </w:rPr>
            <w:t xml:space="preserve">MladenRakić et al. presented a method to improve ASD detection by combining structural and functional MRI data. They applied machine learning techniques on imaging data of 817 cases and successfully classified them with an accuracy of 85%[14]. Integrating biomarkers with other modalities has also proved effective; JiannanKang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85%.[15].</w:t>
          </w:r>
        </w:sdtContent>
      </w:sdt>
      <w:r w:rsidDel="00000000" w:rsidR="00000000" w:rsidRPr="00000000">
        <w:rPr>
          <w:rtl w:val="0"/>
        </w:rPr>
      </w:r>
    </w:p>
    <w:sdt>
      <w:sdtPr>
        <w:tag w:val="goog_rdk_37"/>
      </w:sdtPr>
      <w:sdtContent>
        <w:p w:rsidR="00000000" w:rsidDel="00000000" w:rsidP="00000000" w:rsidRDefault="00000000" w:rsidRPr="00000000" w14:paraId="0000000F">
          <w:pPr>
            <w:spacing w:after="0" w:line="240" w:lineRule="auto"/>
            <w:rPr>
              <w:sz w:val="24"/>
              <w:szCs w:val="24"/>
              <w:rPrChange w:author="bijan mehralizadeh" w:id="21" w:date="2021-12-24T21:05:00Z">
                <w:rPr>
                  <w:color w:val="c00000"/>
                  <w:sz w:val="24"/>
                  <w:szCs w:val="24"/>
                </w:rPr>
              </w:rPrChange>
            </w:rPr>
          </w:pPr>
          <w:r w:rsidDel="00000000" w:rsidR="00000000" w:rsidRPr="00000000">
            <w:rPr>
              <w:sz w:val="24"/>
              <w:szCs w:val="24"/>
              <w:rtl w:val="0"/>
            </w:rPr>
            <w:t xml:space="preserve">Stereotypical Motor Movements (SMM) is one of the ASD symptoms that multiple methods have been developed to detect. Rad, N. M et al. proposed a Convolutional Neural Network that uses</w:t>
          </w:r>
          <w:sdt>
            <w:sdtPr>
              <w:tag w:val="goog_rdk_36"/>
            </w:sdtPr>
            <w:sdtContent>
              <w:r w:rsidDel="00000000" w:rsidR="00000000" w:rsidRPr="00000000">
                <w:rPr>
                  <w:sz w:val="24"/>
                  <w:szCs w:val="24"/>
                  <w:rtl w:val="0"/>
                  <w:rPrChange w:author="bijan mehralizadeh" w:id="21" w:date="2021-12-24T21:05:00Z">
                    <w:rPr>
                      <w:color w:val="c00000"/>
                      <w:sz w:val="24"/>
                      <w:szCs w:val="24"/>
                    </w:rPr>
                  </w:rPrChange>
                </w:rPr>
                <w:t xml:space="preserve"> accelerometer sensor data worn on multiple body points to detect SMM. They applied feature learning and transfer learning approaches to improve their deep neural network performance[10].</w:t>
              </w:r>
            </w:sdtContent>
          </w:sdt>
        </w:p>
      </w:sdtContent>
    </w:sdt>
    <w:sdt>
      <w:sdtPr>
        <w:tag w:val="goog_rdk_39"/>
      </w:sdtPr>
      <w:sdtContent>
        <w:p w:rsidR="00000000" w:rsidDel="00000000" w:rsidP="00000000" w:rsidRDefault="00000000" w:rsidRPr="00000000" w14:paraId="00000010">
          <w:pPr>
            <w:spacing w:after="0" w:line="240" w:lineRule="auto"/>
            <w:rPr>
              <w:sz w:val="24"/>
              <w:szCs w:val="24"/>
              <w:rPrChange w:author="bijan mehralizadeh" w:id="21" w:date="2021-12-24T21:05:00Z">
                <w:rPr>
                  <w:color w:val="4472c4"/>
                  <w:sz w:val="24"/>
                  <w:szCs w:val="24"/>
                </w:rPr>
              </w:rPrChange>
            </w:rPr>
          </w:pPr>
          <w:sdt>
            <w:sdtPr>
              <w:tag w:val="goog_rdk_38"/>
            </w:sdtPr>
            <w:sdtContent>
              <w:r w:rsidDel="00000000" w:rsidR="00000000" w:rsidRPr="00000000">
                <w:rPr>
                  <w:sz w:val="24"/>
                  <w:szCs w:val="24"/>
                  <w:rtl w:val="0"/>
                  <w:rPrChange w:author="bijan mehralizadeh" w:id="21" w:date="2021-12-24T21:05:00Z">
                    <w:rPr>
                      <w:color w:val="4472c4"/>
                      <w:sz w:val="24"/>
                      <w:szCs w:val="24"/>
                    </w:rPr>
                  </w:rPrChange>
                </w:rPr>
                <w:t xml:space="preserve">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significantly[11]</w:t>
              </w:r>
            </w:sdtContent>
          </w:sdt>
        </w:p>
      </w:sdtContent>
    </w:sdt>
    <w:p w:rsidR="00000000" w:rsidDel="00000000" w:rsidP="00000000" w:rsidRDefault="00000000" w:rsidRPr="00000000" w14:paraId="00000011">
      <w:pPr>
        <w:spacing w:after="0" w:line="240" w:lineRule="auto"/>
        <w:rPr>
          <w:sz w:val="24"/>
          <w:szCs w:val="24"/>
        </w:rPr>
      </w:pPr>
      <w:r w:rsidDel="00000000" w:rsidR="00000000" w:rsidRPr="00000000">
        <w:rPr>
          <w:rtl w:val="0"/>
        </w:rPr>
      </w:r>
    </w:p>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   One of the major symptoms of ASD is repetitive and stereotypical behaviors that are considered an essential indication in ASD's diagnosing.[16] In recent years, many technology-based screening systems have been developed, many methods focused on vision-based approaches, behavioral analysis methods that use machine vision to detect and recognize movements and motor function patterns. R. Oberleitner et al.[17] developed a recognition system for detecting abnormal behaviors that can be used in screening, assessment, or rehabilitation. Rasool Taban et al. [18] record walking patterns by Kinect and then analyze them using central pattern generator parameters as their classifier features. They accurately distinguished between tip-toe walking and regular walking pattern. Guillermo Sapiro and et al. [19] developed a low-cost mobile app that uses machine learning and machine vision methods to detect movement patterns and assess eye tracking patterns.</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Vision-based methods also used for studying the subject attention; Kathleen Campbell and et al. [20] developed an app that record and analyze the reaction of the toddlers to video stimuli that designed to engage child's attention; their algorithm classifies by automatically detecting and tracking multiple facial landmarks and analyzing their patterns.</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Sensorized toys are valuable tools in ASD screening, embed different sensors inside toys to capture playing patterns, and are classified based on proven effective, i.e., </w:t>
      </w:r>
      <w:sdt>
        <w:sdtPr>
          <w:tag w:val="goog_rdk_40"/>
        </w:sdtPr>
        <w:sdtContent>
          <w:r w:rsidDel="00000000" w:rsidR="00000000" w:rsidRPr="00000000">
            <w:rPr>
              <w:sz w:val="24"/>
              <w:szCs w:val="24"/>
              <w:rtl w:val="0"/>
              <w:rPrChange w:author="bijan mehralizadeh" w:id="22" w:date="2021-12-24T21:05:00Z">
                <w:rPr>
                  <w:color w:val="ff0000"/>
                  <w:sz w:val="24"/>
                  <w:szCs w:val="24"/>
                </w:rPr>
              </w:rPrChange>
            </w:rPr>
            <w:t xml:space="preserve">Lanini M. and et al. combined accelerometer, gyroscope, and magnetometers data.[21] </w:t>
          </w:r>
        </w:sdtContent>
      </w:sdt>
      <w:r w:rsidDel="00000000" w:rsidR="00000000" w:rsidRPr="00000000">
        <w:rPr>
          <w:sz w:val="24"/>
          <w:szCs w:val="24"/>
          <w:rtl w:val="0"/>
        </w:rPr>
        <w:t xml:space="preserve">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accuracy[13]</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In this research, the </w:t>
      </w:r>
      <w:sdt>
        <w:sdtPr>
          <w:tag w:val="goog_rdk_41"/>
        </w:sdtPr>
        <w:sdtContent>
          <w:del w:author="bijan mehralizadeh" w:id="23" w:date="2021-12-24T21:06:00Z">
            <w:r w:rsidDel="00000000" w:rsidR="00000000" w:rsidRPr="00000000">
              <w:rPr>
                <w:sz w:val="24"/>
                <w:szCs w:val="24"/>
                <w:rtl w:val="0"/>
              </w:rPr>
              <w:delText xml:space="preserve">smart</w:delText>
            </w:r>
          </w:del>
        </w:sdtContent>
      </w:sdt>
      <w:sdt>
        <w:sdtPr>
          <w:tag w:val="goog_rdk_42"/>
        </w:sdtPr>
        <w:sdtContent>
          <w:ins w:author="bijan mehralizadeh" w:id="23" w:date="2021-12-24T21:06:00Z">
            <w:r w:rsidDel="00000000" w:rsidR="00000000" w:rsidRPr="00000000">
              <w:rPr>
                <w:sz w:val="24"/>
                <w:szCs w:val="24"/>
                <w:rtl w:val="0"/>
              </w:rPr>
              <w:t xml:space="preserve">intelligent</w:t>
            </w:r>
          </w:ins>
        </w:sdtContent>
      </w:sdt>
      <w:r w:rsidDel="00000000" w:rsidR="00000000" w:rsidRPr="00000000">
        <w:rPr>
          <w:sz w:val="24"/>
          <w:szCs w:val="24"/>
          <w:rtl w:val="0"/>
        </w:rPr>
        <w:t xml:space="preserve">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rsidR="00000000" w:rsidDel="00000000" w:rsidP="00000000" w:rsidRDefault="00000000" w:rsidRPr="00000000" w14:paraId="0000001B">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color w:val="0e101a"/>
          <w:sz w:val="36"/>
          <w:szCs w:val="36"/>
        </w:rPr>
      </w:pPr>
      <w:r w:rsidDel="00000000" w:rsidR="00000000" w:rsidRPr="00000000">
        <w:rPr>
          <w:color w:val="0e101a"/>
          <w:sz w:val="36"/>
          <w:szCs w:val="36"/>
          <w:rtl w:val="0"/>
        </w:rPr>
        <w:t xml:space="preserve">System design</w:t>
      </w:r>
    </w:p>
    <w:p w:rsidR="00000000" w:rsidDel="00000000" w:rsidP="00000000" w:rsidRDefault="00000000" w:rsidRPr="00000000" w14:paraId="0000001E">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1F">
      <w:pPr>
        <w:rPr>
          <w:color w:val="0e101a"/>
          <w:sz w:val="24"/>
          <w:szCs w:val="24"/>
        </w:rPr>
      </w:pPr>
      <w:r w:rsidDel="00000000" w:rsidR="00000000" w:rsidRPr="00000000">
        <w:rPr>
          <w:sz w:val="24"/>
          <w:szCs w:val="24"/>
          <w:rtl w:val="0"/>
        </w:rPr>
        <w:t xml:space="preserve">The intelligent toy car is designed to capture the signs of two major symptoms in children with ASD, i.e.</w:t>
      </w:r>
      <w:sdt>
        <w:sdtPr>
          <w:tag w:val="goog_rdk_43"/>
        </w:sdtPr>
        <w:sdtContent>
          <w:ins w:author="bijan mehralizadeh" w:id="24" w:date="2021-12-24T21:29:00Z">
            <w:r w:rsidDel="00000000" w:rsidR="00000000" w:rsidRPr="00000000">
              <w:rPr>
                <w:sz w:val="24"/>
                <w:szCs w:val="24"/>
                <w:rtl w:val="0"/>
              </w:rPr>
              <w:t xml:space="preserve">,</w:t>
            </w:r>
          </w:ins>
        </w:sdtContent>
      </w:sdt>
      <w:r w:rsidDel="00000000" w:rsidR="00000000" w:rsidRPr="00000000">
        <w:rPr>
          <w:sz w:val="24"/>
          <w:szCs w:val="24"/>
          <w:rtl w:val="0"/>
        </w:rPr>
        <w:t xml:space="preserve"> obsessive attention to detail and repetitive behaviors.</w:t>
      </w:r>
      <w:sdt>
        <w:sdtPr>
          <w:tag w:val="goog_rdk_44"/>
        </w:sdtPr>
        <w:sdtContent>
          <w:del w:author="bijan mehralizadeh" w:id="25" w:date="2021-12-24T21:29:00Z">
            <w:r w:rsidDel="00000000" w:rsidR="00000000" w:rsidRPr="00000000">
              <w:rPr>
                <w:sz w:val="24"/>
                <w:szCs w:val="24"/>
                <w:rtl w:val="0"/>
              </w:rPr>
              <w:delText xml:space="preserve"> Thus, in the first design,</w:delText>
            </w:r>
          </w:del>
        </w:sdtContent>
      </w:sdt>
      <w:r w:rsidDel="00000000" w:rsidR="00000000" w:rsidRPr="00000000">
        <w:rPr>
          <w:sz w:val="24"/>
          <w:szCs w:val="24"/>
          <w:rtl w:val="0"/>
        </w:rPr>
        <w:t xml:space="preserve"> i.e.</w:t>
      </w:r>
      <w:sdt>
        <w:sdtPr>
          <w:tag w:val="goog_rdk_45"/>
        </w:sdtPr>
        <w:sdtContent>
          <w:ins w:author="bijan mehralizadeh" w:id="26" w:date="2021-12-24T21:29:00Z">
            <w:r w:rsidDel="00000000" w:rsidR="00000000" w:rsidRPr="00000000">
              <w:rPr>
                <w:sz w:val="24"/>
                <w:szCs w:val="24"/>
                <w:rtl w:val="0"/>
              </w:rPr>
              <w:t xml:space="preserve">, Thus, in the first design</w:t>
            </w:r>
          </w:ins>
        </w:sdtContent>
      </w:sdt>
      <w:r w:rsidDel="00000000" w:rsidR="00000000" w:rsidRPr="00000000">
        <w:rPr>
          <w:sz w:val="24"/>
          <w:szCs w:val="24"/>
          <w:rtl w:val="0"/>
        </w:rPr>
        <w:t xml:space="preserve"> Intelligent Toy Car 1.</w:t>
      </w:r>
      <w:sdt>
        <w:sdtPr>
          <w:tag w:val="goog_rdk_46"/>
        </w:sdtPr>
        <w:sdtContent>
          <w:ins w:author="bijan mehralizadeh" w:id="27" w:date="2021-12-24T21:29:00Z">
            <w:r w:rsidDel="00000000" w:rsidR="00000000" w:rsidRPr="00000000">
              <w:rPr>
                <w:sz w:val="24"/>
                <w:szCs w:val="24"/>
                <w:rtl w:val="0"/>
              </w:rPr>
              <w:t xml:space="preserve">0</w:t>
            </w:r>
          </w:ins>
        </w:sdtContent>
      </w:sdt>
      <w:sdt>
        <w:sdtPr>
          <w:tag w:val="goog_rdk_47"/>
        </w:sdtPr>
        <w:sdtContent>
          <w:del w:author="bijan mehralizadeh" w:id="27" w:date="2021-12-24T21:29:00Z">
            <w:r w:rsidDel="00000000" w:rsidR="00000000" w:rsidRPr="00000000">
              <w:rPr>
                <w:sz w:val="24"/>
                <w:szCs w:val="24"/>
                <w:rtl w:val="0"/>
              </w:rPr>
              <w:delText xml:space="preserve">o</w:delText>
            </w:r>
          </w:del>
        </w:sdtContent>
      </w:sdt>
      <w:r w:rsidDel="00000000" w:rsidR="00000000" w:rsidRPr="00000000">
        <w:rPr>
          <w:sz w:val="24"/>
          <w:szCs w:val="24"/>
          <w:rtl w:val="0"/>
        </w:rPr>
        <w:t xml:space="preserve">, a Wii Mute handle which includes an accelerometer</w:t>
      </w:r>
      <w:sdt>
        <w:sdtPr>
          <w:tag w:val="goog_rdk_48"/>
        </w:sdtPr>
        <w:sdtContent>
          <w:ins w:author="bijan mehralizadeh" w:id="28" w:date="2021-12-24T21:30:00Z">
            <w:r w:rsidDel="00000000" w:rsidR="00000000" w:rsidRPr="00000000">
              <w:rPr>
                <w:sz w:val="24"/>
                <w:szCs w:val="24"/>
                <w:rtl w:val="0"/>
              </w:rPr>
              <w:t xml:space="preserve">,</w:t>
            </w:r>
          </w:ins>
        </w:sdtContent>
      </w:sdt>
      <w:r w:rsidDel="00000000" w:rsidR="00000000" w:rsidRPr="00000000">
        <w:rPr>
          <w:sz w:val="24"/>
          <w:szCs w:val="24"/>
          <w:rtl w:val="0"/>
        </w:rPr>
        <w:t xml:space="preserve"> was placed in the car. Our new design, the intelligent toy car 2.0 (Fig. 1(a)), has had multiple upgrades with respect to its first design. The new system has an inexpensive IoT board ESP8266 NodeMCU</w:t>
      </w:r>
      <w:r w:rsidDel="00000000" w:rsidR="00000000" w:rsidRPr="00000000">
        <w:rPr>
          <w:vertAlign w:val="superscript"/>
        </w:rPr>
        <w:footnoteReference w:customMarkFollows="0" w:id="0"/>
      </w:r>
      <w:r w:rsidDel="00000000" w:rsidR="00000000" w:rsidRPr="00000000">
        <w:rPr>
          <w:sz w:val="24"/>
          <w:szCs w:val="24"/>
          <w:rtl w:val="0"/>
        </w:rPr>
        <w:t xml:space="preserve"> to read sensor data and send them wirelessly through Wi-Fi via UDP protocol to ensure maximum data collection rate. Also, the cheap MEMS accelerometer ADXL345 </w:t>
      </w:r>
      <w:sdt>
        <w:sdtPr>
          <w:tag w:val="goog_rdk_49"/>
        </w:sdtPr>
        <w:sdtContent>
          <w:ins w:author="bijan mehralizadeh" w:id="29" w:date="2021-12-24T21:30:00Z">
            <w:r w:rsidDel="00000000" w:rsidR="00000000" w:rsidRPr="00000000">
              <w:rPr>
                <w:sz w:val="24"/>
                <w:szCs w:val="24"/>
                <w:rtl w:val="0"/>
              </w:rPr>
              <w:t xml:space="preserve">is </w:t>
            </w:r>
          </w:ins>
        </w:sdtContent>
      </w:sdt>
      <w:r w:rsidDel="00000000" w:rsidR="00000000" w:rsidRPr="00000000">
        <w:rPr>
          <w:sz w:val="24"/>
          <w:szCs w:val="24"/>
          <w:rtl w:val="0"/>
        </w:rPr>
        <w:t xml:space="preserve">placed inside the car</w:t>
      </w:r>
      <w:sdt>
        <w:sdtPr>
          <w:tag w:val="goog_rdk_50"/>
        </w:sdtPr>
        <w:sdtContent>
          <w:ins w:author="bijan mehralizadeh" w:id="30" w:date="2021-12-24T21:30:00Z">
            <w:r w:rsidDel="00000000" w:rsidR="00000000" w:rsidRPr="00000000">
              <w:rPr>
                <w:sz w:val="24"/>
                <w:szCs w:val="24"/>
                <w:rtl w:val="0"/>
              </w:rPr>
              <w:t xml:space="preserve">,</w:t>
            </w:r>
          </w:ins>
        </w:sdtContent>
      </w:sdt>
      <w:r w:rsidDel="00000000" w:rsidR="00000000" w:rsidRPr="00000000">
        <w:rPr>
          <w:sz w:val="24"/>
          <w:szCs w:val="24"/>
          <w:rtl w:val="0"/>
        </w:rPr>
        <w:t xml:space="preserve"> and two magnetic shaft encoders are installed on the front and back axles of the car. The whole system runs on a battery</w:t>
      </w:r>
      <w:sdt>
        <w:sdtPr>
          <w:tag w:val="goog_rdk_51"/>
        </w:sdtPr>
        <w:sdtContent>
          <w:ins w:author="bijan mehralizadeh" w:id="31" w:date="2021-12-24T21:30:00Z">
            <w:r w:rsidDel="00000000" w:rsidR="00000000" w:rsidRPr="00000000">
              <w:rPr>
                <w:sz w:val="24"/>
                <w:szCs w:val="24"/>
                <w:rtl w:val="0"/>
              </w:rPr>
              <w:t xml:space="preserve">,</w:t>
            </w:r>
          </w:ins>
        </w:sdtContent>
      </w:sdt>
      <w:r w:rsidDel="00000000" w:rsidR="00000000" w:rsidRPr="00000000">
        <w:rPr>
          <w:sz w:val="24"/>
          <w:szCs w:val="24"/>
          <w:rtl w:val="0"/>
        </w:rPr>
        <w:t xml:space="preserve"> and all electronic parts are embedded inside the car deliberately to avoid any distraction. The diagram of the system is shown in Fig. 1(b).</w:t>
      </w:r>
      <w:r w:rsidDel="00000000" w:rsidR="00000000" w:rsidRPr="00000000">
        <w:rPr>
          <w:rtl w:val="0"/>
        </w:rPr>
      </w:r>
    </w:p>
    <w:sdt>
      <w:sdtPr>
        <w:tag w:val="goog_rdk_56"/>
      </w:sdtPr>
      <w:sdtContent>
        <w:p w:rsidR="00000000" w:rsidDel="00000000" w:rsidP="00000000" w:rsidRDefault="00000000" w:rsidRPr="00000000" w14:paraId="00000020">
          <w:pPr>
            <w:rPr>
              <w:ins w:author="bijan mehralizadeh" w:id="33" w:date="2021-12-25T00:01:00Z"/>
              <w:sz w:val="24"/>
              <w:szCs w:val="24"/>
            </w:rPr>
          </w:pPr>
          <w:r w:rsidDel="00000000" w:rsidR="00000000" w:rsidRPr="00000000">
            <w:rPr>
              <w:sz w:val="24"/>
              <w:szCs w:val="24"/>
              <w:rtl w:val="0"/>
            </w:rPr>
            <w:t xml:space="preserve">The intelligent toy car firmware is based on the Arduino ecosystem to make future R&amp;D more effortless. Also, </w:t>
          </w:r>
          <w:sdt>
            <w:sdtPr>
              <w:tag w:val="goog_rdk_52"/>
            </w:sdtPr>
            <w:sdtContent>
              <w:del w:author="bijan mehralizadeh" w:id="32" w:date="2021-12-24T21:30:00Z">
                <w:r w:rsidDel="00000000" w:rsidR="00000000" w:rsidRPr="00000000">
                  <w:rPr>
                    <w:sz w:val="24"/>
                    <w:szCs w:val="24"/>
                    <w:rtl w:val="0"/>
                  </w:rPr>
                  <w:delText xml:space="preserve">for interfacing with the system, an ROS (Robotic Operating System)</w:delText>
                </w:r>
                <w:r w:rsidDel="00000000" w:rsidR="00000000" w:rsidRPr="00000000">
                  <w:rPr>
                    <w:sz w:val="24"/>
                    <w:szCs w:val="24"/>
                    <w:vertAlign w:val="superscript"/>
                  </w:rPr>
                  <w:footnoteReference w:customMarkFollows="0" w:id="1"/>
                </w:r>
                <w:r w:rsidDel="00000000" w:rsidR="00000000" w:rsidRPr="00000000">
                  <w:rPr>
                    <w:sz w:val="24"/>
                    <w:szCs w:val="24"/>
                    <w:rtl w:val="0"/>
                  </w:rPr>
                  <w:delText xml:space="preserve"> package is developed</w:delText>
                </w:r>
              </w:del>
            </w:sdtContent>
          </w:sdt>
          <w:sdt>
            <w:sdtPr>
              <w:tag w:val="goog_rdk_53"/>
            </w:sdtPr>
            <w:sdtContent>
              <w:ins w:author="bijan mehralizadeh" w:id="32" w:date="2021-12-24T21:30:00Z">
                <w:r w:rsidDel="00000000" w:rsidR="00000000" w:rsidRPr="00000000">
                  <w:rPr>
                    <w:sz w:val="24"/>
                    <w:szCs w:val="24"/>
                    <w:rtl w:val="0"/>
                  </w:rPr>
                  <w:t xml:space="preserve">an ROS (Robotic Operating System) package is developed for interfacing with the system</w:t>
                </w:r>
              </w:ins>
            </w:sdtContent>
          </w:sdt>
          <w:r w:rsidDel="00000000" w:rsidR="00000000" w:rsidRPr="00000000">
            <w:rPr>
              <w:sz w:val="24"/>
              <w:szCs w:val="24"/>
              <w:rtl w:val="0"/>
            </w:rPr>
            <w:t xml:space="preserve">. It makes integrating the </w:t>
          </w:r>
          <w:sdt>
            <w:sdtPr>
              <w:tag w:val="goog_rdk_54"/>
            </w:sdtPr>
            <w:sdtContent>
              <w:commentRangeStart w:id="0"/>
            </w:sdtContent>
          </w:sdt>
          <w:r w:rsidDel="00000000" w:rsidR="00000000" w:rsidRPr="00000000">
            <w:rPr>
              <w:sz w:val="24"/>
              <w:szCs w:val="24"/>
              <w:rtl w:val="0"/>
            </w:rPr>
            <w:t xml:space="preserve">intelligent </w:t>
          </w:r>
          <w:commentRangeEnd w:id="0"/>
          <w:r w:rsidDel="00000000" w:rsidR="00000000" w:rsidRPr="00000000">
            <w:commentReference w:id="0"/>
          </w:r>
          <w:r w:rsidDel="00000000" w:rsidR="00000000" w:rsidRPr="00000000">
            <w:rPr>
              <w:sz w:val="24"/>
              <w:szCs w:val="24"/>
              <w:rtl w:val="0"/>
            </w:rPr>
            <w:t xml:space="preserve">toy car in other systems more straightforward.</w:t>
          </w:r>
          <w:sdt>
            <w:sdtPr>
              <w:tag w:val="goog_rdk_55"/>
            </w:sdtPr>
            <w:sdtContent>
              <w:ins w:author="bijan mehralizadeh" w:id="33" w:date="2021-12-25T00:01:00Z">
                <w:r w:rsidDel="00000000" w:rsidR="00000000" w:rsidRPr="00000000">
                  <w:rPr>
                    <w:rtl w:val="0"/>
                  </w:rPr>
                </w:r>
              </w:ins>
            </w:sdtContent>
          </w:sdt>
        </w:p>
      </w:sdtContent>
    </w:sdt>
    <w:p w:rsidR="00000000" w:rsidDel="00000000" w:rsidP="00000000" w:rsidRDefault="00000000" w:rsidRPr="00000000" w14:paraId="00000021">
      <w:pPr>
        <w:rPr>
          <w:color w:val="0e101a"/>
          <w:sz w:val="24"/>
          <w:szCs w:val="24"/>
        </w:rPr>
      </w:pPr>
      <w:r w:rsidDel="00000000" w:rsidR="00000000" w:rsidRPr="00000000">
        <w:rPr>
          <w:rtl w:val="0"/>
        </w:rPr>
      </w:r>
    </w:p>
    <w:tbl>
      <w:tblPr>
        <w:tblStyle w:val="Table1"/>
        <w:tblW w:w="9356.0" w:type="dxa"/>
        <w:jc w:val="center"/>
        <w:tblLayout w:type="fixed"/>
        <w:tblLook w:val="0000"/>
      </w:tblPr>
      <w:tblGrid>
        <w:gridCol w:w="4760"/>
        <w:gridCol w:w="4596"/>
        <w:tblGridChange w:id="0">
          <w:tblGrid>
            <w:gridCol w:w="4760"/>
            <w:gridCol w:w="4596"/>
          </w:tblGrid>
        </w:tblGridChange>
      </w:tblGrid>
      <w:sdt>
        <w:sdtPr>
          <w:tag w:val="goog_rdk_58"/>
        </w:sdtPr>
        <w:sdtContent>
          <w:tr>
            <w:trPr>
              <w:cantSplit w:val="0"/>
              <w:tblHeader w:val="0"/>
              <w:ins w:author="bijan mehralizadeh" w:id="34" w:date="2021-12-25T00:01:00Z"/>
            </w:trPr>
            <w:tc>
              <w:tcPr>
                <w:shd w:fill="auto" w:val="clear"/>
                <w:vAlign w:val="center"/>
              </w:tcPr>
              <w:sdt>
                <w:sdtPr>
                  <w:tag w:val="goog_rdk_60"/>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ns w:author="bijan mehralizadeh" w:id="34" w:date="2021-12-25T00:01:00Z"/>
                        <w:rFonts w:ascii="Palatino Linotype" w:cs="Palatino Linotype" w:eastAsia="Palatino Linotype" w:hAnsi="Palatino Linotype"/>
                        <w:b w:val="0"/>
                        <w:i w:val="0"/>
                        <w:smallCaps w:val="0"/>
                        <w:strike w:val="0"/>
                        <w:color w:val="000000"/>
                        <w:sz w:val="20"/>
                        <w:szCs w:val="20"/>
                        <w:u w:val="none"/>
                        <w:shd w:fill="auto" w:val="clear"/>
                        <w:vertAlign w:val="baseline"/>
                      </w:rPr>
                    </w:pPr>
                    <w:sdt>
                      <w:sdtPr>
                        <w:tag w:val="goog_rdk_59"/>
                      </w:sdtPr>
                      <w:sdtContent>
                        <w:ins w:author="bijan mehralizadeh" w:id="34" w:date="2021-12-25T00:01:00Z">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2919650" cy="1762868"/>
                                <wp:effectExtent b="0" l="0" r="0" t="0"/>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19650" cy="1762868"/>
                                        </a:xfrm>
                                        <a:prstGeom prst="rect"/>
                                        <a:ln/>
                                      </pic:spPr>
                                    </pic:pic>
                                  </a:graphicData>
                                </a:graphic>
                              </wp:inline>
                            </w:drawing>
                          </w:r>
                          <w:r w:rsidDel="00000000" w:rsidR="00000000" w:rsidRPr="00000000">
                            <w:rPr>
                              <w:rtl w:val="0"/>
                            </w:rPr>
                          </w:r>
                        </w:ins>
                      </w:sdtContent>
                    </w:sdt>
                  </w:p>
                </w:sdtContent>
              </w:sdt>
            </w:tc>
            <w:tc>
              <w:tcPr/>
              <w:sdt>
                <w:sdtPr>
                  <w:tag w:val="goog_rdk_62"/>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ns w:author="bijan mehralizadeh" w:id="34" w:date="2021-12-25T00:01:00Z"/>
                        <w:rFonts w:ascii="Palatino Linotype" w:cs="Palatino Linotype" w:eastAsia="Palatino Linotype" w:hAnsi="Palatino Linotype"/>
                        <w:b w:val="0"/>
                        <w:i w:val="0"/>
                        <w:smallCaps w:val="0"/>
                        <w:strike w:val="0"/>
                        <w:color w:val="000000"/>
                        <w:sz w:val="20"/>
                        <w:szCs w:val="20"/>
                        <w:u w:val="none"/>
                        <w:shd w:fill="auto" w:val="clear"/>
                        <w:vertAlign w:val="baseline"/>
                      </w:rPr>
                    </w:pPr>
                    <w:sdt>
                      <w:sdtPr>
                        <w:tag w:val="goog_rdk_61"/>
                      </w:sdtPr>
                      <w:sdtContent>
                        <w:ins w:author="bijan mehralizadeh" w:id="34" w:date="2021-12-25T00:01:00Z">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2789529" cy="1891997"/>
                                <wp:effectExtent b="0" l="0" r="0" t="0"/>
                                <wp:docPr descr="Diagram&#10;&#10;Description automatically generated" id="12" name="image3.jpg"/>
                                <a:graphic>
                                  <a:graphicData uri="http://schemas.openxmlformats.org/drawingml/2006/picture">
                                    <pic:pic>
                                      <pic:nvPicPr>
                                        <pic:cNvPr descr="Diagram&#10;&#10;Description automatically generated" id="0" name="image3.jpg"/>
                                        <pic:cNvPicPr preferRelativeResize="0"/>
                                      </pic:nvPicPr>
                                      <pic:blipFill>
                                        <a:blip r:embed="rId11"/>
                                        <a:srcRect b="0" l="0" r="0" t="0"/>
                                        <a:stretch>
                                          <a:fillRect/>
                                        </a:stretch>
                                      </pic:blipFill>
                                      <pic:spPr>
                                        <a:xfrm>
                                          <a:off x="0" y="0"/>
                                          <a:ext cx="2789529" cy="1891997"/>
                                        </a:xfrm>
                                        <a:prstGeom prst="rect"/>
                                        <a:ln/>
                                      </pic:spPr>
                                    </pic:pic>
                                  </a:graphicData>
                                </a:graphic>
                              </wp:inline>
                            </w:drawing>
                          </w:r>
                          <w:r w:rsidDel="00000000" w:rsidR="00000000" w:rsidRPr="00000000">
                            <w:rPr>
                              <w:rtl w:val="0"/>
                            </w:rPr>
                          </w:r>
                        </w:ins>
                      </w:sdtContent>
                    </w:sdt>
                  </w:p>
                </w:sdtContent>
              </w:sdt>
            </w:tc>
          </w:tr>
        </w:sdtContent>
      </w:sdt>
      <w:sdt>
        <w:sdtPr>
          <w:tag w:val="goog_rdk_63"/>
        </w:sdtPr>
        <w:sdtContent>
          <w:tr>
            <w:trPr>
              <w:cantSplit w:val="0"/>
              <w:tblHeader w:val="0"/>
              <w:ins w:author="bijan mehralizadeh" w:id="34" w:date="2021-12-25T00:01:00Z"/>
            </w:trPr>
            <w:tc>
              <w:tcPr>
                <w:shd w:fill="auto" w:val="clear"/>
                <w:vAlign w:val="center"/>
              </w:tcPr>
              <w:sdt>
                <w:sdtPr>
                  <w:tag w:val="goog_rdk_65"/>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ns w:author="bijan mehralizadeh" w:id="34" w:date="2021-12-25T00:01:00Z"/>
                        <w:rFonts w:ascii="Palatino Linotype" w:cs="Palatino Linotype" w:eastAsia="Palatino Linotype" w:hAnsi="Palatino Linotype"/>
                        <w:b w:val="0"/>
                        <w:i w:val="0"/>
                        <w:smallCaps w:val="0"/>
                        <w:strike w:val="0"/>
                        <w:color w:val="000000"/>
                        <w:sz w:val="20"/>
                        <w:szCs w:val="20"/>
                        <w:u w:val="none"/>
                        <w:shd w:fill="auto" w:val="clear"/>
                        <w:vertAlign w:val="baseline"/>
                      </w:rPr>
                    </w:pPr>
                    <w:sdt>
                      <w:sdtPr>
                        <w:tag w:val="goog_rdk_64"/>
                      </w:sdtPr>
                      <w:sdtContent>
                        <w:ins w:author="bijan mehralizadeh" w:id="34" w:date="2021-12-25T00:01:00Z">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ins>
                      </w:sdtContent>
                    </w:sdt>
                  </w:p>
                </w:sdtContent>
              </w:sdt>
            </w:tc>
            <w:tc>
              <w:tcPr/>
              <w:sdt>
                <w:sdtPr>
                  <w:tag w:val="goog_rdk_67"/>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ns w:author="bijan mehralizadeh" w:id="34" w:date="2021-12-25T00:01:00Z"/>
                        <w:rFonts w:ascii="Palatino Linotype" w:cs="Palatino Linotype" w:eastAsia="Palatino Linotype" w:hAnsi="Palatino Linotype"/>
                        <w:b w:val="0"/>
                        <w:i w:val="0"/>
                        <w:smallCaps w:val="0"/>
                        <w:strike w:val="0"/>
                        <w:color w:val="000000"/>
                        <w:sz w:val="20"/>
                        <w:szCs w:val="20"/>
                        <w:u w:val="none"/>
                        <w:shd w:fill="auto" w:val="clear"/>
                        <w:vertAlign w:val="baseline"/>
                      </w:rPr>
                    </w:pPr>
                    <w:sdt>
                      <w:sdtPr>
                        <w:tag w:val="goog_rdk_66"/>
                      </w:sdtPr>
                      <w:sdtContent>
                        <w:ins w:author="bijan mehralizadeh" w:id="34" w:date="2021-12-25T00:01:00Z">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ins>
                      </w:sdtContent>
                    </w:sdt>
                  </w:p>
                </w:sdtContent>
              </w:sdt>
            </w:tc>
          </w:tr>
        </w:sdtContent>
      </w:sdt>
    </w:tbl>
    <w:p w:rsidR="00000000" w:rsidDel="00000000" w:rsidP="00000000" w:rsidRDefault="00000000" w:rsidRPr="00000000" w14:paraId="00000026">
      <w:pPr>
        <w:spacing w:after="0" w:line="240" w:lineRule="auto"/>
        <w:rPr>
          <w:sz w:val="24"/>
          <w:szCs w:val="24"/>
        </w:rPr>
      </w:pPr>
      <w:r w:rsidDel="00000000" w:rsidR="00000000" w:rsidRPr="00000000">
        <w:rPr>
          <w:rtl w:val="0"/>
        </w:rPr>
      </w:r>
    </w:p>
    <w:p w:rsidR="00000000" w:rsidDel="00000000" w:rsidP="00000000" w:rsidRDefault="00000000" w:rsidRPr="00000000" w14:paraId="00000027">
      <w:pPr>
        <w:keepNext w:val="1"/>
        <w:spacing w:after="0" w:line="240" w:lineRule="auto"/>
        <w:jc w:val="both"/>
        <w:rPr/>
      </w:pPr>
      <w:sdt>
        <w:sdtPr>
          <w:tag w:val="goog_rdk_69"/>
        </w:sdtPr>
        <w:sdtContent>
          <w:del w:author="bijan mehralizadeh" w:id="35" w:date="2021-12-24T21:13:00Z"/>
          <w:sdt>
            <w:sdtPr>
              <w:tag w:val="goog_rdk_70"/>
            </w:sdtPr>
            <w:sdtContent>
              <w:commentRangeStart w:id="1"/>
            </w:sdtContent>
          </w:sdt>
          <w:del w:author="bijan mehralizadeh" w:id="35" w:date="2021-12-24T21:13:00Z">
            <w:r w:rsidDel="00000000" w:rsidR="00000000" w:rsidRPr="00000000">
              <w:rPr/>
              <w:drawing>
                <wp:inline distB="0" distT="0" distL="0" distR="0">
                  <wp:extent cx="3046503" cy="2066290"/>
                  <wp:effectExtent b="0" l="0" r="0" t="0"/>
                  <wp:docPr id="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046503" cy="2066290"/>
                          </a:xfrm>
                          <a:prstGeom prst="rect"/>
                          <a:ln/>
                        </pic:spPr>
                      </pic:pic>
                    </a:graphicData>
                  </a:graphic>
                </wp:inline>
              </w:drawing>
            </w:r>
          </w:del>
        </w:sdtContent>
      </w:sdt>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(a) the intelligent toy car and (b) the schematic of the system</w:t>
      </w:r>
      <w:r w:rsidDel="00000000" w:rsidR="00000000" w:rsidRPr="00000000">
        <w:rPr>
          <w:rtl w:val="0"/>
        </w:rPr>
      </w:r>
    </w:p>
    <w:p w:rsidR="00000000" w:rsidDel="00000000" w:rsidP="00000000" w:rsidRDefault="00000000" w:rsidRPr="00000000" w14:paraId="00000029">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color w:val="0e101a"/>
          <w:sz w:val="36"/>
          <w:szCs w:val="36"/>
        </w:rPr>
      </w:pPr>
      <w:r w:rsidDel="00000000" w:rsidR="00000000" w:rsidRPr="00000000">
        <w:rPr>
          <w:color w:val="0e101a"/>
          <w:sz w:val="36"/>
          <w:szCs w:val="36"/>
          <w:rtl w:val="0"/>
        </w:rPr>
        <w:t xml:space="preserve">Experiments</w:t>
      </w:r>
    </w:p>
    <w:p w:rsidR="00000000" w:rsidDel="00000000" w:rsidP="00000000" w:rsidRDefault="00000000" w:rsidRPr="00000000" w14:paraId="0000002B">
      <w:pPr>
        <w:rPr>
          <w:sz w:val="24"/>
          <w:szCs w:val="24"/>
        </w:rPr>
      </w:pPr>
      <w:r w:rsidDel="00000000" w:rsidR="00000000" w:rsidRPr="00000000">
        <w:rPr>
          <w:color w:val="0e101a"/>
          <w:sz w:val="24"/>
          <w:szCs w:val="24"/>
          <w:rtl w:val="0"/>
        </w:rPr>
        <w:t xml:space="preserve">   </w:t>
      </w:r>
      <w:r w:rsidDel="00000000" w:rsidR="00000000" w:rsidRPr="00000000">
        <w:rPr>
          <w:sz w:val="24"/>
          <w:szCs w:val="24"/>
          <w:rtl w:val="0"/>
        </w:rPr>
        <w:t xml:space="preserve">The data collection process took place in the Dosste-Autism center (Autism friends center) in Tehran, Iran. The intelligent toy car was tested on 50 children ranging from 3 to 6 years old in three groups children with ASD, TD children, and other (CP and</w:t>
      </w:r>
      <w:sdt>
        <w:sdtPr>
          <w:tag w:val="goog_rdk_71"/>
        </w:sdtPr>
        <w:sdtContent>
          <w:del w:author="bijan mehralizadeh" w:id="36" w:date="2021-12-24T21:22:00Z">
            <w:r w:rsidDel="00000000" w:rsidR="00000000" w:rsidRPr="00000000">
              <w:rPr>
                <w:sz w:val="24"/>
                <w:szCs w:val="24"/>
                <w:rtl w:val="0"/>
              </w:rPr>
              <w:delText xml:space="preserve"> </w:delText>
            </w:r>
          </w:del>
        </w:sdtContent>
      </w:sdt>
      <w:r w:rsidDel="00000000" w:rsidR="00000000" w:rsidRPr="00000000">
        <w:rPr>
          <w:sz w:val="24"/>
          <w:szCs w:val="24"/>
          <w:rtl w:val="0"/>
        </w:rPr>
        <w:t xml:space="preserve"> fragile X syndrome) shown in Table 1. Since it has been shown that </w:t>
      </w:r>
      <w:r w:rsidDel="00000000" w:rsidR="00000000" w:rsidRPr="00000000">
        <w:rPr>
          <w:color w:val="c00000"/>
          <w:sz w:val="24"/>
          <w:szCs w:val="24"/>
          <w:rtl w:val="0"/>
        </w:rPr>
        <w:t xml:space="preserve">the play complexity and toy engagement of children with ASD in both genders for the </w:t>
      </w:r>
      <w:sdt>
        <w:sdtPr>
          <w:tag w:val="goog_rdk_72"/>
        </w:sdtPr>
        <w:sdtContent>
          <w:del w:author="bijan mehralizadeh" w:id="37" w:date="2021-12-24T21:23:00Z">
            <w:r w:rsidDel="00000000" w:rsidR="00000000" w:rsidRPr="00000000">
              <w:rPr>
                <w:color w:val="c00000"/>
                <w:sz w:val="24"/>
                <w:szCs w:val="24"/>
                <w:rtl w:val="0"/>
              </w:rPr>
              <w:delText xml:space="preserve">car </w:delText>
            </w:r>
          </w:del>
        </w:sdtContent>
      </w:sdt>
      <w:sdt>
        <w:sdtPr>
          <w:tag w:val="goog_rdk_73"/>
        </w:sdtPr>
        <w:sdtContent>
          <w:ins w:author="bijan mehralizadeh" w:id="37" w:date="2021-12-24T21:23:00Z">
            <w:r w:rsidDel="00000000" w:rsidR="00000000" w:rsidRPr="00000000">
              <w:rPr>
                <w:color w:val="c00000"/>
                <w:sz w:val="24"/>
                <w:szCs w:val="24"/>
                <w:rtl w:val="0"/>
              </w:rPr>
              <w:t xml:space="preserve">car-</w:t>
            </w:r>
          </w:ins>
        </w:sdtContent>
      </w:sdt>
      <w:r w:rsidDel="00000000" w:rsidR="00000000" w:rsidRPr="00000000">
        <w:rPr>
          <w:color w:val="c00000"/>
          <w:sz w:val="24"/>
          <w:szCs w:val="24"/>
          <w:rtl w:val="0"/>
        </w:rPr>
        <w:t xml:space="preserve">like toys are almost similar [17][18]</w:t>
      </w:r>
      <w:r w:rsidDel="00000000" w:rsidR="00000000" w:rsidRPr="00000000">
        <w:rPr>
          <w:sz w:val="24"/>
          <w:szCs w:val="24"/>
          <w:rtl w:val="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w:t>
      </w:r>
      <w:sdt>
        <w:sdtPr>
          <w:tag w:val="goog_rdk_74"/>
        </w:sdtPr>
        <w:sdtContent>
          <w:commentRangeStart w:id="2"/>
        </w:sdtContent>
      </w:sdt>
      <w:r w:rsidDel="00000000" w:rsidR="00000000" w:rsidRPr="00000000">
        <w:rPr>
          <w:sz w:val="24"/>
          <w:szCs w:val="24"/>
          <w:rtl w:val="0"/>
        </w:rPr>
        <w:t xml:space="preserve">A unique id in the database only identified each participant, and to preserve user anonymity and privacy, no personal data was recorded during the procedure.</w:t>
      </w:r>
      <w:commentRangeEnd w:id="2"/>
      <w:r w:rsidDel="00000000" w:rsidR="00000000" w:rsidRPr="00000000">
        <w:commentReference w:id="2"/>
      </w:r>
      <w:r w:rsidDel="00000000" w:rsidR="00000000" w:rsidRPr="00000000">
        <w:rPr>
          <w:sz w:val="24"/>
          <w:szCs w:val="24"/>
          <w:rtl w:val="0"/>
        </w:rPr>
        <w:t xml:space="preserve"> Furthermore, the </w:t>
      </w:r>
      <w:sdt>
        <w:sdtPr>
          <w:tag w:val="goog_rdk_75"/>
        </w:sdtPr>
        <w:sdtContent>
          <w:del w:author="bijan mehralizadeh" w:id="38" w:date="2021-12-24T21:22:00Z">
            <w:r w:rsidDel="00000000" w:rsidR="00000000" w:rsidRPr="00000000">
              <w:rPr>
                <w:sz w:val="24"/>
                <w:szCs w:val="24"/>
                <w:rtl w:val="0"/>
              </w:rPr>
              <w:delText xml:space="preserve">parents’ </w:delText>
            </w:r>
          </w:del>
        </w:sdtContent>
      </w:sdt>
      <w:sdt>
        <w:sdtPr>
          <w:tag w:val="goog_rdk_76"/>
        </w:sdtPr>
        <w:sdtContent>
          <w:ins w:author="bijan mehralizadeh" w:id="38" w:date="2021-12-24T21:22:00Z">
            <w:r w:rsidDel="00000000" w:rsidR="00000000" w:rsidRPr="00000000">
              <w:rPr>
                <w:sz w:val="24"/>
                <w:szCs w:val="24"/>
                <w:rtl w:val="0"/>
              </w:rPr>
              <w:t xml:space="preserve">parents' </w:t>
            </w:r>
          </w:ins>
        </w:sdtContent>
      </w:sdt>
      <w:r w:rsidDel="00000000" w:rsidR="00000000" w:rsidRPr="00000000">
        <w:rPr>
          <w:sz w:val="24"/>
          <w:szCs w:val="24"/>
          <w:rtl w:val="0"/>
        </w:rPr>
        <w:t xml:space="preserve">consent </w:t>
      </w:r>
      <w:sdt>
        <w:sdtPr>
          <w:tag w:val="goog_rdk_77"/>
        </w:sdtPr>
        <w:sdtContent>
          <w:del w:author="bijan mehralizadeh" w:id="39" w:date="2021-12-24T21:22:00Z">
            <w:r w:rsidDel="00000000" w:rsidR="00000000" w:rsidRPr="00000000">
              <w:rPr>
                <w:sz w:val="24"/>
                <w:szCs w:val="24"/>
                <w:rtl w:val="0"/>
              </w:rPr>
              <w:delText xml:space="preserve">were </w:delText>
            </w:r>
          </w:del>
        </w:sdtContent>
      </w:sdt>
      <w:sdt>
        <w:sdtPr>
          <w:tag w:val="goog_rdk_78"/>
        </w:sdtPr>
        <w:sdtContent>
          <w:ins w:author="bijan mehralizadeh" w:id="39" w:date="2021-12-24T21:22:00Z">
            <w:r w:rsidDel="00000000" w:rsidR="00000000" w:rsidRPr="00000000">
              <w:rPr>
                <w:sz w:val="24"/>
                <w:szCs w:val="24"/>
                <w:rtl w:val="0"/>
              </w:rPr>
              <w:t xml:space="preserve">was </w:t>
            </w:r>
          </w:ins>
        </w:sdtContent>
      </w:sdt>
      <w:r w:rsidDel="00000000" w:rsidR="00000000" w:rsidRPr="00000000">
        <w:rPr>
          <w:sz w:val="24"/>
          <w:szCs w:val="24"/>
          <w:rtl w:val="0"/>
        </w:rPr>
        <w:t xml:space="preserve">taken for all the participants. </w:t>
      </w:r>
    </w:p>
    <w:p w:rsidR="00000000" w:rsidDel="00000000" w:rsidP="00000000" w:rsidRDefault="00000000" w:rsidRPr="00000000" w14:paraId="0000002C">
      <w:pPr>
        <w:spacing w:after="0" w:line="240" w:lineRule="auto"/>
        <w:rPr>
          <w:sz w:val="24"/>
          <w:szCs w:val="24"/>
        </w:rPr>
      </w:pPr>
      <w:sdt>
        <w:sdtPr>
          <w:tag w:val="goog_rdk_80"/>
        </w:sdtPr>
        <w:sdtContent>
          <w:del w:author="bijan mehralizadeh" w:id="40" w:date="2021-12-24T21:26:00Z">
            <w:r w:rsidDel="00000000" w:rsidR="00000000" w:rsidRPr="00000000">
              <w:rPr>
                <w:sz w:val="24"/>
                <w:szCs w:val="24"/>
                <w:rtl w:val="0"/>
              </w:rPr>
              <w:delText xml:space="preserve">From the 28 children with </w:delText>
            </w:r>
          </w:del>
        </w:sdtContent>
      </w:sdt>
      <w:r w:rsidDel="00000000" w:rsidR="00000000" w:rsidRPr="00000000">
        <w:rPr>
          <w:sz w:val="24"/>
          <w:szCs w:val="24"/>
          <w:rtl w:val="0"/>
        </w:rPr>
        <w:t xml:space="preserve">ASD</w:t>
      </w:r>
      <w:sdt>
        <w:sdtPr>
          <w:tag w:val="goog_rdk_81"/>
        </w:sdtPr>
        <w:sdtContent>
          <w:ins w:author="bijan mehralizadeh" w:id="41" w:date="2021-12-24T21:27:00Z">
            <w:r w:rsidDel="00000000" w:rsidR="00000000" w:rsidRPr="00000000">
              <w:rPr>
                <w:sz w:val="24"/>
                <w:szCs w:val="24"/>
                <w:rtl w:val="0"/>
              </w:rPr>
              <w:t xml:space="preserve"> group has 28 children that</w:t>
            </w:r>
          </w:ins>
        </w:sdtContent>
      </w:sdt>
      <w:sdt>
        <w:sdtPr>
          <w:tag w:val="goog_rdk_82"/>
        </w:sdtPr>
        <w:sdtContent>
          <w:del w:author="bijan mehralizadeh" w:id="41" w:date="2021-12-24T21:27:00Z">
            <w:r w:rsidDel="00000000" w:rsidR="00000000" w:rsidRPr="00000000">
              <w:rPr>
                <w:sz w:val="24"/>
                <w:szCs w:val="24"/>
                <w:rtl w:val="0"/>
              </w:rPr>
              <w:delText xml:space="preserve">,</w:delText>
            </w:r>
          </w:del>
        </w:sdtContent>
      </w:sdt>
      <w:r w:rsidDel="00000000" w:rsidR="00000000" w:rsidRPr="00000000">
        <w:rPr>
          <w:sz w:val="24"/>
          <w:szCs w:val="24"/>
          <w:rtl w:val="0"/>
        </w:rPr>
        <w:t xml:space="preserve"> </w:t>
      </w:r>
      <w:sdt>
        <w:sdtPr>
          <w:tag w:val="goog_rdk_83"/>
        </w:sdtPr>
        <w:sdtContent>
          <w:del w:author="bijan mehralizadeh" w:id="42" w:date="2021-12-24T21:26:00Z">
            <w:r w:rsidDel="00000000" w:rsidR="00000000" w:rsidRPr="00000000">
              <w:rPr>
                <w:sz w:val="24"/>
                <w:szCs w:val="24"/>
                <w:rtl w:val="0"/>
              </w:rPr>
              <w:delText xml:space="preserve">5 </w:delText>
            </w:r>
          </w:del>
        </w:sdtContent>
      </w:sdt>
      <w:sdt>
        <w:sdtPr>
          <w:tag w:val="goog_rdk_84"/>
        </w:sdtPr>
        <w:sdtContent>
          <w:ins w:author="bijan mehralizadeh" w:id="42" w:date="2021-12-24T21:26:00Z">
            <w:r w:rsidDel="00000000" w:rsidR="00000000" w:rsidRPr="00000000">
              <w:rPr>
                <w:sz w:val="24"/>
                <w:szCs w:val="24"/>
                <w:rtl w:val="0"/>
              </w:rPr>
              <w:t xml:space="preserve">five of them </w:t>
            </w:r>
          </w:ins>
        </w:sdtContent>
      </w:sdt>
      <w:sdt>
        <w:sdtPr>
          <w:tag w:val="goog_rdk_85"/>
        </w:sdtPr>
        <w:sdtContent>
          <w:del w:author="bijan mehralizadeh" w:id="43" w:date="2021-12-24T21:26:00Z">
            <w:r w:rsidDel="00000000" w:rsidR="00000000" w:rsidRPr="00000000">
              <w:rPr>
                <w:sz w:val="24"/>
                <w:szCs w:val="24"/>
                <w:rtl w:val="0"/>
              </w:rPr>
              <w:delText xml:space="preserve">of them </w:delText>
            </w:r>
          </w:del>
        </w:sdtContent>
      </w:sdt>
      <w:r w:rsidDel="00000000" w:rsidR="00000000" w:rsidRPr="00000000">
        <w:rPr>
          <w:sz w:val="24"/>
          <w:szCs w:val="24"/>
          <w:rtl w:val="0"/>
        </w:rPr>
        <w:t xml:space="preserve">did not seem interested in playing with the intelligent toy car and neglected </w:t>
      </w:r>
      <w:sdt>
        <w:sdtPr>
          <w:tag w:val="goog_rdk_86"/>
        </w:sdtPr>
        <w:sdtContent>
          <w:commentRangeStart w:id="3"/>
        </w:sdtContent>
      </w:sdt>
      <w:r w:rsidDel="00000000" w:rsidR="00000000" w:rsidRPr="00000000">
        <w:rPr>
          <w:sz w:val="24"/>
          <w:szCs w:val="24"/>
          <w:rtl w:val="0"/>
        </w:rPr>
        <w:t xml:space="preserve">it</w:t>
      </w:r>
      <w:sdt>
        <w:sdtPr>
          <w:tag w:val="goog_rdk_87"/>
        </w:sdtPr>
        <w:sdtContent>
          <w:ins w:author="bijan mehralizadeh" w:id="44" w:date="2021-12-24T21:23:00Z">
            <w:commentRangeEnd w:id="3"/>
            <w:r w:rsidDel="00000000" w:rsidR="00000000" w:rsidRPr="00000000">
              <w:commentReference w:id="3"/>
            </w:r>
          </w:ins>
          <w:sdt>
            <w:sdtPr>
              <w:tag w:val="goog_rdk_88"/>
            </w:sdtPr>
            <w:sdtContent>
              <w:ins w:author="bijan mehralizadeh" w:id="44" w:date="2021-12-24T21:23:00Z">
                <w:r w:rsidDel="00000000" w:rsidR="00000000" w:rsidRPr="00000000">
                  <w:rPr>
                    <w:sz w:val="24"/>
                    <w:szCs w:val="24"/>
                    <w:rtl w:val="0"/>
                    <w:rPrChange w:author="bijan mehralizadeh" w:id="45" w:date="2021-12-25T00:10:00Z">
                      <w:rPr/>
                    </w:rPrChange>
                  </w:rPr>
                  <w:t xml:space="preserve">. </w:t>
                </w:r>
              </w:ins>
            </w:sdtContent>
          </w:sdt>
          <w:ins w:author="bijan mehralizadeh" w:id="44" w:date="2021-12-24T21:23:00Z">
            <w:r w:rsidDel="00000000" w:rsidR="00000000" w:rsidRPr="00000000">
              <w:rPr>
                <w:sz w:val="24"/>
                <w:szCs w:val="24"/>
                <w:rtl w:val="0"/>
              </w:rPr>
              <w:t xml:space="preserve">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ins>
        </w:sdtContent>
      </w:sdt>
      <w:sdt>
        <w:sdtPr>
          <w:tag w:val="goog_rdk_89"/>
        </w:sdtPr>
        <w:sdtContent>
          <w:del w:author="bijan mehralizadeh" w:id="44" w:date="2021-12-24T21:23:00Z">
            <w:r w:rsidDel="00000000" w:rsidR="00000000" w:rsidRPr="00000000">
              <w:rPr>
                <w:sz w:val="24"/>
                <w:szCs w:val="24"/>
                <w:rtl w:val="0"/>
              </w:rPr>
              <w:delText xml:space="preserve">.</w:delText>
            </w:r>
          </w:del>
        </w:sdtContent>
      </w:sdt>
      <w:r w:rsidDel="00000000" w:rsidR="00000000" w:rsidRPr="00000000">
        <w:rPr>
          <w:rtl w:val="0"/>
        </w:rPr>
      </w:r>
    </w:p>
    <w:sdt>
      <w:sdtPr>
        <w:tag w:val="goog_rdk_92"/>
      </w:sdtPr>
      <w:sdtContent>
        <w:p w:rsidR="00000000" w:rsidDel="00000000" w:rsidP="00000000" w:rsidRDefault="00000000" w:rsidRPr="00000000" w14:paraId="0000002D">
          <w:pPr>
            <w:spacing w:after="0" w:line="240" w:lineRule="auto"/>
            <w:rPr>
              <w:ins w:author="bijan mehralizadeh" w:id="46" w:date="2021-12-24T21:22:00Z"/>
              <w:sz w:val="24"/>
              <w:szCs w:val="24"/>
            </w:rPr>
          </w:pPr>
          <w:sdt>
            <w:sdtPr>
              <w:tag w:val="goog_rdk_91"/>
            </w:sdtPr>
            <w:sdtContent>
              <w:ins w:author="bijan mehralizadeh" w:id="46" w:date="2021-12-24T21:22:00Z">
                <w:r w:rsidDel="00000000" w:rsidR="00000000" w:rsidRPr="00000000">
                  <w:rPr>
                    <w:rtl w:val="0"/>
                  </w:rPr>
                </w:r>
              </w:ins>
            </w:sdtContent>
          </w:sdt>
        </w:p>
      </w:sdtContent>
    </w:sdt>
    <w:sdt>
      <w:sdtPr>
        <w:tag w:val="goog_rdk_94"/>
      </w:sdtPr>
      <w:sdtContent>
        <w:p w:rsidR="00000000" w:rsidDel="00000000" w:rsidP="00000000" w:rsidRDefault="00000000" w:rsidRPr="00000000" w14:paraId="0000002E">
          <w:pPr>
            <w:spacing w:after="0" w:line="240" w:lineRule="auto"/>
            <w:rPr>
              <w:ins w:author="bijan mehralizadeh" w:id="46" w:date="2021-12-24T21:22:00Z"/>
              <w:sz w:val="24"/>
              <w:szCs w:val="24"/>
            </w:rPr>
          </w:pPr>
          <w:sdt>
            <w:sdtPr>
              <w:tag w:val="goog_rdk_93"/>
            </w:sdtPr>
            <w:sdtContent>
              <w:ins w:author="bijan mehralizadeh" w:id="46" w:date="2021-12-24T21:22:00Z">
                <w:r w:rsidDel="00000000" w:rsidR="00000000" w:rsidRPr="00000000">
                  <w:rPr>
                    <w:rtl w:val="0"/>
                  </w:rPr>
                </w:r>
              </w:ins>
            </w:sdtContent>
          </w:sdt>
        </w:p>
      </w:sdtContent>
    </w:sdt>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Details of participants</w:t>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1"/>
        <w:gridCol w:w="2363"/>
        <w:gridCol w:w="2416"/>
        <w:gridCol w:w="2366"/>
        <w:tblGridChange w:id="0">
          <w:tblGrid>
            <w:gridCol w:w="2431"/>
            <w:gridCol w:w="2363"/>
            <w:gridCol w:w="2416"/>
            <w:gridCol w:w="2366"/>
          </w:tblGrid>
        </w:tblGridChange>
      </w:tblGrid>
      <w:tr>
        <w:trPr>
          <w:cantSplit w:val="0"/>
          <w:tblHeader w:val="0"/>
        </w:trPr>
        <w:tc>
          <w:tcPr/>
          <w:p w:rsidR="00000000" w:rsidDel="00000000" w:rsidP="00000000" w:rsidRDefault="00000000" w:rsidRPr="00000000" w14:paraId="00000032">
            <w:pPr>
              <w:rPr>
                <w:sz w:val="24"/>
                <w:szCs w:val="24"/>
              </w:rPr>
            </w:pPr>
            <w:r w:rsidDel="00000000" w:rsidR="00000000" w:rsidRPr="00000000">
              <w:rPr>
                <w:rtl w:val="0"/>
              </w:rPr>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autistic</w:t>
            </w:r>
          </w:p>
        </w:tc>
        <w:tc>
          <w:tcPr/>
          <w:p w:rsidR="00000000" w:rsidDel="00000000" w:rsidP="00000000" w:rsidRDefault="00000000" w:rsidRPr="00000000" w14:paraId="00000034">
            <w:pPr>
              <w:rPr>
                <w:sz w:val="24"/>
                <w:szCs w:val="24"/>
              </w:rPr>
            </w:pPr>
            <w:sdt>
              <w:sdtPr>
                <w:tag w:val="goog_rdk_96"/>
              </w:sdtPr>
              <w:sdtContent>
                <w:del w:author="bijan mehralizadeh" w:id="47" w:date="2021-12-24T21:16:00Z">
                  <w:r w:rsidDel="00000000" w:rsidR="00000000" w:rsidRPr="00000000">
                    <w:rPr>
                      <w:sz w:val="24"/>
                      <w:szCs w:val="24"/>
                      <w:rtl w:val="0"/>
                    </w:rPr>
                    <w:delText xml:space="preserve">non-autistic</w:delText>
                  </w:r>
                </w:del>
              </w:sdtContent>
            </w:sdt>
            <w:sdt>
              <w:sdtPr>
                <w:tag w:val="goog_rdk_97"/>
              </w:sdtPr>
              <w:sdtContent>
                <w:ins w:author="bijan mehralizadeh" w:id="47" w:date="2021-12-24T21:16:00Z">
                  <w:r w:rsidDel="00000000" w:rsidR="00000000" w:rsidRPr="00000000">
                    <w:rPr>
                      <w:sz w:val="24"/>
                      <w:szCs w:val="24"/>
                      <w:rtl w:val="0"/>
                    </w:rPr>
                    <w:t xml:space="preserve">TD</w:t>
                  </w:r>
                </w:ins>
              </w:sdtContent>
            </w:sdt>
            <w:r w:rsidDel="00000000" w:rsidR="00000000" w:rsidRPr="00000000">
              <w:rPr>
                <w:rtl w:val="0"/>
              </w:rPr>
            </w:r>
          </w:p>
        </w:tc>
        <w:tc>
          <w:tcPr/>
          <w:p w:rsidR="00000000" w:rsidDel="00000000" w:rsidP="00000000" w:rsidRDefault="00000000" w:rsidRPr="00000000" w14:paraId="00000035">
            <w:pPr>
              <w:rPr>
                <w:sz w:val="24"/>
                <w:szCs w:val="24"/>
              </w:rPr>
            </w:pPr>
            <w:sdt>
              <w:sdtPr>
                <w:tag w:val="goog_rdk_98"/>
              </w:sdtPr>
              <w:sdtContent>
                <w:commentRangeStart w:id="4"/>
              </w:sdtContent>
            </w:sdt>
            <w:r w:rsidDel="00000000" w:rsidR="00000000" w:rsidRPr="00000000">
              <w:rPr>
                <w:sz w:val="24"/>
                <w:szCs w:val="24"/>
                <w:rtl w:val="0"/>
              </w:rPr>
              <w:t xml:space="preserve">other</w:t>
            </w:r>
            <w:commentRangeEnd w:id="4"/>
            <w:r w:rsidDel="00000000" w:rsidR="00000000" w:rsidRPr="00000000">
              <w:commentReference w:id="4"/>
            </w:r>
            <w:r w:rsidDel="00000000" w:rsidR="00000000" w:rsidRPr="00000000">
              <w:rPr>
                <w:rtl w:val="0"/>
              </w:rPr>
            </w:r>
          </w:p>
        </w:tc>
      </w:tr>
      <w:tr>
        <w:trPr>
          <w:cantSplit w:val="0"/>
          <w:tblHeader w:val="0"/>
        </w:trPr>
        <w:tc>
          <w:tcPr/>
          <w:p w:rsidR="00000000" w:rsidDel="00000000" w:rsidP="00000000" w:rsidRDefault="00000000" w:rsidRPr="00000000" w14:paraId="00000036">
            <w:pPr>
              <w:rPr>
                <w:sz w:val="24"/>
                <w:szCs w:val="24"/>
              </w:rPr>
            </w:pPr>
            <w:r w:rsidDel="00000000" w:rsidR="00000000" w:rsidRPr="00000000">
              <w:rPr>
                <w:sz w:val="24"/>
                <w:szCs w:val="24"/>
                <w:rtl w:val="0"/>
              </w:rPr>
              <w:t xml:space="preserve">number</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3A">
            <w:pPr>
              <w:rPr>
                <w:sz w:val="24"/>
                <w:szCs w:val="24"/>
              </w:rPr>
            </w:pPr>
            <w:r w:rsidDel="00000000" w:rsidR="00000000" w:rsidRPr="00000000">
              <w:rPr>
                <w:sz w:val="24"/>
                <w:szCs w:val="24"/>
                <w:rtl w:val="0"/>
              </w:rPr>
              <w:t xml:space="preserve">mean age</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4.63</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4.61</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5.5</w:t>
            </w:r>
          </w:p>
        </w:tc>
      </w:tr>
      <w:tr>
        <w:trPr>
          <w:cantSplit w:val="0"/>
          <w:tblHeader w:val="0"/>
        </w:trPr>
        <w:tc>
          <w:tcPr/>
          <w:p w:rsidR="00000000" w:rsidDel="00000000" w:rsidP="00000000" w:rsidRDefault="00000000" w:rsidRPr="00000000" w14:paraId="0000003E">
            <w:pPr>
              <w:rPr>
                <w:sz w:val="24"/>
                <w:szCs w:val="24"/>
              </w:rPr>
            </w:pPr>
            <w:r w:rsidDel="00000000" w:rsidR="00000000" w:rsidRPr="00000000">
              <w:rPr>
                <w:sz w:val="24"/>
                <w:szCs w:val="24"/>
                <w:rtl w:val="0"/>
              </w:rPr>
              <w:t xml:space="preserve">median age</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4.0</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4.0</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5.5</w:t>
            </w:r>
          </w:p>
        </w:tc>
      </w:tr>
    </w:tbl>
    <w:p w:rsidR="00000000" w:rsidDel="00000000" w:rsidP="00000000" w:rsidRDefault="00000000" w:rsidRPr="00000000" w14:paraId="00000042">
      <w:pPr>
        <w:spacing w:after="0" w:line="240" w:lineRule="auto"/>
        <w:rPr>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44">
      <w:pPr>
        <w:pStyle w:val="Heading1"/>
        <w:spacing w:after="0" w:before="0" w:lineRule="auto"/>
        <w:rPr>
          <w:b w:val="0"/>
          <w:color w:val="0e101a"/>
        </w:rPr>
      </w:pPr>
      <w:r w:rsidDel="00000000" w:rsidR="00000000" w:rsidRPr="00000000">
        <w:rPr>
          <w:b w:val="0"/>
          <w:color w:val="0e101a"/>
          <w:rtl w:val="0"/>
        </w:rPr>
        <w:t xml:space="preserve">Feature extraction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As mentioned earlier, the intelligent toy car is designed to capture the repetitive behavior and focus on details symptoms of children with ASD. In our previous </w:t>
      </w:r>
      <w:sdt>
        <w:sdtPr>
          <w:tag w:val="goog_rdk_99"/>
        </w:sdtPr>
        <w:sdtContent>
          <w:del w:author="bijan mehralizadeh" w:id="48" w:date="2021-12-24T21:36: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study,we</w:delText>
            </w:r>
          </w:del>
        </w:sdtContent>
      </w:sdt>
      <w:sdt>
        <w:sdtPr>
          <w:tag w:val="goog_rdk_100"/>
        </w:sdtPr>
        <w:sdtContent>
          <w:ins w:author="bijan mehralizadeh" w:id="48" w:date="2021-12-24T21:36: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study, we</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used movement patterns extracted from acceleration data for classification [13]. In this research, the same patterns are extracted, and the encoder's data are integrated into the model to enhance the accuracy of the classification. Also, new features are added.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 capture the repetitive patterns and focus on details symptoms, three steps are taken: extraction of features representing the pattern of the car movement, extraction of features representing focusing on details, i.e. wheels rotation, feature selection to reduce the complexity of the model, and classification of the data based on machine learning methods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color w:val="0e101a"/>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 use the data collected from the intelligent toy car, the following preprocessing step is performed. Since even small changes in the signals may considerably affect the result, a simple wavelet filter[22] is used to remove the acceleration sensor noises in all three axes. In the next step, 46 features from the acceleration signals were extracted and was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t>
      </w:r>
      <w:sdt>
        <w:sdtPr>
          <w:tag w:val="goog_rdk_101"/>
        </w:sdtPr>
        <w:sdtContent>
          <w:commentRangeStart w:id="5"/>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which is the direction of the car movement</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and 6) the time of the play. Two new features, compared to the features presented in [17], representing roll tilt and pitch tilt in the movement were added to increase the model's accuracy. These two features are extracted using Short Term Fourier Transform[23] with different window samplings. Since the jolt extracted from acceleration in the y-direction is a compelling feature in the data set, it is expected that the roll and pitch in the z and x-direction would enhance the model in the same way.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Eight features were extracted from shaft encoders. The first feature is the </w:t>
      </w:r>
      <w:sdt>
        <w:sdtPr>
          <w:tag w:val="goog_rdk_102"/>
        </w:sdtPr>
        <w:sdtContent>
          <w:ins w:author="HP" w:id="49"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total number of wheels turns during the play per time.</w:t>
            </w:r>
          </w:ins>
        </w:sdtContent>
      </w:sdt>
      <w:sdt>
        <w:sdtPr>
          <w:tag w:val="goog_rdk_103"/>
        </w:sdtPr>
        <w:sdtContent>
          <w:commentRangeStart w:id="6"/>
        </w:sdtContent>
      </w:sdt>
      <w:sdt>
        <w:sdtPr>
          <w:tag w:val="goog_rdk_104"/>
        </w:sdtPr>
        <w:sdtContent>
          <w:r w:rsidDel="00000000" w:rsidR="00000000" w:rsidRPr="00000000">
            <w:rPr>
              <w:rFonts w:ascii="Times New Roman" w:cs="Times New Roman" w:eastAsia="Times New Roman" w:hAnsi="Times New Roman"/>
              <w:b w:val="0"/>
              <w:i w:val="0"/>
              <w:smallCaps w:val="0"/>
              <w:strike w:val="1"/>
              <w:color w:val="0e101a"/>
              <w:sz w:val="24"/>
              <w:szCs w:val="24"/>
              <w:u w:val="none"/>
              <w:shd w:fill="auto" w:val="clear"/>
              <w:vertAlign w:val="baseline"/>
              <w:rtl w:val="0"/>
              <w:rPrChange w:author="HP" w:id="50" w:date="2021-12-25T09:21:15Z">
                <w:rPr>
                  <w:rFonts w:ascii="Times New Roman" w:cs="Times New Roman" w:eastAsia="Times New Roman" w:hAnsi="Times New Roman"/>
                  <w:b w:val="0"/>
                  <w:i w:val="0"/>
                  <w:smallCaps w:val="0"/>
                  <w:strike w:val="0"/>
                  <w:color w:val="0e101a"/>
                  <w:sz w:val="24"/>
                  <w:szCs w:val="24"/>
                  <w:u w:val="none"/>
                  <w:shd w:fill="auto" w:val="clear"/>
                  <w:vertAlign w:val="baseline"/>
                </w:rPr>
              </w:rPrChange>
            </w:rPr>
            <w:t xml:space="preserve">number of spikes in encoders' derivation per time, representing the total number of </w:t>
          </w:r>
        </w:sdtContent>
      </w:sdt>
      <w:sdt>
        <w:sdtPr>
          <w:tag w:val="goog_rdk_105"/>
        </w:sdtPr>
        <w:sdtContent>
          <w:del w:author="bijan mehralizadeh" w:id="51" w:date="2021-12-24T21:36:00Z"/>
          <w:sdt>
            <w:sdtPr>
              <w:tag w:val="goog_rdk_106"/>
            </w:sdtPr>
            <w:sdtContent>
              <w:del w:author="bijan mehralizadeh" w:id="51" w:date="2021-12-24T21:36:00Z">
                <w:r w:rsidDel="00000000" w:rsidR="00000000" w:rsidRPr="00000000">
                  <w:rPr>
                    <w:rFonts w:ascii="Times New Roman" w:cs="Times New Roman" w:eastAsia="Times New Roman" w:hAnsi="Times New Roman"/>
                    <w:b w:val="0"/>
                    <w:i w:val="0"/>
                    <w:smallCaps w:val="0"/>
                    <w:strike w:val="1"/>
                    <w:color w:val="0e101a"/>
                    <w:sz w:val="24"/>
                    <w:szCs w:val="24"/>
                    <w:u w:val="none"/>
                    <w:shd w:fill="auto" w:val="clear"/>
                    <w:vertAlign w:val="baseline"/>
                    <w:rtl w:val="0"/>
                    <w:rPrChange w:author="HP" w:id="50" w:date="2021-12-25T09:21:15Z">
                      <w:rPr>
                        <w:rFonts w:ascii="Times New Roman" w:cs="Times New Roman" w:eastAsia="Times New Roman" w:hAnsi="Times New Roman"/>
                        <w:b w:val="0"/>
                        <w:i w:val="0"/>
                        <w:smallCaps w:val="0"/>
                        <w:strike w:val="0"/>
                        <w:color w:val="0e101a"/>
                        <w:sz w:val="24"/>
                        <w:szCs w:val="24"/>
                        <w:u w:val="none"/>
                        <w:shd w:fill="auto" w:val="clear"/>
                        <w:vertAlign w:val="baseline"/>
                      </w:rPr>
                    </w:rPrChange>
                  </w:rPr>
                  <w:delText xml:space="preserve">wheel</w:delText>
                </w:r>
              </w:del>
            </w:sdtContent>
          </w:sdt>
          <w:del w:author="bijan mehralizadeh" w:id="51" w:date="2021-12-24T21:36:00Z"/>
        </w:sdtContent>
      </w:sdt>
      <w:sdt>
        <w:sdtPr>
          <w:tag w:val="goog_rdk_107"/>
        </w:sdtPr>
        <w:sdtContent>
          <w:ins w:author="bijan mehralizadeh" w:id="51" w:date="2021-12-24T21:36:00Z"/>
          <w:sdt>
            <w:sdtPr>
              <w:tag w:val="goog_rdk_108"/>
            </w:sdtPr>
            <w:sdtContent>
              <w:ins w:author="bijan mehralizadeh" w:id="51" w:date="2021-12-24T21:36:00Z">
                <w:r w:rsidDel="00000000" w:rsidR="00000000" w:rsidRPr="00000000">
                  <w:rPr>
                    <w:rFonts w:ascii="Times New Roman" w:cs="Times New Roman" w:eastAsia="Times New Roman" w:hAnsi="Times New Roman"/>
                    <w:b w:val="0"/>
                    <w:i w:val="0"/>
                    <w:smallCaps w:val="0"/>
                    <w:strike w:val="1"/>
                    <w:color w:val="0e101a"/>
                    <w:sz w:val="24"/>
                    <w:szCs w:val="24"/>
                    <w:u w:val="none"/>
                    <w:shd w:fill="auto" w:val="clear"/>
                    <w:vertAlign w:val="baseline"/>
                    <w:rtl w:val="0"/>
                    <w:rPrChange w:author="HP" w:id="50" w:date="2021-12-25T09:21:15Z">
                      <w:rPr>
                        <w:rFonts w:ascii="Times New Roman" w:cs="Times New Roman" w:eastAsia="Times New Roman" w:hAnsi="Times New Roman"/>
                        <w:b w:val="0"/>
                        <w:i w:val="0"/>
                        <w:smallCaps w:val="0"/>
                        <w:strike w:val="0"/>
                        <w:color w:val="0e101a"/>
                        <w:sz w:val="24"/>
                        <w:szCs w:val="24"/>
                        <w:u w:val="none"/>
                        <w:shd w:fill="auto" w:val="clear"/>
                        <w:vertAlign w:val="baseline"/>
                      </w:rPr>
                    </w:rPrChange>
                  </w:rPr>
                  <w:t xml:space="preserve">wheels</w:t>
                </w:r>
              </w:ins>
            </w:sdtContent>
          </w:sdt>
          <w:ins w:author="bijan mehralizadeh" w:id="51" w:date="2021-12-24T21:36:00Z"/>
        </w:sdtContent>
      </w:sdt>
      <w:sdt>
        <w:sdtPr>
          <w:tag w:val="goog_rdk_109"/>
        </w:sdtPr>
        <w:sdtContent>
          <w:r w:rsidDel="00000000" w:rsidR="00000000" w:rsidRPr="00000000">
            <w:rPr>
              <w:rFonts w:ascii="Times New Roman" w:cs="Times New Roman" w:eastAsia="Times New Roman" w:hAnsi="Times New Roman"/>
              <w:b w:val="0"/>
              <w:i w:val="0"/>
              <w:smallCaps w:val="0"/>
              <w:strike w:val="1"/>
              <w:color w:val="0e101a"/>
              <w:sz w:val="24"/>
              <w:szCs w:val="24"/>
              <w:u w:val="none"/>
              <w:shd w:fill="auto" w:val="clear"/>
              <w:vertAlign w:val="baseline"/>
              <w:rtl w:val="0"/>
              <w:rPrChange w:author="HP" w:id="50" w:date="2021-12-25T09:21:15Z">
                <w:rPr>
                  <w:rFonts w:ascii="Times New Roman" w:cs="Times New Roman" w:eastAsia="Times New Roman" w:hAnsi="Times New Roman"/>
                  <w:b w:val="0"/>
                  <w:i w:val="0"/>
                  <w:smallCaps w:val="0"/>
                  <w:strike w:val="0"/>
                  <w:color w:val="0e101a"/>
                  <w:sz w:val="24"/>
                  <w:szCs w:val="24"/>
                  <w:u w:val="none"/>
                  <w:shd w:fill="auto" w:val="clear"/>
                  <w:vertAlign w:val="baseline"/>
                </w:rPr>
              </w:rPrChange>
            </w:rPr>
            <w:t xml:space="preserve"> turns during the play (number of times wheels change from stationary to rotating)</w:t>
          </w:r>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sdt>
        <w:sdtPr>
          <w:tag w:val="goog_rdk_110"/>
        </w:sdtPr>
        <w:sdtContent>
          <w:del w:author="HP" w:id="52"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 Other features of the encoders are extracted by convolving acceleration signals and the summation of two encoders signals</w:delText>
            </w:r>
          </w:del>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t>
      </w:r>
      <w:sdt>
        <w:sdtPr>
          <w:tag w:val="goog_rdk_111"/>
        </w:sdtPr>
        <w:sdtContent>
          <w:ins w:author="HP" w:id="53"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Other features are extracted by convolving encoders signals and acceleration signals.</w:t>
            </w:r>
          </w:ins>
        </w:sdtContent>
      </w:sdt>
      <w:sdt>
        <w:sdtPr>
          <w:tag w:val="goog_rdk_112"/>
        </w:sdtPr>
        <w:sdtContent>
          <w:del w:author="HP" w:id="53"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 combine the features, analyzing the states of playing with the car is useful. The whole children's playtime with the intelligent toy car can be divided into four states: 1) no playing, 2) playing only with wheels, 3) playing on the ground, and 4) playing in the air. 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In the playing on the ground section describes those portions of playing that the intelligent toy car is moved which creates changes in both acceleration and shaft encoder signals. Finally, the playing inn air section is when the intelligent toy car is moved in the air, and the acceleration is changing, and its wheels are not rotating. Thus, the encoders signals show zero rotation.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Integrating the jerk of the summed acceleration signals with the variation of the encoders' data separates these four mentioned sections from each other. If the jerk is almost zero, then the car is almost stationary and depending on the shaft encoders' signal variation, the car can be in the No Playing state or in the playing only with wheels state. If the jerk was non-zero, then the car is moving and based on its encoders data it could be in the playing on the ground or playing in the air states. The percentage of every state in the play time of a subject is considered a feature. By defining an active duration for the intelligent car that consists of </w:t>
      </w:r>
      <w:sdt>
        <w:sdtPr>
          <w:tag w:val="goog_rdk_113"/>
        </w:sdtPr>
        <w:sdtContent>
          <w:del w:author="bijan mehralizadeh" w:id="54" w:date="2021-12-24T23:43: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playing only with wheels, playing on the ground, and playing in the air sections</w:delText>
            </w:r>
          </w:del>
        </w:sdtContent>
      </w:sdt>
      <w:sdt>
        <w:sdtPr>
          <w:tag w:val="goog_rdk_114"/>
        </w:sdtPr>
        <w:sdtContent>
          <w:ins w:author="bijan mehralizadeh" w:id="54" w:date="2021-12-24T23:43: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total time minus not playing section</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the absolute interaction period of the test case is calculated. </w:t>
      </w:r>
      <w:sdt>
        <w:sdtPr>
          <w:tag w:val="goog_rdk_115"/>
        </w:sdtPr>
        <w:sdtContent>
          <w:commentRangeStart w:id="7"/>
        </w:sdtContent>
      </w:sdt>
      <w:sdt>
        <w:sdtPr>
          <w:tag w:val="goog_rdk_116"/>
        </w:sdtPr>
        <w:sdtContent>
          <w:commentRangeStart w:id="8"/>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ratio of each state to the length of the absolute interaction period is also a feature.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after="0" w:before="0" w:lineRule="auto"/>
        <w:rPr>
          <w:b w:val="0"/>
          <w:color w:val="0e101a"/>
        </w:rPr>
      </w:pPr>
      <w:r w:rsidDel="00000000" w:rsidR="00000000" w:rsidRPr="00000000">
        <w:rPr>
          <w:b w:val="0"/>
          <w:color w:val="0e101a"/>
          <w:rtl w:val="0"/>
        </w:rPr>
        <w:t xml:space="preserve">Classification Structure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To train classifiers, the collection of 45 </w:t>
      </w:r>
      <w:sdt>
        <w:sdtPr>
          <w:tag w:val="goog_rdk_117"/>
        </w:sdtPr>
        <w:sdtContent>
          <w:del w:author="bijan mehralizadeh" w:id="55" w:date="2021-12-24T23:54: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subjects</w:delText>
            </w:r>
          </w:del>
        </w:sdtContent>
      </w:sdt>
      <w:sdt>
        <w:sdtPr>
          <w:tag w:val="goog_rdk_118"/>
        </w:sdtPr>
        <w:sdtContent>
          <w:ins w:author="bijan mehralizadeh" w:id="55" w:date="2021-12-24T23:54:00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subjects'</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data was divided into </w:t>
      </w:r>
      <w:sdt>
        <w:sdtPr>
          <w:tag w:val="goog_rdk_119"/>
        </w:sdtPr>
        <w:sdtContent>
          <w:commentRangeStart w:id="9"/>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two groups: the training set with 80% of samples and the test set with 20% of remaining sample</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 The training set is used to train the classifier, and the test set is used to measure the classifier's performance. The K-fold cross-validation method[24] separates test and training sets in k=5 different ways to generalize the result and make it more reliable. The average of the accuracy, sensitivity, and specificity of the trainings are reported. In this research, a Support Vector Machine (SVM)[24] is a suitable machine learning method that can effectively classify this kind of data. By testing three kinds of SVM, SVM with a linear kernel is selected for its considerably better performance.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240" w:lineRule="auto"/>
        <w:jc w:val="both"/>
        <w:rPr>
          <w:color w:val="0e101a"/>
          <w:sz w:val="24"/>
          <w:szCs w:val="24"/>
        </w:rPr>
      </w:pPr>
      <w:r w:rsidDel="00000000" w:rsidR="00000000" w:rsidRPr="00000000">
        <w:rPr>
          <w:rtl w:val="0"/>
        </w:rPr>
      </w:r>
    </w:p>
    <w:p w:rsidR="00000000" w:rsidDel="00000000" w:rsidP="00000000" w:rsidRDefault="00000000" w:rsidRPr="00000000" w14:paraId="00000053">
      <w:pPr>
        <w:pStyle w:val="Heading2"/>
        <w:spacing w:after="0" w:before="0" w:lineRule="auto"/>
        <w:rPr>
          <w:b w:val="0"/>
          <w:color w:val="0e101a"/>
        </w:rPr>
      </w:pPr>
      <w:r w:rsidDel="00000000" w:rsidR="00000000" w:rsidRPr="00000000">
        <w:rPr>
          <w:b w:val="0"/>
          <w:color w:val="0e101a"/>
          <w:rtl w:val="0"/>
        </w:rPr>
        <w:t xml:space="preserve">Feature Selection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Since the size of the training set is small compared to the size of the feature vector, feature reduction is necessary before applying machine learning methods. In the first step to reduce the number of features, their correlation was examined. Only one feature from every group with </w:t>
      </w:r>
      <w:sdt>
        <w:sdtPr>
          <w:tag w:val="goog_rdk_120"/>
        </w:sdtPr>
        <w:sdtContent>
          <w:del w:author="HP" w:id="56"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high </w:delText>
            </w:r>
          </w:del>
        </w:sdtContent>
      </w:sdt>
      <w:sdt>
        <w:sdtPr>
          <w:tag w:val="goog_rdk_121"/>
        </w:sdtPr>
        <w:sdtContent>
          <w:ins w:author="HP" w:id="56"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more than 85% </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correlation was selected while the others were eliminated. </w:t>
      </w:r>
      <w:sdt>
        <w:sdtPr>
          <w:tag w:val="goog_rdk_122"/>
        </w:sdtPr>
        <w:sdtContent>
          <w:ins w:author="HP" w:id="57"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 the ordinary algorithms there is no differentiation between features in a high correlated group, hence one of them is selected randomely. In this study, </w:t>
            </w:r>
          </w:ins>
        </w:sdtContent>
      </w:sdt>
      <w:sdt>
        <w:sdtPr>
          <w:tag w:val="goog_rdk_123"/>
        </w:sdtPr>
        <w:sdtContent>
          <w:del w:author="HP" w:id="57"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F</w:delText>
            </w:r>
          </w:del>
        </w:sdtContent>
      </w:sdt>
      <w:sdt>
        <w:sdtPr>
          <w:tag w:val="goog_rdk_124"/>
        </w:sdtPr>
        <w:sdtContent>
          <w:ins w:author="HP" w:id="58"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f</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orward selection and backward elimination[24] </w:t>
      </w:r>
      <w:sdt>
        <w:sdtPr>
          <w:tag w:val="goog_rdk_125"/>
        </w:sdtPr>
        <w:sdtContent>
          <w:ins w:author="HP" w:id="59"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is used to </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select the most compelling feature from each highly correlated group</w:t>
      </w:r>
      <w:sdt>
        <w:sdtPr>
          <w:tag w:val="goog_rdk_126"/>
        </w:sdtPr>
        <w:sdtContent>
          <w:del w:author="HP" w:id="60"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[25]. </w:t>
      </w:r>
      <w:sdt>
        <w:sdtPr>
          <w:tag w:val="goog_rdk_127"/>
        </w:sdtPr>
        <w:sdtContent>
          <w:ins w:author="HP" w:id="61" w:date="2021-12-25T09:21:15Z">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This method effectively reduces the number of feature vector by about 30%.</w:t>
            </w:r>
          </w:ins>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remained features were divided into acceleration features and encoder features. Feature selection methods, including </w:t>
      </w:r>
      <w:sdt>
        <w:sdtPr>
          <w:tag w:val="goog_rdk_128"/>
        </w:sdtPr>
        <w:sdtContent>
          <w:commentRangeStart w:id="10"/>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Forward-selection algorithm, backward-elimination algorithm, </w:t>
      </w:r>
      <w:sdt>
        <w:sdtPr>
          <w:tag w:val="goog_rdk_129"/>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bijan mehralizadeh" w:id="62" w:date="2021-12-25T00:11:00Z">
                <w:rPr>
                  <w:rFonts w:ascii="Times New Roman" w:cs="Times New Roman" w:eastAsia="Times New Roman" w:hAnsi="Times New Roman"/>
                  <w:b w:val="0"/>
                  <w:i w:val="0"/>
                  <w:smallCaps w:val="0"/>
                  <w:strike w:val="0"/>
                  <w:color w:val="0e101a"/>
                  <w:sz w:val="24"/>
                  <w:szCs w:val="24"/>
                  <w:u w:val="none"/>
                  <w:shd w:fill="auto" w:val="clear"/>
                  <w:vertAlign w:val="baseline"/>
                </w:rPr>
              </w:rPrChange>
            </w:rPr>
            <w:t xml:space="preserve">and genetic algorithm</w:t>
          </w:r>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are implemented on each group of features individually to investigate the most important features. </w:t>
      </w:r>
      <w:commentRangeEnd w:id="10"/>
      <w:r w:rsidDel="00000000" w:rsidR="00000000" w:rsidRPr="00000000">
        <w:commentReference w:id="10"/>
      </w:r>
      <w:sdt>
        <w:sdtPr>
          <w:tag w:val="goog_rdk_130"/>
        </w:sdtPr>
        <w:sdtContent>
          <w:commentRangeStart w:id="11"/>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Lastly, different acceleration and encoder feature combinations are examined to reach the best result with higher accuracy, sensitivity, and specificity</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As seen in [fig2], the best result is obtained by integrating five acceleration features and two encoder features.</w:t>
      </w:r>
    </w:p>
    <w:p w:rsidR="00000000" w:rsidDel="00000000" w:rsidP="00000000" w:rsidRDefault="00000000" w:rsidRPr="00000000" w14:paraId="00000055">
      <w:pPr>
        <w:pStyle w:val="Heading1"/>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1"/>
        </w:sdtPr>
        <w:sdtContent>
          <w:commentRangeStart w:id="12"/>
        </w:sdtContent>
      </w:sdt>
      <w:sdt>
        <w:sdtPr>
          <w:tag w:val="goog_rdk_132"/>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15000" cy="2819400"/>
            <wp:docPr id="9" name=""/>
            <a:graphic>
              <a:graphicData uri="http://schemas.openxmlformats.org/drawingml/2006/chart">
                <c:chart r:id="rId13"/>
              </a:graphicData>
            </a:graphic>
          </wp:inline>
        </w:drawing>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0e101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The best accuracy, sensitivity, and specificity gained through three different combinations of acceleration features and encoder features.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Results</w:t>
      </w:r>
    </w:p>
    <w:p w:rsidR="00000000" w:rsidDel="00000000" w:rsidP="00000000" w:rsidRDefault="00000000" w:rsidRPr="00000000" w14:paraId="0000005A">
      <w:pPr>
        <w:rPr>
          <w:sz w:val="24"/>
          <w:szCs w:val="24"/>
        </w:rPr>
      </w:pPr>
      <w:r w:rsidDel="00000000" w:rsidR="00000000" w:rsidRPr="00000000">
        <w:rPr>
          <w:sz w:val="24"/>
          <w:szCs w:val="24"/>
          <w:rtl w:val="0"/>
        </w:rPr>
        <w:t xml:space="preserve">Classification result based on previous studies is used as a baseline to examine the performance of adding encoder features in the model. The same SVM method is performed on the selected acceleration features presented in [13] to classify the new data. The best accuracy based on these acceleration features is 72%, as shown in Fig3. By adding encoder features, the accuracy is increased to 80%. By adding the new acceleration feature, the accuracy was increased from 72% to 76%.</w:t>
      </w:r>
    </w:p>
    <w:p w:rsidR="00000000" w:rsidDel="00000000" w:rsidP="00000000" w:rsidRDefault="00000000" w:rsidRPr="00000000" w14:paraId="0000005B">
      <w:pPr>
        <w:rPr>
          <w:sz w:val="24"/>
          <w:szCs w:val="24"/>
        </w:rPr>
      </w:pPr>
      <w:r w:rsidDel="00000000" w:rsidR="00000000" w:rsidRPr="00000000">
        <w:rPr>
          <w:sz w:val="24"/>
          <w:szCs w:val="24"/>
          <w:rtl w:val="0"/>
        </w:rPr>
        <w:t xml:space="preserve">Moreover, by adding both </w:t>
      </w:r>
      <w:sdt>
        <w:sdtPr>
          <w:tag w:val="goog_rdk_133"/>
        </w:sdtPr>
        <w:sdtContent>
          <w:del w:author="bijan mehralizadeh" w:id="63" w:date="2021-12-24T21:22:00Z">
            <w:r w:rsidDel="00000000" w:rsidR="00000000" w:rsidRPr="00000000">
              <w:rPr>
                <w:sz w:val="24"/>
                <w:szCs w:val="24"/>
                <w:rtl w:val="0"/>
              </w:rPr>
              <w:delText xml:space="preserve">encoders’ </w:delText>
            </w:r>
          </w:del>
        </w:sdtContent>
      </w:sdt>
      <w:sdt>
        <w:sdtPr>
          <w:tag w:val="goog_rdk_134"/>
        </w:sdtPr>
        <w:sdtContent>
          <w:ins w:author="bijan mehralizadeh" w:id="63" w:date="2021-12-24T21:22:00Z">
            <w:r w:rsidDel="00000000" w:rsidR="00000000" w:rsidRPr="00000000">
              <w:rPr>
                <w:sz w:val="24"/>
                <w:szCs w:val="24"/>
                <w:rtl w:val="0"/>
              </w:rPr>
              <w:t xml:space="preserve">encoders' </w:t>
            </w:r>
          </w:ins>
        </w:sdtContent>
      </w:sdt>
      <w:r w:rsidDel="00000000" w:rsidR="00000000" w:rsidRPr="00000000">
        <w:rPr>
          <w:sz w:val="24"/>
          <w:szCs w:val="24"/>
          <w:rtl w:val="0"/>
        </w:rPr>
        <w:t xml:space="preserve">features and the new acceleration feature, the accuracy reaches 86% (Fig3 d). Based on the optimized feature selection method used in this study, the most effective shaft </w:t>
      </w:r>
      <w:sdt>
        <w:sdtPr>
          <w:tag w:val="goog_rdk_135"/>
        </w:sdtPr>
        <w:sdtContent>
          <w:del w:author="bijan mehralizadeh" w:id="64" w:date="2021-12-24T21:22:00Z">
            <w:r w:rsidDel="00000000" w:rsidR="00000000" w:rsidRPr="00000000">
              <w:rPr>
                <w:sz w:val="24"/>
                <w:szCs w:val="24"/>
                <w:rtl w:val="0"/>
              </w:rPr>
              <w:delText xml:space="preserve">encoders’ </w:delText>
            </w:r>
          </w:del>
        </w:sdtContent>
      </w:sdt>
      <w:sdt>
        <w:sdtPr>
          <w:tag w:val="goog_rdk_136"/>
        </w:sdtPr>
        <w:sdtContent>
          <w:ins w:author="bijan mehralizadeh" w:id="64" w:date="2021-12-24T21:22:00Z">
            <w:r w:rsidDel="00000000" w:rsidR="00000000" w:rsidRPr="00000000">
              <w:rPr>
                <w:sz w:val="24"/>
                <w:szCs w:val="24"/>
                <w:rtl w:val="0"/>
              </w:rPr>
              <w:t xml:space="preserve">encoders' </w:t>
            </w:r>
          </w:ins>
        </w:sdtContent>
      </w:sdt>
      <w:r w:rsidDel="00000000" w:rsidR="00000000" w:rsidRPr="00000000">
        <w:rPr>
          <w:sz w:val="24"/>
          <w:szCs w:val="24"/>
          <w:rtl w:val="0"/>
        </w:rPr>
        <w:t xml:space="preserve">features are </w:t>
      </w:r>
      <w:sdt>
        <w:sdtPr>
          <w:tag w:val="goog_rdk_137"/>
        </w:sdtPr>
        <w:sdtContent>
          <w:commentRangeStart w:id="14"/>
        </w:sdtContent>
      </w:sdt>
      <w:r w:rsidDel="00000000" w:rsidR="00000000" w:rsidRPr="00000000">
        <w:rPr>
          <w:sz w:val="24"/>
          <w:szCs w:val="24"/>
          <w:rtl w:val="0"/>
        </w:rPr>
        <w:t xml:space="preserve">playing only with wheels, </w:t>
      </w:r>
      <w:sdt>
        <w:sdtPr>
          <w:tag w:val="goog_rdk_138"/>
        </w:sdtPr>
        <w:sdtContent>
          <w:r w:rsidDel="00000000" w:rsidR="00000000" w:rsidRPr="00000000">
            <w:rPr>
              <w:color w:val="0e101a"/>
              <w:sz w:val="24"/>
              <w:szCs w:val="24"/>
              <w:rtl w:val="0"/>
              <w:rPrChange w:author="bijan mehralizadeh" w:id="65" w:date="2021-12-25T09:21:15Z">
                <w:rPr>
                  <w:color w:val="0e101a"/>
                </w:rPr>
              </w:rPrChange>
            </w:rPr>
            <w:t xml:space="preserve">not playing</w:t>
          </w:r>
        </w:sdtContent>
      </w:sdt>
      <w:r w:rsidDel="00000000" w:rsidR="00000000" w:rsidRPr="00000000">
        <w:rPr>
          <w:sz w:val="24"/>
          <w:szCs w:val="24"/>
          <w:rtl w:val="0"/>
        </w:rPr>
        <w:t xml:space="preserve">, and the total number of wheels turns per time</w:t>
      </w:r>
      <w:commentRangeEnd w:id="14"/>
      <w:r w:rsidDel="00000000" w:rsidR="00000000" w:rsidRPr="00000000">
        <w:commentReference w:id="14"/>
      </w:r>
      <w:r w:rsidDel="00000000" w:rsidR="00000000" w:rsidRPr="00000000">
        <w:rPr>
          <w:sz w:val="24"/>
          <w:szCs w:val="24"/>
          <w:rtl w:val="0"/>
        </w:rPr>
        <w:t xml:space="preserve">. The most effective acceleration features are the jolt in the </w:t>
      </w:r>
      <w:sdt>
        <w:sdtPr>
          <w:tag w:val="goog_rdk_139"/>
        </w:sdtPr>
        <w:sdtContent>
          <w:del w:author="bijan mehralizadeh" w:id="66" w:date="2021-12-25T09:21:15Z">
            <w:r w:rsidDel="00000000" w:rsidR="00000000" w:rsidRPr="00000000">
              <w:rPr>
                <w:sz w:val="24"/>
                <w:szCs w:val="24"/>
                <w:rtl w:val="0"/>
              </w:rPr>
              <w:delText xml:space="preserve">X </w:delText>
            </w:r>
          </w:del>
        </w:sdtContent>
      </w:sdt>
      <w:sdt>
        <w:sdtPr>
          <w:tag w:val="goog_rdk_140"/>
        </w:sdtPr>
        <w:sdtContent>
          <w:ins w:author="bijan mehralizadeh" w:id="66" w:date="2021-12-25T09:21:15Z">
            <w:r w:rsidDel="00000000" w:rsidR="00000000" w:rsidRPr="00000000">
              <w:rPr>
                <w:sz w:val="24"/>
                <w:szCs w:val="24"/>
                <w:rtl w:val="0"/>
              </w:rPr>
              <w:t xml:space="preserve">Y </w:t>
            </w:r>
          </w:ins>
        </w:sdtContent>
      </w:sdt>
      <w:r w:rsidDel="00000000" w:rsidR="00000000" w:rsidRPr="00000000">
        <w:rPr>
          <w:sz w:val="24"/>
          <w:szCs w:val="24"/>
          <w:rtl w:val="0"/>
        </w:rPr>
        <w:t xml:space="preserve">direction, </w:t>
      </w:r>
      <w:sdt>
        <w:sdtPr>
          <w:tag w:val="goog_rdk_141"/>
        </w:sdtPr>
        <w:sdtContent>
          <w:del w:author="bijan mehralizadeh" w:id="67" w:date="2021-12-25T09:21:15Z">
            <w:r w:rsidDel="00000000" w:rsidR="00000000" w:rsidRPr="00000000">
              <w:rPr>
                <w:sz w:val="24"/>
                <w:szCs w:val="24"/>
                <w:rtl w:val="0"/>
              </w:rPr>
              <w:delText xml:space="preserve">roll </w:delText>
            </w:r>
          </w:del>
        </w:sdtContent>
      </w:sdt>
      <w:sdt>
        <w:sdtPr>
          <w:tag w:val="goog_rdk_142"/>
        </w:sdtPr>
        <w:sdtContent>
          <w:commentRangeStart w:id="15"/>
        </w:sdtContent>
      </w:sdt>
      <w:r w:rsidDel="00000000" w:rsidR="00000000" w:rsidRPr="00000000">
        <w:rPr>
          <w:sz w:val="24"/>
          <w:szCs w:val="24"/>
          <w:rtl w:val="0"/>
        </w:rPr>
        <w:t xml:space="preserve">tilt</w:t>
      </w:r>
      <w:sdt>
        <w:sdtPr>
          <w:tag w:val="goog_rdk_143"/>
        </w:sdtPr>
        <w:sdtContent>
          <w:ins w:author="bijan mehralizadeh" w:id="68" w:date="2021-12-25T09:21:15Z">
            <w:r w:rsidDel="00000000" w:rsidR="00000000" w:rsidRPr="00000000">
              <w:rPr>
                <w:sz w:val="24"/>
                <w:szCs w:val="24"/>
                <w:rtl w:val="0"/>
              </w:rPr>
              <w:t xml:space="preserve"> about Y axis,</w:t>
            </w:r>
          </w:ins>
        </w:sdtContent>
      </w:sdt>
      <w:sdt>
        <w:sdtPr>
          <w:tag w:val="goog_rdk_144"/>
        </w:sdtPr>
        <w:sdtContent>
          <w:del w:author="bijan mehralizadeh" w:id="68" w:date="2021-12-25T09:21:15Z">
            <w:r w:rsidDel="00000000" w:rsidR="00000000" w:rsidRPr="00000000">
              <w:rPr>
                <w:sz w:val="24"/>
                <w:szCs w:val="24"/>
                <w:rtl w:val="0"/>
              </w:rPr>
              <w:delText xml:space="preserve"> </w:delText>
            </w:r>
            <w:commentRangeEnd w:id="15"/>
            <w:r w:rsidDel="00000000" w:rsidR="00000000" w:rsidRPr="00000000">
              <w:commentReference w:id="15"/>
            </w:r>
            <w:r w:rsidDel="00000000" w:rsidR="00000000" w:rsidRPr="00000000">
              <w:rPr>
                <w:sz w:val="24"/>
                <w:szCs w:val="24"/>
                <w:rtl w:val="0"/>
              </w:rPr>
              <w:delText xml:space="preserve">in the Y direction,</w:delText>
            </w:r>
          </w:del>
        </w:sdtContent>
      </w:sdt>
      <w:r w:rsidDel="00000000" w:rsidR="00000000" w:rsidRPr="00000000">
        <w:rPr>
          <w:sz w:val="24"/>
          <w:szCs w:val="24"/>
          <w:rtl w:val="0"/>
        </w:rPr>
        <w:t xml:space="preserve"> the energy of the signal in the Y direction, Correlation of the acceleration signals between X and Y directions.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keepNext w:val="1"/>
        <w:rPr/>
      </w:pPr>
      <w:sdt>
        <w:sdtPr>
          <w:tag w:val="goog_rdk_146"/>
        </w:sdtPr>
        <w:sdtContent>
          <w:del w:author="HP" w:id="69" w:date="2021-12-25T09:21:15Z"/>
          <w:sdt>
            <w:sdtPr>
              <w:tag w:val="goog_rdk_147"/>
            </w:sdtPr>
            <w:sdtContent>
              <w:commentRangeStart w:id="16"/>
            </w:sdtContent>
          </w:sdt>
          <w:del w:author="HP" w:id="69" w:date="2021-12-25T09:21:15Z">
            <w:r w:rsidDel="00000000" w:rsidR="00000000" w:rsidRPr="00000000">
              <w:rPr>
                <w:color w:val="954f72"/>
                <w:u w:val="single"/>
              </w:rPr>
              <w:drawing>
                <wp:inline distB="0" distT="0" distL="0" distR="0">
                  <wp:extent cx="5943600" cy="2781117"/>
                  <wp:docPr id="8" name=""/>
                  <a:graphic>
                    <a:graphicData uri="http://schemas.openxmlformats.org/drawingml/2006/chart">
                      <c:chart r:id="rId14"/>
                    </a:graphicData>
                  </a:graphic>
                </wp:inline>
              </w:drawing>
            </w:r>
          </w:del>
        </w:sdtContent>
      </w:sdt>
      <w:commentRangeEnd w:id="16"/>
      <w:r w:rsidDel="00000000" w:rsidR="00000000" w:rsidRPr="00000000">
        <w:commentReference w:id="16"/>
      </w:r>
      <w:r w:rsidDel="00000000" w:rsidR="00000000" w:rsidRPr="00000000">
        <w:rPr>
          <w:rtl w:val="0"/>
        </w:rPr>
      </w:r>
    </w:p>
    <w:tbl>
      <w:tblPr>
        <w:tblStyle w:val="Table3"/>
        <w:tblW w:w="6700.999999999999" w:type="dxa"/>
        <w:jc w:val="left"/>
        <w:tblInd w:w="93.0" w:type="dxa"/>
        <w:tblLayout w:type="fixed"/>
        <w:tblLook w:val="0400"/>
      </w:tblPr>
      <w:tblGrid>
        <w:gridCol w:w="2860"/>
        <w:gridCol w:w="1207"/>
        <w:gridCol w:w="1317"/>
        <w:gridCol w:w="1317"/>
        <w:tblGridChange w:id="0">
          <w:tblGrid>
            <w:gridCol w:w="2860"/>
            <w:gridCol w:w="1207"/>
            <w:gridCol w:w="1317"/>
            <w:gridCol w:w="1317"/>
          </w:tblGrid>
        </w:tblGridChange>
      </w:tblGrid>
      <w:sdt>
        <w:sdtPr>
          <w:tag w:val="goog_rdk_149"/>
        </w:sdtPr>
        <w:sdtContent>
          <w:tr>
            <w:trPr>
              <w:cantSplit w:val="0"/>
              <w:trHeight w:val="285" w:hRule="atLeast"/>
              <w:tblHeader w:val="0"/>
              <w:ins w:author="HP" w:id="70" w:date="2021-12-25T09:21:15Z"/>
            </w:trPr>
            <w:tc>
              <w:tcPr>
                <w:tcBorders>
                  <w:top w:color="95b3d7" w:space="0" w:sz="4" w:val="single"/>
                  <w:left w:color="95b3d7" w:space="0" w:sz="4" w:val="single"/>
                  <w:bottom w:color="95b3d7" w:space="0" w:sz="4" w:val="single"/>
                  <w:right w:color="000000" w:space="0" w:sz="0" w:val="nil"/>
                </w:tcBorders>
                <w:shd w:fill="4f81bd" w:val="clear"/>
                <w:vAlign w:val="bottom"/>
              </w:tcPr>
              <w:sdt>
                <w:sdtPr>
                  <w:tag w:val="goog_rdk_151"/>
                </w:sdtPr>
                <w:sdtContent>
                  <w:p w:rsidR="00000000" w:rsidDel="00000000" w:rsidP="00000000" w:rsidRDefault="00000000" w:rsidRPr="00000000" w14:paraId="0000005E">
                    <w:pPr>
                      <w:spacing w:after="0" w:line="240" w:lineRule="auto"/>
                      <w:rPr>
                        <w:ins w:author="HP" w:id="70" w:date="2021-12-25T09:21:15Z"/>
                        <w:rFonts w:ascii="Arial" w:cs="Arial" w:eastAsia="Arial" w:hAnsi="Arial"/>
                        <w:b w:val="1"/>
                        <w:color w:val="ffffff"/>
                      </w:rPr>
                    </w:pPr>
                    <w:sdt>
                      <w:sdtPr>
                        <w:tag w:val="goog_rdk_150"/>
                      </w:sdtPr>
                      <w:sdtContent>
                        <w:ins w:author="HP" w:id="70" w:date="2021-12-25T09:21:15Z">
                          <w:r w:rsidDel="00000000" w:rsidR="00000000" w:rsidRPr="00000000">
                            <w:rPr>
                              <w:rFonts w:ascii="Arial" w:cs="Arial" w:eastAsia="Arial" w:hAnsi="Arial"/>
                              <w:b w:val="1"/>
                              <w:color w:val="ffffff"/>
                              <w:rtl w:val="0"/>
                            </w:rPr>
                            <w:t xml:space="preserve">Classifier</w:t>
                          </w:r>
                        </w:ins>
                      </w:sdtContent>
                    </w:sdt>
                  </w:p>
                </w:sdtContent>
              </w:sdt>
            </w:tc>
            <w:tc>
              <w:tcPr>
                <w:tcBorders>
                  <w:top w:color="95b3d7" w:space="0" w:sz="4" w:val="single"/>
                  <w:left w:color="000000" w:space="0" w:sz="0" w:val="nil"/>
                  <w:bottom w:color="95b3d7" w:space="0" w:sz="4" w:val="single"/>
                  <w:right w:color="000000" w:space="0" w:sz="0" w:val="nil"/>
                </w:tcBorders>
                <w:shd w:fill="4f81bd" w:val="clear"/>
                <w:vAlign w:val="bottom"/>
              </w:tcPr>
              <w:sdt>
                <w:sdtPr>
                  <w:tag w:val="goog_rdk_153"/>
                </w:sdtPr>
                <w:sdtContent>
                  <w:p w:rsidR="00000000" w:rsidDel="00000000" w:rsidP="00000000" w:rsidRDefault="00000000" w:rsidRPr="00000000" w14:paraId="0000005F">
                    <w:pPr>
                      <w:spacing w:after="0" w:line="240" w:lineRule="auto"/>
                      <w:jc w:val="center"/>
                      <w:rPr>
                        <w:ins w:author="HP" w:id="70" w:date="2021-12-25T09:21:15Z"/>
                        <w:rFonts w:ascii="Arial" w:cs="Arial" w:eastAsia="Arial" w:hAnsi="Arial"/>
                        <w:b w:val="1"/>
                        <w:color w:val="ffffff"/>
                      </w:rPr>
                    </w:pPr>
                    <w:sdt>
                      <w:sdtPr>
                        <w:tag w:val="goog_rdk_152"/>
                      </w:sdtPr>
                      <w:sdtContent>
                        <w:ins w:author="HP" w:id="70" w:date="2021-12-25T09:21:15Z">
                          <w:r w:rsidDel="00000000" w:rsidR="00000000" w:rsidRPr="00000000">
                            <w:rPr>
                              <w:rFonts w:ascii="Arial" w:cs="Arial" w:eastAsia="Arial" w:hAnsi="Arial"/>
                              <w:b w:val="1"/>
                              <w:color w:val="ffffff"/>
                              <w:rtl w:val="0"/>
                            </w:rPr>
                            <w:t xml:space="preserve">Accuracy</w:t>
                          </w:r>
                        </w:ins>
                      </w:sdtContent>
                    </w:sdt>
                  </w:p>
                </w:sdtContent>
              </w:sdt>
            </w:tc>
            <w:tc>
              <w:tcPr>
                <w:tcBorders>
                  <w:top w:color="95b3d7" w:space="0" w:sz="4" w:val="single"/>
                  <w:left w:color="000000" w:space="0" w:sz="0" w:val="nil"/>
                  <w:bottom w:color="95b3d7" w:space="0" w:sz="4" w:val="single"/>
                  <w:right w:color="000000" w:space="0" w:sz="0" w:val="nil"/>
                </w:tcBorders>
                <w:shd w:fill="4f81bd" w:val="clear"/>
                <w:vAlign w:val="bottom"/>
              </w:tcPr>
              <w:sdt>
                <w:sdtPr>
                  <w:tag w:val="goog_rdk_155"/>
                </w:sdtPr>
                <w:sdtContent>
                  <w:p w:rsidR="00000000" w:rsidDel="00000000" w:rsidP="00000000" w:rsidRDefault="00000000" w:rsidRPr="00000000" w14:paraId="00000060">
                    <w:pPr>
                      <w:spacing w:after="0" w:line="240" w:lineRule="auto"/>
                      <w:rPr>
                        <w:ins w:author="HP" w:id="70" w:date="2021-12-25T09:21:15Z"/>
                        <w:rFonts w:ascii="Arial" w:cs="Arial" w:eastAsia="Arial" w:hAnsi="Arial"/>
                        <w:b w:val="1"/>
                        <w:color w:val="ffffff"/>
                      </w:rPr>
                    </w:pPr>
                    <w:sdt>
                      <w:sdtPr>
                        <w:tag w:val="goog_rdk_154"/>
                      </w:sdtPr>
                      <w:sdtContent>
                        <w:ins w:author="HP" w:id="70" w:date="2021-12-25T09:21:15Z">
                          <w:r w:rsidDel="00000000" w:rsidR="00000000" w:rsidRPr="00000000">
                            <w:rPr>
                              <w:rFonts w:ascii="Arial" w:cs="Arial" w:eastAsia="Arial" w:hAnsi="Arial"/>
                              <w:b w:val="1"/>
                              <w:color w:val="ffffff"/>
                              <w:rtl w:val="0"/>
                            </w:rPr>
                            <w:t xml:space="preserve">Sensitivity</w:t>
                          </w:r>
                        </w:ins>
                      </w:sdtContent>
                    </w:sdt>
                  </w:p>
                </w:sdtContent>
              </w:sdt>
            </w:tc>
            <w:tc>
              <w:tcPr>
                <w:tcBorders>
                  <w:top w:color="95b3d7" w:space="0" w:sz="4" w:val="single"/>
                  <w:left w:color="000000" w:space="0" w:sz="0" w:val="nil"/>
                  <w:bottom w:color="95b3d7" w:space="0" w:sz="4" w:val="single"/>
                  <w:right w:color="95b3d7" w:space="0" w:sz="4" w:val="single"/>
                </w:tcBorders>
                <w:shd w:fill="4f81bd" w:val="clear"/>
                <w:vAlign w:val="bottom"/>
              </w:tcPr>
              <w:sdt>
                <w:sdtPr>
                  <w:tag w:val="goog_rdk_157"/>
                </w:sdtPr>
                <w:sdtContent>
                  <w:p w:rsidR="00000000" w:rsidDel="00000000" w:rsidP="00000000" w:rsidRDefault="00000000" w:rsidRPr="00000000" w14:paraId="00000061">
                    <w:pPr>
                      <w:spacing w:after="0" w:line="240" w:lineRule="auto"/>
                      <w:rPr>
                        <w:ins w:author="HP" w:id="70" w:date="2021-12-25T09:21:15Z"/>
                        <w:rFonts w:ascii="Arial" w:cs="Arial" w:eastAsia="Arial" w:hAnsi="Arial"/>
                        <w:b w:val="1"/>
                        <w:color w:val="ffffff"/>
                      </w:rPr>
                    </w:pPr>
                    <w:sdt>
                      <w:sdtPr>
                        <w:tag w:val="goog_rdk_156"/>
                      </w:sdtPr>
                      <w:sdtContent>
                        <w:ins w:author="HP" w:id="70" w:date="2021-12-25T09:21:15Z">
                          <w:r w:rsidDel="00000000" w:rsidR="00000000" w:rsidRPr="00000000">
                            <w:rPr>
                              <w:rFonts w:ascii="Arial" w:cs="Arial" w:eastAsia="Arial" w:hAnsi="Arial"/>
                              <w:b w:val="1"/>
                              <w:color w:val="ffffff"/>
                              <w:rtl w:val="0"/>
                            </w:rPr>
                            <w:t xml:space="preserve">Specificity</w:t>
                          </w:r>
                        </w:ins>
                      </w:sdtContent>
                    </w:sdt>
                  </w:p>
                </w:sdtContent>
              </w:sdt>
            </w:tc>
          </w:tr>
        </w:sdtContent>
      </w:sdt>
      <w:sdt>
        <w:sdtPr>
          <w:tag w:val="goog_rdk_158"/>
        </w:sdtPr>
        <w:sdtContent>
          <w:tr>
            <w:trPr>
              <w:cantSplit w:val="0"/>
              <w:trHeight w:val="285" w:hRule="atLeast"/>
              <w:tblHeader w:val="0"/>
              <w:ins w:author="HP" w:id="70" w:date="2021-12-25T09:21:15Z"/>
            </w:trPr>
            <w:tc>
              <w:tcPr>
                <w:tcBorders>
                  <w:top w:color="95b3d7" w:space="0" w:sz="4" w:val="single"/>
                  <w:left w:color="95b3d7" w:space="0" w:sz="4" w:val="single"/>
                  <w:bottom w:color="95b3d7" w:space="0" w:sz="4" w:val="single"/>
                  <w:right w:color="000000" w:space="0" w:sz="0" w:val="nil"/>
                </w:tcBorders>
                <w:shd w:fill="dce6f1" w:val="clear"/>
                <w:vAlign w:val="bottom"/>
              </w:tcPr>
              <w:sdt>
                <w:sdtPr>
                  <w:tag w:val="goog_rdk_160"/>
                </w:sdtPr>
                <w:sdtContent>
                  <w:p w:rsidR="00000000" w:rsidDel="00000000" w:rsidP="00000000" w:rsidRDefault="00000000" w:rsidRPr="00000000" w14:paraId="00000062">
                    <w:pPr>
                      <w:spacing w:after="0" w:line="240" w:lineRule="auto"/>
                      <w:rPr>
                        <w:ins w:author="HP" w:id="70" w:date="2021-12-25T09:21:15Z"/>
                        <w:rFonts w:ascii="Arial" w:cs="Arial" w:eastAsia="Arial" w:hAnsi="Arial"/>
                        <w:color w:val="000000"/>
                      </w:rPr>
                    </w:pPr>
                    <w:sdt>
                      <w:sdtPr>
                        <w:tag w:val="goog_rdk_159"/>
                      </w:sdtPr>
                      <w:sdtContent>
                        <w:ins w:author="HP" w:id="70" w:date="2021-12-25T09:21:15Z">
                          <w:r w:rsidDel="00000000" w:rsidR="00000000" w:rsidRPr="00000000">
                            <w:rPr>
                              <w:rFonts w:ascii="Arial" w:cs="Arial" w:eastAsia="Arial" w:hAnsi="Arial"/>
                              <w:color w:val="000000"/>
                              <w:rtl w:val="0"/>
                            </w:rPr>
                            <w:t xml:space="preserve">a</w:t>
                          </w:r>
                        </w:ins>
                      </w:sdtContent>
                    </w:sdt>
                  </w:p>
                </w:sdtContent>
              </w:sdt>
            </w:tc>
            <w:tc>
              <w:tcPr>
                <w:tcBorders>
                  <w:top w:color="95b3d7" w:space="0" w:sz="4" w:val="single"/>
                  <w:left w:color="000000" w:space="0" w:sz="0" w:val="nil"/>
                  <w:bottom w:color="95b3d7" w:space="0" w:sz="4" w:val="single"/>
                  <w:right w:color="000000" w:space="0" w:sz="0" w:val="nil"/>
                </w:tcBorders>
                <w:shd w:fill="dce6f1" w:val="clear"/>
                <w:vAlign w:val="bottom"/>
              </w:tcPr>
              <w:sdt>
                <w:sdtPr>
                  <w:tag w:val="goog_rdk_162"/>
                </w:sdtPr>
                <w:sdtContent>
                  <w:p w:rsidR="00000000" w:rsidDel="00000000" w:rsidP="00000000" w:rsidRDefault="00000000" w:rsidRPr="00000000" w14:paraId="00000063">
                    <w:pPr>
                      <w:spacing w:after="0" w:line="240" w:lineRule="auto"/>
                      <w:jc w:val="center"/>
                      <w:rPr>
                        <w:ins w:author="HP" w:id="70" w:date="2021-12-25T09:21:15Z"/>
                        <w:rFonts w:ascii="Arial" w:cs="Arial" w:eastAsia="Arial" w:hAnsi="Arial"/>
                        <w:color w:val="000000"/>
                      </w:rPr>
                    </w:pPr>
                    <w:sdt>
                      <w:sdtPr>
                        <w:tag w:val="goog_rdk_161"/>
                      </w:sdtPr>
                      <w:sdtContent>
                        <w:ins w:author="HP" w:id="70" w:date="2021-12-25T09:21:15Z">
                          <w:r w:rsidDel="00000000" w:rsidR="00000000" w:rsidRPr="00000000">
                            <w:rPr>
                              <w:rFonts w:ascii="Arial" w:cs="Arial" w:eastAsia="Arial" w:hAnsi="Arial"/>
                              <w:color w:val="000000"/>
                              <w:rtl w:val="0"/>
                            </w:rPr>
                            <w:t xml:space="preserve">71.11</w:t>
                          </w:r>
                        </w:ins>
                      </w:sdtContent>
                    </w:sdt>
                  </w:p>
                </w:sdtContent>
              </w:sdt>
            </w:tc>
            <w:tc>
              <w:tcPr>
                <w:tcBorders>
                  <w:top w:color="95b3d7" w:space="0" w:sz="4" w:val="single"/>
                  <w:left w:color="000000" w:space="0" w:sz="0" w:val="nil"/>
                  <w:bottom w:color="95b3d7" w:space="0" w:sz="4" w:val="single"/>
                  <w:right w:color="000000" w:space="0" w:sz="0" w:val="nil"/>
                </w:tcBorders>
                <w:shd w:fill="dce6f1" w:val="clear"/>
                <w:vAlign w:val="bottom"/>
              </w:tcPr>
              <w:sdt>
                <w:sdtPr>
                  <w:tag w:val="goog_rdk_164"/>
                </w:sdtPr>
                <w:sdtContent>
                  <w:p w:rsidR="00000000" w:rsidDel="00000000" w:rsidP="00000000" w:rsidRDefault="00000000" w:rsidRPr="00000000" w14:paraId="00000064">
                    <w:pPr>
                      <w:spacing w:after="0" w:line="240" w:lineRule="auto"/>
                      <w:jc w:val="right"/>
                      <w:rPr>
                        <w:ins w:author="HP" w:id="70" w:date="2021-12-25T09:21:15Z"/>
                        <w:rFonts w:ascii="Arial" w:cs="Arial" w:eastAsia="Arial" w:hAnsi="Arial"/>
                        <w:color w:val="000000"/>
                      </w:rPr>
                    </w:pPr>
                    <w:sdt>
                      <w:sdtPr>
                        <w:tag w:val="goog_rdk_163"/>
                      </w:sdtPr>
                      <w:sdtContent>
                        <w:ins w:author="HP" w:id="70" w:date="2021-12-25T09:21:15Z">
                          <w:r w:rsidDel="00000000" w:rsidR="00000000" w:rsidRPr="00000000">
                            <w:rPr>
                              <w:rFonts w:ascii="Arial" w:cs="Arial" w:eastAsia="Arial" w:hAnsi="Arial"/>
                              <w:color w:val="000000"/>
                              <w:rtl w:val="0"/>
                            </w:rPr>
                            <w:t xml:space="preserve">67.14</w:t>
                          </w:r>
                        </w:ins>
                      </w:sdtContent>
                    </w:sdt>
                  </w:p>
                </w:sdtContent>
              </w:sdt>
            </w:tc>
            <w:tc>
              <w:tcPr>
                <w:tcBorders>
                  <w:top w:color="95b3d7" w:space="0" w:sz="4" w:val="single"/>
                  <w:left w:color="000000" w:space="0" w:sz="0" w:val="nil"/>
                  <w:bottom w:color="95b3d7" w:space="0" w:sz="4" w:val="single"/>
                  <w:right w:color="95b3d7" w:space="0" w:sz="4" w:val="single"/>
                </w:tcBorders>
                <w:shd w:fill="dce6f1" w:val="clear"/>
                <w:vAlign w:val="bottom"/>
              </w:tcPr>
              <w:sdt>
                <w:sdtPr>
                  <w:tag w:val="goog_rdk_166"/>
                </w:sdtPr>
                <w:sdtContent>
                  <w:p w:rsidR="00000000" w:rsidDel="00000000" w:rsidP="00000000" w:rsidRDefault="00000000" w:rsidRPr="00000000" w14:paraId="00000065">
                    <w:pPr>
                      <w:spacing w:after="0" w:line="240" w:lineRule="auto"/>
                      <w:jc w:val="right"/>
                      <w:rPr>
                        <w:ins w:author="HP" w:id="70" w:date="2021-12-25T09:21:15Z"/>
                        <w:rFonts w:ascii="Arial" w:cs="Arial" w:eastAsia="Arial" w:hAnsi="Arial"/>
                        <w:color w:val="000000"/>
                      </w:rPr>
                    </w:pPr>
                    <w:sdt>
                      <w:sdtPr>
                        <w:tag w:val="goog_rdk_165"/>
                      </w:sdtPr>
                      <w:sdtContent>
                        <w:ins w:author="HP" w:id="70" w:date="2021-12-25T09:21:15Z">
                          <w:r w:rsidDel="00000000" w:rsidR="00000000" w:rsidRPr="00000000">
                            <w:rPr>
                              <w:rFonts w:ascii="Arial" w:cs="Arial" w:eastAsia="Arial" w:hAnsi="Arial"/>
                              <w:color w:val="000000"/>
                              <w:rtl w:val="0"/>
                            </w:rPr>
                            <w:t xml:space="preserve">80</w:t>
                          </w:r>
                        </w:ins>
                      </w:sdtContent>
                    </w:sdt>
                  </w:p>
                </w:sdtContent>
              </w:sdt>
            </w:tc>
          </w:tr>
        </w:sdtContent>
      </w:sdt>
      <w:sdt>
        <w:sdtPr>
          <w:tag w:val="goog_rdk_167"/>
        </w:sdtPr>
        <w:sdtContent>
          <w:tr>
            <w:trPr>
              <w:cantSplit w:val="0"/>
              <w:trHeight w:val="570" w:hRule="atLeast"/>
              <w:tblHeader w:val="0"/>
              <w:ins w:author="HP" w:id="70" w:date="2021-12-25T09:21:15Z"/>
            </w:trPr>
            <w:tc>
              <w:tcPr>
                <w:tcBorders>
                  <w:top w:color="95b3d7" w:space="0" w:sz="4" w:val="single"/>
                  <w:left w:color="95b3d7" w:space="0" w:sz="4" w:val="single"/>
                  <w:bottom w:color="95b3d7" w:space="0" w:sz="4" w:val="single"/>
                  <w:right w:color="000000" w:space="0" w:sz="0" w:val="nil"/>
                </w:tcBorders>
                <w:shd w:fill="auto" w:val="clear"/>
                <w:vAlign w:val="bottom"/>
              </w:tcPr>
              <w:sdt>
                <w:sdtPr>
                  <w:tag w:val="goog_rdk_169"/>
                </w:sdtPr>
                <w:sdtContent>
                  <w:p w:rsidR="00000000" w:rsidDel="00000000" w:rsidP="00000000" w:rsidRDefault="00000000" w:rsidRPr="00000000" w14:paraId="00000066">
                    <w:pPr>
                      <w:spacing w:after="0" w:line="240" w:lineRule="auto"/>
                      <w:rPr>
                        <w:ins w:author="HP" w:id="70" w:date="2021-12-25T09:21:15Z"/>
                        <w:rFonts w:ascii="Arial" w:cs="Arial" w:eastAsia="Arial" w:hAnsi="Arial"/>
                        <w:color w:val="000000"/>
                      </w:rPr>
                    </w:pPr>
                    <w:sdt>
                      <w:sdtPr>
                        <w:tag w:val="goog_rdk_168"/>
                      </w:sdtPr>
                      <w:sdtContent>
                        <w:ins w:author="HP" w:id="70" w:date="2021-12-25T09:21:15Z">
                          <w:r w:rsidDel="00000000" w:rsidR="00000000" w:rsidRPr="00000000">
                            <w:rPr>
                              <w:rFonts w:ascii="Arial" w:cs="Arial" w:eastAsia="Arial" w:hAnsi="Arial"/>
                              <w:color w:val="000000"/>
                              <w:rtl w:val="0"/>
                            </w:rPr>
                            <w:t xml:space="preserve">b</w:t>
                          </w:r>
                        </w:ins>
                      </w:sdtContent>
                    </w:sdt>
                  </w:p>
                </w:sdtContent>
              </w:sdt>
            </w:tc>
            <w:tc>
              <w:tcPr>
                <w:tcBorders>
                  <w:top w:color="95b3d7" w:space="0" w:sz="4" w:val="single"/>
                  <w:left w:color="000000" w:space="0" w:sz="0" w:val="nil"/>
                  <w:bottom w:color="95b3d7" w:space="0" w:sz="4" w:val="single"/>
                  <w:right w:color="000000" w:space="0" w:sz="0" w:val="nil"/>
                </w:tcBorders>
                <w:shd w:fill="auto" w:val="clear"/>
                <w:vAlign w:val="bottom"/>
              </w:tcPr>
              <w:sdt>
                <w:sdtPr>
                  <w:tag w:val="goog_rdk_171"/>
                </w:sdtPr>
                <w:sdtContent>
                  <w:p w:rsidR="00000000" w:rsidDel="00000000" w:rsidP="00000000" w:rsidRDefault="00000000" w:rsidRPr="00000000" w14:paraId="00000067">
                    <w:pPr>
                      <w:spacing w:after="0" w:line="240" w:lineRule="auto"/>
                      <w:jc w:val="center"/>
                      <w:rPr>
                        <w:ins w:author="HP" w:id="70" w:date="2021-12-25T09:21:15Z"/>
                        <w:rFonts w:ascii="Arial" w:cs="Arial" w:eastAsia="Arial" w:hAnsi="Arial"/>
                        <w:color w:val="000000"/>
                      </w:rPr>
                    </w:pPr>
                    <w:sdt>
                      <w:sdtPr>
                        <w:tag w:val="goog_rdk_170"/>
                      </w:sdtPr>
                      <w:sdtContent>
                        <w:ins w:author="HP" w:id="70" w:date="2021-12-25T09:21:15Z">
                          <w:r w:rsidDel="00000000" w:rsidR="00000000" w:rsidRPr="00000000">
                            <w:rPr>
                              <w:rFonts w:ascii="Arial" w:cs="Arial" w:eastAsia="Arial" w:hAnsi="Arial"/>
                              <w:color w:val="000000"/>
                              <w:rtl w:val="0"/>
                            </w:rPr>
                            <w:t xml:space="preserve">80</w:t>
                          </w:r>
                        </w:ins>
                      </w:sdtContent>
                    </w:sdt>
                  </w:p>
                </w:sdtContent>
              </w:sdt>
            </w:tc>
            <w:tc>
              <w:tcPr>
                <w:tcBorders>
                  <w:top w:color="95b3d7" w:space="0" w:sz="4" w:val="single"/>
                  <w:left w:color="000000" w:space="0" w:sz="0" w:val="nil"/>
                  <w:bottom w:color="95b3d7" w:space="0" w:sz="4" w:val="single"/>
                  <w:right w:color="000000" w:space="0" w:sz="0" w:val="nil"/>
                </w:tcBorders>
                <w:shd w:fill="auto" w:val="clear"/>
                <w:vAlign w:val="bottom"/>
              </w:tcPr>
              <w:sdt>
                <w:sdtPr>
                  <w:tag w:val="goog_rdk_173"/>
                </w:sdtPr>
                <w:sdtContent>
                  <w:p w:rsidR="00000000" w:rsidDel="00000000" w:rsidP="00000000" w:rsidRDefault="00000000" w:rsidRPr="00000000" w14:paraId="00000068">
                    <w:pPr>
                      <w:spacing w:after="0" w:line="240" w:lineRule="auto"/>
                      <w:jc w:val="right"/>
                      <w:rPr>
                        <w:ins w:author="HP" w:id="70" w:date="2021-12-25T09:21:15Z"/>
                        <w:rFonts w:ascii="Arial" w:cs="Arial" w:eastAsia="Arial" w:hAnsi="Arial"/>
                        <w:color w:val="000000"/>
                      </w:rPr>
                    </w:pPr>
                    <w:sdt>
                      <w:sdtPr>
                        <w:tag w:val="goog_rdk_172"/>
                      </w:sdtPr>
                      <w:sdtContent>
                        <w:ins w:author="HP" w:id="70" w:date="2021-12-25T09:21:15Z">
                          <w:r w:rsidDel="00000000" w:rsidR="00000000" w:rsidRPr="00000000">
                            <w:rPr>
                              <w:rFonts w:ascii="Arial" w:cs="Arial" w:eastAsia="Arial" w:hAnsi="Arial"/>
                              <w:color w:val="000000"/>
                              <w:rtl w:val="0"/>
                            </w:rPr>
                            <w:t xml:space="preserve">79</w:t>
                          </w:r>
                        </w:ins>
                      </w:sdtContent>
                    </w:sdt>
                  </w:p>
                </w:sdtContent>
              </w:sdt>
            </w:tc>
            <w:tc>
              <w:tcPr>
                <w:tcBorders>
                  <w:top w:color="95b3d7" w:space="0" w:sz="4" w:val="single"/>
                  <w:left w:color="000000" w:space="0" w:sz="0" w:val="nil"/>
                  <w:bottom w:color="95b3d7" w:space="0" w:sz="4" w:val="single"/>
                  <w:right w:color="95b3d7" w:space="0" w:sz="4" w:val="single"/>
                </w:tcBorders>
                <w:shd w:fill="auto" w:val="clear"/>
                <w:vAlign w:val="bottom"/>
              </w:tcPr>
              <w:sdt>
                <w:sdtPr>
                  <w:tag w:val="goog_rdk_175"/>
                </w:sdtPr>
                <w:sdtContent>
                  <w:p w:rsidR="00000000" w:rsidDel="00000000" w:rsidP="00000000" w:rsidRDefault="00000000" w:rsidRPr="00000000" w14:paraId="00000069">
                    <w:pPr>
                      <w:spacing w:after="0" w:line="240" w:lineRule="auto"/>
                      <w:jc w:val="right"/>
                      <w:rPr>
                        <w:ins w:author="HP" w:id="70" w:date="2021-12-25T09:21:15Z"/>
                        <w:rFonts w:ascii="Arial" w:cs="Arial" w:eastAsia="Arial" w:hAnsi="Arial"/>
                        <w:color w:val="000000"/>
                      </w:rPr>
                    </w:pPr>
                    <w:sdt>
                      <w:sdtPr>
                        <w:tag w:val="goog_rdk_174"/>
                      </w:sdtPr>
                      <w:sdtContent>
                        <w:ins w:author="HP" w:id="70" w:date="2021-12-25T09:21:15Z">
                          <w:r w:rsidDel="00000000" w:rsidR="00000000" w:rsidRPr="00000000">
                            <w:rPr>
                              <w:rFonts w:ascii="Arial" w:cs="Arial" w:eastAsia="Arial" w:hAnsi="Arial"/>
                              <w:color w:val="000000"/>
                              <w:rtl w:val="0"/>
                            </w:rPr>
                            <w:t xml:space="preserve">78</w:t>
                          </w:r>
                        </w:ins>
                      </w:sdtContent>
                    </w:sdt>
                  </w:p>
                </w:sdtContent>
              </w:sdt>
            </w:tc>
          </w:tr>
        </w:sdtContent>
      </w:sdt>
      <w:sdt>
        <w:sdtPr>
          <w:tag w:val="goog_rdk_176"/>
        </w:sdtPr>
        <w:sdtContent>
          <w:tr>
            <w:trPr>
              <w:cantSplit w:val="0"/>
              <w:trHeight w:val="570" w:hRule="atLeast"/>
              <w:tblHeader w:val="0"/>
              <w:ins w:author="HP" w:id="70" w:date="2021-12-25T09:21:15Z"/>
            </w:trPr>
            <w:tc>
              <w:tcPr>
                <w:tcBorders>
                  <w:top w:color="95b3d7" w:space="0" w:sz="4" w:val="single"/>
                  <w:left w:color="95b3d7" w:space="0" w:sz="4" w:val="single"/>
                  <w:bottom w:color="95b3d7" w:space="0" w:sz="4" w:val="single"/>
                  <w:right w:color="000000" w:space="0" w:sz="0" w:val="nil"/>
                </w:tcBorders>
                <w:shd w:fill="dce6f1" w:val="clear"/>
                <w:vAlign w:val="bottom"/>
              </w:tcPr>
              <w:sdt>
                <w:sdtPr>
                  <w:tag w:val="goog_rdk_178"/>
                </w:sdtPr>
                <w:sdtContent>
                  <w:p w:rsidR="00000000" w:rsidDel="00000000" w:rsidP="00000000" w:rsidRDefault="00000000" w:rsidRPr="00000000" w14:paraId="0000006A">
                    <w:pPr>
                      <w:spacing w:after="0" w:line="240" w:lineRule="auto"/>
                      <w:rPr>
                        <w:ins w:author="HP" w:id="70" w:date="2021-12-25T09:21:15Z"/>
                        <w:rFonts w:ascii="Arial" w:cs="Arial" w:eastAsia="Arial" w:hAnsi="Arial"/>
                        <w:color w:val="000000"/>
                      </w:rPr>
                    </w:pPr>
                    <w:sdt>
                      <w:sdtPr>
                        <w:tag w:val="goog_rdk_177"/>
                      </w:sdtPr>
                      <w:sdtContent>
                        <w:ins w:author="HP" w:id="70" w:date="2021-12-25T09:21:15Z">
                          <w:r w:rsidDel="00000000" w:rsidR="00000000" w:rsidRPr="00000000">
                            <w:rPr>
                              <w:rFonts w:ascii="Arial" w:cs="Arial" w:eastAsia="Arial" w:hAnsi="Arial"/>
                              <w:color w:val="000000"/>
                              <w:rtl w:val="0"/>
                            </w:rPr>
                            <w:t xml:space="preserve">c</w:t>
                          </w:r>
                        </w:ins>
                      </w:sdtContent>
                    </w:sdt>
                  </w:p>
                </w:sdtContent>
              </w:sdt>
            </w:tc>
            <w:tc>
              <w:tcPr>
                <w:tcBorders>
                  <w:top w:color="95b3d7" w:space="0" w:sz="4" w:val="single"/>
                  <w:left w:color="000000" w:space="0" w:sz="0" w:val="nil"/>
                  <w:bottom w:color="95b3d7" w:space="0" w:sz="4" w:val="single"/>
                  <w:right w:color="000000" w:space="0" w:sz="0" w:val="nil"/>
                </w:tcBorders>
                <w:shd w:fill="dce6f1" w:val="clear"/>
                <w:vAlign w:val="bottom"/>
              </w:tcPr>
              <w:sdt>
                <w:sdtPr>
                  <w:tag w:val="goog_rdk_180"/>
                </w:sdtPr>
                <w:sdtContent>
                  <w:p w:rsidR="00000000" w:rsidDel="00000000" w:rsidP="00000000" w:rsidRDefault="00000000" w:rsidRPr="00000000" w14:paraId="0000006B">
                    <w:pPr>
                      <w:spacing w:after="0" w:line="240" w:lineRule="auto"/>
                      <w:jc w:val="center"/>
                      <w:rPr>
                        <w:ins w:author="HP" w:id="70" w:date="2021-12-25T09:21:15Z"/>
                        <w:rFonts w:ascii="Arial" w:cs="Arial" w:eastAsia="Arial" w:hAnsi="Arial"/>
                        <w:color w:val="000000"/>
                      </w:rPr>
                    </w:pPr>
                    <w:sdt>
                      <w:sdtPr>
                        <w:tag w:val="goog_rdk_179"/>
                      </w:sdtPr>
                      <w:sdtContent>
                        <w:ins w:author="HP" w:id="70" w:date="2021-12-25T09:21:15Z">
                          <w:r w:rsidDel="00000000" w:rsidR="00000000" w:rsidRPr="00000000">
                            <w:rPr>
                              <w:rFonts w:ascii="Arial" w:cs="Arial" w:eastAsia="Arial" w:hAnsi="Arial"/>
                              <w:color w:val="000000"/>
                              <w:rtl w:val="0"/>
                            </w:rPr>
                            <w:t xml:space="preserve">76</w:t>
                          </w:r>
                        </w:ins>
                      </w:sdtContent>
                    </w:sdt>
                  </w:p>
                </w:sdtContent>
              </w:sdt>
            </w:tc>
            <w:tc>
              <w:tcPr>
                <w:tcBorders>
                  <w:top w:color="95b3d7" w:space="0" w:sz="4" w:val="single"/>
                  <w:left w:color="000000" w:space="0" w:sz="0" w:val="nil"/>
                  <w:bottom w:color="95b3d7" w:space="0" w:sz="4" w:val="single"/>
                  <w:right w:color="000000" w:space="0" w:sz="0" w:val="nil"/>
                </w:tcBorders>
                <w:shd w:fill="dce6f1" w:val="clear"/>
                <w:vAlign w:val="bottom"/>
              </w:tcPr>
              <w:sdt>
                <w:sdtPr>
                  <w:tag w:val="goog_rdk_182"/>
                </w:sdtPr>
                <w:sdtContent>
                  <w:p w:rsidR="00000000" w:rsidDel="00000000" w:rsidP="00000000" w:rsidRDefault="00000000" w:rsidRPr="00000000" w14:paraId="0000006C">
                    <w:pPr>
                      <w:spacing w:after="0" w:line="240" w:lineRule="auto"/>
                      <w:jc w:val="right"/>
                      <w:rPr>
                        <w:ins w:author="HP" w:id="70" w:date="2021-12-25T09:21:15Z"/>
                        <w:rFonts w:ascii="Arial" w:cs="Arial" w:eastAsia="Arial" w:hAnsi="Arial"/>
                        <w:color w:val="000000"/>
                      </w:rPr>
                    </w:pPr>
                    <w:sdt>
                      <w:sdtPr>
                        <w:tag w:val="goog_rdk_181"/>
                      </w:sdtPr>
                      <w:sdtContent>
                        <w:ins w:author="HP" w:id="70" w:date="2021-12-25T09:21:15Z">
                          <w:r w:rsidDel="00000000" w:rsidR="00000000" w:rsidRPr="00000000">
                            <w:rPr>
                              <w:rFonts w:ascii="Arial" w:cs="Arial" w:eastAsia="Arial" w:hAnsi="Arial"/>
                              <w:color w:val="000000"/>
                              <w:rtl w:val="0"/>
                            </w:rPr>
                            <w:t xml:space="preserve">74</w:t>
                          </w:r>
                        </w:ins>
                      </w:sdtContent>
                    </w:sdt>
                  </w:p>
                </w:sdtContent>
              </w:sdt>
            </w:tc>
            <w:tc>
              <w:tcPr>
                <w:tcBorders>
                  <w:top w:color="95b3d7" w:space="0" w:sz="4" w:val="single"/>
                  <w:left w:color="000000" w:space="0" w:sz="0" w:val="nil"/>
                  <w:bottom w:color="95b3d7" w:space="0" w:sz="4" w:val="single"/>
                  <w:right w:color="95b3d7" w:space="0" w:sz="4" w:val="single"/>
                </w:tcBorders>
                <w:shd w:fill="dce6f1" w:val="clear"/>
                <w:vAlign w:val="bottom"/>
              </w:tcPr>
              <w:sdt>
                <w:sdtPr>
                  <w:tag w:val="goog_rdk_184"/>
                </w:sdtPr>
                <w:sdtContent>
                  <w:p w:rsidR="00000000" w:rsidDel="00000000" w:rsidP="00000000" w:rsidRDefault="00000000" w:rsidRPr="00000000" w14:paraId="0000006D">
                    <w:pPr>
                      <w:spacing w:after="0" w:line="240" w:lineRule="auto"/>
                      <w:jc w:val="right"/>
                      <w:rPr>
                        <w:ins w:author="HP" w:id="70" w:date="2021-12-25T09:21:15Z"/>
                        <w:rFonts w:ascii="Arial" w:cs="Arial" w:eastAsia="Arial" w:hAnsi="Arial"/>
                        <w:color w:val="000000"/>
                      </w:rPr>
                    </w:pPr>
                    <w:sdt>
                      <w:sdtPr>
                        <w:tag w:val="goog_rdk_183"/>
                      </w:sdtPr>
                      <w:sdtContent>
                        <w:ins w:author="HP" w:id="70" w:date="2021-12-25T09:21:15Z">
                          <w:r w:rsidDel="00000000" w:rsidR="00000000" w:rsidRPr="00000000">
                            <w:rPr>
                              <w:rFonts w:ascii="Arial" w:cs="Arial" w:eastAsia="Arial" w:hAnsi="Arial"/>
                              <w:color w:val="000000"/>
                              <w:rtl w:val="0"/>
                            </w:rPr>
                            <w:t xml:space="preserve">75</w:t>
                          </w:r>
                        </w:ins>
                      </w:sdtContent>
                    </w:sdt>
                  </w:p>
                </w:sdtContent>
              </w:sdt>
            </w:tc>
          </w:tr>
        </w:sdtContent>
      </w:sdt>
      <w:sdt>
        <w:sdtPr>
          <w:tag w:val="goog_rdk_185"/>
        </w:sdtPr>
        <w:sdtContent>
          <w:tr>
            <w:trPr>
              <w:cantSplit w:val="0"/>
              <w:trHeight w:val="855" w:hRule="atLeast"/>
              <w:tblHeader w:val="0"/>
              <w:ins w:author="HP" w:id="70" w:date="2021-12-25T09:21:15Z"/>
            </w:trPr>
            <w:tc>
              <w:tcPr>
                <w:tcBorders>
                  <w:top w:color="95b3d7" w:space="0" w:sz="4" w:val="single"/>
                  <w:left w:color="95b3d7" w:space="0" w:sz="4" w:val="single"/>
                  <w:bottom w:color="95b3d7" w:space="0" w:sz="4" w:val="single"/>
                  <w:right w:color="000000" w:space="0" w:sz="0" w:val="nil"/>
                </w:tcBorders>
                <w:shd w:fill="auto" w:val="clear"/>
                <w:vAlign w:val="bottom"/>
              </w:tcPr>
              <w:sdt>
                <w:sdtPr>
                  <w:tag w:val="goog_rdk_187"/>
                </w:sdtPr>
                <w:sdtContent>
                  <w:p w:rsidR="00000000" w:rsidDel="00000000" w:rsidP="00000000" w:rsidRDefault="00000000" w:rsidRPr="00000000" w14:paraId="0000006E">
                    <w:pPr>
                      <w:spacing w:after="0" w:line="240" w:lineRule="auto"/>
                      <w:rPr>
                        <w:ins w:author="HP" w:id="70" w:date="2021-12-25T09:21:15Z"/>
                        <w:rFonts w:ascii="Arial" w:cs="Arial" w:eastAsia="Arial" w:hAnsi="Arial"/>
                        <w:color w:val="000000"/>
                      </w:rPr>
                    </w:pPr>
                    <w:sdt>
                      <w:sdtPr>
                        <w:tag w:val="goog_rdk_186"/>
                      </w:sdtPr>
                      <w:sdtContent>
                        <w:ins w:author="HP" w:id="70" w:date="2021-12-25T09:21:15Z">
                          <w:r w:rsidDel="00000000" w:rsidR="00000000" w:rsidRPr="00000000">
                            <w:rPr>
                              <w:rFonts w:ascii="Arial" w:cs="Arial" w:eastAsia="Arial" w:hAnsi="Arial"/>
                              <w:color w:val="000000"/>
                              <w:rtl w:val="0"/>
                            </w:rPr>
                            <w:t xml:space="preserve">d</w:t>
                          </w:r>
                        </w:ins>
                      </w:sdtContent>
                    </w:sdt>
                  </w:p>
                </w:sdtContent>
              </w:sdt>
            </w:tc>
            <w:tc>
              <w:tcPr>
                <w:tcBorders>
                  <w:top w:color="95b3d7" w:space="0" w:sz="4" w:val="single"/>
                  <w:left w:color="000000" w:space="0" w:sz="0" w:val="nil"/>
                  <w:bottom w:color="95b3d7" w:space="0" w:sz="4" w:val="single"/>
                  <w:right w:color="000000" w:space="0" w:sz="0" w:val="nil"/>
                </w:tcBorders>
                <w:shd w:fill="auto" w:val="clear"/>
                <w:vAlign w:val="bottom"/>
              </w:tcPr>
              <w:sdt>
                <w:sdtPr>
                  <w:tag w:val="goog_rdk_189"/>
                </w:sdtPr>
                <w:sdtContent>
                  <w:p w:rsidR="00000000" w:rsidDel="00000000" w:rsidP="00000000" w:rsidRDefault="00000000" w:rsidRPr="00000000" w14:paraId="0000006F">
                    <w:pPr>
                      <w:spacing w:after="0" w:line="240" w:lineRule="auto"/>
                      <w:jc w:val="center"/>
                      <w:rPr>
                        <w:ins w:author="HP" w:id="70" w:date="2021-12-25T09:21:15Z"/>
                        <w:rFonts w:ascii="Arial" w:cs="Arial" w:eastAsia="Arial" w:hAnsi="Arial"/>
                        <w:color w:val="000000"/>
                      </w:rPr>
                    </w:pPr>
                    <w:sdt>
                      <w:sdtPr>
                        <w:tag w:val="goog_rdk_188"/>
                      </w:sdtPr>
                      <w:sdtContent>
                        <w:ins w:author="HP" w:id="70" w:date="2021-12-25T09:21:15Z">
                          <w:r w:rsidDel="00000000" w:rsidR="00000000" w:rsidRPr="00000000">
                            <w:rPr>
                              <w:rFonts w:ascii="Arial" w:cs="Arial" w:eastAsia="Arial" w:hAnsi="Arial"/>
                              <w:color w:val="000000"/>
                              <w:rtl w:val="0"/>
                            </w:rPr>
                            <w:t xml:space="preserve">85.56</w:t>
                          </w:r>
                        </w:ins>
                      </w:sdtContent>
                    </w:sdt>
                  </w:p>
                </w:sdtContent>
              </w:sdt>
            </w:tc>
            <w:tc>
              <w:tcPr>
                <w:tcBorders>
                  <w:top w:color="95b3d7" w:space="0" w:sz="4" w:val="single"/>
                  <w:left w:color="000000" w:space="0" w:sz="0" w:val="nil"/>
                  <w:bottom w:color="95b3d7" w:space="0" w:sz="4" w:val="single"/>
                  <w:right w:color="000000" w:space="0" w:sz="0" w:val="nil"/>
                </w:tcBorders>
                <w:shd w:fill="auto" w:val="clear"/>
                <w:vAlign w:val="bottom"/>
              </w:tcPr>
              <w:sdt>
                <w:sdtPr>
                  <w:tag w:val="goog_rdk_191"/>
                </w:sdtPr>
                <w:sdtContent>
                  <w:p w:rsidR="00000000" w:rsidDel="00000000" w:rsidP="00000000" w:rsidRDefault="00000000" w:rsidRPr="00000000" w14:paraId="00000070">
                    <w:pPr>
                      <w:spacing w:after="0" w:line="240" w:lineRule="auto"/>
                      <w:jc w:val="right"/>
                      <w:rPr>
                        <w:ins w:author="HP" w:id="70" w:date="2021-12-25T09:21:15Z"/>
                        <w:rFonts w:ascii="Arial" w:cs="Arial" w:eastAsia="Arial" w:hAnsi="Arial"/>
                        <w:color w:val="000000"/>
                      </w:rPr>
                    </w:pPr>
                    <w:sdt>
                      <w:sdtPr>
                        <w:tag w:val="goog_rdk_190"/>
                      </w:sdtPr>
                      <w:sdtContent>
                        <w:ins w:author="HP" w:id="70" w:date="2021-12-25T09:21:15Z">
                          <w:r w:rsidDel="00000000" w:rsidR="00000000" w:rsidRPr="00000000">
                            <w:rPr>
                              <w:rFonts w:ascii="Arial" w:cs="Arial" w:eastAsia="Arial" w:hAnsi="Arial"/>
                              <w:color w:val="000000"/>
                              <w:rtl w:val="0"/>
                            </w:rPr>
                            <w:t xml:space="preserve">81.67</w:t>
                          </w:r>
                        </w:ins>
                      </w:sdtContent>
                    </w:sdt>
                  </w:p>
                </w:sdtContent>
              </w:sdt>
            </w:tc>
            <w:tc>
              <w:tcPr>
                <w:tcBorders>
                  <w:top w:color="95b3d7" w:space="0" w:sz="4" w:val="single"/>
                  <w:left w:color="000000" w:space="0" w:sz="0" w:val="nil"/>
                  <w:bottom w:color="95b3d7" w:space="0" w:sz="4" w:val="single"/>
                  <w:right w:color="95b3d7" w:space="0" w:sz="4" w:val="single"/>
                </w:tcBorders>
                <w:shd w:fill="auto" w:val="clear"/>
                <w:vAlign w:val="bottom"/>
              </w:tcPr>
              <w:sdt>
                <w:sdtPr>
                  <w:tag w:val="goog_rdk_193"/>
                </w:sdtPr>
                <w:sdtContent>
                  <w:p w:rsidR="00000000" w:rsidDel="00000000" w:rsidP="00000000" w:rsidRDefault="00000000" w:rsidRPr="00000000" w14:paraId="00000071">
                    <w:pPr>
                      <w:spacing w:after="0" w:line="240" w:lineRule="auto"/>
                      <w:jc w:val="right"/>
                      <w:rPr>
                        <w:ins w:author="HP" w:id="70" w:date="2021-12-25T09:21:15Z"/>
                        <w:rFonts w:ascii="Arial" w:cs="Arial" w:eastAsia="Arial" w:hAnsi="Arial"/>
                        <w:color w:val="000000"/>
                      </w:rPr>
                    </w:pPr>
                    <w:sdt>
                      <w:sdtPr>
                        <w:tag w:val="goog_rdk_192"/>
                      </w:sdtPr>
                      <w:sdtContent>
                        <w:ins w:author="HP" w:id="70" w:date="2021-12-25T09:21:15Z">
                          <w:r w:rsidDel="00000000" w:rsidR="00000000" w:rsidRPr="00000000">
                            <w:rPr>
                              <w:rFonts w:ascii="Arial" w:cs="Arial" w:eastAsia="Arial" w:hAnsi="Arial"/>
                              <w:color w:val="000000"/>
                              <w:rtl w:val="0"/>
                            </w:rPr>
                            <w:t xml:space="preserve">87.67</w:t>
                          </w:r>
                        </w:ins>
                      </w:sdtContent>
                    </w:sdt>
                  </w:p>
                </w:sdtContent>
              </w:sdt>
            </w:tc>
          </w:tr>
        </w:sdtContent>
      </w:sdt>
    </w:tbl>
    <w:sdt>
      <w:sdtPr>
        <w:tag w:val="goog_rdk_196"/>
      </w:sdtPr>
      <w:sdtConten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ns w:author="HP" w:id="71" w:date="2021-12-25T09:21:15Z"/>
              <w:rFonts w:ascii="Calibri" w:cs="Calibri" w:eastAsia="Calibri" w:hAnsi="Calibri"/>
              <w:b w:val="0"/>
              <w:i w:val="1"/>
              <w:smallCaps w:val="0"/>
              <w:strike w:val="0"/>
              <w:color w:val="44546a"/>
              <w:sz w:val="18"/>
              <w:szCs w:val="18"/>
              <w:u w:val="none"/>
              <w:shd w:fill="auto" w:val="clear"/>
              <w:vertAlign w:val="baseline"/>
            </w:rPr>
          </w:pPr>
          <w:sdt>
            <w:sdtPr>
              <w:tag w:val="goog_rdk_195"/>
            </w:sdtPr>
            <w:sdtContent>
              <w:ins w:author="HP" w:id="71" w:date="2021-12-25T09:21:15Z">
                <w:r w:rsidDel="00000000" w:rsidR="00000000" w:rsidRPr="00000000">
                  <w:rPr>
                    <w:rtl w:val="0"/>
                  </w:rPr>
                </w:r>
              </w:ins>
            </w:sdtContent>
          </w:sdt>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The best accuracy, sensitivity, and specificity gained by adding new features to the baseline classification. a) Baseline classifier based on [17], b) Encoder features are added to the baseline classifier, c) Only the new extracted acceleration feature is added to the baseline classifier. </w:t>
      </w:r>
      <w:sdt>
        <w:sdtPr>
          <w:tag w:val="goog_rdk_197"/>
        </w:sdtPr>
        <w:sdtContent>
          <w:del w:author="HP" w:id="72" w:date="2021-12-25T09:21:15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delText xml:space="preserve">e</w:delText>
            </w:r>
          </w:del>
        </w:sdtContent>
      </w:sdt>
      <w:sdt>
        <w:sdtPr>
          <w:tag w:val="goog_rdk_198"/>
        </w:sdtPr>
        <w:sdtContent>
          <w:ins w:author="HP" w:id="72" w:date="2021-12-25T09:21:15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d</w:t>
            </w:r>
          </w:ins>
        </w:sdtContent>
      </w:sdt>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Both shaft </w:t>
      </w:r>
      <w:sdt>
        <w:sdtPr>
          <w:tag w:val="goog_rdk_199"/>
        </w:sdtPr>
        <w:sdtContent>
          <w:del w:author="bijan mehralizadeh" w:id="73" w:date="2021-12-24T21:22:00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delText xml:space="preserve">encoders’ </w:delText>
            </w:r>
          </w:del>
        </w:sdtContent>
      </w:sdt>
      <w:sdt>
        <w:sdtPr>
          <w:tag w:val="goog_rdk_200"/>
        </w:sdtPr>
        <w:sdtContent>
          <w:ins w:author="bijan mehralizadeh" w:id="73" w:date="2021-12-24T21:22:00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encoders' </w:t>
            </w:r>
          </w:ins>
        </w:sdtContent>
      </w:sdt>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features and the new acceleration feature is added. The results show the advantage of adding both shaft </w:t>
      </w:r>
      <w:sdt>
        <w:sdtPr>
          <w:tag w:val="goog_rdk_201"/>
        </w:sdtPr>
        <w:sdtContent>
          <w:del w:author="bijan mehralizadeh" w:id="74" w:date="2021-12-24T21:22:00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delText xml:space="preserve">encoders’ </w:delText>
            </w:r>
          </w:del>
        </w:sdtContent>
      </w:sdt>
      <w:sdt>
        <w:sdtPr>
          <w:tag w:val="goog_rdk_202"/>
        </w:sdtPr>
        <w:sdtContent>
          <w:ins w:author="bijan mehralizadeh" w:id="74" w:date="2021-12-24T21:22:00Z">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encoders' </w:t>
            </w:r>
          </w:ins>
        </w:sdtContent>
      </w:sdt>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features and the new acceleration feature for classification. </w:t>
      </w:r>
    </w:p>
    <w:p w:rsidR="00000000" w:rsidDel="00000000" w:rsidP="00000000" w:rsidRDefault="00000000" w:rsidRPr="00000000" w14:paraId="00000074">
      <w:pPr>
        <w:pStyle w:val="Heading1"/>
        <w:rPr/>
      </w:pPr>
      <w:r w:rsidDel="00000000" w:rsidR="00000000" w:rsidRPr="00000000">
        <w:rPr>
          <w:rtl w:val="0"/>
        </w:rPr>
        <w:t xml:space="preserve">Discussion</w:t>
      </w:r>
    </w:p>
    <w:p w:rsidR="00000000" w:rsidDel="00000000" w:rsidP="00000000" w:rsidRDefault="00000000" w:rsidRPr="00000000" w14:paraId="00000075">
      <w:pPr>
        <w:pStyle w:val="Heading1"/>
        <w:rPr>
          <w:b w:val="0"/>
          <w:sz w:val="24"/>
          <w:szCs w:val="24"/>
        </w:rPr>
      </w:pPr>
      <w:r w:rsidDel="00000000" w:rsidR="00000000" w:rsidRPr="00000000">
        <w:rPr>
          <w:b w:val="0"/>
          <w:sz w:val="24"/>
          <w:szCs w:val="24"/>
          <w:rtl w:val="0"/>
        </w:rPr>
        <w:t xml:space="preserve">As shown in Table xx, the accuracy of the new proposed multi-modal approach is better than the previously suggested single modal approach. Furthermore, adding the extra acceleration feature, </w:t>
      </w:r>
      <w:sdt>
        <w:sdtPr>
          <w:tag w:val="goog_rdk_203"/>
        </w:sdtPr>
        <w:sdtContent>
          <w:del w:author="bijan mehralizadeh" w:id="75" w:date="2021-12-24T23:57:00Z">
            <w:r w:rsidDel="00000000" w:rsidR="00000000" w:rsidRPr="00000000">
              <w:rPr>
                <w:b w:val="0"/>
                <w:sz w:val="24"/>
                <w:szCs w:val="24"/>
                <w:rtl w:val="0"/>
              </w:rPr>
              <w:delText xml:space="preserve">i.e.</w:delText>
            </w:r>
          </w:del>
        </w:sdtContent>
      </w:sdt>
      <w:sdt>
        <w:sdtPr>
          <w:tag w:val="goog_rdk_204"/>
        </w:sdtPr>
        <w:sdtContent>
          <w:ins w:author="bijan mehralizadeh" w:id="75" w:date="2021-12-24T23:57:00Z">
            <w:r w:rsidDel="00000000" w:rsidR="00000000" w:rsidRPr="00000000">
              <w:rPr>
                <w:b w:val="0"/>
                <w:sz w:val="24"/>
                <w:szCs w:val="24"/>
                <w:rtl w:val="0"/>
              </w:rPr>
              <w:t xml:space="preserve">i.e.,</w:t>
            </w:r>
          </w:ins>
        </w:sdtContent>
      </w:sdt>
      <w:r w:rsidDel="00000000" w:rsidR="00000000" w:rsidRPr="00000000">
        <w:rPr>
          <w:b w:val="0"/>
          <w:sz w:val="24"/>
          <w:szCs w:val="24"/>
          <w:rtl w:val="0"/>
        </w:rPr>
        <w:t xml:space="preserve"> …, in the feature set improved the classification accuracy. </w:t>
      </w:r>
    </w:p>
    <w:p w:rsidR="00000000" w:rsidDel="00000000" w:rsidP="00000000" w:rsidRDefault="00000000" w:rsidRPr="00000000" w14:paraId="00000076">
      <w:pPr>
        <w:pStyle w:val="Heading1"/>
        <w:rPr>
          <w:b w:val="0"/>
          <w:sz w:val="24"/>
          <w:szCs w:val="24"/>
        </w:rPr>
      </w:pPr>
      <w:r w:rsidDel="00000000" w:rsidR="00000000" w:rsidRPr="00000000">
        <w:rPr>
          <w:b w:val="0"/>
          <w:sz w:val="24"/>
          <w:szCs w:val="24"/>
          <w:rtl w:val="0"/>
        </w:rPr>
        <w:t xml:space="preserve">It should be noted that the accuracy reported in [13], i.e.</w:t>
      </w:r>
      <w:sdt>
        <w:sdtPr>
          <w:tag w:val="goog_rdk_205"/>
        </w:sdtPr>
        <w:sdtContent>
          <w:ins w:author="bijan mehralizadeh" w:id="76" w:date="2021-12-24T23:58:00Z">
            <w:r w:rsidDel="00000000" w:rsidR="00000000" w:rsidRPr="00000000">
              <w:rPr>
                <w:b w:val="0"/>
                <w:sz w:val="24"/>
                <w:szCs w:val="24"/>
                <w:rtl w:val="0"/>
              </w:rPr>
              <w:t xml:space="preserve">,</w:t>
            </w:r>
          </w:ins>
        </w:sdtContent>
      </w:sdt>
      <w:r w:rsidDel="00000000" w:rsidR="00000000" w:rsidRPr="00000000">
        <w:rPr>
          <w:b w:val="0"/>
          <w:sz w:val="24"/>
          <w:szCs w:val="24"/>
          <w:rtl w:val="0"/>
        </w:rPr>
        <w:t xml:space="preserve"> 85% accuracy, is higher than what we got in this study, i.e.</w:t>
      </w:r>
      <w:sdt>
        <w:sdtPr>
          <w:tag w:val="goog_rdk_206"/>
        </w:sdtPr>
        <w:sdtContent>
          <w:ins w:author="bijan mehralizadeh" w:id="77" w:date="2021-12-24T23:58:00Z">
            <w:r w:rsidDel="00000000" w:rsidR="00000000" w:rsidRPr="00000000">
              <w:rPr>
                <w:b w:val="0"/>
                <w:sz w:val="24"/>
                <w:szCs w:val="24"/>
                <w:rtl w:val="0"/>
              </w:rPr>
              <w:t xml:space="preserve">,</w:t>
            </w:r>
          </w:ins>
        </w:sdtContent>
      </w:sdt>
      <w:r w:rsidDel="00000000" w:rsidR="00000000" w:rsidRPr="00000000">
        <w:rPr>
          <w:b w:val="0"/>
          <w:sz w:val="24"/>
          <w:szCs w:val="24"/>
          <w:rtl w:val="0"/>
        </w:rPr>
        <w:t xml:space="preserve"> 72%, which may be due to the following reasons.  </w:t>
      </w:r>
      <w:sdt>
        <w:sdtPr>
          <w:tag w:val="goog_rdk_207"/>
        </w:sdtPr>
        <w:sdtContent>
          <w:del w:author="bijan mehralizadeh" w:id="78" w:date="2021-12-24T23:57:00Z">
            <w:r w:rsidDel="00000000" w:rsidR="00000000" w:rsidRPr="00000000">
              <w:rPr>
                <w:b w:val="0"/>
                <w:sz w:val="24"/>
                <w:szCs w:val="24"/>
                <w:rtl w:val="0"/>
              </w:rPr>
              <w:delText xml:space="preserve">First of all</w:delText>
            </w:r>
          </w:del>
        </w:sdtContent>
      </w:sdt>
      <w:sdt>
        <w:sdtPr>
          <w:tag w:val="goog_rdk_208"/>
        </w:sdtPr>
        <w:sdtContent>
          <w:ins w:author="bijan mehralizadeh" w:id="78" w:date="2021-12-24T23:57:00Z">
            <w:r w:rsidDel="00000000" w:rsidR="00000000" w:rsidRPr="00000000">
              <w:rPr>
                <w:b w:val="0"/>
                <w:sz w:val="24"/>
                <w:szCs w:val="24"/>
                <w:rtl w:val="0"/>
              </w:rPr>
              <w:t xml:space="preserve">First</w:t>
            </w:r>
          </w:ins>
        </w:sdtContent>
      </w:sdt>
      <w:r w:rsidDel="00000000" w:rsidR="00000000" w:rsidRPr="00000000">
        <w:rPr>
          <w:b w:val="0"/>
          <w:sz w:val="24"/>
          <w:szCs w:val="24"/>
          <w:rtl w:val="0"/>
        </w:rPr>
        <w:t xml:space="preserve">, the data sets were different </w:t>
      </w:r>
      <w:sdt>
        <w:sdtPr>
          <w:tag w:val="goog_rdk_209"/>
        </w:sdtPr>
        <w:sdtContent>
          <w:ins w:author="bijan mehralizadeh" w:id="79" w:date="2021-12-24T23:58:00Z">
            <w:r w:rsidDel="00000000" w:rsidR="00000000" w:rsidRPr="00000000">
              <w:rPr>
                <w:b w:val="0"/>
                <w:sz w:val="24"/>
                <w:szCs w:val="24"/>
                <w:rtl w:val="0"/>
              </w:rPr>
              <w:t xml:space="preserve">in </w:t>
            </w:r>
          </w:ins>
        </w:sdtContent>
      </w:sdt>
      <w:r w:rsidDel="00000000" w:rsidR="00000000" w:rsidRPr="00000000">
        <w:rPr>
          <w:b w:val="0"/>
          <w:sz w:val="24"/>
          <w:szCs w:val="24"/>
          <w:rtl w:val="0"/>
        </w:rPr>
        <w:t xml:space="preserve">that ay create</w:t>
      </w:r>
      <w:sdt>
        <w:sdtPr>
          <w:tag w:val="goog_rdk_210"/>
        </w:sdtPr>
        <w:sdtContent>
          <w:ins w:author="bijan mehralizadeh" w:id="80" w:date="2021-12-24T23:58:00Z">
            <w:r w:rsidDel="00000000" w:rsidR="00000000" w:rsidRPr="00000000">
              <w:rPr>
                <w:b w:val="0"/>
                <w:sz w:val="24"/>
                <w:szCs w:val="24"/>
                <w:rtl w:val="0"/>
              </w:rPr>
              <w:t xml:space="preserve">d</w:t>
            </w:r>
          </w:ins>
        </w:sdtContent>
      </w:sdt>
      <w:r w:rsidDel="00000000" w:rsidR="00000000" w:rsidRPr="00000000">
        <w:rPr>
          <w:b w:val="0"/>
          <w:sz w:val="24"/>
          <w:szCs w:val="24"/>
          <w:rtl w:val="0"/>
        </w:rPr>
        <w:t xml:space="preserve"> different result</w:t>
      </w:r>
      <w:sdt>
        <w:sdtPr>
          <w:tag w:val="goog_rdk_211"/>
        </w:sdtPr>
        <w:sdtContent>
          <w:ins w:author="bijan mehralizadeh" w:id="81" w:date="2021-12-24T23:58:00Z">
            <w:r w:rsidDel="00000000" w:rsidR="00000000" w:rsidRPr="00000000">
              <w:rPr>
                <w:b w:val="0"/>
                <w:sz w:val="24"/>
                <w:szCs w:val="24"/>
                <w:rtl w:val="0"/>
              </w:rPr>
              <w:t xml:space="preserve">s</w:t>
            </w:r>
          </w:ins>
        </w:sdtContent>
      </w:sdt>
      <w:r w:rsidDel="00000000" w:rsidR="00000000" w:rsidRPr="00000000">
        <w:rPr>
          <w:b w:val="0"/>
          <w:sz w:val="24"/>
          <w:szCs w:val="24"/>
          <w:rtl w:val="0"/>
        </w:rPr>
        <w:t xml:space="preserve">. Second, the first version of the car was different and used a set of lights to attract children with ASD. Finally, the system in [17] used </w:t>
      </w:r>
      <w:sdt>
        <w:sdtPr>
          <w:tag w:val="goog_rdk_212"/>
        </w:sdtPr>
        <w:sdtContent>
          <w:del w:author="bijan mehralizadeh" w:id="82" w:date="2021-12-24T23:58:00Z">
            <w:r w:rsidDel="00000000" w:rsidR="00000000" w:rsidRPr="00000000">
              <w:rPr>
                <w:b w:val="0"/>
                <w:sz w:val="24"/>
                <w:szCs w:val="24"/>
                <w:rtl w:val="0"/>
              </w:rPr>
              <w:delText xml:space="preserve">high </w:delText>
            </w:r>
          </w:del>
        </w:sdtContent>
      </w:sdt>
      <w:sdt>
        <w:sdtPr>
          <w:tag w:val="goog_rdk_213"/>
        </w:sdtPr>
        <w:sdtContent>
          <w:ins w:author="bijan mehralizadeh" w:id="82" w:date="2021-12-24T23:58:00Z">
            <w:r w:rsidDel="00000000" w:rsidR="00000000" w:rsidRPr="00000000">
              <w:rPr>
                <w:b w:val="0"/>
                <w:sz w:val="24"/>
                <w:szCs w:val="24"/>
                <w:rtl w:val="0"/>
              </w:rPr>
              <w:t xml:space="preserve">high-</w:t>
            </w:r>
          </w:ins>
        </w:sdtContent>
      </w:sdt>
      <w:r w:rsidDel="00000000" w:rsidR="00000000" w:rsidRPr="00000000">
        <w:rPr>
          <w:b w:val="0"/>
          <w:sz w:val="24"/>
          <w:szCs w:val="24"/>
          <w:rtl w:val="0"/>
        </w:rPr>
        <w:t xml:space="preserve">quality accelerometers </w:t>
      </w:r>
      <w:sdt>
        <w:sdtPr>
          <w:tag w:val="goog_rdk_214"/>
        </w:sdtPr>
        <w:sdtContent>
          <w:del w:author="bijan mehralizadeh" w:id="83" w:date="2021-12-24T23:57:00Z">
            <w:r w:rsidDel="00000000" w:rsidR="00000000" w:rsidRPr="00000000">
              <w:rPr>
                <w:b w:val="0"/>
                <w:sz w:val="24"/>
                <w:szCs w:val="24"/>
                <w:rtl w:val="0"/>
              </w:rPr>
              <w:delText xml:space="preserve">impelemented</w:delText>
            </w:r>
          </w:del>
        </w:sdtContent>
      </w:sdt>
      <w:sdt>
        <w:sdtPr>
          <w:tag w:val="goog_rdk_215"/>
        </w:sdtPr>
        <w:sdtContent>
          <w:ins w:author="bijan mehralizadeh" w:id="83" w:date="2021-12-24T23:57:00Z">
            <w:r w:rsidDel="00000000" w:rsidR="00000000" w:rsidRPr="00000000">
              <w:rPr>
                <w:b w:val="0"/>
                <w:sz w:val="24"/>
                <w:szCs w:val="24"/>
                <w:rtl w:val="0"/>
              </w:rPr>
              <w:t xml:space="preserve">implemented</w:t>
            </w:r>
          </w:ins>
        </w:sdtContent>
      </w:sdt>
      <w:r w:rsidDel="00000000" w:rsidR="00000000" w:rsidRPr="00000000">
        <w:rPr>
          <w:b w:val="0"/>
          <w:sz w:val="24"/>
          <w:szCs w:val="24"/>
          <w:rtl w:val="0"/>
        </w:rPr>
        <w:t xml:space="preserve"> in Wii mote with multiple preprocessing stages that significantly improve</w:t>
      </w:r>
      <w:sdt>
        <w:sdtPr>
          <w:tag w:val="goog_rdk_216"/>
        </w:sdtPr>
        <w:sdtContent>
          <w:ins w:author="bijan mehralizadeh" w:id="84" w:date="2021-12-24T23:58:00Z">
            <w:r w:rsidDel="00000000" w:rsidR="00000000" w:rsidRPr="00000000">
              <w:rPr>
                <w:b w:val="0"/>
                <w:sz w:val="24"/>
                <w:szCs w:val="24"/>
                <w:rtl w:val="0"/>
              </w:rPr>
              <w:t xml:space="preserve">d</w:t>
            </w:r>
          </w:ins>
        </w:sdtContent>
      </w:sdt>
      <w:r w:rsidDel="00000000" w:rsidR="00000000" w:rsidRPr="00000000">
        <w:rPr>
          <w:b w:val="0"/>
          <w:sz w:val="24"/>
          <w:szCs w:val="24"/>
          <w:rtl w:val="0"/>
        </w:rPr>
        <w:t xml:space="preserve"> the status of the collected signals. </w:t>
      </w:r>
    </w:p>
    <w:p w:rsidR="00000000" w:rsidDel="00000000" w:rsidP="00000000" w:rsidRDefault="00000000" w:rsidRPr="00000000" w14:paraId="00000077">
      <w:pPr>
        <w:pStyle w:val="Heading1"/>
        <w:rPr>
          <w:b w:val="0"/>
          <w:sz w:val="24"/>
          <w:szCs w:val="24"/>
        </w:rPr>
      </w:pPr>
      <w:r w:rsidDel="00000000" w:rsidR="00000000" w:rsidRPr="00000000">
        <w:rPr>
          <w:b w:val="0"/>
          <w:sz w:val="24"/>
          <w:szCs w:val="24"/>
          <w:rtl w:val="0"/>
        </w:rPr>
        <w:t xml:space="preserve">The novelty of this research is its multi-</w:t>
      </w:r>
      <w:sdt>
        <w:sdtPr>
          <w:tag w:val="goog_rdk_217"/>
        </w:sdtPr>
        <w:sdtContent>
          <w:commentRangeStart w:id="17"/>
        </w:sdtContent>
      </w:sdt>
      <w:r w:rsidDel="00000000" w:rsidR="00000000" w:rsidRPr="00000000">
        <w:rPr>
          <w:b w:val="0"/>
          <w:sz w:val="24"/>
          <w:szCs w:val="24"/>
          <w:rtl w:val="0"/>
        </w:rPr>
        <w:t xml:space="preserve">modality structure resulting in the examination of ASD through a wider variety of symptoms. In order to reach this purpose, encoders are added to the system, which causes some new challenges. Encoders are simple signals which extraction of features from them is not straightforward. </w:t>
      </w:r>
      <w:sdt>
        <w:sdtPr>
          <w:tag w:val="goog_rdk_218"/>
        </w:sdtPr>
        <w:sdtContent>
          <w:del w:author="bijan mehralizadeh" w:id="85" w:date="2021-12-24T23:57:00Z">
            <w:r w:rsidDel="00000000" w:rsidR="00000000" w:rsidRPr="00000000">
              <w:rPr>
                <w:b w:val="0"/>
                <w:sz w:val="24"/>
                <w:szCs w:val="24"/>
                <w:rtl w:val="0"/>
              </w:rPr>
              <w:delText xml:space="preserve">In order to</w:delText>
            </w:r>
          </w:del>
        </w:sdtContent>
      </w:sdt>
      <w:sdt>
        <w:sdtPr>
          <w:tag w:val="goog_rdk_219"/>
        </w:sdtPr>
        <w:sdtContent>
          <w:ins w:author="bijan mehralizadeh" w:id="85" w:date="2021-12-24T23:57:00Z">
            <w:r w:rsidDel="00000000" w:rsidR="00000000" w:rsidRPr="00000000">
              <w:rPr>
                <w:b w:val="0"/>
                <w:sz w:val="24"/>
                <w:szCs w:val="24"/>
                <w:rtl w:val="0"/>
              </w:rPr>
              <w:t xml:space="preserve">Children's playtime is divided into four sections by an innovative approach to solving this issue</w:t>
            </w:r>
          </w:ins>
        </w:sdtContent>
      </w:sdt>
      <w:sdt>
        <w:sdtPr>
          <w:tag w:val="goog_rdk_220"/>
        </w:sdtPr>
        <w:sdtContent>
          <w:del w:author="bijan mehralizadeh" w:id="86" w:date="2021-12-24T23:58:00Z">
            <w:r w:rsidDel="00000000" w:rsidR="00000000" w:rsidRPr="00000000">
              <w:rPr>
                <w:b w:val="0"/>
                <w:sz w:val="24"/>
                <w:szCs w:val="24"/>
                <w:rtl w:val="0"/>
              </w:rPr>
              <w:delText xml:space="preserve"> solve this issue, children's playtime is divided into four sections by an innovative approach</w:delText>
            </w:r>
          </w:del>
        </w:sdtContent>
      </w:sdt>
      <w:r w:rsidDel="00000000" w:rsidR="00000000" w:rsidRPr="00000000">
        <w:rPr>
          <w:b w:val="0"/>
          <w:sz w:val="24"/>
          <w:szCs w:val="24"/>
          <w:rtl w:val="0"/>
        </w:rPr>
        <w:t xml:space="preserve">.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t>
      </w:r>
      <w:commentRangeEnd w:id="17"/>
      <w:r w:rsidDel="00000000" w:rsidR="00000000" w:rsidRPr="00000000">
        <w:commentReference w:id="17"/>
      </w:r>
      <w:r w:rsidDel="00000000" w:rsidR="00000000" w:rsidRPr="00000000">
        <w:rPr>
          <w:b w:val="0"/>
          <w:sz w:val="24"/>
          <w:szCs w:val="24"/>
          <w:rtl w:val="0"/>
        </w:rPr>
        <w:t xml:space="preserve">. </w:t>
      </w:r>
    </w:p>
    <w:p w:rsidR="00000000" w:rsidDel="00000000" w:rsidP="00000000" w:rsidRDefault="00000000" w:rsidRPr="00000000" w14:paraId="00000078">
      <w:pPr>
        <w:pStyle w:val="Heading1"/>
        <w:rPr/>
      </w:pPr>
      <w:r w:rsidDel="00000000" w:rsidR="00000000" w:rsidRPr="00000000">
        <w:rPr>
          <w:rtl w:val="0"/>
        </w:rPr>
        <w:t xml:space="preserve">Conclusion</w:t>
      </w:r>
    </w:p>
    <w:sdt>
      <w:sdtPr>
        <w:tag w:val="goog_rdk_222"/>
      </w:sdtPr>
      <w:sdtContent>
        <w:p w:rsidR="00000000" w:rsidDel="00000000" w:rsidP="00000000" w:rsidRDefault="00000000" w:rsidRPr="00000000" w14:paraId="00000079">
          <w:pPr>
            <w:spacing w:after="280" w:before="280" w:line="240" w:lineRule="auto"/>
            <w:rPr>
              <w:sz w:val="24"/>
              <w:szCs w:val="24"/>
              <w:rPrChange w:author="bijan mehralizadeh" w:id="87" w:date="2021-12-25T09:21:15Z">
                <w:rPr/>
              </w:rPrChange>
            </w:rPr>
          </w:pPr>
          <w:sdt>
            <w:sdtPr>
              <w:tag w:val="goog_rdk_221"/>
            </w:sdtPr>
            <w:sdtContent>
              <w:r w:rsidDel="00000000" w:rsidR="00000000" w:rsidRPr="00000000">
                <w:rPr>
                  <w:sz w:val="24"/>
                  <w:szCs w:val="24"/>
                  <w:rtl w:val="0"/>
                  <w:rPrChange w:author="bijan mehralizadeh" w:id="87" w:date="2021-12-25T09:21:15Z">
                    <w:rPr/>
                  </w:rPrChange>
                </w:rPr>
                <w:t xml:space="preserve">In this paper, we introduced the intelligent toy car 2.0 which uses multi-modal ASD screening.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in its low cost and limited need for expertise. It can be used at homes, daycares, or clinics for initial screening. </w:t>
              </w:r>
            </w:sdtContent>
          </w:sdt>
        </w:p>
      </w:sdtContent>
    </w:sdt>
    <w:sdt>
      <w:sdtPr>
        <w:tag w:val="goog_rdk_224"/>
      </w:sdtPr>
      <w:sdtContent>
        <w:p w:rsidR="00000000" w:rsidDel="00000000" w:rsidP="00000000" w:rsidRDefault="00000000" w:rsidRPr="00000000" w14:paraId="0000007A">
          <w:pPr>
            <w:spacing w:after="280" w:before="280" w:line="240" w:lineRule="auto"/>
            <w:rPr>
              <w:sz w:val="24"/>
              <w:szCs w:val="24"/>
              <w:rPrChange w:author="bijan mehralizadeh" w:id="87" w:date="2021-12-25T09:21:15Z">
                <w:rPr/>
              </w:rPrChange>
            </w:rPr>
          </w:pPr>
          <w:sdt>
            <w:sdtPr>
              <w:tag w:val="goog_rdk_223"/>
            </w:sdtPr>
            <w:sdtContent>
              <w:r w:rsidDel="00000000" w:rsidR="00000000" w:rsidRPr="00000000">
                <w:rPr>
                  <w:sz w:val="24"/>
                  <w:szCs w:val="24"/>
                  <w:rtl w:val="0"/>
                  <w:rPrChange w:author="bijan mehralizadeh" w:id="87" w:date="2021-12-25T09:21:15Z">
                    <w:rPr/>
                  </w:rPrChange>
                </w:rPr>
                <w:t xml:space="preserve">For the future work, we have to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sdtContent>
          </w:sdt>
        </w:p>
      </w:sdtContent>
    </w:sdt>
    <w:sdt>
      <w:sdtPr>
        <w:tag w:val="goog_rdk_227"/>
      </w:sdtPr>
      <w:sdtContent>
        <w:p w:rsidR="00000000" w:rsidDel="00000000" w:rsidP="00000000" w:rsidRDefault="00000000" w:rsidRPr="00000000" w14:paraId="0000007B">
          <w:pPr>
            <w:spacing w:after="0" w:line="240" w:lineRule="auto"/>
            <w:rPr>
              <w:sz w:val="28"/>
              <w:szCs w:val="28"/>
              <w:rPrChange w:author="bijan mehralizadeh" w:id="88" w:date="2021-12-25T09:21:15Z">
                <w:rPr>
                  <w:sz w:val="24"/>
                  <w:szCs w:val="24"/>
                </w:rPr>
              </w:rPrChange>
            </w:rPr>
          </w:pPr>
          <w:sdt>
            <w:sdtPr>
              <w:tag w:val="goog_rdk_225"/>
            </w:sdtPr>
            <w:sdtContent>
              <w:r w:rsidDel="00000000" w:rsidR="00000000" w:rsidRPr="00000000">
                <w:rPr>
                  <w:sz w:val="24"/>
                  <w:szCs w:val="24"/>
                  <w:rtl w:val="0"/>
                  <w:rPrChange w:author="bijan mehralizadeh" w:id="87" w:date="2021-12-25T09:21:15Z">
                    <w:rPr/>
                  </w:rPrChange>
                </w:rPr>
                <w:t xml:space="preserve">Finally, the intelligent toy car can be used beside other screening devices to increase the accuracy by considering other modalities of children with ASD.  We expect that having more modalities observed can help to better screening.</w:t>
              </w:r>
            </w:sdtContent>
          </w:sdt>
          <w:sdt>
            <w:sdtPr>
              <w:tag w:val="goog_rdk_226"/>
            </w:sdtPr>
            <w:sdtContent>
              <w:r w:rsidDel="00000000" w:rsidR="00000000" w:rsidRPr="00000000">
                <w:rPr>
                  <w:rtl w:val="0"/>
                </w:rPr>
              </w:r>
            </w:sdtContent>
          </w:sdt>
        </w:p>
      </w:sdtContent>
    </w:sdt>
    <w:p w:rsidR="00000000" w:rsidDel="00000000" w:rsidP="00000000" w:rsidRDefault="00000000" w:rsidRPr="00000000" w14:paraId="0000007C">
      <w:pPr>
        <w:spacing w:after="0" w:line="240" w:lineRule="auto"/>
        <w:rPr>
          <w:sz w:val="24"/>
          <w:szCs w:val="24"/>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Reference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American Psychiatric,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Diagnostic and Statistical Manual of Mental Disorders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Fifth Edition ed. 2013: American Psychiatric Association.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Prevalence of autism spectrum disorder among children aged 8 years - autism and developmental disabilities monitoring network, 11 sites, United States, 2010.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MMWR Surveill Summ, 2014.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 1-21.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Thabtah, F. and D. Peebles,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Early Autism Screening: A Comprehensive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J Environ Res Public Health, 2019.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Brooks, B.A.,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Implementation of Web-Based Autism Screening in an Urban Clinic.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Clinical Pediatrics, 2015.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 927-934.</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Shokoohi-Yekta, M.,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Developing Autism Screening Expert System (ASES).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 Journal on Technology, 2013.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Crane, L.,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Experiences of autism diagnosis: A survey of over 1000 parents in the United Kingdom.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Autism, 2015.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 153-162.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Hewitson, 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Scientific challenges in developing biological markers for autism.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OA Autism, 2013.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 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Eslami, T. and F. Saeed.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Auto-ASD-network: a technique based on deep learning and support vector machines for diagnosing autism spectrum disorder using fMRI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of the 10th ACM International Conference on Bioinformatics, Computational Biology and Health Informatics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Bosl, W.J., H. Tager-Flusberg, and C.A. Nelson,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EEG Analytics for Early Detection of Autism Spectrum Disorder: A data-driven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Scientific Reports, 2018.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 6828.</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Mohammadian Rad, N.,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Deep learning for automatic stereotypical motor movement detection using wearable sensors in autism spectrum disorders.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Signal Processing, 2018.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180-191.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Nag, A.,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Toward Continuous Social Phenotyping: Analyzing Gaze Patterns in an Emotion Recognition Task for Children With Autism Through Wearable Smart Glasses.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 Med Internet Res, 2020.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 e13810.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Moghadas, M. and H. Moradi.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Analyzing Human-Robot Interaction Using Machine Vision for Autism screening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2018 6th RSI International Conference on Robotics and Mechatronics (IcRoM)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2018.</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Moradi, H.,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Autism screening using an intelligent toy 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Conference on Ubiquitous Computing and Ambient 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2017. Springer.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Rakić, M.,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Improving the detection of autism spectrum disorder by combining structural and functional MRI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NeuroImage: Clinical, 2020.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102181.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Kang, J.,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identification of children with autism spectrum disorder by SVM approach on EEG and eye-tracking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Computers in Biology and Medicine, 2020.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103722.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Baron-Cohen, 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Autism and Asperger syndrome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Autism and Asperger syndrome. 2008, New York, NY, US: Oxford University Press. xii, 157-xii, 157.</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Oberleitner, R., G. Abowd, and J.S. Suri,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Behavior Imaging®</w:t>
      </w:r>
      <w:sdt>
        <w:sdtPr>
          <w:tag w:val="goog_rdk_228"/>
        </w:sdtPr>
        <w:sdtContent>
          <w:del w:author="bijan mehralizadeh" w:id="89"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delText xml:space="preserve">’s </w:delText>
            </w:r>
          </w:del>
        </w:sdtContent>
      </w:sdt>
      <w:sdt>
        <w:sdtPr>
          <w:tag w:val="goog_rdk_229"/>
        </w:sdtPr>
        <w:sdtContent>
          <w:ins w:author="bijan mehralizadeh" w:id="89"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w:t>
            </w:r>
          </w:ins>
        </w:sdtContent>
      </w:sd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Assessment Technology: A Mobile Infrastructure to Transform Autism Diagnosis and Treatment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Imaging the Brain in Autism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M.F. Casanova, A.S. El-Baz, and J.S. Suri, Editors. 2013, Springer New York: New York, NY. p. 371-380.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Taban, R., A. Parsa, and H. Moradi.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Tip-Toe Walking Detection Using CPG Parameters from Skeleton Data Gathered by Kinect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2017. Cham: Springer International Publishing.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tab/>
        <w:t xml:space="preserve">Sapiro, G., J. Hashemi, and G. Dawson,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Computer vision and behavioral phenotyping: an autism case study.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 Opinion in Biomedical Engineering, 2019.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14-20.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Campbell, K.,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Computer vision analysis captures atypical attention in toddlers with autism.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Autism, 2019.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 619-628.</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Lanini, M.,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Sensorized Toys to Identify the Early </w:t>
      </w:r>
      <w:sdt>
        <w:sdtPr>
          <w:tag w:val="goog_rdk_230"/>
        </w:sdtPr>
        <w:sdtContent>
          <w:del w:author="bijan mehralizadeh" w:id="90"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delText xml:space="preserve">‘</w:delText>
            </w:r>
          </w:del>
        </w:sdtContent>
      </w:sdt>
      <w:sdt>
        <w:sdtPr>
          <w:tag w:val="goog_rdk_231"/>
        </w:sdtPr>
        <w:sdtContent>
          <w:ins w:author="bijan mehralizadeh" w:id="90"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ins>
        </w:sdtContent>
      </w:sd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Red </w:t>
      </w:r>
      <w:sdt>
        <w:sdtPr>
          <w:tag w:val="goog_rdk_232"/>
        </w:sdtPr>
        <w:sdtContent>
          <w:del w:author="bijan mehralizadeh" w:id="91"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delText xml:space="preserve">Flags’ </w:delText>
            </w:r>
          </w:del>
        </w:sdtContent>
      </w:sdt>
      <w:sdt>
        <w:sdtPr>
          <w:tag w:val="goog_rdk_233"/>
        </w:sdtPr>
        <w:sdtContent>
          <w:ins w:author="bijan mehralizadeh" w:id="91" w:date="2021-12-25T09:21:15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Flags' </w:t>
            </w:r>
          </w:ins>
        </w:sdtContent>
      </w:sd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of Autistic Spectrum Disorders in Preschoolers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 Cham: Springer International Publishing.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Lee, G.,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PyWavelets: A Python package for wavelet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Journal of Open Source Software, 2019.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p. 1237.</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Virtanen, P.,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SciPy 1.0: fundamental algorithms for scientific computing in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Nature Methods, 2020.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 261-272.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Pedregosa, F., et 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Scikit-learn: Machine learning in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Journal of machine Learning research, 2011.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 2825-2830.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Li, B., Q. Wang, and J. Hu,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Feature subset selection: a correlation‐based SVM filter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IEEJ Transactions on Electrical and Electronic Engineering, 2011.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 173-179.</w:t>
      </w:r>
    </w:p>
    <w:p w:rsidR="00000000" w:rsidDel="00000000" w:rsidP="00000000" w:rsidRDefault="00000000" w:rsidRPr="00000000" w14:paraId="00000097">
      <w:pPr>
        <w:spacing w:after="0" w:line="240" w:lineRule="auto"/>
        <w:jc w:val="both"/>
        <w:rPr>
          <w:color w:val="0e101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y Mo" w:id="14" w:date="2021-12-24T17:19:00Z">
    <w:sdt>
      <w:sdtPr>
        <w:tag w:val="goog_rdk_238"/>
      </w:sdtPr>
      <w:sdtContent>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37"/>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These are not shaft encoder features. These are higher level features. You should give the encoders’ features.</w:delText>
                </w:r>
              </w:del>
            </w:sdtContent>
          </w:sdt>
        </w:p>
      </w:sdtContent>
    </w:sdt>
  </w:comment>
  <w:comment w:author="Lily Mo" w:id="5" w:date="2021-12-24T16:35:00Z">
    <w:sdt>
      <w:sdtPr>
        <w:tag w:val="goog_rdk_240"/>
      </w:sdtPr>
      <w:sdtContent>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3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You may want to show it on the car when showing the whole system</w:delText>
                </w:r>
              </w:del>
            </w:sdtContent>
          </w:sdt>
        </w:p>
      </w:sdtContent>
    </w:sdt>
  </w:comment>
  <w:comment w:author="Lily Mo" w:id="11" w:date="2021-12-24T17:11:00Z">
    <w:sdt>
      <w:sdtPr>
        <w:tag w:val="goog_rdk_242"/>
      </w:sdtPr>
      <w:sdtContent>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4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do you mean by this? Whatever you write, should convey some meaning.</w:delText>
                </w:r>
              </w:del>
            </w:sdtContent>
          </w:sdt>
        </w:p>
      </w:sdtContent>
    </w:sdt>
  </w:comment>
  <w:comment w:author="Lily Mo" w:id="10" w:date="2021-12-24T17:09:00Z">
    <w:sdt>
      <w:sdtPr>
        <w:tag w:val="goog_rdk_244"/>
      </w:sdtPr>
      <w:sdtContent>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4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is the difference between this and the one before it?</w:delText>
                </w:r>
              </w:del>
            </w:sdtContent>
          </w:sdt>
        </w:p>
      </w:sdtContent>
    </w:sdt>
  </w:comment>
  <w:comment w:author="Lily Mo" w:id="1" w:date="2021-12-24T12:50:00Z">
    <w:sdt>
      <w:sdtPr>
        <w:tag w:val="goog_rdk_246"/>
      </w:sdtPr>
      <w:sdtContent>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4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Front wheel shaft</w:delText>
                </w:r>
              </w:del>
            </w:sdtContent>
          </w:sdt>
        </w:p>
      </w:sdtContent>
    </w:sdt>
    <w:sdt>
      <w:sdtPr>
        <w:tag w:val="goog_rdk_248"/>
      </w:sdtPr>
      <w:sdtContent>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47"/>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Back wheel shaft</w:delText>
                </w:r>
              </w:del>
            </w:sdtContent>
          </w:sdt>
        </w:p>
      </w:sdtContent>
    </w:sdt>
    <w:sdt>
      <w:sdtPr>
        <w:tag w:val="goog_rdk_250"/>
      </w:sdtPr>
      <w:sdtContent>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49"/>
            </w:sdtPr>
            <w:sdtContent>
              <w:del w:author="bijan mehralizadeh" w:id="32" w:date="2021-12-24T21:30:00Z">
                <w:r w:rsidDel="00000000" w:rsidR="00000000" w:rsidRPr="00000000">
                  <w:rPr>
                    <w:rtl w:val="0"/>
                  </w:rPr>
                </w:r>
              </w:del>
            </w:sdtContent>
          </w:sdt>
        </w:p>
      </w:sdtContent>
    </w:sdt>
    <w:sdt>
      <w:sdtPr>
        <w:tag w:val="goog_rdk_252"/>
      </w:sdtPr>
      <w:sdtContent>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5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The picture of the whole car is not important. The installed items should be shown.</w:delText>
                </w:r>
              </w:del>
            </w:sdtContent>
          </w:sdt>
        </w:p>
      </w:sdtContent>
    </w:sdt>
  </w:comment>
  <w:comment w:author="Lily Mo" w:id="7" w:date="2021-12-24T16:58:00Z">
    <w:sdt>
      <w:sdtPr>
        <w:tag w:val="goog_rdk_254"/>
      </w:sdtPr>
      <w:sdtContent>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5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is the difference between this and the previous one?</w:delText>
                </w:r>
              </w:del>
            </w:sdtContent>
          </w:sdt>
        </w:p>
      </w:sdtContent>
    </w:sdt>
  </w:comment>
  <w:comment w:author="bijan mehralizadeh" w:id="8" w:date="2021-12-24T23:46:00Z">
    <w:sdt>
      <w:sdtPr>
        <w:tag w:val="goog_rdk_256"/>
      </w:sdtPr>
      <w:sdtContent>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5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Total time = not playing + playing only with wheels + playing on the ground + playing in the air</w:delText>
                </w:r>
              </w:del>
            </w:sdtContent>
          </w:sdt>
        </w:p>
      </w:sdtContent>
    </w:sdt>
    <w:sdt>
      <w:sdtPr>
        <w:tag w:val="goog_rdk_258"/>
      </w:sdtPr>
      <w:sdtContent>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57"/>
            </w:sdtPr>
            <w:sdtContent>
              <w:del w:author="bijan mehralizadeh" w:id="32" w:date="2021-12-24T21:30:00Z">
                <w:r w:rsidDel="00000000" w:rsidR="00000000" w:rsidRPr="00000000">
                  <w:rPr>
                    <w:rtl w:val="0"/>
                  </w:rPr>
                </w:r>
              </w:del>
            </w:sdtContent>
          </w:sdt>
        </w:p>
      </w:sdtContent>
    </w:sdt>
    <w:sdt>
      <w:sdtPr>
        <w:tag w:val="goog_rdk_260"/>
      </w:sdtPr>
      <w:sdtContent>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5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Not play ratio = not play/total time</w:delText>
                </w:r>
              </w:del>
            </w:sdtContent>
          </w:sdt>
        </w:p>
      </w:sdtContent>
    </w:sdt>
    <w:sdt>
      <w:sdtPr>
        <w:tag w:val="goog_rdk_262"/>
      </w:sdtPr>
      <w:sdtContent>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6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playing only with wheels ratio = playing only with wheels /total time</w:delText>
                </w:r>
              </w:del>
            </w:sdtContent>
          </w:sdt>
        </w:p>
      </w:sdtContent>
    </w:sdt>
    <w:sdt>
      <w:sdtPr>
        <w:tag w:val="goog_rdk_264"/>
      </w:sdtPr>
      <w:sdtContent>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6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playing on the ground ratio = playing on the ground /total time</w:delText>
                </w:r>
              </w:del>
            </w:sdtContent>
          </w:sdt>
        </w:p>
      </w:sdtContent>
    </w:sdt>
    <w:sdt>
      <w:sdtPr>
        <w:tag w:val="goog_rdk_266"/>
      </w:sdtPr>
      <w:sdtContent>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6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playing in the air ratio = playing in the air /total time</w:delText>
                </w:r>
              </w:del>
            </w:sdtContent>
          </w:sdt>
        </w:p>
      </w:sdtContent>
    </w:sdt>
    <w:sdt>
      <w:sdtPr>
        <w:tag w:val="goog_rdk_268"/>
      </w:sdtPr>
      <w:sdtContent>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67"/>
            </w:sdtPr>
            <w:sdtContent>
              <w:del w:author="bijan mehralizadeh" w:id="32" w:date="2021-12-24T21:30:00Z">
                <w:r w:rsidDel="00000000" w:rsidR="00000000" w:rsidRPr="00000000">
                  <w:rPr>
                    <w:rtl w:val="0"/>
                  </w:rPr>
                </w:r>
              </w:del>
            </w:sdtContent>
          </w:sdt>
        </w:p>
      </w:sdtContent>
    </w:sdt>
    <w:sdt>
      <w:sdtPr>
        <w:tag w:val="goog_rdk_270"/>
      </w:sdtPr>
      <w:sdtContent>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6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absolute interaction period = playing only with wheels + playing on the ground + playing in the air</w:delText>
                </w:r>
              </w:del>
            </w:sdtContent>
          </w:sdt>
        </w:p>
      </w:sdtContent>
    </w:sdt>
    <w:sdt>
      <w:sdtPr>
        <w:tag w:val="goog_rdk_272"/>
      </w:sdtPr>
      <w:sdtContent>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71"/>
            </w:sdtPr>
            <w:sdtContent>
              <w:del w:author="bijan mehralizadeh" w:id="32" w:date="2021-12-24T21:30:00Z">
                <w:r w:rsidDel="00000000" w:rsidR="00000000" w:rsidRPr="00000000">
                  <w:rPr>
                    <w:rtl w:val="0"/>
                  </w:rPr>
                </w:r>
              </w:del>
            </w:sdtContent>
          </w:sdt>
        </w:p>
      </w:sdtContent>
    </w:sdt>
    <w:sdt>
      <w:sdtPr>
        <w:tag w:val="goog_rdk_274"/>
      </w:sdtPr>
      <w:sdtContent>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7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absolute playing only with wheels ratio = playing only with wheels / absolute interaction period</w:delText>
                </w:r>
              </w:del>
            </w:sdtContent>
          </w:sdt>
        </w:p>
      </w:sdtContent>
    </w:sdt>
    <w:sdt>
      <w:sdtPr>
        <w:tag w:val="goog_rdk_276"/>
      </w:sdtPr>
      <w:sdtContent>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7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absolute playing on the ground ratio = playing on the ground / absolute interaction period</w:delText>
                </w:r>
              </w:del>
            </w:sdtContent>
          </w:sdt>
        </w:p>
      </w:sdtContent>
    </w:sdt>
    <w:sdt>
      <w:sdtPr>
        <w:tag w:val="goog_rdk_278"/>
      </w:sdtPr>
      <w:sdtContent>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77"/>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absolute playing in the air ratio = playing in the air / absolute interaction period</w:delText>
                </w:r>
              </w:del>
            </w:sdtContent>
          </w:sdt>
        </w:p>
      </w:sdtContent>
    </w:sdt>
  </w:comment>
  <w:comment w:author="Lily Mo" w:id="0" w:date="2021-12-24T12:53:00Z">
    <w:sdt>
      <w:sdtPr>
        <w:tag w:val="goog_rdk_280"/>
      </w:sdtPr>
      <w:sdtContent>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7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Please use intelligent since we have used it before</w:delText>
                </w:r>
              </w:del>
            </w:sdtContent>
          </w:sdt>
        </w:p>
      </w:sdtContent>
    </w:sdt>
  </w:comment>
  <w:comment w:author="bijan mehralizadeh" w:id="2" w:date="2021-12-22T15:28:00Z">
    <w:sdt>
      <w:sdtPr>
        <w:tag w:val="goog_rdk_282"/>
      </w:sdtPr>
      <w:sdtContent>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8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Ethic problem</w:delText>
                </w:r>
              </w:del>
            </w:sdtContent>
          </w:sdt>
        </w:p>
      </w:sdtContent>
    </w:sdt>
  </w:comment>
  <w:comment w:author="Lily Mo" w:id="6" w:date="2021-12-24T16:38:00Z">
    <w:sdt>
      <w:sdtPr>
        <w:tag w:val="goog_rdk_284"/>
      </w:sdtPr>
      <w:sdtContent>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8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It is not very clear. I do not get the features exactly. Can you write something like the ones for the accelerometer?</w:delText>
                </w:r>
              </w:del>
            </w:sdtContent>
          </w:sdt>
        </w:p>
      </w:sdtContent>
    </w:sdt>
  </w:comment>
  <w:comment w:author="Lily Mo" w:id="9" w:date="2021-12-24T17:00:00Z">
    <w:sdt>
      <w:sdtPr>
        <w:tag w:val="goog_rdk_286"/>
      </w:sdtPr>
      <w:sdtContent>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8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Did you keep test only data? You better to have train, validation and test.</w:delText>
                </w:r>
              </w:del>
            </w:sdtContent>
          </w:sdt>
        </w:p>
      </w:sdtContent>
    </w:sdt>
  </w:comment>
  <w:comment w:author="Lily Mo" w:id="17" w:date="2021-12-24T20:18:00Z">
    <w:sdt>
      <w:sdtPr>
        <w:tag w:val="goog_rdk_288"/>
      </w:sdtPr>
      <w:sdtContent>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87"/>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 do not get this that much.</w:delText>
                </w:r>
              </w:del>
            </w:sdtContent>
          </w:sdt>
        </w:p>
      </w:sdtContent>
    </w:sdt>
  </w:comment>
  <w:comment w:author="bijan mehralizadeh" w:id="4" w:date="2021-12-24T21:21:00Z">
    <w:sdt>
      <w:sdtPr>
        <w:tag w:val="goog_rdk_290"/>
      </w:sdtPr>
      <w:sdtContent>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8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Maybe a better name?</w:delText>
                </w:r>
              </w:del>
            </w:sdtContent>
          </w:sdt>
        </w:p>
      </w:sdtContent>
    </w:sdt>
  </w:comment>
  <w:comment w:author="Lily Mo" w:id="15" w:date="2021-12-24T17:19:00Z">
    <w:sdt>
      <w:sdtPr>
        <w:tag w:val="goog_rdk_292"/>
      </w:sdtPr>
      <w:sdtContent>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9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Roll or tilt or both?</w:delText>
                </w:r>
              </w:del>
            </w:sdtContent>
          </w:sdt>
        </w:p>
      </w:sdtContent>
    </w:sdt>
  </w:comment>
  <w:comment w:author="Lily Mo" w:id="13" w:date="2021-12-24T17:10:00Z">
    <w:sdt>
      <w:sdtPr>
        <w:tag w:val="goog_rdk_294"/>
      </w:sdtPr>
      <w:sdtContent>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93"/>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Why do you write Encoders? (capital E)</w:delText>
                </w:r>
              </w:del>
            </w:sdtContent>
          </w:sdt>
        </w:p>
      </w:sdtContent>
    </w:sdt>
  </w:comment>
  <w:comment w:author="Lily Mo" w:id="3" w:date="2021-12-24T13:29:00Z">
    <w:sdt>
      <w:sdtPr>
        <w:tag w:val="goog_rdk_296"/>
      </w:sdtPr>
      <w:sdtContent>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95"/>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What about the rest? The TD or others?</w:delText>
                </w:r>
              </w:del>
            </w:sdtContent>
          </w:sdt>
        </w:p>
      </w:sdtContent>
    </w:sdt>
    <w:sdt>
      <w:sdtPr>
        <w:tag w:val="goog_rdk_298"/>
      </w:sdtPr>
      <w:sdtContent>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97"/>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should be discussed.</w:delText>
                </w:r>
              </w:del>
            </w:sdtContent>
          </w:sdt>
        </w:p>
      </w:sdtContent>
    </w:sdt>
  </w:comment>
  <w:comment w:author="Lily Mo" w:id="12" w:date="2021-12-24T17:12:00Z">
    <w:sdt>
      <w:sdtPr>
        <w:tag w:val="goog_rdk_300"/>
      </w:sdtPr>
      <w:sdtContent>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299"/>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This does not bring good information while there is no feature information The only thing it says is that there are some number of features working better with each other.</w:delText>
                </w:r>
              </w:del>
            </w:sdtContent>
          </w:sdt>
        </w:p>
      </w:sdtContent>
    </w:sdt>
  </w:comment>
  <w:comment w:author="Lily Mo" w:id="16" w:date="2021-12-24T20:03:00Z">
    <w:sdt>
      <w:sdtPr>
        <w:tag w:val="goog_rdk_302"/>
      </w:sdtPr>
      <w:sdtContent>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Arial" w:cs="Arial" w:eastAsia="Arial" w:hAnsi="Arial"/>
              <w:b w:val="0"/>
              <w:i w:val="0"/>
              <w:smallCaps w:val="0"/>
              <w:strike w:val="0"/>
              <w:color w:val="000000"/>
              <w:sz w:val="22"/>
              <w:szCs w:val="22"/>
              <w:u w:val="none"/>
              <w:shd w:fill="auto" w:val="clear"/>
              <w:vertAlign w:val="baseline"/>
            </w:rPr>
          </w:pPr>
          <w:sdt>
            <w:sdtPr>
              <w:tag w:val="goog_rdk_301"/>
            </w:sdtPr>
            <w:sdtContent>
              <w:del w:author="bijan mehralizadeh" w:id="32" w:date="2021-12-24T21:30:0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It is better to have table rather than chart</w:delText>
                </w:r>
              </w:del>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done="0"/>
  <w15:commentEx w15:paraId="0000009B" w15:done="0"/>
  <w15:commentEx w15:paraId="0000009C" w15:done="0"/>
  <w15:commentEx w15:paraId="0000009D" w15:done="0"/>
  <w15:commentEx w15:paraId="000000A1" w15:done="0"/>
  <w15:commentEx w15:paraId="000000A2" w15:done="0"/>
  <w15:commentEx w15:paraId="000000AE" w15:paraIdParent="000000A2" w15:done="0"/>
  <w15:commentEx w15:paraId="000000AF" w15:done="0"/>
  <w15:commentEx w15:paraId="000000B0" w15:done="0"/>
  <w15:commentEx w15:paraId="000000B1" w15:done="0"/>
  <w15:commentEx w15:paraId="000000B2" w15:done="0"/>
  <w15:commentEx w15:paraId="000000B3" w15:done="0"/>
  <w15:commentEx w15:paraId="000000B4" w15:done="0"/>
  <w15:commentEx w15:paraId="000000B5" w15:done="0"/>
  <w15:commentEx w15:paraId="000000B6" w15:done="0"/>
  <w15:commentEx w15:paraId="000000B8" w15:done="0"/>
  <w15:commentEx w15:paraId="000000B9" w15:done="0"/>
  <w15:commentEx w15:paraId="000000B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www.espressif.com</w:t>
      </w:r>
    </w:p>
  </w:footnote>
  <w:footnote w:id="1">
    <w:sdt>
      <w:sdtPr>
        <w:tag w:val="goog_rdk_236"/>
      </w:sdtPr>
      <w:sdtContent>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bijan mehralizadeh" w:id="32" w:date="2021-12-24T21:30:00Z"/>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sdt>
            <w:sdtPr>
              <w:tag w:val="goog_rdk_235"/>
            </w:sdtPr>
            <w:sdtContent>
              <w:del w:author="bijan mehralizadeh" w:id="32" w:date="2021-12-24T21:30: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delText xml:space="preserve"> www.ros.org</w:delText>
                </w:r>
              </w:del>
            </w:sdtContent>
          </w:sdt>
        </w:p>
      </w:sdtContent>
    </w:sdt>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81AAD"/>
  </w:style>
  <w:style w:type="paragraph" w:styleId="Heading1">
    <w:name w:val="heading 1"/>
    <w:basedOn w:val="Normal"/>
    <w:next w:val="Normal"/>
    <w:link w:val="Heading1Char"/>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B81AA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B81AAD"/>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B81AA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ghlight" w:customStyle="1">
    <w:name w:val="highlight"/>
    <w:basedOn w:val="DefaultParagraphFont"/>
    <w:rsid w:val="00B30193"/>
  </w:style>
  <w:style w:type="character" w:styleId="Hyperlink">
    <w:name w:val="Hyperlink"/>
    <w:basedOn w:val="DefaultParagraphFont"/>
    <w:uiPriority w:val="99"/>
    <w:unhideWhenUsed w:val="1"/>
    <w:rsid w:val="00B30193"/>
    <w:rPr>
      <w:color w:val="0000ff"/>
      <w:u w:val="single"/>
    </w:rPr>
  </w:style>
  <w:style w:type="character" w:styleId="CommentReference">
    <w:name w:val="annotation reference"/>
    <w:basedOn w:val="DefaultParagraphFont"/>
    <w:uiPriority w:val="99"/>
    <w:semiHidden w:val="1"/>
    <w:unhideWhenUsed w:val="1"/>
    <w:rsid w:val="000F7C04"/>
    <w:rPr>
      <w:sz w:val="16"/>
      <w:szCs w:val="16"/>
    </w:rPr>
  </w:style>
  <w:style w:type="paragraph" w:styleId="CommentText">
    <w:name w:val="annotation text"/>
    <w:basedOn w:val="Normal"/>
    <w:link w:val="CommentTextChar"/>
    <w:uiPriority w:val="99"/>
    <w:semiHidden w:val="1"/>
    <w:unhideWhenUsed w:val="1"/>
    <w:rsid w:val="000F7C04"/>
    <w:pPr>
      <w:spacing w:line="240" w:lineRule="auto"/>
    </w:pPr>
    <w:rPr>
      <w:sz w:val="20"/>
      <w:szCs w:val="20"/>
    </w:rPr>
  </w:style>
  <w:style w:type="character" w:styleId="CommentTextChar" w:customStyle="1">
    <w:name w:val="Comment Text Char"/>
    <w:basedOn w:val="DefaultParagraphFont"/>
    <w:link w:val="CommentText"/>
    <w:uiPriority w:val="99"/>
    <w:semiHidden w:val="1"/>
    <w:rsid w:val="000F7C04"/>
    <w:rPr>
      <w:sz w:val="20"/>
      <w:szCs w:val="20"/>
    </w:rPr>
  </w:style>
  <w:style w:type="paragraph" w:styleId="CommentSubject">
    <w:name w:val="annotation subject"/>
    <w:basedOn w:val="CommentText"/>
    <w:next w:val="CommentText"/>
    <w:link w:val="CommentSubjectChar"/>
    <w:uiPriority w:val="99"/>
    <w:semiHidden w:val="1"/>
    <w:unhideWhenUsed w:val="1"/>
    <w:rsid w:val="000F7C04"/>
    <w:rPr>
      <w:b w:val="1"/>
      <w:bCs w:val="1"/>
    </w:rPr>
  </w:style>
  <w:style w:type="character" w:styleId="CommentSubjectChar" w:customStyle="1">
    <w:name w:val="Comment Subject Char"/>
    <w:basedOn w:val="CommentTextChar"/>
    <w:link w:val="CommentSubject"/>
    <w:uiPriority w:val="99"/>
    <w:semiHidden w:val="1"/>
    <w:rsid w:val="000F7C04"/>
    <w:rPr>
      <w:b w:val="1"/>
      <w:bCs w:val="1"/>
      <w:sz w:val="20"/>
      <w:szCs w:val="20"/>
    </w:rPr>
  </w:style>
  <w:style w:type="character" w:styleId="fontstyle01" w:customStyle="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val="1"/>
    <w:rsid w:val="008F29AC"/>
    <w:rPr>
      <w:i w:val="1"/>
      <w:iCs w:val="1"/>
    </w:rPr>
  </w:style>
  <w:style w:type="paragraph" w:styleId="ListParagraph">
    <w:name w:val="List Paragraph"/>
    <w:basedOn w:val="Normal"/>
    <w:uiPriority w:val="34"/>
    <w:qFormat w:val="1"/>
    <w:rsid w:val="008F29AC"/>
    <w:pPr>
      <w:ind w:left="720"/>
      <w:contextualSpacing w:val="1"/>
    </w:pPr>
  </w:style>
  <w:style w:type="character" w:styleId="FollowedHyperlink">
    <w:name w:val="FollowedHyperlink"/>
    <w:basedOn w:val="DefaultParagraphFont"/>
    <w:uiPriority w:val="99"/>
    <w:semiHidden w:val="1"/>
    <w:unhideWhenUsed w:val="1"/>
    <w:rsid w:val="00DE1FCF"/>
    <w:rPr>
      <w:color w:val="954f72" w:themeColor="followedHyperlink"/>
      <w:u w:val="single"/>
    </w:rPr>
  </w:style>
  <w:style w:type="paragraph" w:styleId="EndNoteBibliographyTitle" w:customStyle="1">
    <w:name w:val="EndNote Bibliography Title"/>
    <w:basedOn w:val="Normal"/>
    <w:link w:val="EndNoteBibliographyTitleChar"/>
    <w:rsid w:val="00DE1FCF"/>
    <w:pPr>
      <w:spacing w:after="0"/>
      <w:jc w:val="center"/>
    </w:pPr>
    <w:rPr>
      <w:noProof w:val="1"/>
    </w:rPr>
  </w:style>
  <w:style w:type="character" w:styleId="EndNoteBibliographyTitleChar" w:customStyle="1">
    <w:name w:val="EndNote Bibliography Title Char"/>
    <w:basedOn w:val="DefaultParagraphFont"/>
    <w:link w:val="EndNoteBibliographyTitle"/>
    <w:rsid w:val="00DE1FCF"/>
    <w:rPr>
      <w:noProof w:val="1"/>
    </w:rPr>
  </w:style>
  <w:style w:type="paragraph" w:styleId="EndNoteBibliography" w:customStyle="1">
    <w:name w:val="EndNote Bibliography"/>
    <w:basedOn w:val="Normal"/>
    <w:link w:val="EndNoteBibliographyChar"/>
    <w:rsid w:val="00DE1FCF"/>
    <w:pPr>
      <w:spacing w:line="240" w:lineRule="auto"/>
      <w:jc w:val="both"/>
    </w:pPr>
    <w:rPr>
      <w:noProof w:val="1"/>
    </w:rPr>
  </w:style>
  <w:style w:type="character" w:styleId="EndNoteBibliographyChar" w:customStyle="1">
    <w:name w:val="EndNote Bibliography Char"/>
    <w:basedOn w:val="DefaultParagraphFont"/>
    <w:link w:val="EndNoteBibliography"/>
    <w:rsid w:val="00DE1FCF"/>
    <w:rPr>
      <w:noProof w:val="1"/>
    </w:rPr>
  </w:style>
  <w:style w:type="character" w:styleId="UnresolvedMention" w:customStyle="1">
    <w:name w:val="Unresolved Mention"/>
    <w:basedOn w:val="DefaultParagraphFont"/>
    <w:uiPriority w:val="99"/>
    <w:semiHidden w:val="1"/>
    <w:unhideWhenUsed w:val="1"/>
    <w:rsid w:val="00DE1FCF"/>
    <w:rPr>
      <w:color w:val="605e5c"/>
      <w:shd w:color="auto" w:fill="e1dfdd" w:val="clear"/>
    </w:rPr>
  </w:style>
  <w:style w:type="paragraph" w:styleId="EndnoteText">
    <w:name w:val="endnote text"/>
    <w:basedOn w:val="Normal"/>
    <w:link w:val="EndnoteTextChar"/>
    <w:uiPriority w:val="99"/>
    <w:semiHidden w:val="1"/>
    <w:unhideWhenUsed w:val="1"/>
    <w:rsid w:val="00786DBD"/>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786DBD"/>
    <w:rPr>
      <w:sz w:val="20"/>
      <w:szCs w:val="20"/>
    </w:rPr>
  </w:style>
  <w:style w:type="character" w:styleId="EndnoteReference">
    <w:name w:val="endnote reference"/>
    <w:basedOn w:val="DefaultParagraphFont"/>
    <w:uiPriority w:val="99"/>
    <w:semiHidden w:val="1"/>
    <w:unhideWhenUsed w:val="1"/>
    <w:rsid w:val="00786DBD"/>
    <w:rPr>
      <w:vertAlign w:val="superscript"/>
    </w:rPr>
  </w:style>
  <w:style w:type="paragraph" w:styleId="FootnoteText">
    <w:name w:val="footnote text"/>
    <w:basedOn w:val="Normal"/>
    <w:link w:val="FootnoteTextChar"/>
    <w:uiPriority w:val="99"/>
    <w:semiHidden w:val="1"/>
    <w:unhideWhenUsed w:val="1"/>
    <w:rsid w:val="00786DB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86DBD"/>
    <w:rPr>
      <w:sz w:val="20"/>
      <w:szCs w:val="20"/>
    </w:rPr>
  </w:style>
  <w:style w:type="character" w:styleId="FootnoteReference">
    <w:name w:val="footnote reference"/>
    <w:basedOn w:val="DefaultParagraphFont"/>
    <w:uiPriority w:val="99"/>
    <w:semiHidden w:val="1"/>
    <w:unhideWhenUsed w:val="1"/>
    <w:rsid w:val="00786DBD"/>
    <w:rPr>
      <w:vertAlign w:val="superscript"/>
    </w:rPr>
  </w:style>
  <w:style w:type="table" w:styleId="PlainTable4" w:customStyle="1">
    <w:name w:val="Plain Table 4"/>
    <w:basedOn w:val="TableNormal"/>
    <w:uiPriority w:val="44"/>
    <w:rsid w:val="00464A95"/>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
    <w:name w:val="Table Grid"/>
    <w:basedOn w:val="TableNormal"/>
    <w:uiPriority w:val="39"/>
    <w:rsid w:val="00464A9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aption">
    <w:name w:val="caption"/>
    <w:basedOn w:val="Normal"/>
    <w:next w:val="Normal"/>
    <w:uiPriority w:val="35"/>
    <w:unhideWhenUsed w:val="1"/>
    <w:qFormat w:val="1"/>
    <w:rsid w:val="00464A95"/>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DE5C15"/>
    <w:rPr>
      <w:b w:val="1"/>
      <w:sz w:val="48"/>
      <w:szCs w:val="48"/>
    </w:rPr>
  </w:style>
  <w:style w:type="paragraph" w:styleId="Revision">
    <w:name w:val="Revision"/>
    <w:hidden w:val="1"/>
    <w:uiPriority w:val="99"/>
    <w:semiHidden w:val="1"/>
    <w:rsid w:val="00AC2E19"/>
    <w:pPr>
      <w:spacing w:after="0" w:line="240" w:lineRule="auto"/>
    </w:pPr>
  </w:style>
  <w:style w:type="paragraph" w:styleId="MDPI42tablebody" w:customStyle="1">
    <w:name w:val="MDPI_4.2_table_body"/>
    <w:qFormat w:val="1"/>
    <w:rsid w:val="004C6DA7"/>
    <w:pPr>
      <w:adjustRightInd w:val="0"/>
      <w:snapToGrid w:val="0"/>
      <w:spacing w:after="0" w:line="260" w:lineRule="atLeast"/>
      <w:jc w:val="center"/>
    </w:pPr>
    <w:rPr>
      <w:rFonts w:ascii="Palatino Linotype" w:cs="Times New Roman" w:eastAsia="Times New Roman" w:hAnsi="Palatino Linotype"/>
      <w:snapToGrid w:val="0"/>
      <w:color w:val="000000"/>
      <w:sz w:val="20"/>
      <w:szCs w:val="20"/>
      <w:lang w:bidi="en-US" w:eastAsia="de-DE"/>
    </w:rPr>
  </w:style>
  <w:style w:type="paragraph" w:styleId="MDPI52figure" w:customStyle="1">
    <w:name w:val="MDPI_5.2_figure"/>
    <w:qFormat w:val="1"/>
    <w:rsid w:val="004C6DA7"/>
    <w:pPr>
      <w:adjustRightInd w:val="0"/>
      <w:snapToGrid w:val="0"/>
      <w:spacing w:after="120" w:before="240" w:line="240" w:lineRule="auto"/>
      <w:jc w:val="center"/>
    </w:pPr>
    <w:rPr>
      <w:rFonts w:ascii="Palatino Linotype" w:cs="Times New Roman" w:eastAsia="Times New Roman" w:hAnsi="Palatino Linotype"/>
      <w:snapToGrid w:val="0"/>
      <w:color w:val="000000"/>
      <w:sz w:val="20"/>
      <w:szCs w:val="20"/>
      <w:lang w:bidi="en-US" w:eastAsia="de-DE"/>
    </w:rPr>
  </w:style>
  <w:style w:type="paragraph" w:styleId="BalloonText">
    <w:name w:val="Balloon Text"/>
    <w:basedOn w:val="Normal"/>
    <w:link w:val="BalloonTextChar"/>
    <w:uiPriority w:val="99"/>
    <w:semiHidden w:val="1"/>
    <w:unhideWhenUsed w:val="1"/>
    <w:rsid w:val="006735E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35E3"/>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chart" Target="charts/chart2.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chart" Target="charts/chart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a-I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a-I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xmlns:c16r2="http://schemas.microsoft.com/office/drawing/2015/06/char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a-I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xmlns:c16r2="http://schemas.microsoft.com/office/drawing/2015/06/char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a-I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xmlns:c16r2="http://schemas.microsoft.com/office/drawing/2015/06/char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86791680"/>
        <c:axId val="144955584"/>
      </c:barChart>
      <c:catAx>
        <c:axId val="86791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a-IR"/>
          </a:p>
        </c:txPr>
        <c:crossAx val="144955584"/>
        <c:crosses val="autoZero"/>
        <c:auto val="1"/>
        <c:lblAlgn val="ctr"/>
        <c:lblOffset val="100"/>
        <c:noMultiLvlLbl val="0"/>
      </c:catAx>
      <c:valAx>
        <c:axId val="144955584"/>
        <c:scaling>
          <c:orientation val="minMax"/>
        </c:scaling>
        <c:delete val="1"/>
        <c:axPos val="l"/>
        <c:numFmt formatCode="General" sourceLinked="1"/>
        <c:majorTickMark val="none"/>
        <c:minorTickMark val="none"/>
        <c:tickLblPos val="nextTo"/>
        <c:crossAx val="86791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a-I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a-I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xmlns:c16r2="http://schemas.microsoft.com/office/drawing/2015/06/char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xmlns:c16r2="http://schemas.microsoft.com/office/drawing/2015/06/char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xmlns:c16r2="http://schemas.microsoft.com/office/drawing/2015/06/char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1764864"/>
        <c:axId val="144953856"/>
      </c:barChart>
      <c:catAx>
        <c:axId val="81764864"/>
        <c:scaling>
          <c:orientation val="minMax"/>
        </c:scaling>
        <c:delete val="0"/>
        <c:axPos val="b"/>
        <c:numFmt formatCode="General" sourceLinked="0"/>
        <c:majorTickMark val="none"/>
        <c:minorTickMark val="none"/>
        <c:tickLblPos val="nextTo"/>
        <c:crossAx val="144953856"/>
        <c:crosses val="autoZero"/>
        <c:auto val="1"/>
        <c:lblAlgn val="ctr"/>
        <c:lblOffset val="100"/>
        <c:noMultiLvlLbl val="0"/>
      </c:catAx>
      <c:valAx>
        <c:axId val="144953856"/>
        <c:scaling>
          <c:orientation val="minMax"/>
        </c:scaling>
        <c:delete val="0"/>
        <c:axPos val="l"/>
        <c:numFmt formatCode="General" sourceLinked="1"/>
        <c:majorTickMark val="none"/>
        <c:minorTickMark val="none"/>
        <c:tickLblPos val="nextTo"/>
        <c:crossAx val="8176486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MvuyrzaGDTPEiKw1JkdZQxmA==">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2021-12-25T08:06:00Z</dcterms:created>
  <dc:creator>bijan mehralizadeh</dc:creator>
</cp:coreProperties>
</file>