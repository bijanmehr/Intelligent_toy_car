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77D07" w14:textId="3710F8AA" w:rsidR="00980EF5" w:rsidRDefault="00980EF5">
      <w:pPr>
        <w:spacing w:after="0" w:line="240" w:lineRule="auto"/>
        <w:jc w:val="both"/>
        <w:rPr>
          <w:ins w:id="0" w:author="bijan mehralizadeh" w:date="2021-12-24T19:41:00Z"/>
          <w:rFonts w:asciiTheme="majorBidi" w:eastAsia="Times New Roman" w:hAnsiTheme="majorBidi" w:cstheme="majorBidi"/>
          <w:color w:val="0E101A"/>
          <w:sz w:val="36"/>
          <w:szCs w:val="36"/>
        </w:rPr>
      </w:pPr>
      <w:ins w:id="1" w:author="bijan mehralizadeh" w:date="2021-12-24T19:41:00Z">
        <w:r>
          <w:rPr>
            <w:rFonts w:asciiTheme="majorBidi" w:eastAsia="Times New Roman" w:hAnsiTheme="majorBidi" w:cstheme="majorBidi"/>
            <w:color w:val="0E101A"/>
            <w:sz w:val="36"/>
            <w:szCs w:val="36"/>
          </w:rPr>
          <w:t>TITLE</w:t>
        </w:r>
      </w:ins>
    </w:p>
    <w:p w14:paraId="2CBE711D" w14:textId="77777777" w:rsidR="00980EF5" w:rsidRDefault="00980EF5">
      <w:pPr>
        <w:spacing w:after="0" w:line="240" w:lineRule="auto"/>
        <w:jc w:val="both"/>
        <w:rPr>
          <w:ins w:id="2" w:author="bijan mehralizadeh" w:date="2021-12-24T19:41:00Z"/>
          <w:rFonts w:asciiTheme="majorBidi" w:eastAsia="Times New Roman" w:hAnsiTheme="majorBidi" w:cstheme="majorBidi"/>
          <w:color w:val="0E101A"/>
          <w:sz w:val="36"/>
          <w:szCs w:val="36"/>
        </w:rPr>
      </w:pPr>
    </w:p>
    <w:p w14:paraId="75E8DB8C" w14:textId="77777777" w:rsidR="00980EF5" w:rsidRDefault="00980EF5">
      <w:pPr>
        <w:spacing w:after="0" w:line="240" w:lineRule="auto"/>
        <w:jc w:val="both"/>
        <w:rPr>
          <w:ins w:id="3" w:author="bijan mehralizadeh" w:date="2021-12-24T19:41:00Z"/>
          <w:rFonts w:asciiTheme="majorBidi" w:eastAsia="Times New Roman" w:hAnsiTheme="majorBidi" w:cstheme="majorBidi"/>
          <w:color w:val="0E101A"/>
          <w:sz w:val="36"/>
          <w:szCs w:val="36"/>
        </w:rPr>
      </w:pPr>
    </w:p>
    <w:p w14:paraId="00000001" w14:textId="10BE7706"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Abstract</w:t>
      </w:r>
    </w:p>
    <w:p w14:paraId="235AB85C" w14:textId="77777777" w:rsidR="00A473D1" w:rsidRPr="00976DF2" w:rsidRDefault="00A473D1">
      <w:pPr>
        <w:spacing w:after="0" w:line="240" w:lineRule="auto"/>
        <w:jc w:val="both"/>
        <w:rPr>
          <w:rFonts w:asciiTheme="majorBidi" w:eastAsia="Times New Roman" w:hAnsiTheme="majorBidi" w:cstheme="majorBidi"/>
          <w:color w:val="0E101A"/>
          <w:sz w:val="36"/>
          <w:szCs w:val="36"/>
        </w:rPr>
      </w:pPr>
    </w:p>
    <w:p w14:paraId="4877207F" w14:textId="42A8DBCC" w:rsidR="00B30193" w:rsidRPr="00976DF2" w:rsidRDefault="003039FD" w:rsidP="00456074">
      <w:pPr>
        <w:spacing w:after="0" w:line="240" w:lineRule="auto"/>
        <w:rPr>
          <w:rFonts w:asciiTheme="majorBidi" w:eastAsia="Times New Roman" w:hAnsiTheme="majorBidi" w:cstheme="majorBidi"/>
          <w:color w:val="0E101A"/>
          <w:sz w:val="24"/>
          <w:szCs w:val="24"/>
          <w:lang w:bidi="fa-IR"/>
        </w:rPr>
      </w:pPr>
      <w:bookmarkStart w:id="4" w:name="_Hlk91097131"/>
      <w:del w:id="5" w:author="bijan mehralizadeh" w:date="2021-12-24T18:17:00Z">
        <w:r w:rsidRPr="00976DF2" w:rsidDel="00D027FE">
          <w:rPr>
            <w:rFonts w:asciiTheme="majorBidi" w:eastAsia="Times New Roman" w:hAnsiTheme="majorBidi" w:cstheme="majorBidi"/>
            <w:color w:val="0E101A"/>
            <w:sz w:val="24"/>
            <w:szCs w:val="24"/>
          </w:rPr>
          <w:delText xml:space="preserve">Early </w:delText>
        </w:r>
      </w:del>
      <w:ins w:id="6" w:author="bijan mehralizadeh" w:date="2021-12-24T18:17:00Z">
        <w:r w:rsidR="00D027FE">
          <w:rPr>
            <w:rFonts w:asciiTheme="majorBidi" w:eastAsia="Times New Roman" w:hAnsiTheme="majorBidi" w:cstheme="majorBidi"/>
            <w:color w:val="0E101A"/>
            <w:sz w:val="24"/>
            <w:szCs w:val="24"/>
          </w:rPr>
          <w:t>E</w:t>
        </w:r>
        <w:r w:rsidR="00D027FE" w:rsidRPr="00976DF2">
          <w:rPr>
            <w:rFonts w:asciiTheme="majorBidi" w:eastAsia="Times New Roman" w:hAnsiTheme="majorBidi" w:cstheme="majorBidi"/>
            <w:color w:val="0E101A"/>
            <w:sz w:val="24"/>
            <w:szCs w:val="24"/>
          </w:rPr>
          <w:t xml:space="preserve">arly </w:t>
        </w:r>
      </w:ins>
      <w:r w:rsidRPr="00976DF2">
        <w:rPr>
          <w:rFonts w:asciiTheme="majorBidi" w:eastAsia="Times New Roman" w:hAnsiTheme="majorBidi" w:cstheme="majorBidi"/>
          <w:color w:val="0E101A"/>
          <w:sz w:val="24"/>
          <w:szCs w:val="24"/>
        </w:rPr>
        <w:t>screening</w:t>
      </w:r>
      <w:ins w:id="7" w:author="bijan mehralizadeh" w:date="2021-12-24T18:17:00Z">
        <w:r w:rsidR="00D027FE">
          <w:rPr>
            <w:rFonts w:asciiTheme="majorBidi" w:eastAsia="Times New Roman" w:hAnsiTheme="majorBidi" w:cstheme="majorBidi"/>
            <w:color w:val="0E101A"/>
            <w:sz w:val="24"/>
            <w:szCs w:val="24"/>
          </w:rPr>
          <w:t>,</w:t>
        </w:r>
      </w:ins>
      <w:r w:rsidR="009211E0" w:rsidRPr="00976DF2">
        <w:rPr>
          <w:rFonts w:asciiTheme="majorBidi" w:eastAsia="Times New Roman" w:hAnsiTheme="majorBidi" w:cstheme="majorBidi"/>
          <w:color w:val="0E101A"/>
          <w:sz w:val="24"/>
          <w:szCs w:val="24"/>
        </w:rPr>
        <w:t xml:space="preserve"> </w:t>
      </w:r>
      <w:del w:id="8" w:author="Lily Mo" w:date="2021-12-23T17:50:00Z">
        <w:r w:rsidR="009211E0" w:rsidRPr="00976DF2" w:rsidDel="00AC2E19">
          <w:rPr>
            <w:rFonts w:asciiTheme="majorBidi" w:eastAsia="Times New Roman" w:hAnsiTheme="majorBidi" w:cstheme="majorBidi"/>
            <w:color w:val="0E101A"/>
            <w:sz w:val="24"/>
            <w:szCs w:val="24"/>
          </w:rPr>
          <w:delText xml:space="preserve">and </w:delText>
        </w:r>
      </w:del>
      <w:ins w:id="9" w:author="Lily Mo" w:date="2021-12-23T17:50:00Z">
        <w:r w:rsidR="00AC2E19">
          <w:rPr>
            <w:rFonts w:asciiTheme="majorBidi" w:eastAsia="Times New Roman" w:hAnsiTheme="majorBidi" w:cstheme="majorBidi"/>
            <w:color w:val="0E101A"/>
            <w:sz w:val="24"/>
            <w:szCs w:val="24"/>
          </w:rPr>
          <w:t xml:space="preserve">which can lead to early diagnosis and </w:t>
        </w:r>
      </w:ins>
      <w:r w:rsidR="009211E0" w:rsidRPr="00976DF2">
        <w:rPr>
          <w:rFonts w:asciiTheme="majorBidi" w:eastAsia="Times New Roman" w:hAnsiTheme="majorBidi" w:cstheme="majorBidi"/>
          <w:color w:val="0E101A"/>
          <w:sz w:val="24"/>
          <w:szCs w:val="24"/>
        </w:rPr>
        <w:t>interven</w:t>
      </w:r>
      <w:r w:rsidR="00F21953" w:rsidRPr="00976DF2">
        <w:rPr>
          <w:rFonts w:asciiTheme="majorBidi" w:eastAsia="Times New Roman" w:hAnsiTheme="majorBidi" w:cstheme="majorBidi"/>
          <w:color w:val="0E101A"/>
          <w:sz w:val="24"/>
          <w:szCs w:val="24"/>
        </w:rPr>
        <w:t>t</w:t>
      </w:r>
      <w:r w:rsidR="009211E0" w:rsidRPr="00976DF2">
        <w:rPr>
          <w:rFonts w:asciiTheme="majorBidi" w:eastAsia="Times New Roman" w:hAnsiTheme="majorBidi" w:cstheme="majorBidi"/>
          <w:color w:val="0E101A"/>
          <w:sz w:val="24"/>
          <w:szCs w:val="24"/>
        </w:rPr>
        <w:t>ion</w:t>
      </w:r>
      <w:r w:rsidRPr="00976DF2">
        <w:rPr>
          <w:rFonts w:asciiTheme="majorBidi" w:eastAsia="Times New Roman" w:hAnsiTheme="majorBidi" w:cstheme="majorBidi"/>
          <w:color w:val="0E101A"/>
          <w:sz w:val="24"/>
          <w:szCs w:val="24"/>
        </w:rPr>
        <w:t xml:space="preserve"> of </w:t>
      </w:r>
      <w:ins w:id="10" w:author="Lily Mo" w:date="2021-12-23T17:50:00Z">
        <w:r w:rsidR="00AC2E19">
          <w:rPr>
            <w:rFonts w:asciiTheme="majorBidi" w:eastAsia="Times New Roman" w:hAnsiTheme="majorBidi" w:cstheme="majorBidi"/>
            <w:color w:val="0E101A"/>
            <w:sz w:val="24"/>
            <w:szCs w:val="24"/>
          </w:rPr>
          <w:t>children with autism (</w:t>
        </w:r>
      </w:ins>
      <w:r w:rsidRPr="00976DF2">
        <w:rPr>
          <w:rFonts w:asciiTheme="majorBidi" w:eastAsia="Times New Roman" w:hAnsiTheme="majorBidi" w:cstheme="majorBidi"/>
          <w:color w:val="0E101A"/>
          <w:sz w:val="24"/>
          <w:szCs w:val="24"/>
        </w:rPr>
        <w:t>ASD</w:t>
      </w:r>
      <w:ins w:id="11" w:author="Lily Mo" w:date="2021-12-23T17:50:00Z">
        <w:r w:rsidR="00AC2E19">
          <w:rPr>
            <w:rFonts w:asciiTheme="majorBidi" w:eastAsia="Times New Roman" w:hAnsiTheme="majorBidi" w:cstheme="majorBidi"/>
            <w:color w:val="0E101A"/>
            <w:sz w:val="24"/>
            <w:szCs w:val="24"/>
          </w:rPr>
          <w:t>)</w:t>
        </w:r>
      </w:ins>
      <w:ins w:id="12" w:author="bijan mehralizadeh" w:date="2021-12-24T18:17:00Z">
        <w:r w:rsidR="00D027FE">
          <w:rPr>
            <w:rFonts w:asciiTheme="majorBidi" w:eastAsia="Times New Roman" w:hAnsiTheme="majorBidi" w:cstheme="majorBidi"/>
            <w:color w:val="0E101A"/>
            <w:sz w:val="24"/>
            <w:szCs w:val="24"/>
          </w:rPr>
          <w:t>,</w:t>
        </w:r>
      </w:ins>
      <w:r w:rsidRPr="00976DF2">
        <w:rPr>
          <w:rFonts w:asciiTheme="majorBidi" w:eastAsia="Times New Roman" w:hAnsiTheme="majorBidi" w:cstheme="majorBidi"/>
          <w:color w:val="0E101A"/>
          <w:sz w:val="24"/>
          <w:szCs w:val="24"/>
        </w:rPr>
        <w:t xml:space="preserve"> </w:t>
      </w:r>
      <w:del w:id="13" w:author="Lily Mo" w:date="2021-12-23T17:50:00Z">
        <w:r w:rsidR="009211E0" w:rsidRPr="00976DF2" w:rsidDel="00AC2E19">
          <w:rPr>
            <w:rFonts w:asciiTheme="majorBidi" w:eastAsia="Times New Roman" w:hAnsiTheme="majorBidi" w:cstheme="majorBidi"/>
            <w:color w:val="0E101A"/>
            <w:sz w:val="24"/>
            <w:szCs w:val="24"/>
          </w:rPr>
          <w:delText xml:space="preserve">could </w:delText>
        </w:r>
      </w:del>
      <w:ins w:id="14" w:author="Lily Mo" w:date="2021-12-23T17:50:00Z">
        <w:r w:rsidR="00AC2E19">
          <w:rPr>
            <w:rFonts w:asciiTheme="majorBidi" w:eastAsia="Times New Roman" w:hAnsiTheme="majorBidi" w:cstheme="majorBidi"/>
            <w:color w:val="0E101A"/>
            <w:sz w:val="24"/>
            <w:szCs w:val="24"/>
          </w:rPr>
          <w:t>can</w:t>
        </w:r>
        <w:r w:rsidR="00AC2E19" w:rsidRPr="00976DF2">
          <w:rPr>
            <w:rFonts w:asciiTheme="majorBidi" w:eastAsia="Times New Roman" w:hAnsiTheme="majorBidi" w:cstheme="majorBidi"/>
            <w:color w:val="0E101A"/>
            <w:sz w:val="24"/>
            <w:szCs w:val="24"/>
          </w:rPr>
          <w:t xml:space="preserve"> </w:t>
        </w:r>
      </w:ins>
      <w:r w:rsidR="009211E0" w:rsidRPr="00976DF2">
        <w:rPr>
          <w:rFonts w:asciiTheme="majorBidi" w:eastAsia="Times New Roman" w:hAnsiTheme="majorBidi" w:cstheme="majorBidi"/>
          <w:color w:val="0E101A"/>
          <w:sz w:val="24"/>
          <w:szCs w:val="24"/>
        </w:rPr>
        <w:t xml:space="preserve">significantly improve </w:t>
      </w:r>
      <w:r w:rsidR="00F21953" w:rsidRPr="00976DF2">
        <w:rPr>
          <w:rFonts w:asciiTheme="majorBidi" w:eastAsia="Times New Roman" w:hAnsiTheme="majorBidi" w:cstheme="majorBidi"/>
          <w:color w:val="0E101A"/>
          <w:sz w:val="24"/>
          <w:szCs w:val="24"/>
        </w:rPr>
        <w:t xml:space="preserve">the </w:t>
      </w:r>
      <w:r w:rsidR="009211E0" w:rsidRPr="00976DF2">
        <w:rPr>
          <w:rFonts w:asciiTheme="majorBidi" w:eastAsia="Times New Roman" w:hAnsiTheme="majorBidi" w:cstheme="majorBidi"/>
          <w:color w:val="0E101A"/>
          <w:sz w:val="24"/>
          <w:szCs w:val="24"/>
        </w:rPr>
        <w:t>li</w:t>
      </w:r>
      <w:r w:rsidR="004C7B05" w:rsidRPr="00976DF2">
        <w:rPr>
          <w:rFonts w:asciiTheme="majorBidi" w:eastAsia="Times New Roman" w:hAnsiTheme="majorBidi" w:cstheme="majorBidi"/>
          <w:color w:val="0E101A"/>
          <w:sz w:val="24"/>
          <w:szCs w:val="24"/>
        </w:rPr>
        <w:t>fe quality of children with autism</w:t>
      </w:r>
      <w:r w:rsidR="00863EB4" w:rsidRPr="00976DF2">
        <w:rPr>
          <w:rFonts w:asciiTheme="majorBidi" w:eastAsia="Times New Roman" w:hAnsiTheme="majorBidi" w:cstheme="majorBidi"/>
          <w:color w:val="0E101A"/>
          <w:sz w:val="24"/>
          <w:szCs w:val="24"/>
        </w:rPr>
        <w:t xml:space="preserve">. </w:t>
      </w:r>
      <w:r w:rsidR="00923689" w:rsidRPr="00976DF2">
        <w:rPr>
          <w:rFonts w:asciiTheme="majorBidi" w:eastAsia="Times New Roman" w:hAnsiTheme="majorBidi" w:cstheme="majorBidi"/>
          <w:color w:val="0E101A"/>
          <w:sz w:val="24"/>
          <w:szCs w:val="24"/>
        </w:rPr>
        <w:t xml:space="preserve">The observational </w:t>
      </w:r>
      <w:r w:rsidR="00E117B4" w:rsidRPr="00976DF2">
        <w:rPr>
          <w:rFonts w:asciiTheme="majorBidi" w:eastAsia="Times New Roman" w:hAnsiTheme="majorBidi" w:cstheme="majorBidi"/>
          <w:color w:val="0E101A"/>
          <w:sz w:val="24"/>
          <w:szCs w:val="24"/>
        </w:rPr>
        <w:t>process of ASD diagnosi</w:t>
      </w:r>
      <w:ins w:id="15" w:author="Lily Mo" w:date="2021-12-23T17:51:00Z">
        <w:r w:rsidR="00AC2E19">
          <w:rPr>
            <w:rFonts w:asciiTheme="majorBidi" w:eastAsia="Times New Roman" w:hAnsiTheme="majorBidi" w:cstheme="majorBidi"/>
            <w:color w:val="0E101A"/>
            <w:sz w:val="24"/>
            <w:szCs w:val="24"/>
          </w:rPr>
          <w:t>s</w:t>
        </w:r>
      </w:ins>
      <w:del w:id="16" w:author="Lily Mo" w:date="2021-12-23T17:51:00Z">
        <w:r w:rsidR="00E117B4" w:rsidRPr="00976DF2" w:rsidDel="00AC2E19">
          <w:rPr>
            <w:rFonts w:asciiTheme="majorBidi" w:eastAsia="Times New Roman" w:hAnsiTheme="majorBidi" w:cstheme="majorBidi"/>
            <w:color w:val="0E101A"/>
            <w:sz w:val="24"/>
            <w:szCs w:val="24"/>
          </w:rPr>
          <w:delText>ng</w:delText>
        </w:r>
      </w:del>
      <w:r w:rsidR="00E117B4" w:rsidRPr="00976DF2">
        <w:rPr>
          <w:rFonts w:asciiTheme="majorBidi" w:eastAsia="Times New Roman" w:hAnsiTheme="majorBidi" w:cstheme="majorBidi"/>
          <w:color w:val="0E101A"/>
          <w:sz w:val="24"/>
          <w:szCs w:val="24"/>
        </w:rPr>
        <w:t xml:space="preserve"> and lack of experts make </w:t>
      </w:r>
      <w:r w:rsidR="004569CC" w:rsidRPr="00976DF2">
        <w:rPr>
          <w:rFonts w:asciiTheme="majorBidi" w:eastAsia="Times New Roman" w:hAnsiTheme="majorBidi" w:cstheme="majorBidi"/>
          <w:color w:val="0E101A"/>
          <w:sz w:val="24"/>
          <w:szCs w:val="24"/>
        </w:rPr>
        <w:t xml:space="preserve">the </w:t>
      </w:r>
      <w:proofErr w:type="gramStart"/>
      <w:r w:rsidR="002E30EE" w:rsidRPr="00976DF2">
        <w:rPr>
          <w:rFonts w:asciiTheme="majorBidi" w:eastAsia="Times New Roman" w:hAnsiTheme="majorBidi" w:cstheme="majorBidi"/>
          <w:color w:val="0E101A"/>
          <w:sz w:val="24"/>
          <w:szCs w:val="24"/>
        </w:rPr>
        <w:t>technology</w:t>
      </w:r>
      <w:r w:rsidR="004C0EEA">
        <w:rPr>
          <w:rFonts w:asciiTheme="majorBidi" w:eastAsia="Times New Roman" w:hAnsiTheme="majorBidi" w:cstheme="majorBidi"/>
          <w:color w:val="0E101A"/>
          <w:sz w:val="24"/>
          <w:szCs w:val="24"/>
        </w:rPr>
        <w:t>-</w:t>
      </w:r>
      <w:r w:rsidR="002E30EE" w:rsidRPr="00976DF2">
        <w:rPr>
          <w:rFonts w:asciiTheme="majorBidi" w:eastAsia="Times New Roman" w:hAnsiTheme="majorBidi" w:cstheme="majorBidi"/>
          <w:color w:val="0E101A"/>
          <w:sz w:val="24"/>
          <w:szCs w:val="24"/>
        </w:rPr>
        <w:t>based</w:t>
      </w:r>
      <w:proofErr w:type="gramEnd"/>
      <w:r w:rsidR="004569CC" w:rsidRPr="00976DF2">
        <w:rPr>
          <w:rFonts w:asciiTheme="majorBidi" w:eastAsia="Times New Roman" w:hAnsiTheme="majorBidi" w:cstheme="majorBidi"/>
          <w:color w:val="0E101A"/>
          <w:sz w:val="24"/>
          <w:szCs w:val="24"/>
        </w:rPr>
        <w:t xml:space="preserve"> ASD screening methods more </w:t>
      </w:r>
      <w:r w:rsidR="009E2EA6" w:rsidRPr="00976DF2">
        <w:rPr>
          <w:rFonts w:asciiTheme="majorBidi" w:eastAsia="Times New Roman" w:hAnsiTheme="majorBidi" w:cstheme="majorBidi"/>
          <w:color w:val="0E101A"/>
          <w:sz w:val="24"/>
          <w:szCs w:val="24"/>
        </w:rPr>
        <w:t>nec</w:t>
      </w:r>
      <w:r w:rsidR="00592915" w:rsidRPr="00976DF2">
        <w:rPr>
          <w:rFonts w:asciiTheme="majorBidi" w:eastAsia="Times New Roman" w:hAnsiTheme="majorBidi" w:cstheme="majorBidi"/>
          <w:color w:val="0E101A"/>
          <w:sz w:val="24"/>
          <w:szCs w:val="24"/>
        </w:rPr>
        <w:t>es</w:t>
      </w:r>
      <w:r w:rsidR="009E2EA6" w:rsidRPr="00976DF2">
        <w:rPr>
          <w:rFonts w:asciiTheme="majorBidi" w:eastAsia="Times New Roman" w:hAnsiTheme="majorBidi" w:cstheme="majorBidi"/>
          <w:color w:val="0E101A"/>
          <w:sz w:val="24"/>
          <w:szCs w:val="24"/>
        </w:rPr>
        <w:t>sary</w:t>
      </w:r>
      <w:r w:rsidR="00786952" w:rsidRPr="00976DF2">
        <w:rPr>
          <w:rFonts w:asciiTheme="majorBidi" w:eastAsia="Times New Roman" w:hAnsiTheme="majorBidi" w:cstheme="majorBidi"/>
          <w:color w:val="0E101A"/>
          <w:sz w:val="24"/>
          <w:szCs w:val="24"/>
        </w:rPr>
        <w:t xml:space="preserve">. </w:t>
      </w:r>
      <w:r w:rsidR="005F657C" w:rsidRPr="00976DF2">
        <w:rPr>
          <w:rFonts w:asciiTheme="majorBidi" w:eastAsia="Times New Roman" w:hAnsiTheme="majorBidi" w:cstheme="majorBidi"/>
          <w:color w:val="0E101A"/>
          <w:sz w:val="24"/>
          <w:szCs w:val="24"/>
        </w:rPr>
        <w:t>Early A</w:t>
      </w:r>
      <w:r w:rsidR="00D2424F" w:rsidRPr="00976DF2">
        <w:rPr>
          <w:rFonts w:asciiTheme="majorBidi" w:eastAsia="Times New Roman" w:hAnsiTheme="majorBidi" w:cstheme="majorBidi"/>
          <w:color w:val="0E101A"/>
          <w:sz w:val="24"/>
          <w:szCs w:val="24"/>
        </w:rPr>
        <w:t xml:space="preserve">SD screening based on behaviors </w:t>
      </w:r>
      <w:r w:rsidR="00F41D7B" w:rsidRPr="00976DF2">
        <w:rPr>
          <w:rFonts w:asciiTheme="majorBidi" w:eastAsia="Times New Roman" w:hAnsiTheme="majorBidi" w:cstheme="majorBidi"/>
          <w:color w:val="0E101A"/>
          <w:sz w:val="24"/>
          <w:szCs w:val="24"/>
        </w:rPr>
        <w:t xml:space="preserve">is one of the most reliable methods that could be done </w:t>
      </w:r>
      <w:r w:rsidR="005F657C" w:rsidRPr="00976DF2">
        <w:rPr>
          <w:rFonts w:asciiTheme="majorBidi" w:eastAsia="Times New Roman" w:hAnsiTheme="majorBidi" w:cstheme="majorBidi"/>
          <w:color w:val="0E101A"/>
          <w:sz w:val="24"/>
          <w:szCs w:val="24"/>
        </w:rPr>
        <w:t xml:space="preserve">by analyzing </w:t>
      </w:r>
      <w:r w:rsidR="000C1FF6" w:rsidRPr="00976DF2">
        <w:rPr>
          <w:rFonts w:asciiTheme="majorBidi" w:eastAsia="Times New Roman" w:hAnsiTheme="majorBidi" w:cstheme="majorBidi"/>
          <w:color w:val="0E101A"/>
          <w:sz w:val="24"/>
          <w:szCs w:val="24"/>
        </w:rPr>
        <w:t>children</w:t>
      </w:r>
      <w:ins w:id="17" w:author="Lily Mo" w:date="2021-12-23T18:28:00Z">
        <w:r w:rsidR="007D2B34">
          <w:rPr>
            <w:rFonts w:asciiTheme="majorBidi" w:eastAsia="Times New Roman" w:hAnsiTheme="majorBidi" w:cstheme="majorBidi"/>
            <w:color w:val="0E101A"/>
            <w:sz w:val="24"/>
            <w:szCs w:val="24"/>
          </w:rPr>
          <w:t>’s</w:t>
        </w:r>
      </w:ins>
      <w:r w:rsidR="005F657C" w:rsidRPr="00976DF2">
        <w:rPr>
          <w:rFonts w:asciiTheme="majorBidi" w:eastAsia="Times New Roman" w:hAnsiTheme="majorBidi" w:cstheme="majorBidi"/>
          <w:color w:val="0E101A"/>
          <w:sz w:val="24"/>
          <w:szCs w:val="24"/>
        </w:rPr>
        <w:t xml:space="preserve"> playing patterns</w:t>
      </w:r>
      <w:r w:rsidR="000C1FF6" w:rsidRPr="00976DF2">
        <w:rPr>
          <w:rFonts w:asciiTheme="majorBidi" w:eastAsia="Times New Roman" w:hAnsiTheme="majorBidi" w:cstheme="majorBidi"/>
          <w:color w:val="0E101A"/>
          <w:sz w:val="24"/>
          <w:szCs w:val="24"/>
        </w:rPr>
        <w:t xml:space="preserve">. </w:t>
      </w:r>
      <w:ins w:id="18" w:author="Lily Mo" w:date="2021-12-23T18:28:00Z">
        <w:del w:id="19" w:author="bijan mehralizadeh" w:date="2021-12-24T18:17:00Z">
          <w:r w:rsidR="007D2B34" w:rsidDel="00D027FE">
            <w:rPr>
              <w:rFonts w:asciiTheme="majorBidi" w:eastAsia="Times New Roman" w:hAnsiTheme="majorBidi" w:cstheme="majorBidi"/>
              <w:color w:val="0E101A"/>
              <w:sz w:val="24"/>
              <w:szCs w:val="24"/>
            </w:rPr>
            <w:delText xml:space="preserve">In </w:delText>
          </w:r>
        </w:del>
      </w:ins>
      <w:del w:id="20" w:author="bijan mehralizadeh" w:date="2021-12-24T18:17:00Z">
        <w:r w:rsidR="00020482" w:rsidRPr="00976DF2" w:rsidDel="00D027FE">
          <w:rPr>
            <w:rFonts w:asciiTheme="majorBidi" w:eastAsia="Times New Roman" w:hAnsiTheme="majorBidi" w:cstheme="majorBidi"/>
            <w:color w:val="0E101A"/>
            <w:sz w:val="24"/>
            <w:szCs w:val="24"/>
          </w:rPr>
          <w:delText>T</w:delText>
        </w:r>
      </w:del>
      <w:ins w:id="21" w:author="Lily Mo" w:date="2021-12-23T18:28:00Z">
        <w:del w:id="22" w:author="bijan mehralizadeh" w:date="2021-12-24T18:17:00Z">
          <w:r w:rsidR="007D2B34" w:rsidDel="00D027FE">
            <w:rPr>
              <w:rFonts w:asciiTheme="majorBidi" w:eastAsia="Times New Roman" w:hAnsiTheme="majorBidi" w:cstheme="majorBidi"/>
              <w:color w:val="0E101A"/>
              <w:sz w:val="24"/>
              <w:szCs w:val="24"/>
            </w:rPr>
            <w:delText>t</w:delText>
          </w:r>
        </w:del>
      </w:ins>
      <w:del w:id="23" w:author="bijan mehralizadeh" w:date="2021-12-24T18:17:00Z">
        <w:r w:rsidR="00020482" w:rsidRPr="00976DF2" w:rsidDel="00D027FE">
          <w:rPr>
            <w:rFonts w:asciiTheme="majorBidi" w:eastAsia="Times New Roman" w:hAnsiTheme="majorBidi" w:cstheme="majorBidi"/>
            <w:color w:val="0E101A"/>
            <w:sz w:val="24"/>
            <w:szCs w:val="24"/>
          </w:rPr>
          <w:delText xml:space="preserve">his research </w:delText>
        </w:r>
      </w:del>
      <w:ins w:id="24" w:author="Lily Mo" w:date="2021-12-23T18:28:00Z">
        <w:del w:id="25" w:author="bijan mehralizadeh" w:date="2021-12-24T18:17:00Z">
          <w:r w:rsidR="007D2B34" w:rsidDel="00D027FE">
            <w:rPr>
              <w:rFonts w:asciiTheme="majorBidi" w:eastAsia="Times New Roman" w:hAnsiTheme="majorBidi" w:cstheme="majorBidi"/>
              <w:color w:val="0E101A"/>
              <w:sz w:val="24"/>
              <w:szCs w:val="24"/>
            </w:rPr>
            <w:delText>paper we present</w:delText>
          </w:r>
        </w:del>
      </w:ins>
      <w:ins w:id="26" w:author="bijan mehralizadeh" w:date="2021-12-24T18:17:00Z">
        <w:r w:rsidR="00D027FE">
          <w:rPr>
            <w:rFonts w:asciiTheme="majorBidi" w:eastAsia="Times New Roman" w:hAnsiTheme="majorBidi" w:cstheme="majorBidi"/>
            <w:color w:val="0E101A"/>
            <w:sz w:val="24"/>
            <w:szCs w:val="24"/>
          </w:rPr>
          <w:t>This paper presents</w:t>
        </w:r>
      </w:ins>
      <w:ins w:id="27" w:author="Lily Mo" w:date="2021-12-23T18:28:00Z">
        <w:r w:rsidR="007D2B34">
          <w:rPr>
            <w:rFonts w:asciiTheme="majorBidi" w:eastAsia="Times New Roman" w:hAnsiTheme="majorBidi" w:cstheme="majorBidi"/>
            <w:color w:val="0E101A"/>
            <w:sz w:val="24"/>
            <w:szCs w:val="24"/>
          </w:rPr>
          <w:t xml:space="preserve"> an </w:t>
        </w:r>
      </w:ins>
      <w:r w:rsidR="00020482" w:rsidRPr="00976DF2">
        <w:rPr>
          <w:rFonts w:asciiTheme="majorBidi" w:eastAsia="Times New Roman" w:hAnsiTheme="majorBidi" w:cstheme="majorBidi"/>
          <w:color w:val="0E101A"/>
          <w:sz w:val="24"/>
          <w:szCs w:val="24"/>
        </w:rPr>
        <w:t>exten</w:t>
      </w:r>
      <w:del w:id="28" w:author="Lily Mo" w:date="2021-12-23T18:28:00Z">
        <w:r w:rsidR="00020482" w:rsidRPr="00976DF2" w:rsidDel="007D2B34">
          <w:rPr>
            <w:rFonts w:asciiTheme="majorBidi" w:eastAsia="Times New Roman" w:hAnsiTheme="majorBidi" w:cstheme="majorBidi"/>
            <w:color w:val="0E101A"/>
            <w:sz w:val="24"/>
            <w:szCs w:val="24"/>
          </w:rPr>
          <w:delText>ds</w:delText>
        </w:r>
      </w:del>
      <w:ins w:id="29" w:author="Lily Mo" w:date="2021-12-23T18:28:00Z">
        <w:r w:rsidR="007D2B34">
          <w:rPr>
            <w:rFonts w:asciiTheme="majorBidi" w:eastAsia="Times New Roman" w:hAnsiTheme="majorBidi" w:cstheme="majorBidi"/>
            <w:color w:val="0E101A"/>
            <w:sz w:val="24"/>
            <w:szCs w:val="24"/>
          </w:rPr>
          <w:t>sion of</w:t>
        </w:r>
      </w:ins>
      <w:r w:rsidR="000C1FF6" w:rsidRPr="00976DF2">
        <w:rPr>
          <w:rFonts w:asciiTheme="majorBidi" w:eastAsia="Times New Roman" w:hAnsiTheme="majorBidi" w:cstheme="majorBidi"/>
          <w:color w:val="0E101A"/>
          <w:sz w:val="24"/>
          <w:szCs w:val="24"/>
        </w:rPr>
        <w:t xml:space="preserve"> the smart toy</w:t>
      </w:r>
      <w:r w:rsidR="00370BAD" w:rsidRPr="00976DF2">
        <w:rPr>
          <w:rFonts w:asciiTheme="majorBidi" w:eastAsia="Times New Roman" w:hAnsiTheme="majorBidi" w:cstheme="majorBidi"/>
          <w:color w:val="0E101A"/>
          <w:sz w:val="24"/>
          <w:szCs w:val="24"/>
        </w:rPr>
        <w:t xml:space="preserve"> car</w:t>
      </w:r>
      <w:r w:rsidR="00CF37F2" w:rsidRPr="00976DF2">
        <w:rPr>
          <w:rFonts w:asciiTheme="majorBidi" w:eastAsia="Times New Roman" w:hAnsiTheme="majorBidi" w:cstheme="majorBidi"/>
          <w:color w:val="0E101A"/>
          <w:sz w:val="24"/>
          <w:szCs w:val="24"/>
        </w:rPr>
        <w:t xml:space="preserve"> functionalities</w:t>
      </w:r>
      <w:r w:rsidR="00370BAD" w:rsidRPr="00976DF2">
        <w:rPr>
          <w:rFonts w:asciiTheme="majorBidi" w:eastAsia="Times New Roman" w:hAnsiTheme="majorBidi" w:cstheme="majorBidi"/>
          <w:color w:val="0E101A"/>
          <w:sz w:val="24"/>
          <w:szCs w:val="24"/>
        </w:rPr>
        <w:t xml:space="preserve"> by adding </w:t>
      </w:r>
      <w:r w:rsidR="00CF37F2" w:rsidRPr="00976DF2">
        <w:rPr>
          <w:rFonts w:asciiTheme="majorBidi" w:eastAsia="Times New Roman" w:hAnsiTheme="majorBidi" w:cstheme="majorBidi"/>
          <w:color w:val="0E101A"/>
          <w:sz w:val="24"/>
          <w:szCs w:val="24"/>
        </w:rPr>
        <w:t xml:space="preserve">shaft </w:t>
      </w:r>
      <w:r w:rsidR="00B60976" w:rsidRPr="00976DF2">
        <w:rPr>
          <w:rFonts w:asciiTheme="majorBidi" w:eastAsia="Times New Roman" w:hAnsiTheme="majorBidi" w:cstheme="majorBidi"/>
          <w:color w:val="0E101A"/>
          <w:sz w:val="24"/>
          <w:szCs w:val="24"/>
        </w:rPr>
        <w:t xml:space="preserve">encoders to detect </w:t>
      </w:r>
      <w:r w:rsidR="00787AF0" w:rsidRPr="00976DF2">
        <w:rPr>
          <w:rFonts w:asciiTheme="majorBidi" w:eastAsia="Times New Roman" w:hAnsiTheme="majorBidi" w:cstheme="majorBidi"/>
          <w:color w:val="0E101A"/>
          <w:sz w:val="24"/>
          <w:szCs w:val="24"/>
        </w:rPr>
        <w:t xml:space="preserve">attention </w:t>
      </w:r>
      <w:del w:id="30" w:author="bijan mehralizadeh" w:date="2021-12-24T18:17:00Z">
        <w:r w:rsidR="00787AF0" w:rsidRPr="00976DF2" w:rsidDel="00D027FE">
          <w:rPr>
            <w:rFonts w:asciiTheme="majorBidi" w:eastAsia="Times New Roman" w:hAnsiTheme="majorBidi" w:cstheme="majorBidi"/>
            <w:color w:val="0E101A"/>
            <w:sz w:val="24"/>
            <w:szCs w:val="24"/>
          </w:rPr>
          <w:delText xml:space="preserve">to </w:delText>
        </w:r>
      </w:del>
      <w:r w:rsidR="00787AF0" w:rsidRPr="00976DF2">
        <w:rPr>
          <w:rFonts w:asciiTheme="majorBidi" w:eastAsia="Times New Roman" w:hAnsiTheme="majorBidi" w:cstheme="majorBidi"/>
          <w:color w:val="0E101A"/>
          <w:sz w:val="24"/>
          <w:szCs w:val="24"/>
        </w:rPr>
        <w:t>details traits in children with ASD</w:t>
      </w:r>
      <w:r w:rsidR="00E539C2" w:rsidRPr="00976DF2">
        <w:rPr>
          <w:rFonts w:asciiTheme="majorBidi" w:eastAsia="Times New Roman" w:hAnsiTheme="majorBidi" w:cstheme="majorBidi"/>
          <w:color w:val="0E101A"/>
          <w:sz w:val="24"/>
          <w:szCs w:val="24"/>
        </w:rPr>
        <w:t>.</w:t>
      </w:r>
      <w:r w:rsidR="006F18D8" w:rsidRPr="00976DF2">
        <w:rPr>
          <w:rFonts w:asciiTheme="majorBidi" w:eastAsia="Times New Roman" w:hAnsiTheme="majorBidi" w:cstheme="majorBidi"/>
          <w:color w:val="0E101A"/>
          <w:sz w:val="24"/>
          <w:szCs w:val="24"/>
        </w:rPr>
        <w:t xml:space="preserve"> </w:t>
      </w:r>
      <w:ins w:id="31" w:author="Lily Mo" w:date="2021-12-23T18:31:00Z">
        <w:r w:rsidR="007D2B34">
          <w:rPr>
            <w:rFonts w:asciiTheme="majorBidi" w:eastAsia="Times New Roman" w:hAnsiTheme="majorBidi" w:cstheme="majorBidi"/>
            <w:color w:val="0E101A"/>
            <w:sz w:val="24"/>
            <w:szCs w:val="24"/>
          </w:rPr>
          <w:t xml:space="preserve">Thus, the proposed approach uses two different modalities that </w:t>
        </w:r>
      </w:ins>
      <w:del w:id="32" w:author="Lily Mo" w:date="2021-12-23T18:31:00Z">
        <w:r w:rsidR="001820CA" w:rsidRPr="00976DF2" w:rsidDel="008206E7">
          <w:rPr>
            <w:rFonts w:asciiTheme="majorBidi" w:eastAsia="Times New Roman" w:hAnsiTheme="majorBidi" w:cstheme="majorBidi"/>
            <w:color w:val="0E101A"/>
            <w:sz w:val="24"/>
            <w:szCs w:val="24"/>
          </w:rPr>
          <w:delText>Also,</w:delText>
        </w:r>
        <w:r w:rsidR="006F18D8" w:rsidRPr="00976DF2" w:rsidDel="008206E7">
          <w:rPr>
            <w:rFonts w:asciiTheme="majorBidi" w:eastAsia="Times New Roman" w:hAnsiTheme="majorBidi" w:cstheme="majorBidi"/>
            <w:color w:val="0E101A"/>
            <w:sz w:val="24"/>
            <w:szCs w:val="24"/>
          </w:rPr>
          <w:delText xml:space="preserve"> by </w:delText>
        </w:r>
        <w:r w:rsidR="009D6347" w:rsidRPr="00976DF2" w:rsidDel="008206E7">
          <w:rPr>
            <w:rFonts w:asciiTheme="majorBidi" w:eastAsia="Times New Roman" w:hAnsiTheme="majorBidi" w:cstheme="majorBidi"/>
            <w:color w:val="0E101A"/>
            <w:sz w:val="24"/>
            <w:szCs w:val="24"/>
          </w:rPr>
          <w:delText>optimizing</w:delText>
        </w:r>
        <w:r w:rsidR="00CA30B9" w:rsidRPr="00976DF2" w:rsidDel="008206E7">
          <w:rPr>
            <w:rFonts w:asciiTheme="majorBidi" w:eastAsia="Times New Roman" w:hAnsiTheme="majorBidi" w:cstheme="majorBidi"/>
            <w:color w:val="0E101A"/>
            <w:sz w:val="24"/>
            <w:szCs w:val="24"/>
          </w:rPr>
          <w:delText xml:space="preserve"> the feature selection method and modifying the SVM,</w:delText>
        </w:r>
        <w:r w:rsidR="00E539C2" w:rsidRPr="00976DF2" w:rsidDel="008206E7">
          <w:rPr>
            <w:rFonts w:asciiTheme="majorBidi" w:eastAsia="Times New Roman" w:hAnsiTheme="majorBidi" w:cstheme="majorBidi"/>
            <w:color w:val="0E101A"/>
            <w:sz w:val="24"/>
            <w:szCs w:val="24"/>
          </w:rPr>
          <w:delText xml:space="preserve"> </w:delText>
        </w:r>
        <w:r w:rsidR="00CA30B9" w:rsidRPr="00976DF2" w:rsidDel="008206E7">
          <w:rPr>
            <w:rFonts w:asciiTheme="majorBidi" w:eastAsia="Times New Roman" w:hAnsiTheme="majorBidi" w:cstheme="majorBidi"/>
            <w:color w:val="0E101A"/>
            <w:sz w:val="24"/>
            <w:szCs w:val="24"/>
          </w:rPr>
          <w:delText>t</w:delText>
        </w:r>
        <w:r w:rsidR="00E539C2" w:rsidRPr="00976DF2" w:rsidDel="008206E7">
          <w:rPr>
            <w:rFonts w:asciiTheme="majorBidi" w:eastAsia="Times New Roman" w:hAnsiTheme="majorBidi" w:cstheme="majorBidi"/>
            <w:color w:val="0E101A"/>
            <w:sz w:val="24"/>
            <w:szCs w:val="24"/>
          </w:rPr>
          <w:delText xml:space="preserve">he new system </w:delText>
        </w:r>
        <w:r w:rsidR="00D737AA" w:rsidRPr="00976DF2" w:rsidDel="008206E7">
          <w:rPr>
            <w:rFonts w:asciiTheme="majorBidi" w:eastAsia="Times New Roman" w:hAnsiTheme="majorBidi" w:cstheme="majorBidi"/>
            <w:color w:val="0E101A"/>
            <w:sz w:val="24"/>
            <w:szCs w:val="24"/>
            <w:lang w:bidi="fa-IR"/>
          </w:rPr>
          <w:delText>screen</w:delText>
        </w:r>
        <w:r w:rsidR="006867BF" w:rsidRPr="00976DF2" w:rsidDel="008206E7">
          <w:rPr>
            <w:rFonts w:asciiTheme="majorBidi" w:eastAsia="Times New Roman" w:hAnsiTheme="majorBidi" w:cstheme="majorBidi"/>
            <w:color w:val="0E101A"/>
            <w:sz w:val="24"/>
            <w:szCs w:val="24"/>
            <w:lang w:bidi="fa-IR"/>
          </w:rPr>
          <w:delText xml:space="preserve">s the ASD with multiple modalities </w:delText>
        </w:r>
        <w:r w:rsidR="005924E0" w:rsidRPr="00976DF2" w:rsidDel="008206E7">
          <w:rPr>
            <w:rFonts w:asciiTheme="majorBidi" w:eastAsia="Times New Roman" w:hAnsiTheme="majorBidi" w:cstheme="majorBidi"/>
            <w:color w:val="0E101A"/>
            <w:sz w:val="24"/>
            <w:szCs w:val="24"/>
            <w:lang w:bidi="fa-IR"/>
          </w:rPr>
          <w:delText xml:space="preserve">that </w:delText>
        </w:r>
      </w:del>
      <w:r w:rsidR="005924E0" w:rsidRPr="00976DF2">
        <w:rPr>
          <w:rFonts w:asciiTheme="majorBidi" w:eastAsia="Times New Roman" w:hAnsiTheme="majorBidi" w:cstheme="majorBidi"/>
          <w:color w:val="0E101A"/>
          <w:sz w:val="24"/>
          <w:szCs w:val="24"/>
          <w:lang w:bidi="fa-IR"/>
        </w:rPr>
        <w:t>improve</w:t>
      </w:r>
      <w:ins w:id="33" w:author="Lily Mo" w:date="2021-12-23T18:31:00Z">
        <w:del w:id="34" w:author="bijan mehralizadeh" w:date="2021-12-24T18:17:00Z">
          <w:r w:rsidR="008206E7" w:rsidDel="00D027FE">
            <w:rPr>
              <w:rFonts w:asciiTheme="majorBidi" w:eastAsia="Times New Roman" w:hAnsiTheme="majorBidi" w:cstheme="majorBidi"/>
              <w:color w:val="0E101A"/>
              <w:sz w:val="24"/>
              <w:szCs w:val="24"/>
              <w:lang w:bidi="fa-IR"/>
            </w:rPr>
            <w:delText>s</w:delText>
          </w:r>
        </w:del>
      </w:ins>
      <w:del w:id="35" w:author="bijan mehralizadeh" w:date="2021-12-24T18:17:00Z">
        <w:r w:rsidR="005924E0" w:rsidRPr="00976DF2" w:rsidDel="00D027FE">
          <w:rPr>
            <w:rFonts w:asciiTheme="majorBidi" w:eastAsia="Times New Roman" w:hAnsiTheme="majorBidi" w:cstheme="majorBidi"/>
            <w:color w:val="0E101A"/>
            <w:sz w:val="24"/>
            <w:szCs w:val="24"/>
            <w:lang w:bidi="fa-IR"/>
          </w:rPr>
          <w:delText xml:space="preserve"> the accuracy</w:delText>
        </w:r>
      </w:del>
      <w:ins w:id="36" w:author="Lily Mo" w:date="2021-12-23T18:31:00Z">
        <w:del w:id="37" w:author="bijan mehralizadeh" w:date="2021-12-24T18:17:00Z">
          <w:r w:rsidR="008206E7" w:rsidDel="00D027FE">
            <w:rPr>
              <w:rFonts w:asciiTheme="majorBidi" w:eastAsia="Times New Roman" w:hAnsiTheme="majorBidi" w:cstheme="majorBidi"/>
              <w:color w:val="0E101A"/>
              <w:sz w:val="24"/>
              <w:szCs w:val="24"/>
              <w:lang w:bidi="fa-IR"/>
            </w:rPr>
            <w:delText xml:space="preserve"> of screening</w:delText>
          </w:r>
        </w:del>
      </w:ins>
      <w:ins w:id="38" w:author="bijan mehralizadeh" w:date="2021-12-24T18:17:00Z">
        <w:r w:rsidR="00D027FE">
          <w:rPr>
            <w:rFonts w:asciiTheme="majorBidi" w:eastAsia="Times New Roman" w:hAnsiTheme="majorBidi" w:cstheme="majorBidi"/>
            <w:color w:val="0E101A"/>
            <w:sz w:val="24"/>
            <w:szCs w:val="24"/>
            <w:lang w:bidi="fa-IR"/>
          </w:rPr>
          <w:t xml:space="preserve"> screening accuracy</w:t>
        </w:r>
      </w:ins>
      <w:r w:rsidR="005924E0" w:rsidRPr="00976DF2">
        <w:rPr>
          <w:rFonts w:asciiTheme="majorBidi" w:eastAsia="Times New Roman" w:hAnsiTheme="majorBidi" w:cstheme="majorBidi"/>
          <w:color w:val="0E101A"/>
          <w:sz w:val="24"/>
          <w:szCs w:val="24"/>
          <w:lang w:bidi="fa-IR"/>
        </w:rPr>
        <w:t xml:space="preserve"> by 10%</w:t>
      </w:r>
      <w:r w:rsidR="00D55E7C" w:rsidRPr="00976DF2">
        <w:rPr>
          <w:rFonts w:asciiTheme="majorBidi" w:eastAsia="Times New Roman" w:hAnsiTheme="majorBidi" w:cstheme="majorBidi"/>
          <w:color w:val="0E101A"/>
          <w:sz w:val="24"/>
          <w:szCs w:val="24"/>
          <w:lang w:bidi="fa-IR"/>
        </w:rPr>
        <w:t>.</w:t>
      </w:r>
    </w:p>
    <w:bookmarkEnd w:id="4"/>
    <w:p w14:paraId="00000002" w14:textId="77777777" w:rsidR="00407061" w:rsidRPr="00976DF2" w:rsidRDefault="00407061">
      <w:pPr>
        <w:spacing w:after="0" w:line="240" w:lineRule="auto"/>
        <w:jc w:val="both"/>
        <w:rPr>
          <w:rFonts w:asciiTheme="majorBidi" w:eastAsia="Times New Roman" w:hAnsiTheme="majorBidi" w:cstheme="majorBidi"/>
          <w:color w:val="0E101A"/>
          <w:sz w:val="36"/>
          <w:szCs w:val="36"/>
        </w:rPr>
      </w:pPr>
    </w:p>
    <w:p w14:paraId="00000003" w14:textId="77777777" w:rsidR="00407061" w:rsidRPr="00976DF2" w:rsidRDefault="000933A5">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36"/>
          <w:szCs w:val="36"/>
        </w:rPr>
        <w:t>Introduction</w:t>
      </w:r>
    </w:p>
    <w:p w14:paraId="6C18819F" w14:textId="7C7F20D8" w:rsidR="00C43544" w:rsidRPr="00976DF2" w:rsidRDefault="000933A5" w:rsidP="00C43544">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00B30193" w:rsidRPr="00976DF2">
        <w:rPr>
          <w:rFonts w:asciiTheme="majorBidi" w:eastAsia="Times New Roman" w:hAnsiTheme="majorBidi" w:cstheme="majorBidi"/>
          <w:sz w:val="24"/>
          <w:szCs w:val="24"/>
        </w:rPr>
        <w:t> </w:t>
      </w:r>
      <w:ins w:id="39" w:author="Lily Mo" w:date="2021-12-23T18:31:00Z">
        <w:r w:rsidR="008206E7">
          <w:rPr>
            <w:rFonts w:asciiTheme="majorBidi" w:eastAsia="Times New Roman" w:hAnsiTheme="majorBidi" w:cstheme="majorBidi"/>
            <w:sz w:val="24"/>
            <w:szCs w:val="24"/>
          </w:rPr>
          <w:t>Autism Spectrum Disorder (</w:t>
        </w:r>
      </w:ins>
      <w:r w:rsidR="00553371" w:rsidRPr="00976DF2">
        <w:rPr>
          <w:rFonts w:asciiTheme="majorBidi" w:eastAsia="Times New Roman" w:hAnsiTheme="majorBidi" w:cstheme="majorBidi"/>
          <w:sz w:val="24"/>
          <w:szCs w:val="24"/>
        </w:rPr>
        <w:t>ASD</w:t>
      </w:r>
      <w:ins w:id="40" w:author="Lily Mo" w:date="2021-12-23T18:31:00Z">
        <w:r w:rsidR="008206E7">
          <w:rPr>
            <w:rFonts w:asciiTheme="majorBidi" w:eastAsia="Times New Roman" w:hAnsiTheme="majorBidi" w:cstheme="majorBidi"/>
            <w:sz w:val="24"/>
            <w:szCs w:val="24"/>
          </w:rPr>
          <w:t>)</w:t>
        </w:r>
      </w:ins>
      <w:r w:rsidR="00553371" w:rsidRPr="00976DF2">
        <w:rPr>
          <w:rFonts w:asciiTheme="majorBidi" w:eastAsia="Times New Roman" w:hAnsiTheme="majorBidi" w:cstheme="majorBidi"/>
          <w:sz w:val="24"/>
          <w:szCs w:val="24"/>
        </w:rPr>
        <w:t xml:space="preserve"> </w:t>
      </w:r>
      <w:del w:id="41" w:author="Lily Mo" w:date="2021-12-23T18:32:00Z">
        <w:r w:rsidR="00553371" w:rsidRPr="00976DF2" w:rsidDel="008206E7">
          <w:rPr>
            <w:rFonts w:asciiTheme="majorBidi" w:eastAsia="Times New Roman" w:hAnsiTheme="majorBidi" w:cstheme="majorBidi"/>
            <w:sz w:val="24"/>
            <w:szCs w:val="24"/>
          </w:rPr>
          <w:delText>(autism spectrum disorder)</w:delText>
        </w:r>
      </w:del>
      <w:r w:rsidR="00553371" w:rsidRPr="00976DF2">
        <w:rPr>
          <w:rFonts w:asciiTheme="majorBidi" w:eastAsia="Times New Roman" w:hAnsiTheme="majorBidi" w:cstheme="majorBidi"/>
          <w:sz w:val="24"/>
          <w:szCs w:val="24"/>
        </w:rPr>
        <w:t xml:space="preserve"> is </w:t>
      </w:r>
      <w:r w:rsidR="001207F1" w:rsidRPr="00976DF2">
        <w:rPr>
          <w:rFonts w:asciiTheme="majorBidi" w:eastAsia="Times New Roman" w:hAnsiTheme="majorBidi" w:cstheme="majorBidi"/>
          <w:sz w:val="24"/>
          <w:szCs w:val="24"/>
        </w:rPr>
        <w:t xml:space="preserve">a </w:t>
      </w:r>
      <w:r w:rsidR="00553371" w:rsidRPr="00976DF2">
        <w:rPr>
          <w:rFonts w:asciiTheme="majorBidi" w:eastAsia="Times New Roman" w:hAnsiTheme="majorBidi" w:cstheme="majorBidi"/>
          <w:sz w:val="24"/>
          <w:szCs w:val="24"/>
        </w:rPr>
        <w:t>neurodevelopmental disorder that cause</w:t>
      </w:r>
      <w:r w:rsidR="001207F1" w:rsidRPr="00976DF2">
        <w:rPr>
          <w:rFonts w:asciiTheme="majorBidi" w:eastAsia="Times New Roman" w:hAnsiTheme="majorBidi" w:cstheme="majorBidi"/>
          <w:sz w:val="24"/>
          <w:szCs w:val="24"/>
        </w:rPr>
        <w:t>s</w:t>
      </w:r>
      <w:r w:rsidR="00553371" w:rsidRPr="00976DF2">
        <w:rPr>
          <w:rFonts w:asciiTheme="majorBidi" w:eastAsia="Times New Roman" w:hAnsiTheme="majorBidi" w:cstheme="majorBidi"/>
          <w:sz w:val="24"/>
          <w:szCs w:val="24"/>
        </w:rPr>
        <w:t xml:space="preserve"> </w:t>
      </w:r>
      <w:r w:rsidR="008E7730" w:rsidRPr="00976DF2">
        <w:rPr>
          <w:rFonts w:asciiTheme="majorBidi" w:eastAsia="Times New Roman" w:hAnsiTheme="majorBidi" w:cstheme="majorBidi"/>
          <w:sz w:val="24"/>
          <w:szCs w:val="24"/>
        </w:rPr>
        <w:t>social communication and interaction problems</w:t>
      </w:r>
      <w:del w:id="42" w:author="Lily Mo" w:date="2021-12-23T18:33:00Z">
        <w:r w:rsidR="00B30193" w:rsidRPr="00976DF2" w:rsidDel="008206E7">
          <w:rPr>
            <w:rFonts w:asciiTheme="majorBidi" w:eastAsia="Times New Roman" w:hAnsiTheme="majorBidi" w:cstheme="majorBidi"/>
            <w:sz w:val="24"/>
            <w:szCs w:val="24"/>
          </w:rPr>
          <w:delText>.</w:delText>
        </w:r>
      </w:del>
      <w:ins w:id="43" w:author="Lily Mo" w:date="2021-12-23T18:33:00Z">
        <w:r w:rsidR="008206E7">
          <w:rPr>
            <w:rFonts w:asciiTheme="majorBidi" w:eastAsia="Times New Roman" w:hAnsiTheme="majorBidi" w:cstheme="majorBidi"/>
            <w:sz w:val="24"/>
            <w:szCs w:val="24"/>
          </w:rPr>
          <w:t xml:space="preserve"> </w:t>
        </w:r>
      </w:ins>
      <w:r w:rsidR="00DE1FCF" w:rsidRPr="00976DF2">
        <w:rPr>
          <w:rFonts w:asciiTheme="majorBidi" w:eastAsia="Times New Roman" w:hAnsiTheme="majorBidi" w:cstheme="majorBidi"/>
          <w:sz w:val="24"/>
          <w:szCs w:val="24"/>
        </w:rPr>
        <w:fldChar w:fldCharType="begin"/>
      </w:r>
      <w:r w:rsidR="00B519C1">
        <w:rPr>
          <w:rFonts w:asciiTheme="majorBidi" w:eastAsia="Times New Roman" w:hAnsiTheme="majorBidi" w:cstheme="majorBidi"/>
          <w:sz w:val="24"/>
          <w:szCs w:val="24"/>
        </w:rPr>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DE1FCF" w:rsidRPr="00976DF2">
        <w:rPr>
          <w:rFonts w:asciiTheme="majorBidi" w:eastAsia="Times New Roman" w:hAnsiTheme="majorBidi" w:cstheme="majorBidi"/>
          <w:sz w:val="24"/>
          <w:szCs w:val="24"/>
        </w:rPr>
        <w:fldChar w:fldCharType="separate"/>
      </w:r>
      <w:r w:rsidR="00B519C1">
        <w:rPr>
          <w:rFonts w:asciiTheme="majorBidi" w:eastAsia="Times New Roman" w:hAnsiTheme="majorBidi" w:cstheme="majorBidi"/>
          <w:noProof/>
          <w:sz w:val="24"/>
          <w:szCs w:val="24"/>
        </w:rPr>
        <w:t>[1]</w:t>
      </w:r>
      <w:r w:rsidR="00DE1FCF" w:rsidRPr="00976DF2">
        <w:rPr>
          <w:rFonts w:asciiTheme="majorBidi" w:eastAsia="Times New Roman" w:hAnsiTheme="majorBidi" w:cstheme="majorBidi"/>
          <w:sz w:val="24"/>
          <w:szCs w:val="24"/>
        </w:rPr>
        <w:fldChar w:fldCharType="end"/>
      </w:r>
      <w:ins w:id="44" w:author="Lily Mo" w:date="2021-12-23T18:33:00Z">
        <w:r w:rsidR="008206E7">
          <w:rPr>
            <w:rFonts w:asciiTheme="majorBidi" w:eastAsia="Times New Roman" w:hAnsiTheme="majorBidi" w:cstheme="majorBidi"/>
            <w:sz w:val="24"/>
            <w:szCs w:val="24"/>
          </w:rPr>
          <w:t>.</w:t>
        </w:r>
      </w:ins>
      <w:r w:rsidR="008E7730" w:rsidRPr="00976DF2">
        <w:rPr>
          <w:rFonts w:asciiTheme="majorBidi" w:eastAsia="Times New Roman" w:hAnsiTheme="majorBidi" w:cstheme="majorBidi"/>
          <w:sz w:val="24"/>
          <w:szCs w:val="24"/>
        </w:rPr>
        <w:t xml:space="preserve"> </w:t>
      </w:r>
      <w:del w:id="45" w:author="Lily Mo" w:date="2021-12-23T18:33:00Z">
        <w:r w:rsidR="008E7730" w:rsidRPr="00976DF2" w:rsidDel="008206E7">
          <w:rPr>
            <w:rFonts w:asciiTheme="majorBidi" w:eastAsia="Times New Roman" w:hAnsiTheme="majorBidi" w:cstheme="majorBidi"/>
            <w:sz w:val="24"/>
            <w:szCs w:val="24"/>
          </w:rPr>
          <w:delText>s</w:delText>
        </w:r>
      </w:del>
      <w:del w:id="46" w:author="Lily Mo" w:date="2021-12-23T18:36:00Z">
        <w:r w:rsidR="008E7730" w:rsidRPr="00976DF2" w:rsidDel="00D50773">
          <w:rPr>
            <w:rFonts w:asciiTheme="majorBidi" w:eastAsia="Times New Roman" w:hAnsiTheme="majorBidi" w:cstheme="majorBidi"/>
            <w:sz w:val="24"/>
            <w:szCs w:val="24"/>
          </w:rPr>
          <w:delText>ince</w:delText>
        </w:r>
      </w:del>
      <w:ins w:id="47" w:author="Lily Mo" w:date="2021-12-23T18:36:00Z">
        <w:r w:rsidR="00D50773">
          <w:rPr>
            <w:rFonts w:asciiTheme="majorBidi" w:eastAsia="Times New Roman" w:hAnsiTheme="majorBidi" w:cstheme="majorBidi"/>
            <w:sz w:val="24"/>
            <w:szCs w:val="24"/>
          </w:rPr>
          <w:t>Unfortunately</w:t>
        </w:r>
      </w:ins>
      <w:ins w:id="48" w:author="bijan mehralizadeh" w:date="2021-12-24T18:17:00Z">
        <w:r w:rsidR="00D027FE">
          <w:rPr>
            <w:rFonts w:asciiTheme="majorBidi" w:eastAsia="Times New Roman" w:hAnsiTheme="majorBidi" w:cstheme="majorBidi"/>
            <w:sz w:val="24"/>
            <w:szCs w:val="24"/>
          </w:rPr>
          <w:t>,</w:t>
        </w:r>
      </w:ins>
      <w:r w:rsidR="008E7730" w:rsidRPr="00976DF2">
        <w:rPr>
          <w:rFonts w:asciiTheme="majorBidi" w:eastAsia="Times New Roman" w:hAnsiTheme="majorBidi" w:cstheme="majorBidi"/>
          <w:sz w:val="24"/>
          <w:szCs w:val="24"/>
        </w:rPr>
        <w:t xml:space="preserve"> ASD is becoming more prevalent in the last </w:t>
      </w:r>
      <w:ins w:id="49" w:author="Lily Mo" w:date="2021-12-23T18:33:00Z">
        <w:r w:rsidR="008206E7">
          <w:rPr>
            <w:rFonts w:asciiTheme="majorBidi" w:eastAsia="Times New Roman" w:hAnsiTheme="majorBidi" w:cstheme="majorBidi"/>
            <w:sz w:val="24"/>
            <w:szCs w:val="24"/>
          </w:rPr>
          <w:t xml:space="preserve">two decades </w:t>
        </w:r>
      </w:ins>
      <w:del w:id="50" w:author="Lily Mo" w:date="2021-12-23T18:33:00Z">
        <w:r w:rsidR="008E7730" w:rsidRPr="00976DF2" w:rsidDel="008206E7">
          <w:rPr>
            <w:rFonts w:asciiTheme="majorBidi" w:eastAsia="Times New Roman" w:hAnsiTheme="majorBidi" w:cstheme="majorBidi"/>
            <w:sz w:val="24"/>
            <w:szCs w:val="24"/>
          </w:rPr>
          <w:delText>years</w:delText>
        </w:r>
      </w:del>
      <w:r w:rsidR="008A73E7" w:rsidRPr="00976DF2">
        <w:rPr>
          <w:rFonts w:asciiTheme="majorBidi" w:eastAsia="Times New Roman" w:hAnsiTheme="majorBidi" w:cstheme="majorBidi"/>
          <w:sz w:val="24"/>
          <w:szCs w:val="24"/>
        </w:rPr>
        <w:fldChar w:fldCharType="begin"/>
      </w:r>
      <w:r w:rsidR="00B519C1">
        <w:rPr>
          <w:rFonts w:asciiTheme="majorBidi" w:eastAsia="Times New Roman" w:hAnsiTheme="majorBidi" w:cstheme="majorBidi"/>
          <w:sz w:val="24"/>
          <w:szCs w:val="24"/>
        </w:rPr>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8A73E7" w:rsidRPr="00976DF2">
        <w:rPr>
          <w:rFonts w:asciiTheme="majorBidi" w:eastAsia="Times New Roman" w:hAnsiTheme="majorBidi" w:cstheme="majorBidi"/>
          <w:sz w:val="24"/>
          <w:szCs w:val="24"/>
        </w:rPr>
        <w:fldChar w:fldCharType="separate"/>
      </w:r>
      <w:r w:rsidR="00B519C1">
        <w:rPr>
          <w:rFonts w:asciiTheme="majorBidi" w:eastAsia="Times New Roman" w:hAnsiTheme="majorBidi" w:cstheme="majorBidi"/>
          <w:noProof/>
          <w:sz w:val="24"/>
          <w:szCs w:val="24"/>
        </w:rPr>
        <w:t>[2]</w:t>
      </w:r>
      <w:r w:rsidR="008A73E7" w:rsidRPr="00976DF2">
        <w:rPr>
          <w:rFonts w:asciiTheme="majorBidi" w:eastAsia="Times New Roman" w:hAnsiTheme="majorBidi" w:cstheme="majorBidi"/>
          <w:sz w:val="24"/>
          <w:szCs w:val="24"/>
        </w:rPr>
        <w:fldChar w:fldCharType="end"/>
      </w:r>
      <w:ins w:id="51" w:author="Lily Mo" w:date="2021-12-23T18:36:00Z">
        <w:r w:rsidR="00D50773">
          <w:rPr>
            <w:rFonts w:asciiTheme="majorBidi" w:eastAsia="Times New Roman" w:hAnsiTheme="majorBidi" w:cstheme="majorBidi"/>
            <w:sz w:val="24"/>
            <w:szCs w:val="24"/>
          </w:rPr>
          <w:t xml:space="preserve">. </w:t>
        </w:r>
      </w:ins>
      <w:del w:id="52" w:author="Lily Mo" w:date="2021-12-23T18:36:00Z">
        <w:r w:rsidR="008E7730" w:rsidRPr="00976DF2" w:rsidDel="00D50773">
          <w:rPr>
            <w:rFonts w:asciiTheme="majorBidi" w:eastAsia="Times New Roman" w:hAnsiTheme="majorBidi" w:cstheme="majorBidi"/>
            <w:sz w:val="24"/>
            <w:szCs w:val="24"/>
          </w:rPr>
          <w:delText>,</w:delText>
        </w:r>
        <w:r w:rsidR="00B30193" w:rsidRPr="00976DF2" w:rsidDel="00D50773">
          <w:rPr>
            <w:rFonts w:asciiTheme="majorBidi" w:eastAsia="Times New Roman" w:hAnsiTheme="majorBidi" w:cstheme="majorBidi"/>
            <w:sz w:val="24"/>
            <w:szCs w:val="24"/>
          </w:rPr>
          <w:delText xml:space="preserve"> </w:delText>
        </w:r>
      </w:del>
      <w:ins w:id="53" w:author="Lily Mo" w:date="2021-12-23T18:38:00Z">
        <w:r w:rsidR="00D50773">
          <w:rPr>
            <w:rFonts w:asciiTheme="majorBidi" w:eastAsia="Times New Roman" w:hAnsiTheme="majorBidi" w:cstheme="majorBidi"/>
            <w:sz w:val="24"/>
            <w:szCs w:val="24"/>
          </w:rPr>
          <w:t xml:space="preserve">On the other hand, studies show that </w:t>
        </w:r>
      </w:ins>
      <w:r w:rsidR="00B30193" w:rsidRPr="00976DF2">
        <w:rPr>
          <w:rFonts w:asciiTheme="majorBidi" w:eastAsia="Times New Roman" w:hAnsiTheme="majorBidi" w:cstheme="majorBidi"/>
          <w:sz w:val="24"/>
          <w:szCs w:val="24"/>
        </w:rPr>
        <w:t xml:space="preserve">early </w:t>
      </w:r>
      <w:ins w:id="54" w:author="Lily Mo" w:date="2021-12-23T18:38:00Z">
        <w:r w:rsidR="00D50773">
          <w:rPr>
            <w:rFonts w:asciiTheme="majorBidi" w:eastAsia="Times New Roman" w:hAnsiTheme="majorBidi" w:cstheme="majorBidi"/>
            <w:sz w:val="24"/>
            <w:szCs w:val="24"/>
          </w:rPr>
          <w:t xml:space="preserve">diagnosis </w:t>
        </w:r>
      </w:ins>
      <w:del w:id="55" w:author="Lily Mo" w:date="2021-12-23T18:38:00Z">
        <w:r w:rsidR="00B30193" w:rsidRPr="00976DF2" w:rsidDel="00D50773">
          <w:rPr>
            <w:rFonts w:asciiTheme="majorBidi" w:eastAsia="Times New Roman" w:hAnsiTheme="majorBidi" w:cstheme="majorBidi"/>
            <w:sz w:val="24"/>
            <w:szCs w:val="24"/>
          </w:rPr>
          <w:delText xml:space="preserve">screening </w:delText>
        </w:r>
      </w:del>
      <w:del w:id="56" w:author="Lily Mo" w:date="2021-12-23T18:39:00Z">
        <w:r w:rsidR="00B30193" w:rsidRPr="00976DF2" w:rsidDel="00D50773">
          <w:rPr>
            <w:rFonts w:asciiTheme="majorBidi" w:eastAsia="Times New Roman" w:hAnsiTheme="majorBidi" w:cstheme="majorBidi"/>
            <w:sz w:val="24"/>
            <w:szCs w:val="24"/>
          </w:rPr>
          <w:delText xml:space="preserve">and </w:delText>
        </w:r>
      </w:del>
      <w:ins w:id="57" w:author="Lily Mo" w:date="2021-12-23T18:39:00Z">
        <w:r w:rsidR="00D50773">
          <w:rPr>
            <w:rFonts w:asciiTheme="majorBidi" w:eastAsia="Times New Roman" w:hAnsiTheme="majorBidi" w:cstheme="majorBidi"/>
            <w:sz w:val="24"/>
            <w:szCs w:val="24"/>
          </w:rPr>
          <w:t xml:space="preserve">resulting </w:t>
        </w:r>
        <w:del w:id="58" w:author="bijan mehralizadeh" w:date="2021-12-24T18:17:00Z">
          <w:r w:rsidR="00D50773" w:rsidDel="00D027FE">
            <w:rPr>
              <w:rFonts w:asciiTheme="majorBidi" w:eastAsia="Times New Roman" w:hAnsiTheme="majorBidi" w:cstheme="majorBidi"/>
              <w:sz w:val="24"/>
              <w:szCs w:val="24"/>
            </w:rPr>
            <w:delText>to early</w:delText>
          </w:r>
          <w:r w:rsidR="00D50773" w:rsidRPr="00976DF2" w:rsidDel="00D027FE">
            <w:rPr>
              <w:rFonts w:asciiTheme="majorBidi" w:eastAsia="Times New Roman" w:hAnsiTheme="majorBidi" w:cstheme="majorBidi"/>
              <w:sz w:val="24"/>
              <w:szCs w:val="24"/>
            </w:rPr>
            <w:delText xml:space="preserve"> </w:delText>
          </w:r>
        </w:del>
      </w:ins>
      <w:del w:id="59" w:author="bijan mehralizadeh" w:date="2021-12-24T18:17:00Z">
        <w:r w:rsidR="008E7730" w:rsidRPr="00976DF2" w:rsidDel="00D027FE">
          <w:rPr>
            <w:rFonts w:asciiTheme="majorBidi" w:eastAsia="Times New Roman" w:hAnsiTheme="majorBidi" w:cstheme="majorBidi"/>
            <w:sz w:val="24"/>
            <w:szCs w:val="24"/>
          </w:rPr>
          <w:delText>interven</w:delText>
        </w:r>
        <w:r w:rsidR="00627D15" w:rsidRPr="00976DF2" w:rsidDel="00D027FE">
          <w:rPr>
            <w:rFonts w:asciiTheme="majorBidi" w:eastAsia="Times New Roman" w:hAnsiTheme="majorBidi" w:cstheme="majorBidi"/>
            <w:sz w:val="24"/>
            <w:szCs w:val="24"/>
          </w:rPr>
          <w:delText>t</w:delText>
        </w:r>
        <w:r w:rsidR="008E7730" w:rsidRPr="00976DF2" w:rsidDel="00D027FE">
          <w:rPr>
            <w:rFonts w:asciiTheme="majorBidi" w:eastAsia="Times New Roman" w:hAnsiTheme="majorBidi" w:cstheme="majorBidi"/>
            <w:sz w:val="24"/>
            <w:szCs w:val="24"/>
          </w:rPr>
          <w:delText>ion</w:delText>
        </w:r>
        <w:r w:rsidR="00B30193" w:rsidRPr="00976DF2" w:rsidDel="00D027FE">
          <w:rPr>
            <w:rFonts w:asciiTheme="majorBidi" w:eastAsia="Times New Roman" w:hAnsiTheme="majorBidi" w:cstheme="majorBidi"/>
            <w:sz w:val="24"/>
            <w:szCs w:val="24"/>
          </w:rPr>
          <w:delText xml:space="preserve"> can be very effective by </w:delText>
        </w:r>
      </w:del>
      <w:ins w:id="60" w:author="Lily Mo" w:date="2021-12-23T18:39:00Z">
        <w:del w:id="61" w:author="bijan mehralizadeh" w:date="2021-12-24T18:17:00Z">
          <w:r w:rsidR="00D50773" w:rsidDel="00D027FE">
            <w:rPr>
              <w:rFonts w:asciiTheme="majorBidi" w:eastAsia="Times New Roman" w:hAnsiTheme="majorBidi" w:cstheme="majorBidi"/>
              <w:sz w:val="24"/>
              <w:szCs w:val="24"/>
            </w:rPr>
            <w:delText>to</w:delText>
          </w:r>
          <w:r w:rsidR="00D50773" w:rsidRPr="00976DF2" w:rsidDel="00D027FE">
            <w:rPr>
              <w:rFonts w:asciiTheme="majorBidi" w:eastAsia="Times New Roman" w:hAnsiTheme="majorBidi" w:cstheme="majorBidi"/>
              <w:sz w:val="24"/>
              <w:szCs w:val="24"/>
            </w:rPr>
            <w:delText xml:space="preserve"> </w:delText>
          </w:r>
        </w:del>
      </w:ins>
      <w:del w:id="62" w:author="bijan mehralizadeh" w:date="2021-12-24T18:17:00Z">
        <w:r w:rsidR="00B30193" w:rsidRPr="00976DF2" w:rsidDel="00D027FE">
          <w:rPr>
            <w:rFonts w:asciiTheme="majorBidi" w:eastAsia="Times New Roman" w:hAnsiTheme="majorBidi" w:cstheme="majorBidi"/>
            <w:sz w:val="24"/>
            <w:szCs w:val="24"/>
          </w:rPr>
          <w:delText>reduc</w:delText>
        </w:r>
      </w:del>
      <w:ins w:id="63" w:author="Lily Mo" w:date="2021-12-23T18:39:00Z">
        <w:del w:id="64" w:author="bijan mehralizadeh" w:date="2021-12-24T18:17:00Z">
          <w:r w:rsidR="00D50773" w:rsidDel="00D027FE">
            <w:rPr>
              <w:rFonts w:asciiTheme="majorBidi" w:eastAsia="Times New Roman" w:hAnsiTheme="majorBidi" w:cstheme="majorBidi"/>
              <w:sz w:val="24"/>
              <w:szCs w:val="24"/>
            </w:rPr>
            <w:delText>e</w:delText>
          </w:r>
        </w:del>
      </w:ins>
      <w:del w:id="65" w:author="bijan mehralizadeh" w:date="2021-12-24T18:17:00Z">
        <w:r w:rsidR="00B30193" w:rsidRPr="00976DF2" w:rsidDel="00D027FE">
          <w:rPr>
            <w:rFonts w:asciiTheme="majorBidi" w:eastAsia="Times New Roman" w:hAnsiTheme="majorBidi" w:cstheme="majorBidi"/>
            <w:sz w:val="24"/>
            <w:szCs w:val="24"/>
          </w:rPr>
          <w:delText>ing the impacts of the disorder</w:delText>
        </w:r>
      </w:del>
      <w:ins w:id="66" w:author="bijan mehralizadeh" w:date="2021-12-24T18:17:00Z">
        <w:r w:rsidR="00D027FE">
          <w:rPr>
            <w:rFonts w:asciiTheme="majorBidi" w:eastAsia="Times New Roman" w:hAnsiTheme="majorBidi" w:cstheme="majorBidi"/>
            <w:sz w:val="24"/>
            <w:szCs w:val="24"/>
          </w:rPr>
          <w:t xml:space="preserve">in early intervention can </w:t>
        </w:r>
      </w:ins>
      <w:ins w:id="67" w:author="bijan mehralizadeh" w:date="2021-12-24T19:09:00Z">
        <w:r w:rsidR="00644939">
          <w:rPr>
            <w:rFonts w:asciiTheme="majorBidi" w:eastAsia="Times New Roman" w:hAnsiTheme="majorBidi" w:cstheme="majorBidi"/>
            <w:sz w:val="24"/>
            <w:szCs w:val="24"/>
          </w:rPr>
          <w:t>effectively reduce</w:t>
        </w:r>
      </w:ins>
      <w:ins w:id="68" w:author="bijan mehralizadeh" w:date="2021-12-24T18:17:00Z">
        <w:r w:rsidR="00D027FE">
          <w:rPr>
            <w:rFonts w:asciiTheme="majorBidi" w:eastAsia="Times New Roman" w:hAnsiTheme="majorBidi" w:cstheme="majorBidi"/>
            <w:sz w:val="24"/>
            <w:szCs w:val="24"/>
          </w:rPr>
          <w:t xml:space="preserve"> the disorder's impacts</w:t>
        </w:r>
      </w:ins>
      <w:r w:rsidR="00B30193" w:rsidRPr="00976DF2">
        <w:rPr>
          <w:rFonts w:asciiTheme="majorBidi" w:eastAsia="Times New Roman" w:hAnsiTheme="majorBidi" w:cstheme="majorBidi"/>
          <w:sz w:val="24"/>
          <w:szCs w:val="24"/>
        </w:rPr>
        <w:t xml:space="preserve">. </w:t>
      </w:r>
      <w:r w:rsidR="00216479" w:rsidRPr="00976DF2">
        <w:rPr>
          <w:rFonts w:asciiTheme="majorBidi" w:eastAsia="Times New Roman" w:hAnsiTheme="majorBidi" w:cstheme="majorBidi"/>
          <w:sz w:val="24"/>
          <w:szCs w:val="24"/>
        </w:rPr>
        <w:t>For d</w:t>
      </w:r>
      <w:r w:rsidR="00994F44" w:rsidRPr="00976DF2">
        <w:rPr>
          <w:rFonts w:asciiTheme="majorBidi" w:eastAsia="Times New Roman" w:hAnsiTheme="majorBidi" w:cstheme="majorBidi"/>
          <w:sz w:val="24"/>
          <w:szCs w:val="24"/>
        </w:rPr>
        <w:t>iagnosing autism</w:t>
      </w:r>
      <w:r w:rsidR="00216479" w:rsidRPr="00976DF2">
        <w:rPr>
          <w:rFonts w:asciiTheme="majorBidi" w:eastAsia="Times New Roman" w:hAnsiTheme="majorBidi" w:cstheme="majorBidi"/>
          <w:sz w:val="24"/>
          <w:szCs w:val="24"/>
        </w:rPr>
        <w:t xml:space="preserve">, experts should observe </w:t>
      </w:r>
      <w:ins w:id="69" w:author="Lily Mo" w:date="2021-12-23T18:40:00Z">
        <w:r w:rsidR="00D50773">
          <w:rPr>
            <w:rFonts w:asciiTheme="majorBidi" w:eastAsia="Times New Roman" w:hAnsiTheme="majorBidi" w:cstheme="majorBidi"/>
            <w:sz w:val="24"/>
            <w:szCs w:val="24"/>
          </w:rPr>
          <w:t xml:space="preserve">children and interview parents to determine </w:t>
        </w:r>
      </w:ins>
      <w:r w:rsidR="00216479" w:rsidRPr="00976DF2">
        <w:rPr>
          <w:rFonts w:asciiTheme="majorBidi" w:eastAsia="Times New Roman" w:hAnsiTheme="majorBidi" w:cstheme="majorBidi"/>
          <w:sz w:val="24"/>
          <w:szCs w:val="24"/>
        </w:rPr>
        <w:t>the severity of the symptoms</w:t>
      </w:r>
      <w:ins w:id="70" w:author="Lily Mo" w:date="2021-12-23T18:40:00Z">
        <w:r w:rsidR="00D50773">
          <w:rPr>
            <w:rFonts w:asciiTheme="majorBidi" w:eastAsia="Times New Roman" w:hAnsiTheme="majorBidi" w:cstheme="majorBidi"/>
            <w:sz w:val="24"/>
            <w:szCs w:val="24"/>
          </w:rPr>
          <w:t>.</w:t>
        </w:r>
      </w:ins>
      <w:del w:id="71" w:author="Lily Mo" w:date="2021-12-23T18:40:00Z">
        <w:r w:rsidR="00216479" w:rsidRPr="00976DF2" w:rsidDel="00D50773">
          <w:rPr>
            <w:rFonts w:asciiTheme="majorBidi" w:eastAsia="Times New Roman" w:hAnsiTheme="majorBidi" w:cstheme="majorBidi"/>
            <w:sz w:val="24"/>
            <w:szCs w:val="24"/>
          </w:rPr>
          <w:delText xml:space="preserve"> and interview</w:delText>
        </w:r>
        <w:r w:rsidR="003A5795" w:rsidRPr="00976DF2" w:rsidDel="00D50773">
          <w:rPr>
            <w:rFonts w:asciiTheme="majorBidi" w:eastAsia="Times New Roman" w:hAnsiTheme="majorBidi" w:cstheme="majorBidi"/>
            <w:sz w:val="24"/>
            <w:szCs w:val="24"/>
          </w:rPr>
          <w:delText xml:space="preserve"> the parents.</w:delText>
        </w:r>
      </w:del>
      <w:r w:rsidR="003A5795" w:rsidRPr="00976DF2">
        <w:rPr>
          <w:rFonts w:asciiTheme="majorBidi" w:eastAsia="Times New Roman" w:hAnsiTheme="majorBidi" w:cstheme="majorBidi"/>
          <w:sz w:val="24"/>
          <w:szCs w:val="24"/>
        </w:rPr>
        <w:t xml:space="preserve"> </w:t>
      </w:r>
      <w:ins w:id="72" w:author="Lily Mo" w:date="2021-12-23T18:40:00Z">
        <w:r w:rsidR="00D50773">
          <w:rPr>
            <w:rFonts w:asciiTheme="majorBidi" w:eastAsia="Times New Roman" w:hAnsiTheme="majorBidi" w:cstheme="majorBidi"/>
            <w:sz w:val="24"/>
            <w:szCs w:val="24"/>
          </w:rPr>
          <w:t>Unfortu</w:t>
        </w:r>
      </w:ins>
      <w:ins w:id="73" w:author="Lily Mo" w:date="2021-12-23T18:41:00Z">
        <w:r w:rsidR="00D50773">
          <w:rPr>
            <w:rFonts w:asciiTheme="majorBidi" w:eastAsia="Times New Roman" w:hAnsiTheme="majorBidi" w:cstheme="majorBidi"/>
            <w:sz w:val="24"/>
            <w:szCs w:val="24"/>
          </w:rPr>
          <w:t xml:space="preserve">nately, </w:t>
        </w:r>
      </w:ins>
      <w:del w:id="74" w:author="Lily Mo" w:date="2021-12-23T18:41:00Z">
        <w:r w:rsidR="00216479" w:rsidRPr="00976DF2" w:rsidDel="00D50773">
          <w:rPr>
            <w:rFonts w:asciiTheme="majorBidi" w:eastAsia="Times New Roman" w:hAnsiTheme="majorBidi" w:cstheme="majorBidi"/>
            <w:sz w:val="24"/>
            <w:szCs w:val="24"/>
          </w:rPr>
          <w:delText>I</w:delText>
        </w:r>
      </w:del>
      <w:ins w:id="75" w:author="Lily Mo" w:date="2021-12-23T18:41:00Z">
        <w:r w:rsidR="00D50773">
          <w:rPr>
            <w:rFonts w:asciiTheme="majorBidi" w:eastAsia="Times New Roman" w:hAnsiTheme="majorBidi" w:cstheme="majorBidi"/>
            <w:sz w:val="24"/>
            <w:szCs w:val="24"/>
          </w:rPr>
          <w:t>i</w:t>
        </w:r>
      </w:ins>
      <w:r w:rsidR="00994F44" w:rsidRPr="00976DF2">
        <w:rPr>
          <w:rFonts w:asciiTheme="majorBidi" w:eastAsia="Times New Roman" w:hAnsiTheme="majorBidi" w:cstheme="majorBidi"/>
          <w:sz w:val="24"/>
          <w:szCs w:val="24"/>
        </w:rPr>
        <w:t xml:space="preserve">t is a </w:t>
      </w:r>
      <w:r w:rsidR="00216479" w:rsidRPr="00976DF2">
        <w:rPr>
          <w:rFonts w:asciiTheme="majorBidi" w:eastAsia="Times New Roman" w:hAnsiTheme="majorBidi" w:cstheme="majorBidi"/>
          <w:sz w:val="24"/>
          <w:szCs w:val="24"/>
        </w:rPr>
        <w:t>time-consuming and challeng</w:t>
      </w:r>
      <w:r w:rsidR="00994F44" w:rsidRPr="00976DF2">
        <w:rPr>
          <w:rFonts w:asciiTheme="majorBidi" w:eastAsia="Times New Roman" w:hAnsiTheme="majorBidi" w:cstheme="majorBidi"/>
          <w:sz w:val="24"/>
          <w:szCs w:val="24"/>
        </w:rPr>
        <w:t>ing process</w:t>
      </w:r>
      <w:ins w:id="76" w:author="Lily Mo" w:date="2021-12-23T18:41:00Z">
        <w:r w:rsidR="00951F53">
          <w:rPr>
            <w:rFonts w:asciiTheme="majorBidi" w:eastAsia="Times New Roman" w:hAnsiTheme="majorBidi" w:cstheme="majorBidi"/>
            <w:sz w:val="24"/>
            <w:szCs w:val="24"/>
          </w:rPr>
          <w:t>. Furthermore</w:t>
        </w:r>
      </w:ins>
      <w:del w:id="77" w:author="Lily Mo" w:date="2021-12-23T18:41:00Z">
        <w:r w:rsidR="00994F44" w:rsidRPr="00976DF2" w:rsidDel="00951F53">
          <w:rPr>
            <w:rFonts w:asciiTheme="majorBidi" w:eastAsia="Times New Roman" w:hAnsiTheme="majorBidi" w:cstheme="majorBidi"/>
            <w:sz w:val="24"/>
            <w:szCs w:val="24"/>
          </w:rPr>
          <w:delText>, besides</w:delText>
        </w:r>
      </w:del>
      <w:ins w:id="78" w:author="Lily Mo" w:date="2021-12-23T18:41:00Z">
        <w:r w:rsidR="00951F53">
          <w:rPr>
            <w:rFonts w:asciiTheme="majorBidi" w:eastAsia="Times New Roman" w:hAnsiTheme="majorBidi" w:cstheme="majorBidi"/>
            <w:sz w:val="24"/>
            <w:szCs w:val="24"/>
          </w:rPr>
          <w:t>,</w:t>
        </w:r>
      </w:ins>
      <w:r w:rsidR="00994F44" w:rsidRPr="00976DF2">
        <w:rPr>
          <w:rFonts w:asciiTheme="majorBidi" w:eastAsia="Times New Roman" w:hAnsiTheme="majorBidi" w:cstheme="majorBidi"/>
          <w:sz w:val="24"/>
          <w:szCs w:val="24"/>
        </w:rPr>
        <w:t xml:space="preserve"> </w:t>
      </w:r>
      <w:del w:id="79" w:author="bijan mehralizadeh" w:date="2021-12-24T18:18:00Z">
        <w:r w:rsidR="00994F44" w:rsidRPr="00976DF2" w:rsidDel="00D027FE">
          <w:rPr>
            <w:rFonts w:asciiTheme="majorBidi" w:eastAsia="Times New Roman" w:hAnsiTheme="majorBidi" w:cstheme="majorBidi"/>
            <w:sz w:val="24"/>
            <w:szCs w:val="24"/>
          </w:rPr>
          <w:delText>d</w:delText>
        </w:r>
        <w:r w:rsidR="008E7730" w:rsidRPr="00976DF2" w:rsidDel="00D027FE">
          <w:rPr>
            <w:rFonts w:asciiTheme="majorBidi" w:eastAsia="Times New Roman" w:hAnsiTheme="majorBidi" w:cstheme="majorBidi"/>
            <w:sz w:val="24"/>
            <w:szCs w:val="24"/>
          </w:rPr>
          <w:delText xml:space="preserve">ue to </w:delText>
        </w:r>
        <w:r w:rsidR="00216479" w:rsidRPr="00976DF2" w:rsidDel="00D027FE">
          <w:rPr>
            <w:rFonts w:asciiTheme="majorBidi" w:eastAsia="Times New Roman" w:hAnsiTheme="majorBidi" w:cstheme="majorBidi"/>
            <w:sz w:val="24"/>
            <w:szCs w:val="24"/>
          </w:rPr>
          <w:delText xml:space="preserve">the </w:delText>
        </w:r>
        <w:r w:rsidR="008E7730" w:rsidRPr="00976DF2" w:rsidDel="00D027FE">
          <w:rPr>
            <w:rFonts w:asciiTheme="majorBidi" w:eastAsia="Times New Roman" w:hAnsiTheme="majorBidi" w:cstheme="majorBidi"/>
            <w:sz w:val="24"/>
            <w:szCs w:val="24"/>
          </w:rPr>
          <w:delText xml:space="preserve">lack of </w:delText>
        </w:r>
      </w:del>
      <w:ins w:id="80" w:author="Lily Mo" w:date="2021-12-23T18:42:00Z">
        <w:del w:id="81" w:author="bijan mehralizadeh" w:date="2021-12-24T18:18:00Z">
          <w:r w:rsidR="00951F53" w:rsidDel="00D027FE">
            <w:rPr>
              <w:rFonts w:asciiTheme="majorBidi" w:eastAsia="Times New Roman" w:hAnsiTheme="majorBidi" w:cstheme="majorBidi"/>
              <w:sz w:val="24"/>
              <w:szCs w:val="24"/>
            </w:rPr>
            <w:delText xml:space="preserve">widespread </w:delText>
          </w:r>
        </w:del>
      </w:ins>
      <w:del w:id="82" w:author="bijan mehralizadeh" w:date="2021-12-24T18:18:00Z">
        <w:r w:rsidR="008E7730" w:rsidRPr="00976DF2" w:rsidDel="00D027FE">
          <w:rPr>
            <w:rFonts w:asciiTheme="majorBidi" w:eastAsia="Times New Roman" w:hAnsiTheme="majorBidi" w:cstheme="majorBidi"/>
            <w:sz w:val="24"/>
            <w:szCs w:val="24"/>
          </w:rPr>
          <w:delText>experts</w:delText>
        </w:r>
        <w:r w:rsidR="00216479" w:rsidRPr="00976DF2" w:rsidDel="00D027FE">
          <w:rPr>
            <w:rFonts w:asciiTheme="majorBidi" w:eastAsia="Times New Roman" w:hAnsiTheme="majorBidi" w:cstheme="majorBidi"/>
            <w:sz w:val="24"/>
            <w:szCs w:val="24"/>
          </w:rPr>
          <w:delText>,</w:delText>
        </w:r>
        <w:r w:rsidR="008E7730" w:rsidRPr="00976DF2" w:rsidDel="00D027FE">
          <w:rPr>
            <w:rFonts w:asciiTheme="majorBidi" w:eastAsia="Times New Roman" w:hAnsiTheme="majorBidi" w:cstheme="majorBidi"/>
            <w:sz w:val="24"/>
            <w:szCs w:val="24"/>
          </w:rPr>
          <w:delText xml:space="preserve"> especially in </w:delText>
        </w:r>
        <w:r w:rsidR="00994F44" w:rsidRPr="00976DF2" w:rsidDel="00D027FE">
          <w:rPr>
            <w:rFonts w:asciiTheme="majorBidi" w:eastAsia="Times New Roman" w:hAnsiTheme="majorBidi" w:cstheme="majorBidi"/>
            <w:sz w:val="24"/>
            <w:szCs w:val="24"/>
          </w:rPr>
          <w:delText>low and middle-income soci</w:delText>
        </w:r>
        <w:r w:rsidR="00216479" w:rsidRPr="00976DF2" w:rsidDel="00D027FE">
          <w:rPr>
            <w:rFonts w:asciiTheme="majorBidi" w:eastAsia="Times New Roman" w:hAnsiTheme="majorBidi" w:cstheme="majorBidi"/>
            <w:sz w:val="24"/>
            <w:szCs w:val="24"/>
          </w:rPr>
          <w:delText>e</w:delText>
        </w:r>
        <w:r w:rsidR="00994F44" w:rsidRPr="00976DF2" w:rsidDel="00D027FE">
          <w:rPr>
            <w:rFonts w:asciiTheme="majorBidi" w:eastAsia="Times New Roman" w:hAnsiTheme="majorBidi" w:cstheme="majorBidi"/>
            <w:sz w:val="24"/>
            <w:szCs w:val="24"/>
          </w:rPr>
          <w:delText>ties</w:delText>
        </w:r>
        <w:r w:rsidR="00216479" w:rsidRPr="00976DF2" w:rsidDel="00D027FE">
          <w:rPr>
            <w:rFonts w:asciiTheme="majorBidi" w:eastAsia="Times New Roman" w:hAnsiTheme="majorBidi" w:cstheme="majorBidi"/>
            <w:sz w:val="24"/>
            <w:szCs w:val="24"/>
          </w:rPr>
          <w:delText>,</w:delText>
        </w:r>
        <w:r w:rsidR="00C43544" w:rsidRPr="00976DF2" w:rsidDel="00D027FE">
          <w:rPr>
            <w:rFonts w:asciiTheme="majorBidi" w:eastAsia="Times New Roman" w:hAnsiTheme="majorBidi" w:cstheme="majorBidi"/>
            <w:sz w:val="24"/>
            <w:szCs w:val="24"/>
          </w:rPr>
          <w:delText xml:space="preserve"> many cases remain undiagnosed</w:delText>
        </w:r>
      </w:del>
      <w:ins w:id="83" w:author="bijan mehralizadeh" w:date="2021-12-24T18:18:00Z">
        <w:r w:rsidR="00D027FE">
          <w:rPr>
            <w:rFonts w:asciiTheme="majorBidi" w:eastAsia="Times New Roman" w:hAnsiTheme="majorBidi" w:cstheme="majorBidi"/>
            <w:sz w:val="24"/>
            <w:szCs w:val="24"/>
          </w:rPr>
          <w:t>many cases remain undiagnosed due to the lack of widespread experts, especially in low and middle-income societies</w:t>
        </w:r>
      </w:ins>
      <w:r w:rsidR="00216479" w:rsidRPr="00976DF2">
        <w:rPr>
          <w:rFonts w:asciiTheme="majorBidi" w:eastAsia="Times New Roman" w:hAnsiTheme="majorBidi" w:cstheme="majorBidi"/>
          <w:sz w:val="24"/>
          <w:szCs w:val="24"/>
        </w:rPr>
        <w:t xml:space="preserve">. </w:t>
      </w:r>
      <w:ins w:id="84" w:author="Lily Mo" w:date="2021-12-23T18:43:00Z">
        <w:r w:rsidR="00951F53">
          <w:rPr>
            <w:rFonts w:asciiTheme="majorBidi" w:eastAsia="Times New Roman" w:hAnsiTheme="majorBidi" w:cstheme="majorBidi"/>
            <w:sz w:val="24"/>
            <w:szCs w:val="24"/>
          </w:rPr>
          <w:t xml:space="preserve">Consequently, </w:t>
        </w:r>
      </w:ins>
      <w:del w:id="85" w:author="Lily Mo" w:date="2021-12-23T18:43:00Z">
        <w:r w:rsidR="00216479" w:rsidRPr="00976DF2" w:rsidDel="00951F53">
          <w:rPr>
            <w:rFonts w:asciiTheme="majorBidi" w:eastAsia="Times New Roman" w:hAnsiTheme="majorBidi" w:cstheme="majorBidi"/>
            <w:sz w:val="24"/>
            <w:szCs w:val="24"/>
          </w:rPr>
          <w:delText>I</w:delText>
        </w:r>
      </w:del>
      <w:ins w:id="86" w:author="Lily Mo" w:date="2021-12-23T18:43:00Z">
        <w:r w:rsidR="00951F53">
          <w:rPr>
            <w:rFonts w:asciiTheme="majorBidi" w:eastAsia="Times New Roman" w:hAnsiTheme="majorBidi" w:cstheme="majorBidi"/>
            <w:sz w:val="24"/>
            <w:szCs w:val="24"/>
          </w:rPr>
          <w:t>i</w:t>
        </w:r>
      </w:ins>
      <w:r w:rsidR="00216479" w:rsidRPr="00976DF2">
        <w:rPr>
          <w:rFonts w:asciiTheme="majorBidi" w:eastAsia="Times New Roman" w:hAnsiTheme="majorBidi" w:cstheme="majorBidi"/>
          <w:sz w:val="24"/>
          <w:szCs w:val="24"/>
        </w:rPr>
        <w:t xml:space="preserve">t becomes essential to develop technology-based screening methods to make screening services </w:t>
      </w:r>
      <w:ins w:id="87" w:author="Lily Mo" w:date="2021-12-23T18:45:00Z">
        <w:r w:rsidR="00626282">
          <w:rPr>
            <w:rFonts w:asciiTheme="majorBidi" w:eastAsia="Times New Roman" w:hAnsiTheme="majorBidi" w:cstheme="majorBidi"/>
            <w:sz w:val="24"/>
            <w:szCs w:val="24"/>
          </w:rPr>
          <w:t xml:space="preserve">cheap and </w:t>
        </w:r>
      </w:ins>
      <w:r w:rsidR="00216479" w:rsidRPr="00976DF2">
        <w:rPr>
          <w:rFonts w:asciiTheme="majorBidi" w:eastAsia="Times New Roman" w:hAnsiTheme="majorBidi" w:cstheme="majorBidi"/>
          <w:sz w:val="24"/>
          <w:szCs w:val="24"/>
        </w:rPr>
        <w:t>widely available to overcome these challenges</w:t>
      </w:r>
      <w:r w:rsidR="00C43544" w:rsidRPr="00976DF2">
        <w:rPr>
          <w:rFonts w:asciiTheme="majorBidi" w:eastAsia="Times New Roman" w:hAnsiTheme="majorBidi" w:cstheme="majorBidi"/>
          <w:sz w:val="24"/>
          <w:szCs w:val="24"/>
        </w:rPr>
        <w:t>.</w:t>
      </w:r>
    </w:p>
    <w:p w14:paraId="018F0291" w14:textId="5C2570C9" w:rsidR="009A0783" w:rsidRDefault="00C43544" w:rsidP="00366C9B">
      <w:pPr>
        <w:rPr>
          <w:ins w:id="88" w:author="Lily Mo" w:date="2021-12-23T19:03:00Z"/>
          <w:rFonts w:asciiTheme="majorBidi" w:eastAsia="Times New Roman" w:hAnsiTheme="majorBidi" w:cstheme="majorBidi"/>
          <w:sz w:val="24"/>
          <w:szCs w:val="24"/>
        </w:rPr>
      </w:pPr>
      <w:r w:rsidRPr="00976DF2">
        <w:rPr>
          <w:rFonts w:asciiTheme="majorBidi" w:eastAsia="Times New Roman" w:hAnsiTheme="majorBidi" w:cstheme="majorBidi"/>
          <w:sz w:val="24"/>
          <w:szCs w:val="24"/>
        </w:rPr>
        <w:t>Many techn</w:t>
      </w:r>
      <w:r w:rsidR="00E47601" w:rsidRPr="00976DF2">
        <w:rPr>
          <w:rFonts w:asciiTheme="majorBidi" w:eastAsia="Times New Roman" w:hAnsiTheme="majorBidi" w:cstheme="majorBidi"/>
          <w:sz w:val="24"/>
          <w:szCs w:val="24"/>
        </w:rPr>
        <w:t>ol</w:t>
      </w:r>
      <w:r w:rsidRPr="00976DF2">
        <w:rPr>
          <w:rFonts w:asciiTheme="majorBidi" w:eastAsia="Times New Roman" w:hAnsiTheme="majorBidi" w:cstheme="majorBidi"/>
          <w:sz w:val="24"/>
          <w:szCs w:val="24"/>
        </w:rPr>
        <w:t>ogy</w:t>
      </w:r>
      <w:r w:rsidR="00E47601"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based methods are </w:t>
      </w:r>
      <w:r w:rsidR="00CB3A46" w:rsidRPr="00976DF2">
        <w:rPr>
          <w:rFonts w:asciiTheme="majorBidi" w:eastAsia="Times New Roman" w:hAnsiTheme="majorBidi" w:cstheme="majorBidi"/>
          <w:sz w:val="24"/>
          <w:szCs w:val="24"/>
        </w:rPr>
        <w:t>originated</w:t>
      </w:r>
      <w:r w:rsidRPr="00976DF2">
        <w:rPr>
          <w:rFonts w:asciiTheme="majorBidi" w:eastAsia="Times New Roman" w:hAnsiTheme="majorBidi" w:cstheme="majorBidi"/>
          <w:sz w:val="24"/>
          <w:szCs w:val="24"/>
        </w:rPr>
        <w:t xml:space="preserve"> </w:t>
      </w:r>
      <w:r w:rsidR="00CB3A46" w:rsidRPr="00976DF2">
        <w:rPr>
          <w:rFonts w:asciiTheme="majorBidi" w:eastAsia="Times New Roman" w:hAnsiTheme="majorBidi" w:cstheme="majorBidi"/>
          <w:sz w:val="24"/>
          <w:szCs w:val="24"/>
        </w:rPr>
        <w:t>from</w:t>
      </w:r>
      <w:r w:rsidRPr="00976DF2">
        <w:rPr>
          <w:rFonts w:asciiTheme="majorBidi" w:eastAsia="Times New Roman" w:hAnsiTheme="majorBidi" w:cstheme="majorBidi"/>
          <w:sz w:val="24"/>
          <w:szCs w:val="24"/>
        </w:rPr>
        <w:t xml:space="preserve"> </w:t>
      </w:r>
      <w:r w:rsidR="004C0EEA">
        <w:rPr>
          <w:rFonts w:asciiTheme="majorBidi" w:eastAsia="Times New Roman" w:hAnsiTheme="majorBidi" w:cstheme="majorBidi"/>
          <w:sz w:val="24"/>
          <w:szCs w:val="24"/>
        </w:rPr>
        <w:t xml:space="preserve">the </w:t>
      </w:r>
      <w:commentRangeStart w:id="89"/>
      <w:r w:rsidR="000F7C04" w:rsidRPr="00976DF2">
        <w:rPr>
          <w:rFonts w:asciiTheme="majorBidi" w:eastAsia="Times New Roman" w:hAnsiTheme="majorBidi" w:cstheme="majorBidi"/>
          <w:color w:val="FF0000"/>
          <w:sz w:val="24"/>
          <w:szCs w:val="24"/>
        </w:rPr>
        <w:t>CHAT</w:t>
      </w:r>
      <w:commentRangeEnd w:id="89"/>
      <w:r w:rsidR="000F7C04" w:rsidRPr="00976DF2">
        <w:rPr>
          <w:rStyle w:val="CommentReference"/>
          <w:rFonts w:asciiTheme="majorBidi" w:hAnsiTheme="majorBidi" w:cstheme="majorBidi"/>
          <w:color w:val="FF0000"/>
        </w:rPr>
        <w:commentReference w:id="89"/>
      </w:r>
      <w:r w:rsidR="008F29AC" w:rsidRPr="00976DF2">
        <w:rPr>
          <w:rFonts w:asciiTheme="majorBidi" w:eastAsia="Times New Roman" w:hAnsiTheme="majorBidi" w:cstheme="majorBidi"/>
          <w:color w:val="FF0000"/>
          <w:sz w:val="24"/>
          <w:szCs w:val="24"/>
        </w:rPr>
        <w:t xml:space="preserve"> family</w:t>
      </w:r>
      <w:r w:rsidR="008A73E7" w:rsidRPr="00976DF2">
        <w:rPr>
          <w:rFonts w:asciiTheme="majorBidi" w:eastAsia="Times New Roman" w:hAnsiTheme="majorBidi" w:cstheme="majorBidi"/>
          <w:color w:val="FF0000"/>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B519C1">
        <w:rPr>
          <w:rFonts w:asciiTheme="majorBidi" w:eastAsia="Times New Roman" w:hAnsiTheme="majorBidi" w:cstheme="majorBidi"/>
          <w:color w:val="FF0000"/>
          <w:sz w:val="24"/>
          <w:szCs w:val="24"/>
        </w:rPr>
        <w:instrText xml:space="preserve"> ADDIN EN.CITE </w:instrText>
      </w:r>
      <w:r w:rsidR="00B519C1">
        <w:rPr>
          <w:rFonts w:asciiTheme="majorBidi" w:eastAsia="Times New Roman" w:hAnsiTheme="majorBidi" w:cstheme="majorBidi"/>
          <w:color w:val="FF0000"/>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B519C1">
        <w:rPr>
          <w:rFonts w:asciiTheme="majorBidi" w:eastAsia="Times New Roman" w:hAnsiTheme="majorBidi" w:cstheme="majorBidi"/>
          <w:color w:val="FF0000"/>
          <w:sz w:val="24"/>
          <w:szCs w:val="24"/>
        </w:rPr>
        <w:instrText xml:space="preserve"> ADDIN EN.CITE.DATA </w:instrText>
      </w:r>
      <w:r w:rsidR="00B519C1">
        <w:rPr>
          <w:rFonts w:asciiTheme="majorBidi" w:eastAsia="Times New Roman" w:hAnsiTheme="majorBidi" w:cstheme="majorBidi"/>
          <w:color w:val="FF0000"/>
          <w:sz w:val="24"/>
          <w:szCs w:val="24"/>
        </w:rPr>
      </w:r>
      <w:r w:rsidR="00B519C1">
        <w:rPr>
          <w:rFonts w:asciiTheme="majorBidi" w:eastAsia="Times New Roman" w:hAnsiTheme="majorBidi" w:cstheme="majorBidi"/>
          <w:color w:val="FF0000"/>
          <w:sz w:val="24"/>
          <w:szCs w:val="24"/>
        </w:rPr>
        <w:fldChar w:fldCharType="end"/>
      </w:r>
      <w:r w:rsidR="008A73E7" w:rsidRPr="00976DF2">
        <w:rPr>
          <w:rFonts w:asciiTheme="majorBidi" w:eastAsia="Times New Roman" w:hAnsiTheme="majorBidi" w:cstheme="majorBidi"/>
          <w:color w:val="FF0000"/>
          <w:sz w:val="24"/>
          <w:szCs w:val="24"/>
        </w:rPr>
        <w:fldChar w:fldCharType="separate"/>
      </w:r>
      <w:r w:rsidR="00B519C1">
        <w:rPr>
          <w:rFonts w:asciiTheme="majorBidi" w:eastAsia="Times New Roman" w:hAnsiTheme="majorBidi" w:cstheme="majorBidi"/>
          <w:noProof/>
          <w:color w:val="FF0000"/>
          <w:sz w:val="24"/>
          <w:szCs w:val="24"/>
        </w:rPr>
        <w:t>[3]</w:t>
      </w:r>
      <w:r w:rsidR="008A73E7" w:rsidRPr="00976DF2">
        <w:rPr>
          <w:rFonts w:asciiTheme="majorBidi" w:eastAsia="Times New Roman" w:hAnsiTheme="majorBidi" w:cstheme="majorBidi"/>
          <w:color w:val="FF0000"/>
          <w:sz w:val="24"/>
          <w:szCs w:val="24"/>
        </w:rPr>
        <w:fldChar w:fldCharType="end"/>
      </w:r>
      <w:r w:rsidR="000F7C04" w:rsidRPr="00976DF2">
        <w:rPr>
          <w:rFonts w:asciiTheme="majorBidi" w:eastAsia="Times New Roman" w:hAnsiTheme="majorBidi" w:cstheme="majorBidi"/>
          <w:color w:val="FF0000"/>
          <w:sz w:val="24"/>
          <w:szCs w:val="24"/>
        </w:rPr>
        <w:t xml:space="preserve"> </w:t>
      </w:r>
      <w:r w:rsidR="000F7C04" w:rsidRPr="00976DF2">
        <w:rPr>
          <w:rFonts w:asciiTheme="majorBidi" w:eastAsia="Times New Roman" w:hAnsiTheme="majorBidi" w:cstheme="majorBidi"/>
          <w:sz w:val="24"/>
          <w:szCs w:val="24"/>
        </w:rPr>
        <w:t>ques</w:t>
      </w:r>
      <w:r w:rsidR="00CB3A46" w:rsidRPr="00976DF2">
        <w:rPr>
          <w:rFonts w:asciiTheme="majorBidi" w:eastAsia="Times New Roman" w:hAnsiTheme="majorBidi" w:cstheme="majorBidi"/>
          <w:sz w:val="24"/>
          <w:szCs w:val="24"/>
        </w:rPr>
        <w:t>tionnai</w:t>
      </w:r>
      <w:r w:rsidR="000F7C04" w:rsidRPr="00976DF2">
        <w:rPr>
          <w:rFonts w:asciiTheme="majorBidi" w:eastAsia="Times New Roman" w:hAnsiTheme="majorBidi" w:cstheme="majorBidi"/>
          <w:sz w:val="24"/>
          <w:szCs w:val="24"/>
        </w:rPr>
        <w:t xml:space="preserve">res, </w:t>
      </w:r>
      <w:ins w:id="90" w:author="Lily Mo" w:date="2021-12-23T18:46:00Z">
        <w:r w:rsidR="00290CC0">
          <w:rPr>
            <w:rFonts w:asciiTheme="majorBidi" w:eastAsia="Times New Roman" w:hAnsiTheme="majorBidi" w:cstheme="majorBidi"/>
            <w:sz w:val="24"/>
            <w:szCs w:val="24"/>
          </w:rPr>
          <w:t>in paper-based format or</w:t>
        </w:r>
        <w:del w:id="91" w:author="bijan mehralizadeh" w:date="2021-12-24T18:18:00Z">
          <w:r w:rsidR="00290CC0" w:rsidDel="00D027FE">
            <w:rPr>
              <w:rFonts w:asciiTheme="majorBidi" w:eastAsia="Times New Roman" w:hAnsiTheme="majorBidi" w:cstheme="majorBidi"/>
              <w:sz w:val="24"/>
              <w:szCs w:val="24"/>
            </w:rPr>
            <w:delText xml:space="preserve"> </w:delText>
          </w:r>
        </w:del>
      </w:ins>
      <w:del w:id="92" w:author="Lily Mo" w:date="2021-12-23T18:46:00Z">
        <w:r w:rsidR="006C6E17" w:rsidRPr="00976DF2" w:rsidDel="00290CC0">
          <w:rPr>
            <w:rFonts w:asciiTheme="majorBidi" w:eastAsia="Times New Roman" w:hAnsiTheme="majorBidi" w:cstheme="majorBidi"/>
            <w:sz w:val="24"/>
            <w:szCs w:val="24"/>
          </w:rPr>
          <w:delText>multiple</w:delText>
        </w:r>
      </w:del>
      <w:r w:rsidR="006C6E17" w:rsidRPr="00976DF2">
        <w:rPr>
          <w:rFonts w:asciiTheme="majorBidi" w:eastAsia="Times New Roman" w:hAnsiTheme="majorBidi" w:cstheme="majorBidi"/>
          <w:sz w:val="24"/>
          <w:szCs w:val="24"/>
        </w:rPr>
        <w:t xml:space="preserve"> mobile apps</w:t>
      </w:r>
      <w:ins w:id="93" w:author="Lily Mo" w:date="2021-12-23T18:46:00Z">
        <w:r w:rsidR="00290CC0">
          <w:rPr>
            <w:rFonts w:asciiTheme="majorBidi" w:eastAsia="Times New Roman" w:hAnsiTheme="majorBidi" w:cstheme="majorBidi"/>
            <w:sz w:val="24"/>
            <w:szCs w:val="24"/>
          </w:rPr>
          <w:t xml:space="preserve"> or</w:t>
        </w:r>
      </w:ins>
      <w:del w:id="94" w:author="Lily Mo" w:date="2021-12-23T18:46:00Z">
        <w:r w:rsidR="00CB3A46" w:rsidRPr="00976DF2" w:rsidDel="00290CC0">
          <w:rPr>
            <w:rFonts w:asciiTheme="majorBidi" w:eastAsia="Times New Roman" w:hAnsiTheme="majorBidi" w:cstheme="majorBidi"/>
            <w:sz w:val="24"/>
            <w:szCs w:val="24"/>
          </w:rPr>
          <w:delText>,</w:delText>
        </w:r>
        <w:r w:rsidR="006C6E17" w:rsidRPr="00976DF2" w:rsidDel="00290CC0">
          <w:rPr>
            <w:rFonts w:asciiTheme="majorBidi" w:eastAsia="Times New Roman" w:hAnsiTheme="majorBidi" w:cstheme="majorBidi"/>
            <w:sz w:val="24"/>
            <w:szCs w:val="24"/>
          </w:rPr>
          <w:delText xml:space="preserve"> and</w:delText>
        </w:r>
      </w:del>
      <w:r w:rsidR="006C6E17" w:rsidRPr="00976DF2">
        <w:rPr>
          <w:rFonts w:asciiTheme="majorBidi" w:eastAsia="Times New Roman" w:hAnsiTheme="majorBidi" w:cstheme="majorBidi"/>
          <w:sz w:val="24"/>
          <w:szCs w:val="24"/>
        </w:rPr>
        <w:t xml:space="preserve"> </w:t>
      </w:r>
      <w:commentRangeStart w:id="95"/>
      <w:r w:rsidR="006C6E17" w:rsidRPr="00976DF2">
        <w:rPr>
          <w:rFonts w:asciiTheme="majorBidi" w:eastAsia="Times New Roman" w:hAnsiTheme="majorBidi" w:cstheme="majorBidi"/>
          <w:color w:val="FF0000"/>
          <w:sz w:val="24"/>
          <w:szCs w:val="24"/>
        </w:rPr>
        <w:t>web applications</w:t>
      </w:r>
      <w:commentRangeEnd w:id="95"/>
      <w:r w:rsidR="008F29AC" w:rsidRPr="00976DF2">
        <w:rPr>
          <w:rStyle w:val="CommentReference"/>
          <w:rFonts w:asciiTheme="majorBidi" w:hAnsiTheme="majorBidi" w:cstheme="majorBidi"/>
        </w:rPr>
        <w:commentReference w:id="95"/>
      </w:r>
      <w:r w:rsidR="008A73E7" w:rsidRPr="00976DF2">
        <w:rPr>
          <w:rFonts w:asciiTheme="majorBidi" w:eastAsia="Times New Roman" w:hAnsiTheme="majorBidi" w:cstheme="majorBidi"/>
          <w:color w:val="FF0000"/>
          <w:sz w:val="24"/>
          <w:szCs w:val="24"/>
        </w:rPr>
        <w:fldChar w:fldCharType="begin"/>
      </w:r>
      <w:r w:rsidR="00B519C1">
        <w:rPr>
          <w:rFonts w:asciiTheme="majorBidi" w:eastAsia="Times New Roman" w:hAnsiTheme="majorBidi" w:cstheme="majorBidi"/>
          <w:color w:val="FF0000"/>
          <w:sz w:val="24"/>
          <w:szCs w:val="24"/>
        </w:rPr>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8A73E7" w:rsidRPr="00976DF2">
        <w:rPr>
          <w:rFonts w:asciiTheme="majorBidi" w:eastAsia="Times New Roman" w:hAnsiTheme="majorBidi" w:cstheme="majorBidi"/>
          <w:color w:val="FF0000"/>
          <w:sz w:val="24"/>
          <w:szCs w:val="24"/>
        </w:rPr>
        <w:fldChar w:fldCharType="separate"/>
      </w:r>
      <w:r w:rsidR="00B519C1">
        <w:rPr>
          <w:rFonts w:asciiTheme="majorBidi" w:eastAsia="Times New Roman" w:hAnsiTheme="majorBidi" w:cstheme="majorBidi"/>
          <w:noProof/>
          <w:color w:val="FF0000"/>
          <w:sz w:val="24"/>
          <w:szCs w:val="24"/>
        </w:rPr>
        <w:t>[4]</w:t>
      </w:r>
      <w:r w:rsidR="008A73E7" w:rsidRPr="00976DF2">
        <w:rPr>
          <w:rFonts w:asciiTheme="majorBidi" w:eastAsia="Times New Roman" w:hAnsiTheme="majorBidi" w:cstheme="majorBidi"/>
          <w:color w:val="FF0000"/>
          <w:sz w:val="24"/>
          <w:szCs w:val="24"/>
        </w:rPr>
        <w:fldChar w:fldCharType="end"/>
      </w:r>
      <w:ins w:id="96" w:author="Lily Mo" w:date="2021-12-23T18:46:00Z">
        <w:r w:rsidR="00290CC0">
          <w:rPr>
            <w:rFonts w:asciiTheme="majorBidi" w:eastAsia="Times New Roman" w:hAnsiTheme="majorBidi" w:cstheme="majorBidi"/>
            <w:color w:val="FF0000"/>
            <w:sz w:val="24"/>
            <w:szCs w:val="24"/>
          </w:rPr>
          <w:t>.</w:t>
        </w:r>
      </w:ins>
      <w:r w:rsidR="006C6E17" w:rsidRPr="00976DF2">
        <w:rPr>
          <w:rFonts w:asciiTheme="majorBidi" w:eastAsia="Times New Roman" w:hAnsiTheme="majorBidi" w:cstheme="majorBidi"/>
          <w:sz w:val="24"/>
          <w:szCs w:val="24"/>
        </w:rPr>
        <w:t xml:space="preserve"> </w:t>
      </w:r>
      <w:del w:id="97" w:author="Lily Mo" w:date="2021-12-23T18:46:00Z">
        <w:r w:rsidR="006C6E17" w:rsidRPr="00976DF2" w:rsidDel="00290CC0">
          <w:rPr>
            <w:rFonts w:asciiTheme="majorBidi" w:eastAsia="Times New Roman" w:hAnsiTheme="majorBidi" w:cstheme="majorBidi"/>
            <w:sz w:val="24"/>
            <w:szCs w:val="24"/>
          </w:rPr>
          <w:delText>developed for this pu</w:delText>
        </w:r>
      </w:del>
      <w:del w:id="98" w:author="Lily Mo" w:date="2021-12-23T18:47:00Z">
        <w:r w:rsidR="006C6E17" w:rsidRPr="00976DF2" w:rsidDel="00290CC0">
          <w:rPr>
            <w:rFonts w:asciiTheme="majorBidi" w:eastAsia="Times New Roman" w:hAnsiTheme="majorBidi" w:cstheme="majorBidi"/>
            <w:sz w:val="24"/>
            <w:szCs w:val="24"/>
          </w:rPr>
          <w:delText>rpose</w:delText>
        </w:r>
        <w:r w:rsidR="007735CE" w:rsidRPr="00976DF2" w:rsidDel="00290CC0">
          <w:rPr>
            <w:rFonts w:asciiTheme="majorBidi" w:eastAsia="Times New Roman" w:hAnsiTheme="majorBidi" w:cstheme="majorBidi"/>
            <w:sz w:val="24"/>
            <w:szCs w:val="24"/>
          </w:rPr>
          <w:delText>.</w:delText>
        </w:r>
      </w:del>
      <w:r w:rsidR="007735CE" w:rsidRPr="00976DF2">
        <w:rPr>
          <w:rFonts w:asciiTheme="majorBidi" w:eastAsia="Times New Roman" w:hAnsiTheme="majorBidi" w:cstheme="majorBidi"/>
          <w:sz w:val="24"/>
          <w:szCs w:val="24"/>
        </w:rPr>
        <w:t xml:space="preserve"> </w:t>
      </w:r>
      <w:del w:id="99" w:author="Lily Mo" w:date="2021-12-23T18:47:00Z">
        <w:r w:rsidR="007735CE" w:rsidRPr="00976DF2" w:rsidDel="00290CC0">
          <w:rPr>
            <w:rFonts w:asciiTheme="majorBidi" w:eastAsia="Times New Roman" w:hAnsiTheme="majorBidi" w:cstheme="majorBidi"/>
            <w:sz w:val="24"/>
            <w:szCs w:val="24"/>
          </w:rPr>
          <w:delText>M</w:delText>
        </w:r>
        <w:commentRangeStart w:id="100"/>
        <w:r w:rsidR="008F29AC" w:rsidRPr="00976DF2" w:rsidDel="00290CC0">
          <w:rPr>
            <w:rFonts w:asciiTheme="majorBidi" w:eastAsia="Times New Roman" w:hAnsiTheme="majorBidi" w:cstheme="majorBidi"/>
            <w:color w:val="FF0000"/>
            <w:sz w:val="24"/>
            <w:szCs w:val="24"/>
          </w:rPr>
          <w:delText xml:space="preserve">any </w:delText>
        </w:r>
      </w:del>
      <w:ins w:id="101" w:author="Lily Mo" w:date="2021-12-23T18:47:00Z">
        <w:r w:rsidR="00290CC0">
          <w:rPr>
            <w:rFonts w:asciiTheme="majorBidi" w:eastAsia="Times New Roman" w:hAnsiTheme="majorBidi" w:cstheme="majorBidi"/>
            <w:sz w:val="24"/>
            <w:szCs w:val="24"/>
          </w:rPr>
          <w:t>T</w:t>
        </w:r>
        <w:del w:id="102" w:author="bijan mehralizadeh" w:date="2021-12-24T18:19:00Z">
          <w:r w:rsidR="00290CC0" w:rsidDel="00D027FE">
            <w:rPr>
              <w:rFonts w:asciiTheme="majorBidi" w:eastAsia="Times New Roman" w:hAnsiTheme="majorBidi" w:cstheme="majorBidi"/>
              <w:sz w:val="24"/>
              <w:szCs w:val="24"/>
            </w:rPr>
            <w:delText>he latter</w:delText>
          </w:r>
          <w:r w:rsidR="00290CC0" w:rsidRPr="00976DF2" w:rsidDel="00D027FE">
            <w:rPr>
              <w:rFonts w:asciiTheme="majorBidi" w:eastAsia="Times New Roman" w:hAnsiTheme="majorBidi" w:cstheme="majorBidi"/>
              <w:color w:val="FF0000"/>
              <w:sz w:val="24"/>
              <w:szCs w:val="24"/>
            </w:rPr>
            <w:delText xml:space="preserve"> </w:delText>
          </w:r>
        </w:del>
      </w:ins>
      <w:del w:id="103" w:author="bijan mehralizadeh" w:date="2021-12-24T18:19:00Z">
        <w:r w:rsidR="008F29AC" w:rsidRPr="00976DF2" w:rsidDel="00D027FE">
          <w:rPr>
            <w:rFonts w:asciiTheme="majorBidi" w:eastAsia="Times New Roman" w:hAnsiTheme="majorBidi" w:cstheme="majorBidi"/>
            <w:color w:val="FF0000"/>
            <w:sz w:val="24"/>
            <w:szCs w:val="24"/>
          </w:rPr>
          <w:delText>of t</w:delText>
        </w:r>
      </w:del>
      <w:r w:rsidR="008F29AC" w:rsidRPr="00976DF2">
        <w:rPr>
          <w:rFonts w:asciiTheme="majorBidi" w:eastAsia="Times New Roman" w:hAnsiTheme="majorBidi" w:cstheme="majorBidi"/>
          <w:color w:val="FF0000"/>
          <w:sz w:val="24"/>
          <w:szCs w:val="24"/>
        </w:rPr>
        <w:t xml:space="preserve">hese methods </w:t>
      </w:r>
      <w:del w:id="104" w:author="Lily Mo" w:date="2021-12-23T18:48:00Z">
        <w:r w:rsidR="008F29AC" w:rsidRPr="00976DF2" w:rsidDel="00290CC0">
          <w:rPr>
            <w:rFonts w:asciiTheme="majorBidi" w:eastAsia="Times New Roman" w:hAnsiTheme="majorBidi" w:cstheme="majorBidi"/>
            <w:color w:val="FF0000"/>
            <w:sz w:val="24"/>
            <w:szCs w:val="24"/>
          </w:rPr>
          <w:delText xml:space="preserve">implement </w:delText>
        </w:r>
      </w:del>
      <w:ins w:id="105" w:author="Lily Mo" w:date="2021-12-23T18:48:00Z">
        <w:r w:rsidR="00290CC0">
          <w:rPr>
            <w:rFonts w:asciiTheme="majorBidi" w:eastAsia="Times New Roman" w:hAnsiTheme="majorBidi" w:cstheme="majorBidi"/>
            <w:color w:val="FF0000"/>
            <w:sz w:val="24"/>
            <w:szCs w:val="24"/>
          </w:rPr>
          <w:t>employ</w:t>
        </w:r>
      </w:ins>
      <w:del w:id="106" w:author="Lily Mo" w:date="2021-12-23T18:48:00Z">
        <w:r w:rsidR="008F29AC" w:rsidRPr="00976DF2" w:rsidDel="00290CC0">
          <w:rPr>
            <w:rFonts w:asciiTheme="majorBidi" w:eastAsia="Times New Roman" w:hAnsiTheme="majorBidi" w:cstheme="majorBidi"/>
            <w:color w:val="FF0000"/>
            <w:sz w:val="24"/>
            <w:szCs w:val="24"/>
          </w:rPr>
          <w:delText>a</w:delText>
        </w:r>
      </w:del>
      <w:r w:rsidR="008F29AC" w:rsidRPr="00976DF2">
        <w:rPr>
          <w:rFonts w:asciiTheme="majorBidi" w:eastAsia="Times New Roman" w:hAnsiTheme="majorBidi" w:cstheme="majorBidi"/>
          <w:color w:val="FF0000"/>
          <w:sz w:val="24"/>
          <w:szCs w:val="24"/>
        </w:rPr>
        <w:t xml:space="preserve"> machine</w:t>
      </w:r>
      <w:ins w:id="107" w:author="Lily Mo" w:date="2021-12-23T18:48:00Z">
        <w:r w:rsidR="00290CC0">
          <w:rPr>
            <w:rFonts w:asciiTheme="majorBidi" w:eastAsia="Times New Roman" w:hAnsiTheme="majorBidi" w:cstheme="majorBidi"/>
            <w:color w:val="FF0000"/>
            <w:sz w:val="24"/>
            <w:szCs w:val="24"/>
          </w:rPr>
          <w:t xml:space="preserve"> </w:t>
        </w:r>
      </w:ins>
      <w:del w:id="108" w:author="Lily Mo" w:date="2021-12-23T18:48:00Z">
        <w:r w:rsidR="007735CE" w:rsidRPr="00976DF2" w:rsidDel="00290CC0">
          <w:rPr>
            <w:rFonts w:asciiTheme="majorBidi" w:eastAsia="Times New Roman" w:hAnsiTheme="majorBidi" w:cstheme="majorBidi"/>
            <w:color w:val="FF0000"/>
            <w:sz w:val="24"/>
            <w:szCs w:val="24"/>
          </w:rPr>
          <w:delText>-</w:delText>
        </w:r>
      </w:del>
      <w:r w:rsidR="008F29AC" w:rsidRPr="00976DF2">
        <w:rPr>
          <w:rFonts w:asciiTheme="majorBidi" w:eastAsia="Times New Roman" w:hAnsiTheme="majorBidi" w:cstheme="majorBidi"/>
          <w:color w:val="FF0000"/>
          <w:sz w:val="24"/>
          <w:szCs w:val="24"/>
        </w:rPr>
        <w:t>learning algorithm</w:t>
      </w:r>
      <w:ins w:id="109" w:author="Lily Mo" w:date="2021-12-23T18:48:00Z">
        <w:r w:rsidR="00290CC0">
          <w:rPr>
            <w:rFonts w:asciiTheme="majorBidi" w:eastAsia="Times New Roman" w:hAnsiTheme="majorBidi" w:cstheme="majorBidi"/>
            <w:color w:val="FF0000"/>
            <w:sz w:val="24"/>
            <w:szCs w:val="24"/>
          </w:rPr>
          <w:t>s</w:t>
        </w:r>
      </w:ins>
      <w:r w:rsidR="008F29AC" w:rsidRPr="00976DF2">
        <w:rPr>
          <w:rFonts w:asciiTheme="majorBidi" w:eastAsia="Times New Roman" w:hAnsiTheme="majorBidi" w:cstheme="majorBidi"/>
          <w:color w:val="FF0000"/>
          <w:sz w:val="24"/>
          <w:szCs w:val="24"/>
        </w:rPr>
        <w:t xml:space="preserve"> to improve the screening accuracy</w:t>
      </w:r>
      <w:commentRangeEnd w:id="100"/>
      <w:r w:rsidR="008F29AC" w:rsidRPr="00976DF2">
        <w:rPr>
          <w:rStyle w:val="CommentReference"/>
          <w:rFonts w:asciiTheme="majorBidi" w:hAnsiTheme="majorBidi" w:cstheme="majorBidi"/>
        </w:rPr>
        <w:commentReference w:id="100"/>
      </w:r>
      <w:ins w:id="110" w:author="Lily Mo" w:date="2021-12-23T18:48:00Z">
        <w:r w:rsidR="00290CC0">
          <w:rPr>
            <w:rFonts w:asciiTheme="majorBidi" w:eastAsia="Times New Roman" w:hAnsiTheme="majorBidi" w:cstheme="majorBidi"/>
            <w:color w:val="FF0000"/>
            <w:sz w:val="24"/>
            <w:szCs w:val="24"/>
          </w:rPr>
          <w:t xml:space="preserve"> </w:t>
        </w:r>
      </w:ins>
      <w:del w:id="111" w:author="Lily Mo" w:date="2021-12-23T18:48:00Z">
        <w:r w:rsidR="008F29AC" w:rsidRPr="00976DF2" w:rsidDel="00290CC0">
          <w:rPr>
            <w:rFonts w:asciiTheme="majorBidi" w:eastAsia="Times New Roman" w:hAnsiTheme="majorBidi" w:cstheme="majorBidi"/>
            <w:color w:val="FF0000"/>
            <w:sz w:val="24"/>
            <w:szCs w:val="24"/>
          </w:rPr>
          <w:delText>.</w:delText>
        </w:r>
      </w:del>
      <w:r w:rsidR="008A73E7" w:rsidRPr="00976DF2">
        <w:rPr>
          <w:rFonts w:asciiTheme="majorBidi" w:eastAsia="Times New Roman" w:hAnsiTheme="majorBidi" w:cstheme="majorBidi"/>
          <w:color w:val="FF0000"/>
          <w:sz w:val="24"/>
          <w:szCs w:val="24"/>
        </w:rPr>
        <w:fldChar w:fldCharType="begin"/>
      </w:r>
      <w:r w:rsidR="00B519C1">
        <w:rPr>
          <w:rFonts w:asciiTheme="majorBidi" w:eastAsia="Times New Roman" w:hAnsiTheme="majorBidi" w:cstheme="majorBidi"/>
          <w:color w:val="FF0000"/>
          <w:sz w:val="24"/>
          <w:szCs w:val="24"/>
        </w:rPr>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8A73E7" w:rsidRPr="00976DF2">
        <w:rPr>
          <w:rFonts w:asciiTheme="majorBidi" w:eastAsia="Times New Roman" w:hAnsiTheme="majorBidi" w:cstheme="majorBidi"/>
          <w:color w:val="FF0000"/>
          <w:sz w:val="24"/>
          <w:szCs w:val="24"/>
        </w:rPr>
        <w:fldChar w:fldCharType="separate"/>
      </w:r>
      <w:r w:rsidR="00B519C1">
        <w:rPr>
          <w:rFonts w:asciiTheme="majorBidi" w:eastAsia="Times New Roman" w:hAnsiTheme="majorBidi" w:cstheme="majorBidi"/>
          <w:noProof/>
          <w:color w:val="FF0000"/>
          <w:sz w:val="24"/>
          <w:szCs w:val="24"/>
        </w:rPr>
        <w:t>[5]</w:t>
      </w:r>
      <w:r w:rsidR="008A73E7" w:rsidRPr="00976DF2">
        <w:rPr>
          <w:rFonts w:asciiTheme="majorBidi" w:eastAsia="Times New Roman" w:hAnsiTheme="majorBidi" w:cstheme="majorBidi"/>
          <w:color w:val="FF0000"/>
          <w:sz w:val="24"/>
          <w:szCs w:val="24"/>
        </w:rPr>
        <w:fldChar w:fldCharType="end"/>
      </w:r>
      <w:ins w:id="112" w:author="Lily Mo" w:date="2021-12-23T18:48:00Z">
        <w:r w:rsidR="00290CC0">
          <w:rPr>
            <w:rFonts w:asciiTheme="majorBidi" w:eastAsia="Times New Roman" w:hAnsiTheme="majorBidi" w:cstheme="majorBidi"/>
            <w:color w:val="FF0000"/>
            <w:sz w:val="24"/>
            <w:szCs w:val="24"/>
          </w:rPr>
          <w:t>.</w:t>
        </w:r>
      </w:ins>
      <w:r w:rsidR="008F29AC" w:rsidRPr="00976DF2">
        <w:rPr>
          <w:rFonts w:asciiTheme="majorBidi" w:eastAsia="Times New Roman" w:hAnsiTheme="majorBidi" w:cstheme="majorBidi"/>
          <w:color w:val="FF0000"/>
          <w:sz w:val="24"/>
          <w:szCs w:val="24"/>
        </w:rPr>
        <w:t xml:space="preserve"> </w:t>
      </w:r>
      <w:ins w:id="113" w:author="Lily Mo" w:date="2021-12-23T18:48:00Z">
        <w:r w:rsidR="00290CC0">
          <w:rPr>
            <w:rFonts w:asciiTheme="majorBidi" w:eastAsia="Times New Roman" w:hAnsiTheme="majorBidi" w:cstheme="majorBidi"/>
            <w:color w:val="FF0000"/>
            <w:sz w:val="24"/>
            <w:szCs w:val="24"/>
          </w:rPr>
          <w:t>Alt</w:t>
        </w:r>
      </w:ins>
      <w:del w:id="114" w:author="Lily Mo" w:date="2021-12-23T18:48:00Z">
        <w:r w:rsidR="008F29AC" w:rsidRPr="00976DF2" w:rsidDel="00290CC0">
          <w:rPr>
            <w:rFonts w:asciiTheme="majorBidi" w:eastAsia="Times New Roman" w:hAnsiTheme="majorBidi" w:cstheme="majorBidi"/>
            <w:sz w:val="24"/>
            <w:szCs w:val="24"/>
          </w:rPr>
          <w:delText>T</w:delText>
        </w:r>
      </w:del>
      <w:r w:rsidR="008F29AC" w:rsidRPr="00976DF2">
        <w:rPr>
          <w:rFonts w:asciiTheme="majorBidi" w:eastAsia="Times New Roman" w:hAnsiTheme="majorBidi" w:cstheme="majorBidi"/>
          <w:sz w:val="24"/>
          <w:szCs w:val="24"/>
        </w:rPr>
        <w:t>hough these methods prove effective</w:t>
      </w:r>
      <w:del w:id="115" w:author="bijan mehralizadeh" w:date="2021-12-24T18:19:00Z">
        <w:r w:rsidR="003D63A0" w:rsidRPr="00976DF2" w:rsidDel="00D027FE">
          <w:rPr>
            <w:rFonts w:asciiTheme="majorBidi" w:eastAsia="Times New Roman" w:hAnsiTheme="majorBidi" w:cstheme="majorBidi"/>
            <w:sz w:val="24"/>
            <w:szCs w:val="24"/>
          </w:rPr>
          <w:delText xml:space="preserve">, </w:delText>
        </w:r>
      </w:del>
      <w:ins w:id="116" w:author="Lily Mo" w:date="2021-12-23T18:48:00Z">
        <w:del w:id="117" w:author="bijan mehralizadeh" w:date="2021-12-24T18:19:00Z">
          <w:r w:rsidR="00290CC0" w:rsidDel="00D027FE">
            <w:rPr>
              <w:rFonts w:asciiTheme="majorBidi" w:eastAsia="Times New Roman" w:hAnsiTheme="majorBidi" w:cstheme="majorBidi"/>
              <w:sz w:val="24"/>
              <w:szCs w:val="24"/>
            </w:rPr>
            <w:delText>however</w:delText>
          </w:r>
        </w:del>
        <w:r w:rsidR="00290CC0">
          <w:rPr>
            <w:rFonts w:asciiTheme="majorBidi" w:eastAsia="Times New Roman" w:hAnsiTheme="majorBidi" w:cstheme="majorBidi"/>
            <w:sz w:val="24"/>
            <w:szCs w:val="24"/>
          </w:rPr>
          <w:t xml:space="preserve">, </w:t>
        </w:r>
      </w:ins>
      <w:del w:id="118" w:author="bijan mehralizadeh" w:date="2021-12-24T18:59:00Z">
        <w:r w:rsidR="003D63A0" w:rsidRPr="00976DF2" w:rsidDel="00644939">
          <w:rPr>
            <w:rFonts w:asciiTheme="majorBidi" w:eastAsia="Times New Roman" w:hAnsiTheme="majorBidi" w:cstheme="majorBidi"/>
            <w:sz w:val="24"/>
            <w:szCs w:val="24"/>
          </w:rPr>
          <w:delText xml:space="preserve">they </w:delText>
        </w:r>
      </w:del>
      <w:ins w:id="119" w:author="Lily Mo" w:date="2021-12-23T18:48:00Z">
        <w:del w:id="120" w:author="bijan mehralizadeh" w:date="2021-12-24T18:59:00Z">
          <w:r w:rsidR="00290CC0" w:rsidDel="00644939">
            <w:rPr>
              <w:rFonts w:asciiTheme="majorBidi" w:eastAsia="Times New Roman" w:hAnsiTheme="majorBidi" w:cstheme="majorBidi"/>
              <w:sz w:val="24"/>
              <w:szCs w:val="24"/>
            </w:rPr>
            <w:delText>still</w:delText>
          </w:r>
        </w:del>
      </w:ins>
      <w:del w:id="121" w:author="bijan mehralizadeh" w:date="2021-12-24T18:59:00Z">
        <w:r w:rsidR="003D63A0" w:rsidRPr="00976DF2" w:rsidDel="00644939">
          <w:rPr>
            <w:rFonts w:asciiTheme="majorBidi" w:eastAsia="Times New Roman" w:hAnsiTheme="majorBidi" w:cstheme="majorBidi"/>
            <w:sz w:val="24"/>
            <w:szCs w:val="24"/>
          </w:rPr>
          <w:delText xml:space="preserve">heavily rely on </w:delText>
        </w:r>
      </w:del>
      <w:ins w:id="122" w:author="Lily Mo" w:date="2021-12-23T18:49:00Z">
        <w:del w:id="123" w:author="bijan mehralizadeh" w:date="2021-12-24T18:59:00Z">
          <w:r w:rsidR="00290CC0" w:rsidDel="00644939">
            <w:rPr>
              <w:rFonts w:asciiTheme="majorBidi" w:eastAsia="Times New Roman" w:hAnsiTheme="majorBidi" w:cstheme="majorBidi"/>
              <w:sz w:val="24"/>
              <w:szCs w:val="24"/>
            </w:rPr>
            <w:delText>observational reports by family members, care</w:delText>
          </w:r>
        </w:del>
        <w:del w:id="124" w:author="bijan mehralizadeh" w:date="2021-12-24T18:19:00Z">
          <w:r w:rsidR="00290CC0" w:rsidDel="00D027FE">
            <w:rPr>
              <w:rFonts w:asciiTheme="majorBidi" w:eastAsia="Times New Roman" w:hAnsiTheme="majorBidi" w:cstheme="majorBidi"/>
              <w:sz w:val="24"/>
              <w:szCs w:val="24"/>
            </w:rPr>
            <w:delText xml:space="preserve"> </w:delText>
          </w:r>
        </w:del>
        <w:del w:id="125" w:author="bijan mehralizadeh" w:date="2021-12-24T18:59:00Z">
          <w:r w:rsidR="00290CC0" w:rsidDel="00644939">
            <w:rPr>
              <w:rFonts w:asciiTheme="majorBidi" w:eastAsia="Times New Roman" w:hAnsiTheme="majorBidi" w:cstheme="majorBidi"/>
              <w:sz w:val="24"/>
              <w:szCs w:val="24"/>
            </w:rPr>
            <w:delText>givers, or family doctors</w:delText>
          </w:r>
        </w:del>
      </w:ins>
      <w:ins w:id="126" w:author="Lily Mo" w:date="2021-12-23T18:54:00Z">
        <w:del w:id="127" w:author="bijan mehralizadeh" w:date="2021-12-24T18:59:00Z">
          <w:r w:rsidR="00CF22AA" w:rsidDel="00644939">
            <w:rPr>
              <w:rFonts w:asciiTheme="majorBidi" w:eastAsia="Times New Roman" w:hAnsiTheme="majorBidi" w:cstheme="majorBidi"/>
              <w:sz w:val="24"/>
              <w:szCs w:val="24"/>
            </w:rPr>
            <w:delText>/nurses</w:delText>
          </w:r>
        </w:del>
      </w:ins>
      <w:ins w:id="128" w:author="Lily Mo" w:date="2021-12-23T18:49:00Z">
        <w:del w:id="129" w:author="bijan mehralizadeh" w:date="2021-12-24T18:59:00Z">
          <w:r w:rsidR="00290CC0" w:rsidDel="00644939">
            <w:rPr>
              <w:rFonts w:asciiTheme="majorBidi" w:eastAsia="Times New Roman" w:hAnsiTheme="majorBidi" w:cstheme="majorBidi"/>
              <w:sz w:val="24"/>
              <w:szCs w:val="24"/>
            </w:rPr>
            <w:delText>. Thus,</w:delText>
          </w:r>
        </w:del>
      </w:ins>
      <w:ins w:id="130" w:author="bijan mehralizadeh" w:date="2021-12-24T19:05:00Z">
        <w:r w:rsidR="00644939">
          <w:rPr>
            <w:rFonts w:asciiTheme="majorBidi" w:eastAsia="Times New Roman" w:hAnsiTheme="majorBidi" w:cstheme="majorBidi"/>
            <w:sz w:val="24"/>
            <w:szCs w:val="24"/>
          </w:rPr>
          <w:t xml:space="preserve">licensed clinicians and observers should do them, </w:t>
        </w:r>
      </w:ins>
      <w:ins w:id="131" w:author="bijan mehralizadeh" w:date="2021-12-24T19:09:00Z">
        <w:r w:rsidR="00644939">
          <w:rPr>
            <w:rFonts w:asciiTheme="majorBidi" w:eastAsia="Times New Roman" w:hAnsiTheme="majorBidi" w:cstheme="majorBidi"/>
            <w:sz w:val="24"/>
            <w:szCs w:val="24"/>
          </w:rPr>
          <w:t>making</w:t>
        </w:r>
      </w:ins>
      <w:ins w:id="132" w:author="bijan mehralizadeh" w:date="2021-12-24T19:02:00Z">
        <w:r w:rsidR="00644939">
          <w:rPr>
            <w:rFonts w:asciiTheme="majorBidi" w:eastAsia="Times New Roman" w:hAnsiTheme="majorBidi" w:cstheme="majorBidi"/>
            <w:sz w:val="24"/>
            <w:szCs w:val="24"/>
          </w:rPr>
          <w:t xml:space="preserve"> them time-consuming</w:t>
        </w:r>
      </w:ins>
      <w:ins w:id="133" w:author="bijan mehralizadeh" w:date="2021-12-24T19:05:00Z">
        <w:r w:rsidR="00644939">
          <w:rPr>
            <w:rFonts w:asciiTheme="majorBidi" w:eastAsia="Times New Roman" w:hAnsiTheme="majorBidi" w:cstheme="majorBidi"/>
            <w:sz w:val="24"/>
            <w:szCs w:val="24"/>
          </w:rPr>
          <w:t xml:space="preserve"> and exhausting</w:t>
        </w:r>
      </w:ins>
      <w:ins w:id="134" w:author="Lily Mo" w:date="2021-12-23T18:49:00Z">
        <w:del w:id="135" w:author="bijan mehralizadeh" w:date="2021-12-24T18:23:00Z">
          <w:r w:rsidR="00290CC0" w:rsidDel="00D027FE">
            <w:rPr>
              <w:rFonts w:asciiTheme="majorBidi" w:eastAsia="Times New Roman" w:hAnsiTheme="majorBidi" w:cstheme="majorBidi"/>
              <w:sz w:val="24"/>
              <w:szCs w:val="24"/>
            </w:rPr>
            <w:delText xml:space="preserve"> these are prone </w:delText>
          </w:r>
        </w:del>
      </w:ins>
      <w:ins w:id="136" w:author="Lily Mo" w:date="2021-12-23T18:50:00Z">
        <w:del w:id="137" w:author="bijan mehralizadeh" w:date="2021-12-24T18:23:00Z">
          <w:r w:rsidR="00290CC0" w:rsidDel="00D027FE">
            <w:rPr>
              <w:rFonts w:asciiTheme="majorBidi" w:eastAsia="Times New Roman" w:hAnsiTheme="majorBidi" w:cstheme="majorBidi"/>
              <w:sz w:val="24"/>
              <w:szCs w:val="24"/>
            </w:rPr>
            <w:delText>to mistakes</w:delText>
          </w:r>
        </w:del>
      </w:ins>
      <w:ins w:id="138" w:author="Lily Mo" w:date="2021-12-23T18:54:00Z">
        <w:del w:id="139" w:author="bijan mehralizadeh" w:date="2021-12-24T18:22:00Z">
          <w:r w:rsidR="00CF22AA" w:rsidDel="00D027FE">
            <w:rPr>
              <w:rFonts w:asciiTheme="majorBidi" w:eastAsia="Times New Roman" w:hAnsiTheme="majorBidi" w:cstheme="majorBidi"/>
              <w:sz w:val="24"/>
              <w:szCs w:val="24"/>
            </w:rPr>
            <w:delText>,</w:delText>
          </w:r>
        </w:del>
        <w:r w:rsidR="00CF22AA">
          <w:rPr>
            <w:rFonts w:asciiTheme="majorBidi" w:eastAsia="Times New Roman" w:hAnsiTheme="majorBidi" w:cstheme="majorBidi"/>
            <w:sz w:val="24"/>
            <w:szCs w:val="24"/>
          </w:rPr>
          <w:t xml:space="preserve"> </w:t>
        </w:r>
      </w:ins>
      <w:ins w:id="140" w:author="Lily Mo" w:date="2021-12-23T18:51:00Z">
        <w:del w:id="141" w:author="bijan mehralizadeh" w:date="2021-12-24T18:22:00Z">
          <w:r w:rsidR="00290CC0" w:rsidDel="00D027FE">
            <w:rPr>
              <w:rFonts w:asciiTheme="majorBidi" w:eastAsia="Times New Roman" w:hAnsiTheme="majorBidi" w:cstheme="majorBidi"/>
              <w:sz w:val="24"/>
              <w:szCs w:val="24"/>
            </w:rPr>
            <w:delText>lack of</w:delText>
          </w:r>
        </w:del>
        <w:del w:id="142" w:author="bijan mehralizadeh" w:date="2021-12-24T18:20:00Z">
          <w:r w:rsidR="00290CC0" w:rsidDel="00D027FE">
            <w:rPr>
              <w:rFonts w:asciiTheme="majorBidi" w:eastAsia="Times New Roman" w:hAnsiTheme="majorBidi" w:cstheme="majorBidi"/>
              <w:sz w:val="24"/>
              <w:szCs w:val="24"/>
            </w:rPr>
            <w:delText xml:space="preserve"> </w:delText>
          </w:r>
        </w:del>
      </w:ins>
      <w:ins w:id="143" w:author="Lily Mo" w:date="2021-12-23T18:49:00Z">
        <w:del w:id="144" w:author="bijan mehralizadeh" w:date="2021-12-24T18:20:00Z">
          <w:r w:rsidR="00290CC0" w:rsidDel="00D027FE">
            <w:rPr>
              <w:rFonts w:asciiTheme="majorBidi" w:eastAsia="Times New Roman" w:hAnsiTheme="majorBidi" w:cstheme="majorBidi"/>
              <w:sz w:val="24"/>
              <w:szCs w:val="24"/>
            </w:rPr>
            <w:delText xml:space="preserve"> the</w:delText>
          </w:r>
        </w:del>
        <w:del w:id="145" w:author="bijan mehralizadeh" w:date="2021-12-24T18:22:00Z">
          <w:r w:rsidR="00290CC0" w:rsidDel="00D027FE">
            <w:rPr>
              <w:rFonts w:asciiTheme="majorBidi" w:eastAsia="Times New Roman" w:hAnsiTheme="majorBidi" w:cstheme="majorBidi"/>
              <w:sz w:val="24"/>
              <w:szCs w:val="24"/>
            </w:rPr>
            <w:delText xml:space="preserve"> </w:delText>
          </w:r>
        </w:del>
      </w:ins>
      <w:del w:id="146" w:author="bijan mehralizadeh" w:date="2021-12-24T18:22:00Z">
        <w:r w:rsidR="00644321" w:rsidRPr="00976DF2" w:rsidDel="00D027FE">
          <w:rPr>
            <w:rFonts w:asciiTheme="majorBidi" w:eastAsia="Times New Roman" w:hAnsiTheme="majorBidi" w:cstheme="majorBidi"/>
            <w:sz w:val="24"/>
            <w:szCs w:val="24"/>
          </w:rPr>
          <w:delText>observing</w:delText>
        </w:r>
        <w:r w:rsidR="003D63A0" w:rsidRPr="00976DF2" w:rsidDel="00D027FE">
          <w:rPr>
            <w:rFonts w:asciiTheme="majorBidi" w:eastAsia="Times New Roman" w:hAnsiTheme="majorBidi" w:cstheme="majorBidi"/>
            <w:sz w:val="24"/>
            <w:szCs w:val="24"/>
          </w:rPr>
          <w:delText xml:space="preserve"> the behavioral symptoms</w:delText>
        </w:r>
      </w:del>
      <w:ins w:id="147" w:author="Lily Mo" w:date="2021-12-23T18:55:00Z">
        <w:del w:id="148" w:author="bijan mehralizadeh" w:date="2021-12-24T18:22:00Z">
          <w:r w:rsidR="00CF22AA" w:rsidDel="00D027FE">
            <w:rPr>
              <w:rFonts w:asciiTheme="majorBidi" w:eastAsia="Times New Roman" w:hAnsiTheme="majorBidi" w:cstheme="majorBidi"/>
              <w:sz w:val="24"/>
              <w:szCs w:val="24"/>
            </w:rPr>
            <w:delText>, or misjudgment</w:delText>
          </w:r>
        </w:del>
      </w:ins>
      <w:ins w:id="149" w:author="Lily Mo" w:date="2021-12-23T18:56:00Z">
        <w:del w:id="150" w:author="bijan mehralizadeh" w:date="2021-12-24T18:22:00Z">
          <w:r w:rsidR="00CF22AA" w:rsidDel="00D027FE">
            <w:rPr>
              <w:rFonts w:asciiTheme="majorBidi" w:eastAsia="Times New Roman" w:hAnsiTheme="majorBidi" w:cstheme="majorBidi"/>
              <w:sz w:val="24"/>
              <w:szCs w:val="24"/>
            </w:rPr>
            <w:delText xml:space="preserve"> </w:delText>
          </w:r>
        </w:del>
      </w:ins>
      <w:r w:rsidR="00644939">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644939">
        <w:rPr>
          <w:rFonts w:asciiTheme="majorBidi" w:eastAsia="Times New Roman" w:hAnsiTheme="majorBidi" w:cstheme="majorBidi"/>
          <w:sz w:val="24"/>
          <w:szCs w:val="24"/>
        </w:rPr>
        <w:instrText xml:space="preserve"> ADDIN EN.CITE </w:instrText>
      </w:r>
      <w:r w:rsidR="00644939">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644939">
        <w:rPr>
          <w:rFonts w:asciiTheme="majorBidi" w:eastAsia="Times New Roman" w:hAnsiTheme="majorBidi" w:cstheme="majorBidi"/>
          <w:sz w:val="24"/>
          <w:szCs w:val="24"/>
        </w:rPr>
        <w:instrText xml:space="preserve"> ADDIN EN.CITE.DATA </w:instrText>
      </w:r>
      <w:r w:rsidR="00644939">
        <w:rPr>
          <w:rFonts w:asciiTheme="majorBidi" w:eastAsia="Times New Roman" w:hAnsiTheme="majorBidi" w:cstheme="majorBidi"/>
          <w:sz w:val="24"/>
          <w:szCs w:val="24"/>
        </w:rPr>
      </w:r>
      <w:r w:rsidR="00644939">
        <w:rPr>
          <w:rFonts w:asciiTheme="majorBidi" w:eastAsia="Times New Roman" w:hAnsiTheme="majorBidi" w:cstheme="majorBidi"/>
          <w:sz w:val="24"/>
          <w:szCs w:val="24"/>
        </w:rPr>
        <w:fldChar w:fldCharType="end"/>
      </w:r>
      <w:r w:rsidR="00644939">
        <w:rPr>
          <w:rFonts w:asciiTheme="majorBidi" w:eastAsia="Times New Roman" w:hAnsiTheme="majorBidi" w:cstheme="majorBidi"/>
          <w:sz w:val="24"/>
          <w:szCs w:val="24"/>
        </w:rPr>
        <w:fldChar w:fldCharType="separate"/>
      </w:r>
      <w:r w:rsidR="00644939">
        <w:rPr>
          <w:rFonts w:asciiTheme="majorBidi" w:eastAsia="Times New Roman" w:hAnsiTheme="majorBidi" w:cstheme="majorBidi"/>
          <w:noProof/>
          <w:sz w:val="24"/>
          <w:szCs w:val="24"/>
        </w:rPr>
        <w:t>[3, 6]</w:t>
      </w:r>
      <w:r w:rsidR="00644939">
        <w:rPr>
          <w:rFonts w:asciiTheme="majorBidi" w:eastAsia="Times New Roman" w:hAnsiTheme="majorBidi" w:cstheme="majorBidi"/>
          <w:sz w:val="24"/>
          <w:szCs w:val="24"/>
        </w:rPr>
        <w:fldChar w:fldCharType="end"/>
      </w:r>
      <w:ins w:id="151" w:author="Lily Mo" w:date="2021-12-23T18:56:00Z">
        <w:del w:id="152" w:author="bijan mehralizadeh" w:date="2021-12-24T19:08:00Z">
          <w:r w:rsidR="00CF22AA" w:rsidDel="00644939">
            <w:rPr>
              <w:rFonts w:asciiTheme="majorBidi" w:eastAsia="Times New Roman" w:hAnsiTheme="majorBidi" w:cstheme="majorBidi"/>
              <w:sz w:val="24"/>
              <w:szCs w:val="24"/>
            </w:rPr>
            <w:delText>[]</w:delText>
          </w:r>
        </w:del>
      </w:ins>
      <w:r w:rsidR="003D63A0" w:rsidRPr="00976DF2">
        <w:rPr>
          <w:rFonts w:asciiTheme="majorBidi" w:eastAsia="Times New Roman" w:hAnsiTheme="majorBidi" w:cstheme="majorBidi"/>
          <w:sz w:val="24"/>
          <w:szCs w:val="24"/>
        </w:rPr>
        <w:t xml:space="preserve">. </w:t>
      </w:r>
      <w:ins w:id="153" w:author="Lily Mo" w:date="2021-12-23T18:55:00Z">
        <w:r w:rsidR="00CF22AA">
          <w:rPr>
            <w:rFonts w:asciiTheme="majorBidi" w:eastAsia="Times New Roman" w:hAnsiTheme="majorBidi" w:cstheme="majorBidi"/>
            <w:sz w:val="24"/>
            <w:szCs w:val="24"/>
          </w:rPr>
          <w:t>To overcom</w:t>
        </w:r>
      </w:ins>
      <w:ins w:id="154" w:author="bijan mehralizadeh" w:date="2021-12-24T18:24:00Z">
        <w:r w:rsidR="00D027FE">
          <w:rPr>
            <w:rFonts w:asciiTheme="majorBidi" w:eastAsia="Times New Roman" w:hAnsiTheme="majorBidi" w:cstheme="majorBidi"/>
            <w:sz w:val="24"/>
            <w:szCs w:val="24"/>
          </w:rPr>
          <w:t>e</w:t>
        </w:r>
      </w:ins>
      <w:ins w:id="155" w:author="Lily Mo" w:date="2021-12-23T18:55:00Z">
        <w:del w:id="156" w:author="bijan mehralizadeh" w:date="2021-12-24T18:24:00Z">
          <w:r w:rsidR="00CF22AA" w:rsidDel="00D027FE">
            <w:rPr>
              <w:rFonts w:asciiTheme="majorBidi" w:eastAsia="Times New Roman" w:hAnsiTheme="majorBidi" w:cstheme="majorBidi"/>
              <w:sz w:val="24"/>
              <w:szCs w:val="24"/>
            </w:rPr>
            <w:delText>e</w:delText>
          </w:r>
        </w:del>
        <w:r w:rsidR="00CF22AA">
          <w:rPr>
            <w:rFonts w:asciiTheme="majorBidi" w:eastAsia="Times New Roman" w:hAnsiTheme="majorBidi" w:cstheme="majorBidi"/>
            <w:sz w:val="24"/>
            <w:szCs w:val="24"/>
          </w:rPr>
          <w:t xml:space="preserve"> the shortcomings of the questionnaire-based systems</w:t>
        </w:r>
      </w:ins>
      <w:ins w:id="157" w:author="bijan mehralizadeh" w:date="2021-12-24T18:23:00Z">
        <w:r w:rsidR="00D027FE">
          <w:rPr>
            <w:rFonts w:asciiTheme="majorBidi" w:eastAsia="Times New Roman" w:hAnsiTheme="majorBidi" w:cstheme="majorBidi"/>
            <w:sz w:val="24"/>
            <w:szCs w:val="24"/>
          </w:rPr>
          <w:t>,</w:t>
        </w:r>
      </w:ins>
      <w:ins w:id="158" w:author="Lily Mo" w:date="2021-12-23T18:55:00Z">
        <w:r w:rsidR="00CF22AA">
          <w:rPr>
            <w:rFonts w:asciiTheme="majorBidi" w:eastAsia="Times New Roman" w:hAnsiTheme="majorBidi" w:cstheme="majorBidi"/>
            <w:sz w:val="24"/>
            <w:szCs w:val="24"/>
          </w:rPr>
          <w:t xml:space="preserve"> </w:t>
        </w:r>
      </w:ins>
      <w:del w:id="159" w:author="Lily Mo" w:date="2021-12-23T18:56:00Z">
        <w:r w:rsidR="00916374" w:rsidRPr="00976DF2" w:rsidDel="00CF22AA">
          <w:rPr>
            <w:rFonts w:asciiTheme="majorBidi" w:eastAsia="Times New Roman" w:hAnsiTheme="majorBidi" w:cstheme="majorBidi"/>
            <w:sz w:val="24"/>
            <w:szCs w:val="24"/>
          </w:rPr>
          <w:delText>M</w:delText>
        </w:r>
      </w:del>
      <w:ins w:id="160" w:author="Lily Mo" w:date="2021-12-23T18:58:00Z">
        <w:del w:id="161" w:author="bijan mehralizadeh" w:date="2021-12-24T18:26:00Z">
          <w:r w:rsidR="00C07454" w:rsidDel="00D027FE">
            <w:rPr>
              <w:rFonts w:asciiTheme="majorBidi" w:eastAsia="Times New Roman" w:hAnsiTheme="majorBidi" w:cstheme="majorBidi"/>
              <w:sz w:val="24"/>
              <w:szCs w:val="24"/>
            </w:rPr>
            <w:delText>there are</w:delText>
          </w:r>
        </w:del>
      </w:ins>
      <w:del w:id="162" w:author="bijan mehralizadeh" w:date="2021-12-24T18:26:00Z">
        <w:r w:rsidR="00916374" w:rsidRPr="00976DF2" w:rsidDel="00D027FE">
          <w:rPr>
            <w:rFonts w:asciiTheme="majorBidi" w:eastAsia="Times New Roman" w:hAnsiTheme="majorBidi" w:cstheme="majorBidi"/>
            <w:sz w:val="24"/>
            <w:szCs w:val="24"/>
          </w:rPr>
          <w:delText>any</w:delText>
        </w:r>
      </w:del>
      <w:ins w:id="163" w:author="bijan mehralizadeh" w:date="2021-12-24T18:26:00Z">
        <w:r w:rsidR="00D027FE">
          <w:rPr>
            <w:rFonts w:asciiTheme="majorBidi" w:eastAsia="Times New Roman" w:hAnsiTheme="majorBidi" w:cstheme="majorBidi"/>
            <w:sz w:val="24"/>
            <w:szCs w:val="24"/>
          </w:rPr>
          <w:t>many</w:t>
        </w:r>
      </w:ins>
      <w:r w:rsidR="00916374" w:rsidRPr="00976DF2">
        <w:rPr>
          <w:rFonts w:asciiTheme="majorBidi" w:eastAsia="Times New Roman" w:hAnsiTheme="majorBidi" w:cstheme="majorBidi"/>
          <w:sz w:val="24"/>
          <w:szCs w:val="24"/>
        </w:rPr>
        <w:t xml:space="preserve"> re</w:t>
      </w:r>
      <w:r w:rsidR="00644321" w:rsidRPr="00976DF2">
        <w:rPr>
          <w:rFonts w:asciiTheme="majorBidi" w:eastAsia="Times New Roman" w:hAnsiTheme="majorBidi" w:cstheme="majorBidi"/>
          <w:sz w:val="24"/>
          <w:szCs w:val="24"/>
        </w:rPr>
        <w:t>searcher</w:t>
      </w:r>
      <w:r w:rsidR="00916374" w:rsidRPr="00976DF2">
        <w:rPr>
          <w:rFonts w:asciiTheme="majorBidi" w:eastAsia="Times New Roman" w:hAnsiTheme="majorBidi" w:cstheme="majorBidi"/>
          <w:sz w:val="24"/>
          <w:szCs w:val="24"/>
        </w:rPr>
        <w:t xml:space="preserve">s </w:t>
      </w:r>
      <w:ins w:id="164" w:author="Lily Mo" w:date="2021-12-23T18:58:00Z">
        <w:r w:rsidR="00C07454">
          <w:rPr>
            <w:rFonts w:asciiTheme="majorBidi" w:eastAsia="Times New Roman" w:hAnsiTheme="majorBidi" w:cstheme="majorBidi"/>
            <w:sz w:val="24"/>
            <w:szCs w:val="24"/>
          </w:rPr>
          <w:t xml:space="preserve">have </w:t>
        </w:r>
      </w:ins>
      <w:r w:rsidR="00916374" w:rsidRPr="00976DF2">
        <w:rPr>
          <w:rFonts w:asciiTheme="majorBidi" w:eastAsia="Times New Roman" w:hAnsiTheme="majorBidi" w:cstheme="majorBidi"/>
          <w:sz w:val="24"/>
          <w:szCs w:val="24"/>
        </w:rPr>
        <w:t>focus</w:t>
      </w:r>
      <w:ins w:id="165" w:author="Lily Mo" w:date="2021-12-23T18:58:00Z">
        <w:r w:rsidR="00C07454">
          <w:rPr>
            <w:rFonts w:asciiTheme="majorBidi" w:eastAsia="Times New Roman" w:hAnsiTheme="majorBidi" w:cstheme="majorBidi"/>
            <w:sz w:val="24"/>
            <w:szCs w:val="24"/>
          </w:rPr>
          <w:t>ed</w:t>
        </w:r>
      </w:ins>
      <w:r w:rsidR="00916374" w:rsidRPr="00976DF2">
        <w:rPr>
          <w:rFonts w:asciiTheme="majorBidi" w:eastAsia="Times New Roman" w:hAnsiTheme="majorBidi" w:cstheme="majorBidi"/>
          <w:sz w:val="24"/>
          <w:szCs w:val="24"/>
        </w:rPr>
        <w:t xml:space="preserve"> </w:t>
      </w:r>
      <w:r w:rsidR="00A93C14" w:rsidRPr="00976DF2">
        <w:rPr>
          <w:rFonts w:asciiTheme="majorBidi" w:eastAsia="Times New Roman" w:hAnsiTheme="majorBidi" w:cstheme="majorBidi"/>
          <w:sz w:val="24"/>
          <w:szCs w:val="24"/>
        </w:rPr>
        <w:t xml:space="preserve">on </w:t>
      </w:r>
      <w:del w:id="166" w:author="Lily Mo" w:date="2021-12-23T18:58:00Z">
        <w:r w:rsidR="00A93C14" w:rsidRPr="00976DF2" w:rsidDel="00C07454">
          <w:rPr>
            <w:rFonts w:asciiTheme="majorBidi" w:eastAsia="Times New Roman" w:hAnsiTheme="majorBidi" w:cstheme="majorBidi"/>
            <w:sz w:val="24"/>
            <w:szCs w:val="24"/>
          </w:rPr>
          <w:delText xml:space="preserve">the </w:delText>
        </w:r>
      </w:del>
      <w:r w:rsidR="003257A0" w:rsidRPr="00976DF2">
        <w:rPr>
          <w:rFonts w:asciiTheme="majorBidi" w:hAnsiTheme="majorBidi" w:cstheme="majorBidi"/>
          <w:color w:val="111111"/>
          <w:sz w:val="24"/>
          <w:szCs w:val="24"/>
          <w:shd w:val="clear" w:color="auto" w:fill="FFFFFF"/>
        </w:rPr>
        <w:t xml:space="preserve">biological markers </w:t>
      </w:r>
      <w:r w:rsidR="00A93C14" w:rsidRPr="00976DF2">
        <w:rPr>
          <w:rFonts w:asciiTheme="majorBidi" w:eastAsia="Times New Roman" w:hAnsiTheme="majorBidi" w:cstheme="majorBidi"/>
          <w:sz w:val="24"/>
          <w:szCs w:val="24"/>
        </w:rPr>
        <w:t>of ASD</w:t>
      </w:r>
      <w:r w:rsidR="00D027FE">
        <w:rPr>
          <w:rFonts w:asciiTheme="majorBidi" w:eastAsia="Times New Roman" w:hAnsiTheme="majorBidi" w:cstheme="majorBidi"/>
          <w:sz w:val="24"/>
          <w:szCs w:val="24"/>
        </w:rPr>
        <w:fldChar w:fldCharType="begin"/>
      </w:r>
      <w:r w:rsidR="00644939">
        <w:rPr>
          <w:rFonts w:asciiTheme="majorBidi" w:eastAsia="Times New Roman" w:hAnsiTheme="majorBidi" w:cstheme="majorBidi"/>
          <w:sz w:val="24"/>
          <w:szCs w:val="24"/>
        </w:rPr>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00D027FE">
        <w:rPr>
          <w:rFonts w:asciiTheme="majorBidi" w:eastAsia="Times New Roman" w:hAnsiTheme="majorBidi" w:cstheme="majorBidi"/>
          <w:sz w:val="24"/>
          <w:szCs w:val="24"/>
        </w:rPr>
        <w:fldChar w:fldCharType="separate"/>
      </w:r>
      <w:r w:rsidR="00644939">
        <w:rPr>
          <w:rFonts w:asciiTheme="majorBidi" w:eastAsia="Times New Roman" w:hAnsiTheme="majorBidi" w:cstheme="majorBidi"/>
          <w:noProof/>
          <w:sz w:val="24"/>
          <w:szCs w:val="24"/>
        </w:rPr>
        <w:t>[7]</w:t>
      </w:r>
      <w:r w:rsidR="00D027FE">
        <w:rPr>
          <w:rFonts w:asciiTheme="majorBidi" w:eastAsia="Times New Roman" w:hAnsiTheme="majorBidi" w:cstheme="majorBidi"/>
          <w:sz w:val="24"/>
          <w:szCs w:val="24"/>
        </w:rPr>
        <w:fldChar w:fldCharType="end"/>
      </w:r>
      <w:ins w:id="167" w:author="Lily Mo" w:date="2021-12-23T18:58:00Z">
        <w:del w:id="168" w:author="bijan mehralizadeh" w:date="2021-12-24T18:01:00Z">
          <w:r w:rsidR="00C07454" w:rsidDel="001A78E3">
            <w:rPr>
              <w:rFonts w:asciiTheme="majorBidi" w:eastAsia="Times New Roman" w:hAnsiTheme="majorBidi" w:cstheme="majorBidi"/>
              <w:sz w:val="24"/>
              <w:szCs w:val="24"/>
            </w:rPr>
            <w:delText xml:space="preserve"> []</w:delText>
          </w:r>
        </w:del>
      </w:ins>
      <w:ins w:id="169" w:author="Lily Mo" w:date="2021-12-23T19:09:00Z">
        <w:r w:rsidR="00A21ECF">
          <w:rPr>
            <w:rFonts w:asciiTheme="majorBidi" w:eastAsia="Times New Roman" w:hAnsiTheme="majorBidi" w:cstheme="majorBidi"/>
            <w:sz w:val="24"/>
            <w:szCs w:val="24"/>
          </w:rPr>
          <w:t xml:space="preserve"> </w:t>
        </w:r>
        <w:del w:id="170" w:author="bijan mehralizadeh" w:date="2021-12-24T18:02:00Z">
          <w:r w:rsidR="00A21ECF" w:rsidDel="001A78E3">
            <w:rPr>
              <w:rFonts w:asciiTheme="majorBidi" w:eastAsia="Times New Roman" w:hAnsiTheme="majorBidi" w:cstheme="majorBidi"/>
              <w:sz w:val="24"/>
              <w:szCs w:val="24"/>
            </w:rPr>
            <w:delText>and</w:delText>
          </w:r>
        </w:del>
      </w:ins>
      <w:del w:id="171" w:author="bijan mehralizadeh" w:date="2021-12-24T18:02:00Z">
        <w:r w:rsidR="00644321" w:rsidRPr="00976DF2" w:rsidDel="001A78E3">
          <w:rPr>
            <w:rFonts w:asciiTheme="majorBidi" w:eastAsia="Times New Roman" w:hAnsiTheme="majorBidi" w:cstheme="majorBidi"/>
            <w:sz w:val="24"/>
            <w:szCs w:val="24"/>
          </w:rPr>
          <w:delText>;</w:delText>
        </w:r>
        <w:r w:rsidR="00A93C14" w:rsidRPr="00976DF2" w:rsidDel="001A78E3">
          <w:rPr>
            <w:rFonts w:asciiTheme="majorBidi" w:eastAsia="Times New Roman" w:hAnsiTheme="majorBidi" w:cstheme="majorBidi"/>
            <w:sz w:val="24"/>
            <w:szCs w:val="24"/>
          </w:rPr>
          <w:delText xml:space="preserve"> they use</w:delText>
        </w:r>
      </w:del>
      <w:ins w:id="172" w:author="bijan mehralizadeh" w:date="2021-12-24T18:02:00Z">
        <w:r w:rsidR="001A78E3">
          <w:rPr>
            <w:rFonts w:asciiTheme="majorBidi" w:eastAsia="Times New Roman" w:hAnsiTheme="majorBidi" w:cstheme="majorBidi"/>
            <w:sz w:val="24"/>
            <w:szCs w:val="24"/>
          </w:rPr>
          <w:t>using</w:t>
        </w:r>
      </w:ins>
      <w:r w:rsidR="00A93C14" w:rsidRPr="00976DF2">
        <w:rPr>
          <w:rFonts w:asciiTheme="majorBidi" w:eastAsia="Times New Roman" w:hAnsiTheme="majorBidi" w:cstheme="majorBidi"/>
          <w:sz w:val="24"/>
          <w:szCs w:val="24"/>
        </w:rPr>
        <w:t xml:space="preserve"> brain imaging techniques</w:t>
      </w:r>
      <w:ins w:id="173" w:author="Lily Mo" w:date="2021-12-23T18:59:00Z">
        <w:r w:rsidR="00C07454">
          <w:rPr>
            <w:rFonts w:asciiTheme="majorBidi" w:eastAsia="Times New Roman" w:hAnsiTheme="majorBidi" w:cstheme="majorBidi"/>
            <w:sz w:val="24"/>
            <w:szCs w:val="24"/>
          </w:rPr>
          <w:t xml:space="preserve"> </w:t>
        </w:r>
      </w:ins>
      <w:ins w:id="174" w:author="Lily Mo" w:date="2021-12-23T19:08:00Z">
        <w:del w:id="175" w:author="bijan mehralizadeh" w:date="2021-12-24T18:02:00Z">
          <w:r w:rsidR="00A21ECF" w:rsidDel="001A78E3">
            <w:rPr>
              <w:rFonts w:asciiTheme="majorBidi" w:eastAsia="Times New Roman" w:hAnsiTheme="majorBidi" w:cstheme="majorBidi"/>
              <w:sz w:val="24"/>
              <w:szCs w:val="24"/>
            </w:rPr>
            <w:delText>u</w:delText>
          </w:r>
        </w:del>
      </w:ins>
      <w:ins w:id="176" w:author="Lily Mo" w:date="2021-12-23T19:09:00Z">
        <w:del w:id="177" w:author="bijan mehralizadeh" w:date="2021-12-24T18:02:00Z">
          <w:r w:rsidR="00A21ECF" w:rsidDel="001A78E3">
            <w:rPr>
              <w:rFonts w:asciiTheme="majorBidi" w:eastAsia="Times New Roman" w:hAnsiTheme="majorBidi" w:cstheme="majorBidi"/>
              <w:sz w:val="24"/>
              <w:szCs w:val="24"/>
            </w:rPr>
            <w:delText>sing</w:delText>
          </w:r>
        </w:del>
      </w:ins>
      <w:ins w:id="178" w:author="bijan mehralizadeh" w:date="2021-12-24T18:02:00Z">
        <w:r w:rsidR="001A78E3">
          <w:rPr>
            <w:rFonts w:asciiTheme="majorBidi" w:eastAsia="Times New Roman" w:hAnsiTheme="majorBidi" w:cstheme="majorBidi"/>
            <w:sz w:val="24"/>
            <w:szCs w:val="24"/>
          </w:rPr>
          <w:t>like</w:t>
        </w:r>
      </w:ins>
      <w:ins w:id="179" w:author="Lily Mo" w:date="2021-12-23T19:09:00Z">
        <w:r w:rsidR="00A21ECF">
          <w:rPr>
            <w:rFonts w:asciiTheme="majorBidi" w:eastAsia="Times New Roman" w:hAnsiTheme="majorBidi" w:cstheme="majorBidi"/>
            <w:sz w:val="24"/>
            <w:szCs w:val="24"/>
          </w:rPr>
          <w:t xml:space="preserve"> fMRI</w:t>
        </w:r>
      </w:ins>
      <w:r w:rsidR="00D027FE">
        <w:rPr>
          <w:rFonts w:asciiTheme="majorBidi" w:eastAsia="Times New Roman" w:hAnsiTheme="majorBidi" w:cstheme="majorBidi"/>
          <w:sz w:val="24"/>
          <w:szCs w:val="24"/>
        </w:rPr>
        <w:fldChar w:fldCharType="begin"/>
      </w:r>
      <w:r w:rsidR="00644939">
        <w:rPr>
          <w:rFonts w:asciiTheme="majorBidi" w:eastAsia="Times New Roman" w:hAnsiTheme="majorBidi" w:cstheme="majorBidi"/>
          <w:sz w:val="24"/>
          <w:szCs w:val="24"/>
        </w:rPr>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00D027FE">
        <w:rPr>
          <w:rFonts w:asciiTheme="majorBidi" w:eastAsia="Times New Roman" w:hAnsiTheme="majorBidi" w:cstheme="majorBidi"/>
          <w:sz w:val="24"/>
          <w:szCs w:val="24"/>
        </w:rPr>
        <w:fldChar w:fldCharType="separate"/>
      </w:r>
      <w:r w:rsidR="00644939">
        <w:rPr>
          <w:rFonts w:asciiTheme="majorBidi" w:eastAsia="Times New Roman" w:hAnsiTheme="majorBidi" w:cstheme="majorBidi"/>
          <w:noProof/>
          <w:sz w:val="24"/>
          <w:szCs w:val="24"/>
        </w:rPr>
        <w:t>[8]</w:t>
      </w:r>
      <w:r w:rsidR="00D027FE">
        <w:rPr>
          <w:rFonts w:asciiTheme="majorBidi" w:eastAsia="Times New Roman" w:hAnsiTheme="majorBidi" w:cstheme="majorBidi"/>
          <w:sz w:val="24"/>
          <w:szCs w:val="24"/>
        </w:rPr>
        <w:fldChar w:fldCharType="end"/>
      </w:r>
      <w:ins w:id="180" w:author="bijan mehralizadeh" w:date="2021-12-24T18:08:00Z">
        <w:r w:rsidR="00DE5F60">
          <w:rPr>
            <w:rFonts w:asciiTheme="majorBidi" w:eastAsia="Times New Roman" w:hAnsiTheme="majorBidi" w:cstheme="majorBidi"/>
            <w:sz w:val="24"/>
            <w:szCs w:val="24"/>
          </w:rPr>
          <w:t xml:space="preserve"> or</w:t>
        </w:r>
      </w:ins>
      <w:ins w:id="181" w:author="Lily Mo" w:date="2021-12-23T19:09:00Z">
        <w:del w:id="182" w:author="bijan mehralizadeh" w:date="2021-12-24T18:08:00Z">
          <w:r w:rsidR="00A21ECF" w:rsidDel="00DE5F60">
            <w:rPr>
              <w:rFonts w:asciiTheme="majorBidi" w:eastAsia="Times New Roman" w:hAnsiTheme="majorBidi" w:cstheme="majorBidi"/>
              <w:sz w:val="24"/>
              <w:szCs w:val="24"/>
            </w:rPr>
            <w:delText xml:space="preserve"> </w:delText>
          </w:r>
        </w:del>
      </w:ins>
      <w:ins w:id="183" w:author="Lily Mo" w:date="2021-12-23T18:59:00Z">
        <w:del w:id="184" w:author="bijan mehralizadeh" w:date="2021-12-24T18:08:00Z">
          <w:r w:rsidR="00C07454" w:rsidDel="00DE5F60">
            <w:rPr>
              <w:rFonts w:asciiTheme="majorBidi" w:eastAsia="Times New Roman" w:hAnsiTheme="majorBidi" w:cstheme="majorBidi"/>
              <w:sz w:val="24"/>
              <w:szCs w:val="24"/>
            </w:rPr>
            <w:delText>[]</w:delText>
          </w:r>
        </w:del>
      </w:ins>
      <w:ins w:id="185" w:author="Lily Mo" w:date="2021-12-23T19:09:00Z">
        <w:del w:id="186" w:author="bijan mehralizadeh" w:date="2021-12-24T18:08:00Z">
          <w:r w:rsidR="00A21ECF" w:rsidDel="00DE5F60">
            <w:rPr>
              <w:rFonts w:asciiTheme="majorBidi" w:eastAsia="Times New Roman" w:hAnsiTheme="majorBidi" w:cstheme="majorBidi"/>
              <w:sz w:val="24"/>
              <w:szCs w:val="24"/>
            </w:rPr>
            <w:delText xml:space="preserve"> and</w:delText>
          </w:r>
        </w:del>
      </w:ins>
      <w:ins w:id="187" w:author="Lily Mo" w:date="2021-12-23T18:59:00Z">
        <w:r w:rsidR="00C07454">
          <w:rPr>
            <w:rFonts w:asciiTheme="majorBidi" w:eastAsia="Times New Roman" w:hAnsiTheme="majorBidi" w:cstheme="majorBidi"/>
            <w:sz w:val="24"/>
            <w:szCs w:val="24"/>
          </w:rPr>
          <w:t xml:space="preserve"> EEG</w:t>
        </w:r>
      </w:ins>
      <w:ins w:id="188" w:author="Lily Mo" w:date="2021-12-23T19:09:00Z">
        <w:r w:rsidR="00A21ECF">
          <w:rPr>
            <w:rFonts w:asciiTheme="majorBidi" w:eastAsia="Times New Roman" w:hAnsiTheme="majorBidi" w:cstheme="majorBidi"/>
            <w:sz w:val="24"/>
            <w:szCs w:val="24"/>
          </w:rPr>
          <w:t xml:space="preserve"> </w:t>
        </w:r>
      </w:ins>
      <w:ins w:id="189" w:author="Lily Mo" w:date="2021-12-23T18:59:00Z">
        <w:r w:rsidR="00C07454">
          <w:rPr>
            <w:rFonts w:asciiTheme="majorBidi" w:eastAsia="Times New Roman" w:hAnsiTheme="majorBidi" w:cstheme="majorBidi"/>
            <w:sz w:val="24"/>
            <w:szCs w:val="24"/>
          </w:rPr>
          <w:t>methods</w:t>
        </w:r>
      </w:ins>
      <w:r w:rsidR="00A93C14" w:rsidRPr="00976DF2">
        <w:rPr>
          <w:rFonts w:asciiTheme="majorBidi" w:eastAsia="Times New Roman" w:hAnsiTheme="majorBidi" w:cstheme="majorBidi"/>
          <w:sz w:val="24"/>
          <w:szCs w:val="24"/>
        </w:rPr>
        <w:t xml:space="preserve"> </w:t>
      </w:r>
      <w:r w:rsidR="006A6468" w:rsidRPr="00976DF2">
        <w:rPr>
          <w:rFonts w:asciiTheme="majorBidi" w:eastAsia="Times New Roman" w:hAnsiTheme="majorBidi" w:cstheme="majorBidi"/>
          <w:sz w:val="24"/>
          <w:szCs w:val="24"/>
        </w:rPr>
        <w:t xml:space="preserve">to </w:t>
      </w:r>
      <w:commentRangeStart w:id="190"/>
      <w:r w:rsidR="006A6468" w:rsidRPr="00976DF2">
        <w:rPr>
          <w:rFonts w:asciiTheme="majorBidi" w:eastAsia="Times New Roman" w:hAnsiTheme="majorBidi" w:cstheme="majorBidi"/>
          <w:color w:val="FF0000"/>
          <w:sz w:val="24"/>
          <w:szCs w:val="24"/>
        </w:rPr>
        <w:t xml:space="preserve">find </w:t>
      </w:r>
      <w:ins w:id="191" w:author="Lily Mo" w:date="2021-12-23T18:58:00Z">
        <w:r w:rsidR="00C07454">
          <w:rPr>
            <w:rFonts w:asciiTheme="majorBidi" w:eastAsia="Times New Roman" w:hAnsiTheme="majorBidi" w:cstheme="majorBidi"/>
            <w:color w:val="FF0000"/>
            <w:sz w:val="24"/>
            <w:szCs w:val="24"/>
          </w:rPr>
          <w:t>ASD symptoms</w:t>
        </w:r>
      </w:ins>
      <w:r w:rsidR="00D027FE">
        <w:rPr>
          <w:rFonts w:asciiTheme="majorBidi" w:eastAsia="Times New Roman" w:hAnsiTheme="majorBidi" w:cstheme="majorBidi"/>
          <w:color w:val="FF0000"/>
          <w:sz w:val="24"/>
          <w:szCs w:val="24"/>
        </w:rPr>
        <w:fldChar w:fldCharType="begin"/>
      </w:r>
      <w:r w:rsidR="00644939">
        <w:rPr>
          <w:rFonts w:asciiTheme="majorBidi" w:eastAsia="Times New Roman" w:hAnsiTheme="majorBidi" w:cstheme="majorBidi"/>
          <w:color w:val="FF0000"/>
          <w:sz w:val="24"/>
          <w:szCs w:val="24"/>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D027FE">
        <w:rPr>
          <w:rFonts w:asciiTheme="majorBidi" w:eastAsia="Times New Roman" w:hAnsiTheme="majorBidi" w:cstheme="majorBidi"/>
          <w:color w:val="FF0000"/>
          <w:sz w:val="24"/>
          <w:szCs w:val="24"/>
        </w:rPr>
        <w:fldChar w:fldCharType="separate"/>
      </w:r>
      <w:r w:rsidR="00644939">
        <w:rPr>
          <w:rFonts w:asciiTheme="majorBidi" w:eastAsia="Times New Roman" w:hAnsiTheme="majorBidi" w:cstheme="majorBidi"/>
          <w:noProof/>
          <w:color w:val="FF0000"/>
          <w:sz w:val="24"/>
          <w:szCs w:val="24"/>
        </w:rPr>
        <w:t>[9]</w:t>
      </w:r>
      <w:r w:rsidR="00D027FE">
        <w:rPr>
          <w:rFonts w:asciiTheme="majorBidi" w:eastAsia="Times New Roman" w:hAnsiTheme="majorBidi" w:cstheme="majorBidi"/>
          <w:color w:val="FF0000"/>
          <w:sz w:val="24"/>
          <w:szCs w:val="24"/>
        </w:rPr>
        <w:fldChar w:fldCharType="end"/>
      </w:r>
      <w:ins w:id="192" w:author="Lily Mo" w:date="2021-12-23T18:58:00Z">
        <w:del w:id="193" w:author="bijan mehralizadeh" w:date="2021-12-24T18:03:00Z">
          <w:r w:rsidR="00C07454" w:rsidDel="001A78E3">
            <w:rPr>
              <w:rFonts w:asciiTheme="majorBidi" w:eastAsia="Times New Roman" w:hAnsiTheme="majorBidi" w:cstheme="majorBidi"/>
              <w:color w:val="FF0000"/>
              <w:sz w:val="24"/>
              <w:szCs w:val="24"/>
            </w:rPr>
            <w:delText xml:space="preserve"> </w:delText>
          </w:r>
        </w:del>
      </w:ins>
      <w:del w:id="194" w:author="Lily Mo" w:date="2021-12-23T18:58:00Z">
        <w:r w:rsidR="008E04D1" w:rsidRPr="00976DF2" w:rsidDel="00C07454">
          <w:rPr>
            <w:rFonts w:asciiTheme="majorBidi" w:eastAsia="Times New Roman" w:hAnsiTheme="majorBidi" w:cstheme="majorBidi"/>
            <w:color w:val="FF0000"/>
            <w:sz w:val="24"/>
            <w:szCs w:val="24"/>
          </w:rPr>
          <w:delText>any identif</w:delText>
        </w:r>
      </w:del>
      <w:del w:id="195" w:author="Lily Mo" w:date="2021-12-23T18:59:00Z">
        <w:r w:rsidR="008E04D1" w:rsidRPr="00976DF2" w:rsidDel="00C07454">
          <w:rPr>
            <w:rFonts w:asciiTheme="majorBidi" w:eastAsia="Times New Roman" w:hAnsiTheme="majorBidi" w:cstheme="majorBidi"/>
            <w:color w:val="FF0000"/>
            <w:sz w:val="24"/>
            <w:szCs w:val="24"/>
          </w:rPr>
          <w:delText>ication</w:delText>
        </w:r>
      </w:del>
      <w:commentRangeEnd w:id="190"/>
      <w:r w:rsidR="00377286" w:rsidRPr="00976DF2">
        <w:rPr>
          <w:rStyle w:val="CommentReference"/>
          <w:rFonts w:asciiTheme="majorBidi" w:hAnsiTheme="majorBidi" w:cstheme="majorBidi"/>
        </w:rPr>
        <w:commentReference w:id="190"/>
      </w:r>
      <w:del w:id="196" w:author="bijan mehralizadeh" w:date="2021-12-24T18:03:00Z">
        <w:r w:rsidR="008A73E7" w:rsidRPr="00976DF2" w:rsidDel="001A78E3">
          <w:rPr>
            <w:rFonts w:asciiTheme="majorBidi" w:eastAsia="Times New Roman" w:hAnsiTheme="majorBidi" w:cstheme="majorBidi"/>
            <w:color w:val="FF0000"/>
            <w:sz w:val="24"/>
            <w:szCs w:val="24"/>
          </w:rPr>
          <w:fldChar w:fldCharType="begin">
            <w:fldData xml:space="preserve">PEVuZE5vdGU+PENpdGU+PEF1dGhvcj5IZXdpdHNvbjwvQXV0aG9yPjxZZWFyPjIwMTM8L1llYXI+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</w:fldData>
          </w:fldChar>
        </w:r>
      </w:del>
      <w:r w:rsidR="0025698F">
        <w:rPr>
          <w:rFonts w:asciiTheme="majorBidi" w:eastAsia="Times New Roman" w:hAnsiTheme="majorBidi" w:cstheme="majorBidi"/>
          <w:color w:val="FF0000"/>
          <w:sz w:val="24"/>
          <w:szCs w:val="24"/>
        </w:rPr>
        <w:instrText xml:space="preserve"> ADDIN EN.CITE </w:instrText>
      </w:r>
      <w:r w:rsidR="0025698F">
        <w:rPr>
          <w:rFonts w:asciiTheme="majorBidi" w:eastAsia="Times New Roman" w:hAnsiTheme="majorBidi" w:cstheme="majorBidi"/>
          <w:color w:val="FF0000"/>
          <w:sz w:val="24"/>
          <w:szCs w:val="24"/>
        </w:rPr>
        <w:fldChar w:fldCharType="begin">
          <w:fldData xml:space="preserve">PEVuZE5vdGU+PENpdGU+PEF1dGhvcj5IZXdpdHNvbjwvQXV0aG9yPjxZZWFyPjIwMTM8L1llYXI+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</w:fldData>
        </w:fldChar>
      </w:r>
      <w:r w:rsidR="0025698F">
        <w:rPr>
          <w:rFonts w:asciiTheme="majorBidi" w:eastAsia="Times New Roman" w:hAnsiTheme="majorBidi" w:cstheme="majorBidi"/>
          <w:color w:val="FF0000"/>
          <w:sz w:val="24"/>
          <w:szCs w:val="24"/>
        </w:rPr>
        <w:instrText xml:space="preserve"> ADDIN EN.CITE.DATA </w:instrText>
      </w:r>
      <w:r w:rsidR="0025698F">
        <w:rPr>
          <w:rFonts w:asciiTheme="majorBidi" w:eastAsia="Times New Roman" w:hAnsiTheme="majorBidi" w:cstheme="majorBidi"/>
          <w:color w:val="FF0000"/>
          <w:sz w:val="24"/>
          <w:szCs w:val="24"/>
        </w:rPr>
      </w:r>
      <w:r w:rsidR="0025698F">
        <w:rPr>
          <w:rFonts w:asciiTheme="majorBidi" w:eastAsia="Times New Roman" w:hAnsiTheme="majorBidi" w:cstheme="majorBidi"/>
          <w:color w:val="FF0000"/>
          <w:sz w:val="24"/>
          <w:szCs w:val="24"/>
        </w:rPr>
        <w:fldChar w:fldCharType="end"/>
      </w:r>
      <w:del w:id="197" w:author="bijan mehralizadeh" w:date="2021-12-24T18:03:00Z">
        <w:r w:rsidR="008A73E7" w:rsidRPr="00976DF2" w:rsidDel="001A78E3">
          <w:rPr>
            <w:rFonts w:asciiTheme="majorBidi" w:eastAsia="Times New Roman" w:hAnsiTheme="majorBidi" w:cstheme="majorBidi"/>
            <w:color w:val="FF0000"/>
            <w:sz w:val="24"/>
            <w:szCs w:val="24"/>
          </w:rPr>
          <w:fldChar w:fldCharType="separate"/>
        </w:r>
      </w:del>
      <w:r w:rsidR="0025698F">
        <w:rPr>
          <w:rFonts w:asciiTheme="majorBidi" w:eastAsia="Times New Roman" w:hAnsiTheme="majorBidi" w:cstheme="majorBidi"/>
          <w:noProof/>
          <w:color w:val="FF0000"/>
          <w:sz w:val="24"/>
          <w:szCs w:val="24"/>
        </w:rPr>
        <w:t>[7, 10]</w:t>
      </w:r>
      <w:del w:id="198" w:author="bijan mehralizadeh" w:date="2021-12-24T18:03:00Z">
        <w:r w:rsidR="008A73E7" w:rsidRPr="00976DF2" w:rsidDel="001A78E3">
          <w:rPr>
            <w:rFonts w:asciiTheme="majorBidi" w:eastAsia="Times New Roman" w:hAnsiTheme="majorBidi" w:cstheme="majorBidi"/>
            <w:color w:val="FF0000"/>
            <w:sz w:val="24"/>
            <w:szCs w:val="24"/>
          </w:rPr>
          <w:fldChar w:fldCharType="end"/>
        </w:r>
      </w:del>
      <w:r w:rsidR="00824613" w:rsidRPr="00976DF2">
        <w:rPr>
          <w:rFonts w:asciiTheme="majorBidi" w:eastAsia="Times New Roman" w:hAnsiTheme="majorBidi" w:cstheme="majorBidi"/>
          <w:sz w:val="24"/>
          <w:szCs w:val="24"/>
        </w:rPr>
        <w:t xml:space="preserve">. </w:t>
      </w:r>
    </w:p>
    <w:p w14:paraId="6FD975D9" w14:textId="7E68469B" w:rsidR="00B30193" w:rsidRPr="00976DF2" w:rsidDel="009A0783" w:rsidRDefault="00D34876" w:rsidP="00366C9B">
      <w:pPr>
        <w:rPr>
          <w:del w:id="199" w:author="Lily Mo" w:date="2021-12-23T19:03:00Z"/>
          <w:rFonts w:asciiTheme="majorBidi" w:eastAsia="Times New Roman" w:hAnsiTheme="majorBidi" w:cstheme="majorBidi"/>
          <w:sz w:val="24"/>
          <w:szCs w:val="24"/>
        </w:rPr>
      </w:pPr>
      <w:del w:id="200" w:author="Lily Mo" w:date="2021-12-23T19:00:00Z">
        <w:r w:rsidRPr="00976DF2" w:rsidDel="00C07454">
          <w:rPr>
            <w:rFonts w:asciiTheme="majorBidi" w:eastAsia="Times New Roman" w:hAnsiTheme="majorBidi" w:cstheme="majorBidi"/>
            <w:sz w:val="24"/>
            <w:szCs w:val="24"/>
          </w:rPr>
          <w:delText>Stud</w:delText>
        </w:r>
        <w:r w:rsidR="00D3385F" w:rsidRPr="00976DF2" w:rsidDel="00C07454">
          <w:rPr>
            <w:rFonts w:asciiTheme="majorBidi" w:eastAsia="Times New Roman" w:hAnsiTheme="majorBidi" w:cstheme="majorBidi"/>
            <w:sz w:val="24"/>
            <w:szCs w:val="24"/>
          </w:rPr>
          <w:delText>y</w:delText>
        </w:r>
        <w:r w:rsidRPr="00976DF2" w:rsidDel="00C07454">
          <w:rPr>
            <w:rFonts w:asciiTheme="majorBidi" w:eastAsia="Times New Roman" w:hAnsiTheme="majorBidi" w:cstheme="majorBidi"/>
            <w:sz w:val="24"/>
            <w:szCs w:val="24"/>
          </w:rPr>
          <w:delText xml:space="preserve">ing </w:delText>
        </w:r>
        <w:r w:rsidR="004C0EEA" w:rsidDel="00C07454">
          <w:rPr>
            <w:rFonts w:asciiTheme="majorBidi" w:eastAsia="Times New Roman" w:hAnsiTheme="majorBidi" w:cstheme="majorBidi"/>
            <w:sz w:val="24"/>
            <w:szCs w:val="24"/>
          </w:rPr>
          <w:delText>biomarkers is</w:delText>
        </w:r>
        <w:r w:rsidRPr="00976DF2" w:rsidDel="00C07454">
          <w:rPr>
            <w:rFonts w:asciiTheme="majorBidi" w:eastAsia="Times New Roman" w:hAnsiTheme="majorBidi" w:cstheme="majorBidi"/>
            <w:sz w:val="24"/>
            <w:szCs w:val="24"/>
          </w:rPr>
          <w:delText xml:space="preserve"> not limited to brain imaging techniques</w:delText>
        </w:r>
        <w:r w:rsidR="004C0EEA" w:rsidDel="00C07454">
          <w:rPr>
            <w:rFonts w:asciiTheme="majorBidi" w:eastAsia="Times New Roman" w:hAnsiTheme="majorBidi" w:cstheme="majorBidi"/>
            <w:sz w:val="24"/>
            <w:szCs w:val="24"/>
          </w:rPr>
          <w:delText>;</w:delText>
        </w:r>
        <w:r w:rsidRPr="00976DF2" w:rsidDel="00C07454">
          <w:rPr>
            <w:rFonts w:asciiTheme="majorBidi" w:eastAsia="Times New Roman" w:hAnsiTheme="majorBidi" w:cstheme="majorBidi"/>
            <w:sz w:val="24"/>
            <w:szCs w:val="24"/>
          </w:rPr>
          <w:delText xml:space="preserve"> EEG</w:delText>
        </w:r>
        <w:r w:rsidR="004C0EEA" w:rsidDel="00C07454">
          <w:rPr>
            <w:rFonts w:asciiTheme="majorBidi" w:eastAsia="Times New Roman" w:hAnsiTheme="majorBidi" w:cstheme="majorBidi"/>
            <w:sz w:val="24"/>
            <w:szCs w:val="24"/>
          </w:rPr>
          <w:delText>-</w:delText>
        </w:r>
        <w:r w:rsidRPr="00976DF2" w:rsidDel="00C07454">
          <w:rPr>
            <w:rFonts w:asciiTheme="majorBidi" w:eastAsia="Times New Roman" w:hAnsiTheme="majorBidi" w:cstheme="majorBidi"/>
            <w:sz w:val="24"/>
            <w:szCs w:val="24"/>
          </w:rPr>
          <w:delText xml:space="preserve">based methods </w:delText>
        </w:r>
        <w:r w:rsidR="001207F6" w:rsidRPr="00976DF2" w:rsidDel="00C07454">
          <w:rPr>
            <w:rFonts w:asciiTheme="majorBidi" w:eastAsia="Times New Roman" w:hAnsiTheme="majorBidi" w:cstheme="majorBidi"/>
            <w:sz w:val="24"/>
            <w:szCs w:val="24"/>
          </w:rPr>
          <w:delText xml:space="preserve">are proved effective </w:delText>
        </w:r>
        <w:r w:rsidR="00226686" w:rsidRPr="00976DF2" w:rsidDel="00C07454">
          <w:rPr>
            <w:rFonts w:asciiTheme="majorBidi" w:eastAsia="Times New Roman" w:hAnsiTheme="majorBidi" w:cstheme="majorBidi"/>
            <w:sz w:val="24"/>
            <w:szCs w:val="24"/>
          </w:rPr>
          <w:delText>too,</w:delText>
        </w:r>
        <w:r w:rsidR="00760F7E" w:rsidRPr="00976DF2" w:rsidDel="00C07454">
          <w:rPr>
            <w:rFonts w:asciiTheme="majorBidi" w:eastAsia="Times New Roman" w:hAnsiTheme="majorBidi" w:cstheme="majorBidi"/>
            <w:sz w:val="24"/>
            <w:szCs w:val="24"/>
          </w:rPr>
          <w:delText xml:space="preserve"> i.e.</w:delText>
        </w:r>
        <w:r w:rsidR="004C0EEA" w:rsidDel="00C07454">
          <w:rPr>
            <w:rFonts w:asciiTheme="majorBidi" w:eastAsia="Times New Roman" w:hAnsiTheme="majorBidi" w:cstheme="majorBidi"/>
            <w:sz w:val="24"/>
            <w:szCs w:val="24"/>
          </w:rPr>
          <w:delText>,</w:delText>
        </w:r>
        <w:r w:rsidR="00007296" w:rsidRPr="00976DF2" w:rsidDel="00C07454">
          <w:rPr>
            <w:rFonts w:asciiTheme="majorBidi" w:eastAsia="Times New Roman" w:hAnsiTheme="majorBidi" w:cstheme="majorBidi"/>
            <w:sz w:val="24"/>
            <w:szCs w:val="24"/>
          </w:rPr>
          <w:delText xml:space="preserve"> </w:delText>
        </w:r>
      </w:del>
      <w:commentRangeStart w:id="201"/>
      <w:del w:id="202" w:author="Lily Mo" w:date="2021-12-23T19:03:00Z">
        <w:r w:rsidR="00007296" w:rsidRPr="00976DF2" w:rsidDel="009A0783">
          <w:rPr>
            <w:rFonts w:asciiTheme="majorBidi" w:eastAsia="Times New Roman" w:hAnsiTheme="majorBidi" w:cstheme="majorBidi"/>
            <w:color w:val="FF0000"/>
            <w:sz w:val="24"/>
            <w:szCs w:val="24"/>
          </w:rPr>
          <w:delText xml:space="preserve">William J. Bosl </w:delText>
        </w:r>
        <w:r w:rsidR="00760F7E" w:rsidRPr="00976DF2" w:rsidDel="009A0783">
          <w:rPr>
            <w:rFonts w:asciiTheme="majorBidi" w:eastAsia="Times New Roman" w:hAnsiTheme="majorBidi" w:cstheme="majorBidi"/>
            <w:color w:val="FF0000"/>
            <w:sz w:val="24"/>
            <w:szCs w:val="24"/>
          </w:rPr>
          <w:delText>et al.</w:delText>
        </w:r>
        <w:r w:rsidR="001D22D7" w:rsidRPr="00976DF2" w:rsidDel="009A0783">
          <w:rPr>
            <w:rFonts w:asciiTheme="majorBidi" w:eastAsia="Times New Roman" w:hAnsiTheme="majorBidi" w:cstheme="majorBidi"/>
            <w:color w:val="FF0000"/>
            <w:sz w:val="24"/>
            <w:szCs w:val="24"/>
          </w:rPr>
          <w:delText xml:space="preserve"> focused </w:delText>
        </w:r>
        <w:r w:rsidR="002D26ED" w:rsidRPr="00976DF2" w:rsidDel="009A0783">
          <w:rPr>
            <w:rFonts w:asciiTheme="majorBidi" w:eastAsia="Times New Roman" w:hAnsiTheme="majorBidi" w:cstheme="majorBidi"/>
            <w:color w:val="FF0000"/>
            <w:sz w:val="24"/>
            <w:szCs w:val="24"/>
          </w:rPr>
          <w:delText>on</w:delText>
        </w:r>
        <w:r w:rsidR="00007296" w:rsidRPr="00976DF2" w:rsidDel="009A0783">
          <w:rPr>
            <w:rFonts w:asciiTheme="majorBidi" w:eastAsia="Times New Roman" w:hAnsiTheme="majorBidi" w:cstheme="majorBidi"/>
            <w:color w:val="FF0000"/>
            <w:sz w:val="24"/>
            <w:szCs w:val="24"/>
          </w:rPr>
          <w:delText xml:space="preserve"> early screening of ASD </w:delText>
        </w:r>
        <w:r w:rsidR="002D26ED" w:rsidRPr="00976DF2" w:rsidDel="009A0783">
          <w:rPr>
            <w:rFonts w:asciiTheme="majorBidi" w:eastAsia="Times New Roman" w:hAnsiTheme="majorBidi" w:cstheme="majorBidi"/>
            <w:color w:val="FF0000"/>
            <w:sz w:val="24"/>
            <w:szCs w:val="24"/>
          </w:rPr>
          <w:delText>by a data</w:delText>
        </w:r>
        <w:r w:rsidR="001A2024" w:rsidRPr="00976DF2" w:rsidDel="009A0783">
          <w:rPr>
            <w:rFonts w:asciiTheme="majorBidi" w:eastAsia="Times New Roman" w:hAnsiTheme="majorBidi" w:cstheme="majorBidi"/>
            <w:color w:val="FF0000"/>
            <w:sz w:val="24"/>
            <w:szCs w:val="24"/>
          </w:rPr>
          <w:delText>-</w:delText>
        </w:r>
        <w:r w:rsidR="002D26ED" w:rsidRPr="00976DF2" w:rsidDel="009A0783">
          <w:rPr>
            <w:rFonts w:asciiTheme="majorBidi" w:eastAsia="Times New Roman" w:hAnsiTheme="majorBidi" w:cstheme="majorBidi"/>
            <w:color w:val="FF0000"/>
            <w:sz w:val="24"/>
            <w:szCs w:val="24"/>
          </w:rPr>
          <w:delText>driven method based on</w:delText>
        </w:r>
        <w:r w:rsidR="005D078F" w:rsidRPr="00976DF2" w:rsidDel="009A0783">
          <w:rPr>
            <w:rFonts w:asciiTheme="majorBidi" w:eastAsia="Times New Roman" w:hAnsiTheme="majorBidi" w:cstheme="majorBidi"/>
            <w:color w:val="FF0000"/>
            <w:sz w:val="24"/>
            <w:szCs w:val="24"/>
          </w:rPr>
          <w:delText xml:space="preserve"> the</w:delText>
        </w:r>
        <w:r w:rsidR="002D26ED" w:rsidRPr="00976DF2" w:rsidDel="009A0783">
          <w:rPr>
            <w:rFonts w:asciiTheme="majorBidi" w:eastAsia="Times New Roman" w:hAnsiTheme="majorBidi" w:cstheme="majorBidi"/>
            <w:color w:val="FF0000"/>
            <w:sz w:val="24"/>
            <w:szCs w:val="24"/>
          </w:rPr>
          <w:delText xml:space="preserve"> EEG</w:delText>
        </w:r>
        <w:r w:rsidR="001A2024" w:rsidRPr="00976DF2" w:rsidDel="009A0783">
          <w:rPr>
            <w:rFonts w:asciiTheme="majorBidi" w:eastAsia="Times New Roman" w:hAnsiTheme="majorBidi" w:cstheme="majorBidi"/>
            <w:color w:val="FF0000"/>
            <w:sz w:val="24"/>
            <w:szCs w:val="24"/>
          </w:rPr>
          <w:delText>'</w:delText>
        </w:r>
        <w:r w:rsidR="005D078F" w:rsidRPr="00976DF2" w:rsidDel="009A0783">
          <w:rPr>
            <w:rFonts w:asciiTheme="majorBidi" w:eastAsia="Times New Roman" w:hAnsiTheme="majorBidi" w:cstheme="majorBidi"/>
            <w:color w:val="FF0000"/>
            <w:sz w:val="24"/>
            <w:szCs w:val="24"/>
          </w:rPr>
          <w:delText>s</w:delText>
        </w:r>
        <w:r w:rsidR="002D26ED" w:rsidRPr="00976DF2" w:rsidDel="009A0783">
          <w:rPr>
            <w:rFonts w:asciiTheme="majorBidi" w:eastAsia="Times New Roman" w:hAnsiTheme="majorBidi" w:cstheme="majorBidi"/>
            <w:color w:val="FF0000"/>
            <w:sz w:val="24"/>
            <w:szCs w:val="24"/>
          </w:rPr>
          <w:delText xml:space="preserve"> data</w:delText>
        </w:r>
        <w:r w:rsidR="00936974" w:rsidRPr="00976DF2" w:rsidDel="009A0783">
          <w:rPr>
            <w:rFonts w:asciiTheme="majorBidi" w:eastAsia="Times New Roman" w:hAnsiTheme="majorBidi" w:cstheme="majorBidi"/>
            <w:color w:val="FF0000"/>
            <w:sz w:val="24"/>
            <w:szCs w:val="24"/>
          </w:rPr>
          <w:delText xml:space="preserve">, they </w:delText>
        </w:r>
        <w:r w:rsidR="00873943" w:rsidRPr="00976DF2" w:rsidDel="009A0783">
          <w:rPr>
            <w:rFonts w:asciiTheme="majorBidi" w:eastAsia="Times New Roman" w:hAnsiTheme="majorBidi" w:cstheme="majorBidi"/>
            <w:color w:val="FF0000"/>
            <w:sz w:val="24"/>
            <w:szCs w:val="24"/>
          </w:rPr>
          <w:delText>reach</w:delText>
        </w:r>
        <w:r w:rsidR="001A2024" w:rsidRPr="00976DF2" w:rsidDel="009A0783">
          <w:rPr>
            <w:rFonts w:asciiTheme="majorBidi" w:eastAsia="Times New Roman" w:hAnsiTheme="majorBidi" w:cstheme="majorBidi"/>
            <w:color w:val="FF0000"/>
            <w:sz w:val="24"/>
            <w:szCs w:val="24"/>
          </w:rPr>
          <w:delText>ed</w:delText>
        </w:r>
        <w:r w:rsidR="00873943" w:rsidRPr="00976DF2" w:rsidDel="009A0783">
          <w:rPr>
            <w:rFonts w:asciiTheme="majorBidi" w:eastAsia="Times New Roman" w:hAnsiTheme="majorBidi" w:cstheme="majorBidi"/>
            <w:color w:val="FF0000"/>
            <w:sz w:val="24"/>
            <w:szCs w:val="24"/>
          </w:rPr>
          <w:delText xml:space="preserve"> 95% sens</w:delText>
        </w:r>
        <w:r w:rsidR="001A2024" w:rsidRPr="00976DF2" w:rsidDel="009A0783">
          <w:rPr>
            <w:rFonts w:asciiTheme="majorBidi" w:eastAsia="Times New Roman" w:hAnsiTheme="majorBidi" w:cstheme="majorBidi"/>
            <w:color w:val="FF0000"/>
            <w:sz w:val="24"/>
            <w:szCs w:val="24"/>
          </w:rPr>
          <w:delText>it</w:delText>
        </w:r>
        <w:r w:rsidR="00873943" w:rsidRPr="00976DF2" w:rsidDel="009A0783">
          <w:rPr>
            <w:rFonts w:asciiTheme="majorBidi" w:eastAsia="Times New Roman" w:hAnsiTheme="majorBidi" w:cstheme="majorBidi"/>
            <w:color w:val="FF0000"/>
            <w:sz w:val="24"/>
            <w:szCs w:val="24"/>
          </w:rPr>
          <w:delText>ivity and PPV at some ages</w:delText>
        </w:r>
        <w:commentRangeEnd w:id="201"/>
        <w:r w:rsidR="00873943" w:rsidRPr="00976DF2" w:rsidDel="009A0783">
          <w:rPr>
            <w:rStyle w:val="CommentReference"/>
            <w:rFonts w:asciiTheme="majorBidi" w:hAnsiTheme="majorBidi" w:cstheme="majorBidi"/>
          </w:rPr>
          <w:commentReference w:id="201"/>
        </w:r>
        <w:r w:rsidR="00366C9B" w:rsidRPr="00976DF2" w:rsidDel="009A0783">
          <w:rPr>
            <w:rFonts w:asciiTheme="majorBidi" w:eastAsia="Times New Roman" w:hAnsiTheme="majorBidi" w:cstheme="majorBidi"/>
            <w:color w:val="FF0000"/>
            <w:sz w:val="24"/>
            <w:szCs w:val="24"/>
          </w:rPr>
          <w:delText>.</w:delText>
        </w:r>
        <w:r w:rsidR="009D348B" w:rsidRPr="00976DF2" w:rsidDel="009A0783">
          <w:rPr>
            <w:rFonts w:asciiTheme="majorBidi" w:eastAsia="Times New Roman" w:hAnsiTheme="majorBidi" w:cstheme="majorBidi"/>
            <w:color w:val="FF0000"/>
            <w:sz w:val="24"/>
            <w:szCs w:val="24"/>
          </w:rPr>
          <w:fldChar w:fldCharType="begin"/>
        </w:r>
      </w:del>
      <w:r w:rsidR="0025698F">
        <w:rPr>
          <w:rFonts w:asciiTheme="majorBidi" w:eastAsia="Times New Roman" w:hAnsiTheme="majorBidi" w:cstheme="majorBidi"/>
          <w:color w:val="FF0000"/>
          <w:sz w:val="24"/>
          <w:szCs w:val="24"/>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del w:id="203" w:author="Lily Mo" w:date="2021-12-23T19:03:00Z">
        <w:r w:rsidR="009D348B" w:rsidRPr="00976DF2" w:rsidDel="009A0783">
          <w:rPr>
            <w:rFonts w:asciiTheme="majorBidi" w:eastAsia="Times New Roman" w:hAnsiTheme="majorBidi" w:cstheme="majorBidi"/>
            <w:color w:val="FF0000"/>
            <w:sz w:val="24"/>
            <w:szCs w:val="24"/>
          </w:rPr>
          <w:fldChar w:fldCharType="separate"/>
        </w:r>
      </w:del>
      <w:r w:rsidR="0025698F">
        <w:rPr>
          <w:rFonts w:asciiTheme="majorBidi" w:eastAsia="Times New Roman" w:hAnsiTheme="majorBidi" w:cstheme="majorBidi"/>
          <w:noProof/>
          <w:color w:val="FF0000"/>
          <w:sz w:val="24"/>
          <w:szCs w:val="24"/>
        </w:rPr>
        <w:t>[9]</w:t>
      </w:r>
      <w:del w:id="204" w:author="Lily Mo" w:date="2021-12-23T19:03:00Z">
        <w:r w:rsidR="009D348B" w:rsidRPr="00976DF2" w:rsidDel="009A0783">
          <w:rPr>
            <w:rFonts w:asciiTheme="majorBidi" w:eastAsia="Times New Roman" w:hAnsiTheme="majorBidi" w:cstheme="majorBidi"/>
            <w:color w:val="FF0000"/>
            <w:sz w:val="24"/>
            <w:szCs w:val="24"/>
          </w:rPr>
          <w:fldChar w:fldCharType="end"/>
        </w:r>
      </w:del>
    </w:p>
    <w:p w14:paraId="2EC6B6A7" w14:textId="4DE7E240" w:rsidR="00295893" w:rsidRDefault="00144A40" w:rsidP="009403EA">
      <w:pPr>
        <w:spacing w:after="0" w:line="240" w:lineRule="auto"/>
        <w:rPr>
          <w:ins w:id="205" w:author="Lily Mo" w:date="2021-12-23T19:20:00Z"/>
          <w:rFonts w:asciiTheme="majorBidi" w:eastAsia="Times New Roman" w:hAnsiTheme="majorBidi" w:cstheme="majorBidi"/>
          <w:color w:val="C00000"/>
          <w:sz w:val="24"/>
          <w:szCs w:val="24"/>
        </w:rPr>
      </w:pPr>
      <w:r w:rsidRPr="00976DF2">
        <w:rPr>
          <w:rFonts w:asciiTheme="majorBidi" w:eastAsia="Times New Roman" w:hAnsiTheme="majorBidi" w:cstheme="majorBidi"/>
          <w:sz w:val="24"/>
          <w:szCs w:val="24"/>
        </w:rPr>
        <w:t>A</w:t>
      </w:r>
      <w:r w:rsidR="00B30193" w:rsidRPr="00976DF2">
        <w:rPr>
          <w:rFonts w:asciiTheme="majorBidi" w:eastAsia="Times New Roman" w:hAnsiTheme="majorBidi" w:cstheme="majorBidi"/>
          <w:sz w:val="24"/>
          <w:szCs w:val="24"/>
        </w:rPr>
        <w:t>lt</w:t>
      </w:r>
      <w:r w:rsidRPr="00976DF2">
        <w:rPr>
          <w:rFonts w:asciiTheme="majorBidi" w:eastAsia="Times New Roman" w:hAnsiTheme="majorBidi" w:cstheme="majorBidi"/>
          <w:sz w:val="24"/>
          <w:szCs w:val="24"/>
        </w:rPr>
        <w:t>h</w:t>
      </w:r>
      <w:r w:rsidR="00B30193" w:rsidRPr="00976DF2">
        <w:rPr>
          <w:rFonts w:asciiTheme="majorBidi" w:eastAsia="Times New Roman" w:hAnsiTheme="majorBidi" w:cstheme="majorBidi"/>
          <w:sz w:val="24"/>
          <w:szCs w:val="24"/>
        </w:rPr>
        <w:t>ough these methods</w:t>
      </w:r>
      <w:r w:rsidR="00F36713" w:rsidRPr="00976DF2">
        <w:rPr>
          <w:rFonts w:asciiTheme="majorBidi" w:eastAsia="Times New Roman" w:hAnsiTheme="majorBidi" w:cstheme="majorBidi"/>
          <w:sz w:val="24"/>
          <w:szCs w:val="24"/>
        </w:rPr>
        <w:t xml:space="preserve"> are</w:t>
      </w:r>
      <w:r w:rsidR="00B30193" w:rsidRPr="00976DF2">
        <w:rPr>
          <w:rFonts w:asciiTheme="majorBidi" w:eastAsia="Times New Roman" w:hAnsiTheme="majorBidi" w:cstheme="majorBidi"/>
          <w:sz w:val="24"/>
          <w:szCs w:val="24"/>
        </w:rPr>
        <w:t xml:space="preserve"> prove</w:t>
      </w:r>
      <w:r w:rsidR="0013589D" w:rsidRPr="00976DF2">
        <w:rPr>
          <w:rFonts w:asciiTheme="majorBidi" w:eastAsia="Times New Roman" w:hAnsiTheme="majorBidi" w:cstheme="majorBidi"/>
          <w:sz w:val="24"/>
          <w:szCs w:val="24"/>
        </w:rPr>
        <w:t>n effective, they require costly equipment</w:t>
      </w:r>
      <w:ins w:id="206" w:author="Lily Mo" w:date="2021-12-23T19:00:00Z">
        <w:r w:rsidR="00C07454">
          <w:rPr>
            <w:rFonts w:asciiTheme="majorBidi" w:eastAsia="Times New Roman" w:hAnsiTheme="majorBidi" w:cstheme="majorBidi"/>
            <w:sz w:val="24"/>
            <w:szCs w:val="24"/>
          </w:rPr>
          <w:t xml:space="preserve">. Furthermore, </w:t>
        </w:r>
      </w:ins>
      <w:del w:id="207" w:author="Lily Mo" w:date="2021-12-23T19:00:00Z">
        <w:r w:rsidR="0013589D" w:rsidRPr="00976DF2" w:rsidDel="00C07454">
          <w:rPr>
            <w:rFonts w:asciiTheme="majorBidi" w:eastAsia="Times New Roman" w:hAnsiTheme="majorBidi" w:cstheme="majorBidi"/>
            <w:sz w:val="24"/>
            <w:szCs w:val="24"/>
          </w:rPr>
          <w:delText>; besides,</w:delText>
        </w:r>
        <w:r w:rsidRPr="00976DF2" w:rsidDel="00C07454">
          <w:rPr>
            <w:rFonts w:asciiTheme="majorBidi" w:eastAsia="Times New Roman" w:hAnsiTheme="majorBidi" w:cstheme="majorBidi"/>
            <w:sz w:val="24"/>
            <w:szCs w:val="24"/>
          </w:rPr>
          <w:delText xml:space="preserve"> </w:delText>
        </w:r>
      </w:del>
      <w:r w:rsidRPr="00976DF2">
        <w:rPr>
          <w:rFonts w:asciiTheme="majorBidi" w:eastAsia="Times New Roman" w:hAnsiTheme="majorBidi" w:cstheme="majorBidi"/>
          <w:sz w:val="24"/>
          <w:szCs w:val="24"/>
        </w:rPr>
        <w:t>putting</w:t>
      </w:r>
      <w:r w:rsidR="00B30193" w:rsidRPr="00976DF2">
        <w:rPr>
          <w:rFonts w:asciiTheme="majorBidi" w:eastAsia="Times New Roman" w:hAnsiTheme="majorBidi" w:cstheme="majorBidi"/>
          <w:sz w:val="24"/>
          <w:szCs w:val="24"/>
        </w:rPr>
        <w:t xml:space="preserve"> a child in </w:t>
      </w:r>
      <w:ins w:id="208" w:author="Lily Mo" w:date="2021-12-23T19:00:00Z">
        <w:r w:rsidR="00C07454">
          <w:rPr>
            <w:rFonts w:asciiTheme="majorBidi" w:eastAsia="Times New Roman" w:hAnsiTheme="majorBidi" w:cstheme="majorBidi"/>
            <w:sz w:val="24"/>
            <w:szCs w:val="24"/>
          </w:rPr>
          <w:t>an fMRI</w:t>
        </w:r>
      </w:ins>
      <w:ins w:id="209" w:author="Lily Mo" w:date="2021-12-23T19:01:00Z">
        <w:r w:rsidR="00C07454">
          <w:rPr>
            <w:rFonts w:asciiTheme="majorBidi" w:eastAsia="Times New Roman" w:hAnsiTheme="majorBidi" w:cstheme="majorBidi"/>
            <w:sz w:val="24"/>
            <w:szCs w:val="24"/>
          </w:rPr>
          <w:t xml:space="preserve"> or putting on an EEG cap </w:t>
        </w:r>
      </w:ins>
      <w:del w:id="210" w:author="Lily Mo" w:date="2021-12-23T19:01:00Z">
        <w:r w:rsidR="00B30193" w:rsidRPr="00976DF2" w:rsidDel="00C07454">
          <w:rPr>
            <w:rFonts w:asciiTheme="majorBidi" w:eastAsia="Times New Roman" w:hAnsiTheme="majorBidi" w:cstheme="majorBidi"/>
            <w:sz w:val="24"/>
            <w:szCs w:val="24"/>
          </w:rPr>
          <w:delText xml:space="preserve">such </w:delText>
        </w:r>
        <w:r w:rsidRPr="00976DF2" w:rsidDel="00C07454">
          <w:rPr>
            <w:rFonts w:asciiTheme="majorBidi" w:eastAsia="Times New Roman" w:hAnsiTheme="majorBidi" w:cstheme="majorBidi"/>
            <w:sz w:val="24"/>
            <w:szCs w:val="24"/>
          </w:rPr>
          <w:delText xml:space="preserve">an </w:delText>
        </w:r>
        <w:r w:rsidR="00B30193" w:rsidRPr="00976DF2" w:rsidDel="00C07454">
          <w:rPr>
            <w:rFonts w:asciiTheme="majorBidi" w:eastAsia="Times New Roman" w:hAnsiTheme="majorBidi" w:cstheme="majorBidi"/>
            <w:sz w:val="24"/>
            <w:szCs w:val="24"/>
          </w:rPr>
          <w:delText>enviro</w:delText>
        </w:r>
        <w:r w:rsidRPr="00976DF2" w:rsidDel="00C07454">
          <w:rPr>
            <w:rFonts w:asciiTheme="majorBidi" w:eastAsia="Times New Roman" w:hAnsiTheme="majorBidi" w:cstheme="majorBidi"/>
            <w:sz w:val="24"/>
            <w:szCs w:val="24"/>
          </w:rPr>
          <w:delText>n</w:delText>
        </w:r>
        <w:r w:rsidR="00B30193" w:rsidRPr="00976DF2" w:rsidDel="00C07454">
          <w:rPr>
            <w:rFonts w:asciiTheme="majorBidi" w:eastAsia="Times New Roman" w:hAnsiTheme="majorBidi" w:cstheme="majorBidi"/>
            <w:sz w:val="24"/>
            <w:szCs w:val="24"/>
          </w:rPr>
          <w:delText xml:space="preserve">ment </w:delText>
        </w:r>
      </w:del>
      <w:r w:rsidR="00B30193" w:rsidRPr="00976DF2">
        <w:rPr>
          <w:rFonts w:asciiTheme="majorBidi" w:eastAsia="Times New Roman" w:hAnsiTheme="majorBidi" w:cstheme="majorBidi"/>
          <w:sz w:val="24"/>
          <w:szCs w:val="24"/>
        </w:rPr>
        <w:t xml:space="preserve">may cause many discomforts </w:t>
      </w:r>
      <w:ins w:id="211" w:author="Lily Mo" w:date="2021-12-23T19:01:00Z">
        <w:r w:rsidR="009A0783">
          <w:rPr>
            <w:rFonts w:asciiTheme="majorBidi" w:eastAsia="Times New Roman" w:hAnsiTheme="majorBidi" w:cstheme="majorBidi"/>
            <w:sz w:val="24"/>
            <w:szCs w:val="24"/>
          </w:rPr>
          <w:t>limiting the usage of these approaches</w:t>
        </w:r>
        <w:del w:id="212" w:author="bijan mehralizadeh" w:date="2021-12-24T19:09:00Z">
          <w:r w:rsidR="009A0783" w:rsidDel="00644939">
            <w:rPr>
              <w:rFonts w:asciiTheme="majorBidi" w:eastAsia="Times New Roman" w:hAnsiTheme="majorBidi" w:cstheme="majorBidi"/>
              <w:sz w:val="24"/>
              <w:szCs w:val="24"/>
            </w:rPr>
            <w:delText xml:space="preserve"> []</w:delText>
          </w:r>
        </w:del>
        <w:r w:rsidR="009A0783">
          <w:rPr>
            <w:rFonts w:asciiTheme="majorBidi" w:eastAsia="Times New Roman" w:hAnsiTheme="majorBidi" w:cstheme="majorBidi"/>
            <w:sz w:val="24"/>
            <w:szCs w:val="24"/>
          </w:rPr>
          <w:t xml:space="preserve">. </w:t>
        </w:r>
      </w:ins>
      <w:ins w:id="213" w:author="Lily Mo" w:date="2021-12-23T19:10:00Z">
        <w:r w:rsidR="00AF10CB">
          <w:rPr>
            <w:rFonts w:asciiTheme="majorBidi" w:eastAsia="Times New Roman" w:hAnsiTheme="majorBidi" w:cstheme="majorBidi"/>
            <w:sz w:val="24"/>
            <w:szCs w:val="24"/>
          </w:rPr>
          <w:t xml:space="preserve">On the other hand, </w:t>
        </w:r>
      </w:ins>
      <w:del w:id="214" w:author="Lily Mo" w:date="2021-12-23T19:01:00Z">
        <w:r w:rsidR="00B30193" w:rsidRPr="00976DF2" w:rsidDel="009A0783">
          <w:rPr>
            <w:rFonts w:asciiTheme="majorBidi" w:eastAsia="Times New Roman" w:hAnsiTheme="majorBidi" w:cstheme="majorBidi"/>
            <w:sz w:val="24"/>
            <w:szCs w:val="24"/>
          </w:rPr>
          <w:delText>that could easily affect the test</w:delText>
        </w:r>
        <w:r w:rsidRPr="00976DF2" w:rsidDel="009A0783">
          <w:rPr>
            <w:rFonts w:asciiTheme="majorBidi" w:eastAsia="Times New Roman" w:hAnsiTheme="majorBidi" w:cstheme="majorBidi"/>
            <w:sz w:val="24"/>
            <w:szCs w:val="24"/>
          </w:rPr>
          <w:delText>'</w:delText>
        </w:r>
        <w:r w:rsidR="00B30193" w:rsidRPr="00976DF2" w:rsidDel="009A0783">
          <w:rPr>
            <w:rFonts w:asciiTheme="majorBidi" w:eastAsia="Times New Roman" w:hAnsiTheme="majorBidi" w:cstheme="majorBidi"/>
            <w:sz w:val="24"/>
            <w:szCs w:val="24"/>
          </w:rPr>
          <w:delText xml:space="preserve">s accuracy, so behavioral studies have </w:delText>
        </w:r>
        <w:r w:rsidRPr="00976DF2" w:rsidDel="009A0783">
          <w:rPr>
            <w:rFonts w:asciiTheme="majorBidi" w:eastAsia="Times New Roman" w:hAnsiTheme="majorBidi" w:cstheme="majorBidi"/>
            <w:sz w:val="24"/>
            <w:szCs w:val="24"/>
          </w:rPr>
          <w:delText>significan</w:delText>
        </w:r>
        <w:r w:rsidR="00B30193" w:rsidRPr="00976DF2" w:rsidDel="009A0783">
          <w:rPr>
            <w:rFonts w:asciiTheme="majorBidi" w:eastAsia="Times New Roman" w:hAnsiTheme="majorBidi" w:cstheme="majorBidi"/>
            <w:sz w:val="24"/>
            <w:szCs w:val="24"/>
          </w:rPr>
          <w:delText>t advantages.</w:delText>
        </w:r>
        <w:r w:rsidR="007A0542" w:rsidRPr="00976DF2" w:rsidDel="009A0783">
          <w:rPr>
            <w:rFonts w:asciiTheme="majorBidi" w:eastAsia="Times New Roman" w:hAnsiTheme="majorBidi" w:cstheme="majorBidi"/>
            <w:sz w:val="24"/>
            <w:szCs w:val="24"/>
          </w:rPr>
          <w:delText xml:space="preserve"> </w:delText>
        </w:r>
      </w:del>
      <w:del w:id="215" w:author="Lily Mo" w:date="2021-12-23T19:10:00Z">
        <w:r w:rsidR="003115BB" w:rsidRPr="00976DF2" w:rsidDel="00AF10CB">
          <w:rPr>
            <w:rFonts w:asciiTheme="majorBidi" w:eastAsia="Times New Roman" w:hAnsiTheme="majorBidi" w:cstheme="majorBidi"/>
            <w:sz w:val="24"/>
            <w:szCs w:val="24"/>
          </w:rPr>
          <w:delText>W</w:delText>
        </w:r>
      </w:del>
      <w:ins w:id="216" w:author="Lily Mo" w:date="2021-12-23T19:10:00Z">
        <w:r w:rsidR="00AF10CB">
          <w:rPr>
            <w:rFonts w:asciiTheme="majorBidi" w:eastAsia="Times New Roman" w:hAnsiTheme="majorBidi" w:cstheme="majorBidi"/>
            <w:sz w:val="24"/>
            <w:szCs w:val="24"/>
          </w:rPr>
          <w:t>w</w:t>
        </w:r>
      </w:ins>
      <w:r w:rsidR="003115BB" w:rsidRPr="00976DF2">
        <w:rPr>
          <w:rFonts w:asciiTheme="majorBidi" w:eastAsia="Times New Roman" w:hAnsiTheme="majorBidi" w:cstheme="majorBidi"/>
          <w:sz w:val="24"/>
          <w:szCs w:val="24"/>
        </w:rPr>
        <w:t xml:space="preserve">earable devices like smart glasses or </w:t>
      </w:r>
      <w:r w:rsidR="00210494" w:rsidRPr="00976DF2">
        <w:rPr>
          <w:rFonts w:asciiTheme="majorBidi" w:eastAsia="Times New Roman" w:hAnsiTheme="majorBidi" w:cstheme="majorBidi"/>
          <w:sz w:val="24"/>
          <w:szCs w:val="24"/>
        </w:rPr>
        <w:t xml:space="preserve">sensors </w:t>
      </w:r>
      <w:ins w:id="217" w:author="Lily Mo" w:date="2021-12-23T19:10:00Z">
        <w:r w:rsidR="00AF10CB">
          <w:rPr>
            <w:rFonts w:asciiTheme="majorBidi" w:eastAsia="Times New Roman" w:hAnsiTheme="majorBidi" w:cstheme="majorBidi"/>
            <w:sz w:val="24"/>
            <w:szCs w:val="24"/>
          </w:rPr>
          <w:t>are used for ASD screening</w:t>
        </w:r>
      </w:ins>
      <w:ins w:id="218" w:author="bijan mehralizadeh" w:date="2021-12-24T18:10:00Z">
        <w:r w:rsidR="00DE5F60">
          <w:rPr>
            <w:rFonts w:asciiTheme="majorBidi" w:eastAsia="Times New Roman" w:hAnsiTheme="majorBidi" w:cstheme="majorBidi"/>
            <w:sz w:val="24"/>
            <w:szCs w:val="24"/>
          </w:rPr>
          <w:t xml:space="preserve"> </w:t>
        </w:r>
      </w:ins>
      <w:r w:rsidR="00D027FE">
        <w:rPr>
          <w:rFonts w:asciiTheme="majorBidi" w:eastAsia="Times New Roman" w:hAnsiTheme="majorBidi" w:cstheme="majorBidi"/>
          <w:sz w:val="24"/>
          <w:szCs w:val="24"/>
        </w:rPr>
        <w:fldChar w:fldCharType="begin"/>
      </w:r>
      <w:r w:rsidR="0025698F">
        <w:rPr>
          <w:rFonts w:asciiTheme="majorBidi" w:eastAsia="Times New Roman" w:hAnsiTheme="majorBidi" w:cstheme="majorBidi"/>
          <w:sz w:val="24"/>
          <w:szCs w:val="24"/>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D027FE">
        <w:rPr>
          <w:rFonts w:asciiTheme="majorBidi" w:eastAsia="Times New Roman" w:hAnsiTheme="majorBidi" w:cstheme="majorBidi"/>
          <w:sz w:val="24"/>
          <w:szCs w:val="24"/>
        </w:rPr>
        <w:fldChar w:fldCharType="separate"/>
      </w:r>
      <w:r w:rsidR="0025698F">
        <w:rPr>
          <w:rFonts w:asciiTheme="majorBidi" w:eastAsia="Times New Roman" w:hAnsiTheme="majorBidi" w:cstheme="majorBidi"/>
          <w:noProof/>
          <w:sz w:val="24"/>
          <w:szCs w:val="24"/>
        </w:rPr>
        <w:t>[10]</w:t>
      </w:r>
      <w:r w:rsidR="00D027FE">
        <w:rPr>
          <w:rFonts w:asciiTheme="majorBidi" w:eastAsia="Times New Roman" w:hAnsiTheme="majorBidi" w:cstheme="majorBidi"/>
          <w:sz w:val="24"/>
          <w:szCs w:val="24"/>
        </w:rPr>
        <w:fldChar w:fldCharType="end"/>
      </w:r>
      <w:ins w:id="219" w:author="Lily Mo" w:date="2021-12-23T19:10:00Z">
        <w:del w:id="220" w:author="bijan mehralizadeh" w:date="2021-12-24T18:10:00Z">
          <w:r w:rsidR="00AF10CB" w:rsidDel="00DE5F60">
            <w:rPr>
              <w:rFonts w:asciiTheme="majorBidi" w:eastAsia="Times New Roman" w:hAnsiTheme="majorBidi" w:cstheme="majorBidi"/>
              <w:sz w:val="24"/>
              <w:szCs w:val="24"/>
            </w:rPr>
            <w:delText xml:space="preserve"> []</w:delText>
          </w:r>
        </w:del>
      </w:ins>
      <w:r w:rsidR="00D027FE">
        <w:rPr>
          <w:rFonts w:asciiTheme="majorBidi" w:eastAsia="Times New Roman" w:hAnsiTheme="majorBidi" w:cstheme="majorBidi"/>
          <w:sz w:val="24"/>
          <w:szCs w:val="24"/>
        </w:rPr>
        <w:fldChar w:fldCharType="begin"/>
      </w:r>
      <w:r w:rsidR="0025698F">
        <w:rPr>
          <w:rFonts w:asciiTheme="majorBidi" w:eastAsia="Times New Roman" w:hAnsiTheme="majorBidi" w:cstheme="majorBidi"/>
          <w:sz w:val="24"/>
          <w:szCs w:val="24"/>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00D027FE">
        <w:rPr>
          <w:rFonts w:asciiTheme="majorBidi" w:eastAsia="Times New Roman" w:hAnsiTheme="majorBidi" w:cstheme="majorBidi"/>
          <w:sz w:val="24"/>
          <w:szCs w:val="24"/>
        </w:rPr>
        <w:fldChar w:fldCharType="separate"/>
      </w:r>
      <w:r w:rsidR="0025698F">
        <w:rPr>
          <w:rFonts w:asciiTheme="majorBidi" w:eastAsia="Times New Roman" w:hAnsiTheme="majorBidi" w:cstheme="majorBidi"/>
          <w:noProof/>
          <w:sz w:val="24"/>
          <w:szCs w:val="24"/>
        </w:rPr>
        <w:t>[11]</w:t>
      </w:r>
      <w:r w:rsidR="00D027FE">
        <w:rPr>
          <w:rFonts w:asciiTheme="majorBidi" w:eastAsia="Times New Roman" w:hAnsiTheme="majorBidi" w:cstheme="majorBidi"/>
          <w:sz w:val="24"/>
          <w:szCs w:val="24"/>
        </w:rPr>
        <w:fldChar w:fldCharType="end"/>
      </w:r>
      <w:ins w:id="221" w:author="Lily Mo" w:date="2021-12-23T19:10:00Z">
        <w:del w:id="222" w:author="bijan mehralizadeh" w:date="2021-12-24T18:11:00Z">
          <w:r w:rsidR="00AF10CB" w:rsidDel="00D027FE">
            <w:rPr>
              <w:rFonts w:asciiTheme="majorBidi" w:eastAsia="Times New Roman" w:hAnsiTheme="majorBidi" w:cstheme="majorBidi"/>
              <w:sz w:val="24"/>
              <w:szCs w:val="24"/>
            </w:rPr>
            <w:delText>[]</w:delText>
          </w:r>
        </w:del>
        <w:r w:rsidR="00AF10CB">
          <w:rPr>
            <w:rFonts w:asciiTheme="majorBidi" w:eastAsia="Times New Roman" w:hAnsiTheme="majorBidi" w:cstheme="majorBidi"/>
            <w:sz w:val="24"/>
            <w:szCs w:val="24"/>
          </w:rPr>
          <w:t xml:space="preserve">. </w:t>
        </w:r>
      </w:ins>
      <w:ins w:id="223" w:author="Lily Mo" w:date="2021-12-23T19:11:00Z">
        <w:r w:rsidR="00AF10CB">
          <w:rPr>
            <w:rFonts w:asciiTheme="majorBidi" w:eastAsia="Times New Roman" w:hAnsiTheme="majorBidi" w:cstheme="majorBidi"/>
            <w:sz w:val="24"/>
            <w:szCs w:val="24"/>
          </w:rPr>
          <w:t xml:space="preserve">Despite </w:t>
        </w:r>
      </w:ins>
      <w:ins w:id="224" w:author="bijan mehralizadeh" w:date="2021-12-24T18:26:00Z">
        <w:r w:rsidR="00D027FE">
          <w:rPr>
            <w:rFonts w:asciiTheme="majorBidi" w:eastAsia="Times New Roman" w:hAnsiTheme="majorBidi" w:cstheme="majorBidi"/>
            <w:sz w:val="24"/>
            <w:szCs w:val="24"/>
          </w:rPr>
          <w:t xml:space="preserve">the </w:t>
        </w:r>
      </w:ins>
      <w:ins w:id="225" w:author="Lily Mo" w:date="2021-12-23T19:11:00Z">
        <w:r w:rsidR="00AF10CB">
          <w:rPr>
            <w:rFonts w:asciiTheme="majorBidi" w:eastAsia="Times New Roman" w:hAnsiTheme="majorBidi" w:cstheme="majorBidi"/>
            <w:sz w:val="24"/>
            <w:szCs w:val="24"/>
          </w:rPr>
          <w:t xml:space="preserve">lower cost of these systems compared to fMRI and EEG, they still need </w:t>
        </w:r>
        <w:r w:rsidR="00861018">
          <w:rPr>
            <w:rFonts w:asciiTheme="majorBidi" w:eastAsia="Times New Roman" w:hAnsiTheme="majorBidi" w:cstheme="majorBidi"/>
            <w:sz w:val="24"/>
            <w:szCs w:val="24"/>
          </w:rPr>
          <w:t>to be conducted at dedicated centers</w:t>
        </w:r>
      </w:ins>
      <w:ins w:id="226" w:author="Lily Mo" w:date="2021-12-23T19:12:00Z">
        <w:r w:rsidR="00861018">
          <w:rPr>
            <w:rFonts w:asciiTheme="majorBidi" w:eastAsia="Times New Roman" w:hAnsiTheme="majorBidi" w:cstheme="majorBidi"/>
            <w:sz w:val="24"/>
            <w:szCs w:val="24"/>
          </w:rPr>
          <w:t xml:space="preserve">. </w:t>
        </w:r>
      </w:ins>
      <w:ins w:id="227" w:author="Lily Mo" w:date="2021-12-23T19:13:00Z">
        <w:r w:rsidR="00861018">
          <w:rPr>
            <w:rFonts w:asciiTheme="majorBidi" w:eastAsia="Times New Roman" w:hAnsiTheme="majorBidi" w:cstheme="majorBidi"/>
            <w:sz w:val="24"/>
            <w:szCs w:val="24"/>
          </w:rPr>
          <w:t xml:space="preserve">Intelligent observation of behaviors is a method to </w:t>
        </w:r>
      </w:ins>
      <w:ins w:id="228" w:author="Lily Mo" w:date="2021-12-23T19:15:00Z">
        <w:r w:rsidR="001C1ED3">
          <w:rPr>
            <w:rFonts w:asciiTheme="majorBidi" w:eastAsia="Times New Roman" w:hAnsiTheme="majorBidi" w:cstheme="majorBidi"/>
            <w:sz w:val="24"/>
            <w:szCs w:val="24"/>
          </w:rPr>
          <w:t xml:space="preserve">overcome the biometric </w:t>
        </w:r>
      </w:ins>
      <w:ins w:id="229" w:author="Lily Mo" w:date="2021-12-23T19:16:00Z">
        <w:r w:rsidR="001C1ED3">
          <w:rPr>
            <w:rFonts w:asciiTheme="majorBidi" w:eastAsia="Times New Roman" w:hAnsiTheme="majorBidi" w:cstheme="majorBidi"/>
            <w:sz w:val="24"/>
            <w:szCs w:val="24"/>
          </w:rPr>
          <w:t xml:space="preserve">and wearable </w:t>
        </w:r>
      </w:ins>
      <w:ins w:id="230" w:author="Lily Mo" w:date="2021-12-23T19:15:00Z">
        <w:r w:rsidR="001C1ED3">
          <w:rPr>
            <w:rFonts w:asciiTheme="majorBidi" w:eastAsia="Times New Roman" w:hAnsiTheme="majorBidi" w:cstheme="majorBidi"/>
            <w:sz w:val="24"/>
            <w:szCs w:val="24"/>
          </w:rPr>
          <w:t>methods</w:t>
        </w:r>
      </w:ins>
      <w:ins w:id="231" w:author="Lily Mo" w:date="2021-12-23T19:16:00Z">
        <w:r w:rsidR="001C1ED3">
          <w:rPr>
            <w:rFonts w:asciiTheme="majorBidi" w:eastAsia="Times New Roman" w:hAnsiTheme="majorBidi" w:cstheme="majorBidi"/>
            <w:sz w:val="24"/>
            <w:szCs w:val="24"/>
          </w:rPr>
          <w:t xml:space="preserve">. For instance, </w:t>
        </w:r>
        <w:proofErr w:type="spellStart"/>
        <w:r w:rsidR="009403EA">
          <w:rPr>
            <w:rFonts w:asciiTheme="majorBidi" w:eastAsia="Times New Roman" w:hAnsiTheme="majorBidi" w:cstheme="majorBidi"/>
            <w:sz w:val="24"/>
            <w:szCs w:val="24"/>
          </w:rPr>
          <w:t>Moghaddas</w:t>
        </w:r>
        <w:proofErr w:type="spellEnd"/>
        <w:r w:rsidR="009403EA">
          <w:rPr>
            <w:rFonts w:asciiTheme="majorBidi" w:eastAsia="Times New Roman" w:hAnsiTheme="majorBidi" w:cstheme="majorBidi"/>
            <w:sz w:val="24"/>
            <w:szCs w:val="24"/>
          </w:rPr>
          <w:t xml:space="preserve"> et</w:t>
        </w:r>
        <w:del w:id="232" w:author="bijan mehralizadeh" w:date="2021-12-24T18:26:00Z">
          <w:r w:rsidR="009403EA" w:rsidDel="00D027FE">
            <w:rPr>
              <w:rFonts w:asciiTheme="majorBidi" w:eastAsia="Times New Roman" w:hAnsiTheme="majorBidi" w:cstheme="majorBidi"/>
              <w:sz w:val="24"/>
              <w:szCs w:val="24"/>
            </w:rPr>
            <w:delText>. al</w:delText>
          </w:r>
        </w:del>
      </w:ins>
      <w:ins w:id="233" w:author="bijan mehralizadeh" w:date="2021-12-24T18:26:00Z">
        <w:r w:rsidR="00D027FE">
          <w:rPr>
            <w:rFonts w:asciiTheme="majorBidi" w:eastAsia="Times New Roman" w:hAnsiTheme="majorBidi" w:cstheme="majorBidi"/>
            <w:sz w:val="24"/>
            <w:szCs w:val="24"/>
          </w:rPr>
          <w:t xml:space="preserve"> al.</w:t>
        </w:r>
      </w:ins>
      <w:ins w:id="234" w:author="Lily Mo" w:date="2021-12-23T19:16:00Z">
        <w:r w:rsidR="009403EA">
          <w:rPr>
            <w:rFonts w:asciiTheme="majorBidi" w:eastAsia="Times New Roman" w:hAnsiTheme="majorBidi" w:cstheme="majorBidi"/>
            <w:sz w:val="24"/>
            <w:szCs w:val="24"/>
          </w:rPr>
          <w:t xml:space="preserve"> </w:t>
        </w:r>
      </w:ins>
      <w:moveToRangeStart w:id="235" w:author="Lily Mo" w:date="2021-12-23T19:17:00Z" w:name="move91179446"/>
      <w:moveTo w:id="236" w:author="Lily Mo" w:date="2021-12-23T19:17:00Z">
        <w:r w:rsidR="009403EA" w:rsidRPr="00976DF2">
          <w:rPr>
            <w:rFonts w:asciiTheme="majorBidi" w:eastAsia="Times New Roman" w:hAnsiTheme="majorBidi" w:cstheme="majorBidi"/>
            <w:color w:val="C00000"/>
            <w:sz w:val="24"/>
            <w:szCs w:val="24"/>
          </w:rPr>
          <w:t xml:space="preserve">developed a vision-based method to </w:t>
        </w:r>
        <w:del w:id="237" w:author="Lily Mo" w:date="2021-12-23T19:17:00Z">
          <w:r w:rsidR="009403EA" w:rsidRPr="00976DF2" w:rsidDel="009403EA">
            <w:rPr>
              <w:rFonts w:asciiTheme="majorBidi" w:eastAsia="Times New Roman" w:hAnsiTheme="majorBidi" w:cstheme="majorBidi"/>
              <w:color w:val="C00000"/>
              <w:sz w:val="24"/>
              <w:szCs w:val="24"/>
            </w:rPr>
            <w:delText>analyze</w:delText>
          </w:r>
        </w:del>
      </w:moveTo>
      <w:ins w:id="238" w:author="Lily Mo" w:date="2021-12-23T19:17:00Z">
        <w:r w:rsidR="009403EA">
          <w:rPr>
            <w:rFonts w:asciiTheme="majorBidi" w:eastAsia="Times New Roman" w:hAnsiTheme="majorBidi" w:cstheme="majorBidi"/>
            <w:color w:val="C00000"/>
            <w:sz w:val="24"/>
            <w:szCs w:val="24"/>
          </w:rPr>
          <w:t>screen children with ASD based on the</w:t>
        </w:r>
      </w:ins>
      <w:moveTo w:id="239" w:author="Lily Mo" w:date="2021-12-23T19:17:00Z">
        <w:r w:rsidR="009403EA" w:rsidRPr="00976DF2">
          <w:rPr>
            <w:rFonts w:asciiTheme="majorBidi" w:eastAsia="Times New Roman" w:hAnsiTheme="majorBidi" w:cstheme="majorBidi"/>
            <w:color w:val="C00000"/>
            <w:sz w:val="24"/>
            <w:szCs w:val="24"/>
          </w:rPr>
          <w:t xml:space="preserve"> </w:t>
        </w:r>
        <w:del w:id="240" w:author="Lily Mo" w:date="2021-12-23T19:17:00Z">
          <w:r w:rsidR="009403EA" w:rsidRPr="00976DF2" w:rsidDel="009403EA">
            <w:rPr>
              <w:rFonts w:asciiTheme="majorBidi" w:eastAsia="Times New Roman" w:hAnsiTheme="majorBidi" w:cstheme="majorBidi"/>
              <w:color w:val="C00000"/>
              <w:sz w:val="24"/>
              <w:szCs w:val="24"/>
            </w:rPr>
            <w:delText xml:space="preserve">human-robot </w:delText>
          </w:r>
        </w:del>
        <w:r w:rsidR="009403EA" w:rsidRPr="00976DF2">
          <w:rPr>
            <w:rFonts w:asciiTheme="majorBidi" w:eastAsia="Times New Roman" w:hAnsiTheme="majorBidi" w:cstheme="majorBidi"/>
            <w:color w:val="C00000"/>
            <w:sz w:val="24"/>
            <w:szCs w:val="24"/>
          </w:rPr>
          <w:t>interaction between children with ASD and a parrot-like robot</w:t>
        </w:r>
        <w:commentRangeStart w:id="241"/>
        <w:commentRangeEnd w:id="241"/>
        <w:r w:rsidR="009403EA" w:rsidRPr="00976DF2">
          <w:rPr>
            <w:rStyle w:val="CommentReference"/>
            <w:rFonts w:asciiTheme="majorBidi" w:hAnsiTheme="majorBidi" w:cstheme="majorBidi"/>
          </w:rPr>
          <w:commentReference w:id="241"/>
        </w:r>
        <w:r w:rsidR="009403EA" w:rsidRPr="00976DF2">
          <w:rPr>
            <w:rFonts w:asciiTheme="majorBidi" w:eastAsia="Times New Roman" w:hAnsiTheme="majorBidi" w:cstheme="majorBidi"/>
            <w:color w:val="C00000"/>
            <w:sz w:val="24"/>
            <w:szCs w:val="24"/>
          </w:rPr>
          <w:t xml:space="preserve"> </w:t>
        </w:r>
        <w:del w:id="242" w:author="Lily Mo" w:date="2021-12-23T19:18:00Z">
          <w:r w:rsidR="009403EA" w:rsidRPr="00976DF2" w:rsidDel="009403EA">
            <w:rPr>
              <w:rFonts w:asciiTheme="majorBidi" w:eastAsia="Times New Roman" w:hAnsiTheme="majorBidi" w:cstheme="majorBidi"/>
              <w:color w:val="C00000"/>
              <w:sz w:val="24"/>
              <w:szCs w:val="24"/>
            </w:rPr>
            <w:delText>that classify between autistic and non-autistic groups with the accuracy of 81.3%</w:delText>
          </w:r>
        </w:del>
        <w:r w:rsidR="009403EA" w:rsidRPr="00976DF2">
          <w:rPr>
            <w:rFonts w:asciiTheme="majorBidi" w:eastAsia="Times New Roman" w:hAnsiTheme="majorBidi" w:cstheme="majorBidi"/>
            <w:color w:val="C00000"/>
            <w:sz w:val="24"/>
            <w:szCs w:val="24"/>
          </w:rPr>
          <w:fldChar w:fldCharType="begin"/>
        </w:r>
      </w:moveTo>
      <w:r w:rsidR="0025698F">
        <w:rPr>
          <w:rFonts w:asciiTheme="majorBidi" w:eastAsia="Times New Roman" w:hAnsiTheme="majorBidi" w:cstheme="majorBidi"/>
          <w:color w:val="C00000"/>
          <w:sz w:val="24"/>
          <w:szCs w:val="24"/>
        </w:rPr>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moveTo w:id="243" w:author="Lily Mo" w:date="2021-12-23T19:17:00Z">
        <w:r w:rsidR="009403EA" w:rsidRPr="00976DF2">
          <w:rPr>
            <w:rFonts w:asciiTheme="majorBidi" w:eastAsia="Times New Roman" w:hAnsiTheme="majorBidi" w:cstheme="majorBidi"/>
            <w:color w:val="C00000"/>
            <w:sz w:val="24"/>
            <w:szCs w:val="24"/>
          </w:rPr>
          <w:fldChar w:fldCharType="separate"/>
        </w:r>
      </w:moveTo>
      <w:r w:rsidR="0025698F">
        <w:rPr>
          <w:rFonts w:asciiTheme="majorBidi" w:eastAsia="Times New Roman" w:hAnsiTheme="majorBidi" w:cstheme="majorBidi"/>
          <w:noProof/>
          <w:color w:val="C00000"/>
          <w:sz w:val="24"/>
          <w:szCs w:val="24"/>
        </w:rPr>
        <w:t>[12]</w:t>
      </w:r>
      <w:moveTo w:id="244" w:author="Lily Mo" w:date="2021-12-23T19:17:00Z">
        <w:r w:rsidR="009403EA" w:rsidRPr="00976DF2">
          <w:rPr>
            <w:rFonts w:asciiTheme="majorBidi" w:eastAsia="Times New Roman" w:hAnsiTheme="majorBidi" w:cstheme="majorBidi"/>
            <w:color w:val="C00000"/>
            <w:sz w:val="24"/>
            <w:szCs w:val="24"/>
          </w:rPr>
          <w:fldChar w:fldCharType="end"/>
        </w:r>
      </w:moveTo>
      <w:moveToRangeEnd w:id="235"/>
      <w:ins w:id="245" w:author="Lily Mo" w:date="2021-12-23T19:18:00Z">
        <w:r w:rsidR="009403EA">
          <w:rPr>
            <w:rFonts w:asciiTheme="majorBidi" w:eastAsia="Times New Roman" w:hAnsiTheme="majorBidi" w:cstheme="majorBidi"/>
            <w:color w:val="C00000"/>
            <w:sz w:val="24"/>
            <w:szCs w:val="24"/>
          </w:rPr>
          <w:t xml:space="preserve">. </w:t>
        </w:r>
        <w:r w:rsidR="003C2738">
          <w:rPr>
            <w:rFonts w:asciiTheme="majorBidi" w:eastAsia="Times New Roman" w:hAnsiTheme="majorBidi" w:cstheme="majorBidi"/>
            <w:color w:val="C00000"/>
            <w:sz w:val="24"/>
            <w:szCs w:val="24"/>
          </w:rPr>
          <w:t xml:space="preserve">Although this approach </w:t>
        </w:r>
      </w:ins>
      <w:ins w:id="246" w:author="Lily Mo" w:date="2021-12-23T19:19:00Z">
        <w:r w:rsidR="003C2738">
          <w:rPr>
            <w:rFonts w:asciiTheme="majorBidi" w:eastAsia="Times New Roman" w:hAnsiTheme="majorBidi" w:cstheme="majorBidi"/>
            <w:color w:val="C00000"/>
            <w:sz w:val="24"/>
            <w:szCs w:val="24"/>
          </w:rPr>
          <w:t xml:space="preserve">reduces mentioned difficulties in wearable methods, but still depends on dedicated centers </w:t>
        </w:r>
      </w:ins>
      <w:ins w:id="247" w:author="Lily Mo" w:date="2021-12-23T19:20:00Z">
        <w:r w:rsidR="003C2738">
          <w:rPr>
            <w:rFonts w:asciiTheme="majorBidi" w:eastAsia="Times New Roman" w:hAnsiTheme="majorBidi" w:cstheme="majorBidi"/>
            <w:color w:val="C00000"/>
            <w:sz w:val="24"/>
            <w:szCs w:val="24"/>
          </w:rPr>
          <w:t xml:space="preserve">to conduct the screening. </w:t>
        </w:r>
      </w:ins>
      <w:moveFromRangeStart w:id="248" w:author="Lily Mo" w:date="2021-12-23T19:12:00Z" w:name="move91179163"/>
      <w:moveFrom w:id="249" w:author="Lily Mo" w:date="2021-12-23T19:12:00Z">
        <w:r w:rsidR="00210494" w:rsidRPr="00976DF2" w:rsidDel="00861018">
          <w:rPr>
            <w:rFonts w:asciiTheme="majorBidi" w:eastAsia="Times New Roman" w:hAnsiTheme="majorBidi" w:cstheme="majorBidi"/>
            <w:sz w:val="24"/>
            <w:szCs w:val="24"/>
          </w:rPr>
          <w:t xml:space="preserve">have some advantages in </w:t>
        </w:r>
        <w:r w:rsidR="00F1074C" w:rsidRPr="00976DF2" w:rsidDel="00861018">
          <w:rPr>
            <w:rFonts w:asciiTheme="majorBidi" w:eastAsia="Times New Roman" w:hAnsiTheme="majorBidi" w:cstheme="majorBidi"/>
            <w:sz w:val="24"/>
            <w:szCs w:val="24"/>
          </w:rPr>
          <w:t>analyzing ASD symptoms</w:t>
        </w:r>
        <w:r w:rsidR="007A0542" w:rsidRPr="00976DF2" w:rsidDel="00861018">
          <w:rPr>
            <w:rFonts w:asciiTheme="majorBidi" w:eastAsia="Times New Roman" w:hAnsiTheme="majorBidi" w:cstheme="majorBidi"/>
            <w:sz w:val="24"/>
            <w:szCs w:val="24"/>
          </w:rPr>
          <w:t xml:space="preserve">. </w:t>
        </w:r>
        <w:r w:rsidR="00A004D1" w:rsidRPr="00976DF2" w:rsidDel="00861018">
          <w:rPr>
            <w:rFonts w:asciiTheme="majorBidi" w:eastAsia="Times New Roman" w:hAnsiTheme="majorBidi" w:cstheme="majorBidi"/>
            <w:sz w:val="24"/>
            <w:szCs w:val="24"/>
          </w:rPr>
          <w:t>For example,</w:t>
        </w:r>
        <w:r w:rsidR="0072615F" w:rsidRPr="00976DF2" w:rsidDel="00861018">
          <w:rPr>
            <w:rFonts w:asciiTheme="majorBidi" w:eastAsia="Times New Roman" w:hAnsiTheme="majorBidi" w:cstheme="majorBidi"/>
            <w:sz w:val="24"/>
            <w:szCs w:val="24"/>
          </w:rPr>
          <w:t xml:space="preserve"> Stereotypical Motor Movement</w:t>
        </w:r>
        <w:r w:rsidR="00F1074C" w:rsidRPr="00976DF2" w:rsidDel="00861018">
          <w:rPr>
            <w:rFonts w:asciiTheme="majorBidi" w:eastAsia="Times New Roman" w:hAnsiTheme="majorBidi" w:cstheme="majorBidi"/>
            <w:sz w:val="24"/>
            <w:szCs w:val="24"/>
          </w:rPr>
          <w:t>s</w:t>
        </w:r>
        <w:r w:rsidR="00A004D1" w:rsidRPr="00976DF2" w:rsidDel="00861018">
          <w:rPr>
            <w:rFonts w:asciiTheme="majorBidi" w:eastAsia="Times New Roman" w:hAnsiTheme="majorBidi" w:cstheme="majorBidi"/>
            <w:sz w:val="24"/>
            <w:szCs w:val="24"/>
          </w:rPr>
          <w:t xml:space="preserve"> </w:t>
        </w:r>
        <w:r w:rsidR="0048433C" w:rsidRPr="00976DF2" w:rsidDel="00861018">
          <w:rPr>
            <w:rFonts w:asciiTheme="majorBidi" w:eastAsia="Times New Roman" w:hAnsiTheme="majorBidi" w:cstheme="majorBidi"/>
            <w:sz w:val="24"/>
            <w:szCs w:val="24"/>
          </w:rPr>
          <w:t xml:space="preserve">that multiple methods have </w:t>
        </w:r>
        <w:r w:rsidR="007005AB" w:rsidRPr="00976DF2" w:rsidDel="00861018">
          <w:rPr>
            <w:rFonts w:asciiTheme="majorBidi" w:eastAsia="Times New Roman" w:hAnsiTheme="majorBidi" w:cstheme="majorBidi"/>
            <w:sz w:val="24"/>
            <w:szCs w:val="24"/>
          </w:rPr>
          <w:t xml:space="preserve">been </w:t>
        </w:r>
        <w:r w:rsidR="0048433C" w:rsidRPr="00976DF2" w:rsidDel="00861018">
          <w:rPr>
            <w:rFonts w:asciiTheme="majorBidi" w:eastAsia="Times New Roman" w:hAnsiTheme="majorBidi" w:cstheme="majorBidi"/>
            <w:sz w:val="24"/>
            <w:szCs w:val="24"/>
          </w:rPr>
          <w:t>developed</w:t>
        </w:r>
        <w:r w:rsidR="00667EBA" w:rsidRPr="00976DF2" w:rsidDel="00861018">
          <w:rPr>
            <w:rFonts w:asciiTheme="majorBidi" w:eastAsia="Times New Roman" w:hAnsiTheme="majorBidi" w:cstheme="majorBidi"/>
            <w:sz w:val="24"/>
            <w:szCs w:val="24"/>
          </w:rPr>
          <w:t xml:space="preserve"> to detect</w:t>
        </w:r>
        <w:r w:rsidR="0048433C" w:rsidRPr="00976DF2" w:rsidDel="00861018">
          <w:rPr>
            <w:rFonts w:asciiTheme="majorBidi" w:eastAsia="Times New Roman" w:hAnsiTheme="majorBidi" w:cstheme="majorBidi"/>
            <w:sz w:val="24"/>
            <w:szCs w:val="24"/>
          </w:rPr>
          <w:t>.</w:t>
        </w:r>
        <w:r w:rsidR="00667EBA" w:rsidRPr="00976DF2" w:rsidDel="00861018">
          <w:rPr>
            <w:rFonts w:asciiTheme="majorBidi" w:eastAsia="Times New Roman" w:hAnsiTheme="majorBidi" w:cstheme="majorBidi"/>
            <w:sz w:val="24"/>
            <w:szCs w:val="24"/>
          </w:rPr>
          <w:t xml:space="preserve"> </w:t>
        </w:r>
        <w:r w:rsidR="007A0542" w:rsidRPr="00976DF2" w:rsidDel="00861018">
          <w:rPr>
            <w:rFonts w:asciiTheme="majorBidi" w:eastAsia="Times New Roman" w:hAnsiTheme="majorBidi" w:cstheme="majorBidi"/>
            <w:sz w:val="24"/>
            <w:szCs w:val="24"/>
          </w:rPr>
          <w:t xml:space="preserve">Rad, N. M </w:t>
        </w:r>
        <w:r w:rsidR="008C3B2E" w:rsidRPr="00976DF2" w:rsidDel="00861018">
          <w:rPr>
            <w:rFonts w:asciiTheme="majorBidi" w:eastAsia="Times New Roman" w:hAnsiTheme="majorBidi" w:cstheme="majorBidi"/>
            <w:sz w:val="24"/>
            <w:szCs w:val="24"/>
          </w:rPr>
          <w:t>et al.</w:t>
        </w:r>
        <w:r w:rsidR="007A0542" w:rsidRPr="00976DF2" w:rsidDel="00861018">
          <w:rPr>
            <w:rFonts w:asciiTheme="majorBidi" w:eastAsia="Times New Roman" w:hAnsiTheme="majorBidi" w:cstheme="majorBidi"/>
            <w:sz w:val="24"/>
            <w:szCs w:val="24"/>
          </w:rPr>
          <w:t xml:space="preserve"> </w:t>
        </w:r>
        <w:r w:rsidR="00EE399E" w:rsidRPr="00976DF2" w:rsidDel="00861018">
          <w:rPr>
            <w:rFonts w:asciiTheme="majorBidi" w:eastAsia="Times New Roman" w:hAnsiTheme="majorBidi" w:cstheme="majorBidi"/>
            <w:sz w:val="24"/>
            <w:szCs w:val="24"/>
          </w:rPr>
          <w:t xml:space="preserve">proposed </w:t>
        </w:r>
        <w:r w:rsidR="007A0542" w:rsidRPr="00976DF2" w:rsidDel="00861018">
          <w:rPr>
            <w:rFonts w:asciiTheme="majorBidi" w:eastAsia="Times New Roman" w:hAnsiTheme="majorBidi" w:cstheme="majorBidi"/>
            <w:sz w:val="24"/>
            <w:szCs w:val="24"/>
          </w:rPr>
          <w:t>a Convolutional Neural Network that uses</w:t>
        </w:r>
        <w:r w:rsidR="00996B92" w:rsidRPr="00976DF2" w:rsidDel="00861018">
          <w:rPr>
            <w:rFonts w:asciiTheme="majorBidi" w:eastAsia="Times New Roman" w:hAnsiTheme="majorBidi" w:cstheme="majorBidi"/>
            <w:color w:val="C00000"/>
            <w:sz w:val="24"/>
            <w:szCs w:val="24"/>
          </w:rPr>
          <w:t xml:space="preserve"> accel</w:t>
        </w:r>
        <w:r w:rsidR="00EE399E" w:rsidRPr="00976DF2" w:rsidDel="00861018">
          <w:rPr>
            <w:rFonts w:asciiTheme="majorBidi" w:eastAsia="Times New Roman" w:hAnsiTheme="majorBidi" w:cstheme="majorBidi"/>
            <w:color w:val="C00000"/>
            <w:sz w:val="24"/>
            <w:szCs w:val="24"/>
          </w:rPr>
          <w:t>erometer</w:t>
        </w:r>
        <w:r w:rsidR="00996B92" w:rsidRPr="00976DF2" w:rsidDel="00861018">
          <w:rPr>
            <w:rFonts w:asciiTheme="majorBidi" w:eastAsia="Times New Roman" w:hAnsiTheme="majorBidi" w:cstheme="majorBidi"/>
            <w:color w:val="C00000"/>
            <w:sz w:val="24"/>
            <w:szCs w:val="24"/>
          </w:rPr>
          <w:t xml:space="preserve"> sensor data</w:t>
        </w:r>
        <w:r w:rsidR="0005725C" w:rsidRPr="00976DF2" w:rsidDel="00861018">
          <w:rPr>
            <w:rFonts w:asciiTheme="majorBidi" w:eastAsia="Times New Roman" w:hAnsiTheme="majorBidi" w:cstheme="majorBidi"/>
            <w:color w:val="C00000"/>
            <w:sz w:val="24"/>
            <w:szCs w:val="24"/>
          </w:rPr>
          <w:t xml:space="preserve"> </w:t>
        </w:r>
        <w:r w:rsidR="00EE399E" w:rsidRPr="00976DF2" w:rsidDel="00861018">
          <w:rPr>
            <w:rFonts w:asciiTheme="majorBidi" w:eastAsia="Times New Roman" w:hAnsiTheme="majorBidi" w:cstheme="majorBidi"/>
            <w:color w:val="C00000"/>
            <w:sz w:val="24"/>
            <w:szCs w:val="24"/>
          </w:rPr>
          <w:t>worn on multiple body points</w:t>
        </w:r>
        <w:r w:rsidR="008A3EE6" w:rsidRPr="00976DF2" w:rsidDel="00861018">
          <w:rPr>
            <w:rFonts w:asciiTheme="majorBidi" w:eastAsia="Times New Roman" w:hAnsiTheme="majorBidi" w:cstheme="majorBidi"/>
            <w:color w:val="C00000"/>
            <w:sz w:val="24"/>
            <w:szCs w:val="24"/>
          </w:rPr>
          <w:t>.</w:t>
        </w:r>
        <w:r w:rsidR="009D348B" w:rsidRPr="00976DF2" w:rsidDel="00861018">
          <w:rPr>
            <w:rFonts w:asciiTheme="majorBidi" w:eastAsia="Times New Roman" w:hAnsiTheme="majorBidi" w:cstheme="majorBidi"/>
            <w:color w:val="C00000"/>
            <w:sz w:val="24"/>
            <w:szCs w:val="24"/>
          </w:rPr>
          <w:fldChar w:fldCharType="begin"/>
        </w:r>
      </w:moveFrom>
      <w:r w:rsidR="0025698F">
        <w:rPr>
          <w:rFonts w:asciiTheme="majorBidi" w:eastAsia="Times New Roman" w:hAnsiTheme="majorBidi" w:cstheme="majorBidi"/>
          <w:color w:val="C00000"/>
          <w:sz w:val="24"/>
          <w:szCs w:val="24"/>
        </w:rPr>
        <w:instrText xml:space="preserve"> ADDIN EN.CITE &lt;EndNote&gt;&lt;Cite&gt;&lt;Author&gt;Mohammadian Rad&lt;/Author&gt;&lt;Year&gt;2018&lt;/Year&gt;&lt;RecNum&gt;11&lt;/RecNum&gt;&lt;DisplayText&gt;[11]&lt;/DisplayText&gt;&lt;record&gt;&lt;rec-number&gt;11&lt;/rec-number&gt;&lt;foreign-keys&gt;&lt;key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moveFrom w:id="250" w:author="Lily Mo" w:date="2021-12-23T19:12:00Z">
        <w:r w:rsidR="009D348B" w:rsidRPr="00976DF2" w:rsidDel="00861018">
          <w:rPr>
            <w:rFonts w:asciiTheme="majorBidi" w:eastAsia="Times New Roman" w:hAnsiTheme="majorBidi" w:cstheme="majorBidi"/>
            <w:color w:val="C00000"/>
            <w:sz w:val="24"/>
            <w:szCs w:val="24"/>
          </w:rPr>
          <w:fldChar w:fldCharType="separate"/>
        </w:r>
      </w:moveFrom>
      <w:r w:rsidR="0025698F">
        <w:rPr>
          <w:rFonts w:asciiTheme="majorBidi" w:eastAsia="Times New Roman" w:hAnsiTheme="majorBidi" w:cstheme="majorBidi"/>
          <w:noProof/>
          <w:color w:val="C00000"/>
          <w:sz w:val="24"/>
          <w:szCs w:val="24"/>
        </w:rPr>
        <w:t>[11]</w:t>
      </w:r>
      <w:moveFrom w:id="251" w:author="Lily Mo" w:date="2021-12-23T19:12:00Z">
        <w:r w:rsidR="009D348B" w:rsidRPr="00976DF2" w:rsidDel="00861018">
          <w:rPr>
            <w:rFonts w:asciiTheme="majorBidi" w:eastAsia="Times New Roman" w:hAnsiTheme="majorBidi" w:cstheme="majorBidi"/>
            <w:color w:val="C00000"/>
            <w:sz w:val="24"/>
            <w:szCs w:val="24"/>
          </w:rPr>
          <w:fldChar w:fldCharType="end"/>
        </w:r>
        <w:r w:rsidR="008A3EE6" w:rsidRPr="00976DF2" w:rsidDel="00861018">
          <w:rPr>
            <w:rFonts w:asciiTheme="majorBidi" w:eastAsia="Times New Roman" w:hAnsiTheme="majorBidi" w:cstheme="majorBidi"/>
            <w:color w:val="C00000"/>
            <w:sz w:val="24"/>
            <w:szCs w:val="24"/>
          </w:rPr>
          <w:t xml:space="preserve"> </w:t>
        </w:r>
      </w:moveFrom>
      <w:moveFromRangeEnd w:id="248"/>
      <w:del w:id="252" w:author="Lily Mo" w:date="2021-12-23T19:18:00Z">
        <w:r w:rsidR="004D61D8" w:rsidRPr="00976DF2" w:rsidDel="009403EA">
          <w:rPr>
            <w:rFonts w:asciiTheme="majorBidi" w:eastAsia="Times New Roman" w:hAnsiTheme="majorBidi" w:cstheme="majorBidi"/>
            <w:sz w:val="24"/>
            <w:szCs w:val="24"/>
          </w:rPr>
          <w:delText xml:space="preserve">Robots also </w:delText>
        </w:r>
        <w:r w:rsidR="005E43F3" w:rsidRPr="00976DF2" w:rsidDel="009403EA">
          <w:rPr>
            <w:rFonts w:asciiTheme="majorBidi" w:eastAsia="Times New Roman" w:hAnsiTheme="majorBidi" w:cstheme="majorBidi"/>
            <w:sz w:val="24"/>
            <w:szCs w:val="24"/>
          </w:rPr>
          <w:delText xml:space="preserve">are accepted as </w:delText>
        </w:r>
        <w:r w:rsidR="004542B3" w:rsidRPr="00976DF2" w:rsidDel="009403EA">
          <w:rPr>
            <w:rFonts w:asciiTheme="majorBidi" w:eastAsia="Times New Roman" w:hAnsiTheme="majorBidi" w:cstheme="majorBidi"/>
            <w:sz w:val="24"/>
            <w:szCs w:val="24"/>
          </w:rPr>
          <w:delText xml:space="preserve">helpful tools in ASD </w:delText>
        </w:r>
        <w:r w:rsidR="00F517AD" w:rsidRPr="00976DF2" w:rsidDel="009403EA">
          <w:rPr>
            <w:rFonts w:asciiTheme="majorBidi" w:eastAsia="Times New Roman" w:hAnsiTheme="majorBidi" w:cstheme="majorBidi"/>
            <w:sz w:val="24"/>
            <w:szCs w:val="24"/>
          </w:rPr>
          <w:delText>screening</w:delText>
        </w:r>
        <w:r w:rsidR="004C6008" w:rsidRPr="00976DF2" w:rsidDel="009403EA">
          <w:rPr>
            <w:rFonts w:asciiTheme="majorBidi" w:eastAsia="Times New Roman" w:hAnsiTheme="majorBidi" w:cstheme="majorBidi"/>
            <w:sz w:val="24"/>
            <w:szCs w:val="24"/>
          </w:rPr>
          <w:delText>, especially for simulating social interactions</w:delText>
        </w:r>
        <w:r w:rsidR="000605AB" w:rsidRPr="00976DF2" w:rsidDel="009403EA">
          <w:rPr>
            <w:rFonts w:asciiTheme="majorBidi" w:eastAsia="Times New Roman" w:hAnsiTheme="majorBidi" w:cstheme="majorBidi"/>
            <w:sz w:val="24"/>
            <w:szCs w:val="24"/>
          </w:rPr>
          <w:delText>;</w:delText>
        </w:r>
        <w:r w:rsidR="006E5C3B" w:rsidRPr="00976DF2" w:rsidDel="009403EA">
          <w:rPr>
            <w:rFonts w:asciiTheme="majorBidi" w:eastAsia="Times New Roman" w:hAnsiTheme="majorBidi" w:cstheme="majorBidi"/>
            <w:sz w:val="24"/>
            <w:szCs w:val="24"/>
          </w:rPr>
          <w:delText xml:space="preserve"> </w:delText>
        </w:r>
        <w:r w:rsidR="00A01FDD" w:rsidRPr="00976DF2" w:rsidDel="009403EA">
          <w:rPr>
            <w:rFonts w:asciiTheme="majorBidi" w:eastAsia="Times New Roman" w:hAnsiTheme="majorBidi" w:cstheme="majorBidi"/>
            <w:sz w:val="24"/>
            <w:szCs w:val="24"/>
          </w:rPr>
          <w:delText>i.e.</w:delText>
        </w:r>
        <w:r w:rsidR="004C0EEA" w:rsidDel="009403EA">
          <w:rPr>
            <w:rFonts w:asciiTheme="majorBidi" w:eastAsia="Times New Roman" w:hAnsiTheme="majorBidi" w:cstheme="majorBidi"/>
            <w:sz w:val="24"/>
            <w:szCs w:val="24"/>
          </w:rPr>
          <w:delText>,</w:delText>
        </w:r>
        <w:r w:rsidR="006E5C3B" w:rsidRPr="00976DF2" w:rsidDel="009403EA">
          <w:rPr>
            <w:rFonts w:asciiTheme="majorBidi" w:eastAsia="Times New Roman" w:hAnsiTheme="majorBidi" w:cstheme="majorBidi"/>
            <w:sz w:val="24"/>
            <w:szCs w:val="24"/>
          </w:rPr>
          <w:delText xml:space="preserve"> </w:delText>
        </w:r>
        <w:commentRangeStart w:id="253"/>
        <w:r w:rsidR="006E5C3B" w:rsidRPr="00976DF2" w:rsidDel="009403EA">
          <w:rPr>
            <w:rFonts w:asciiTheme="majorBidi" w:eastAsia="Times New Roman" w:hAnsiTheme="majorBidi" w:cstheme="majorBidi"/>
            <w:color w:val="C00000"/>
            <w:sz w:val="24"/>
            <w:szCs w:val="24"/>
          </w:rPr>
          <w:delText>M. Moghadas and et al</w:delText>
        </w:r>
        <w:r w:rsidR="000605AB" w:rsidRPr="00976DF2" w:rsidDel="009403EA">
          <w:rPr>
            <w:rFonts w:asciiTheme="majorBidi" w:eastAsia="Times New Roman" w:hAnsiTheme="majorBidi" w:cstheme="majorBidi"/>
            <w:color w:val="C00000"/>
            <w:sz w:val="24"/>
            <w:szCs w:val="24"/>
          </w:rPr>
          <w:delText>.</w:delText>
        </w:r>
        <w:r w:rsidR="00C20ACE" w:rsidRPr="00976DF2" w:rsidDel="009403EA">
          <w:rPr>
            <w:rFonts w:asciiTheme="majorBidi" w:eastAsia="Times New Roman" w:hAnsiTheme="majorBidi" w:cstheme="majorBidi"/>
            <w:color w:val="C00000"/>
            <w:sz w:val="24"/>
            <w:szCs w:val="24"/>
          </w:rPr>
          <w:delText xml:space="preserve"> </w:delText>
        </w:r>
      </w:del>
      <w:moveFromRangeStart w:id="254" w:author="Lily Mo" w:date="2021-12-23T19:17:00Z" w:name="move91179446"/>
      <w:moveFrom w:id="255" w:author="Lily Mo" w:date="2021-12-23T19:17:00Z">
        <w:r w:rsidR="00C20ACE" w:rsidRPr="00976DF2" w:rsidDel="009403EA">
          <w:rPr>
            <w:rFonts w:asciiTheme="majorBidi" w:eastAsia="Times New Roman" w:hAnsiTheme="majorBidi" w:cstheme="majorBidi"/>
            <w:color w:val="C00000"/>
            <w:sz w:val="24"/>
            <w:szCs w:val="24"/>
          </w:rPr>
          <w:t>developed a vision</w:t>
        </w:r>
        <w:r w:rsidR="000605AB" w:rsidRPr="00976DF2" w:rsidDel="009403EA">
          <w:rPr>
            <w:rFonts w:asciiTheme="majorBidi" w:eastAsia="Times New Roman" w:hAnsiTheme="majorBidi" w:cstheme="majorBidi"/>
            <w:color w:val="C00000"/>
            <w:sz w:val="24"/>
            <w:szCs w:val="24"/>
          </w:rPr>
          <w:t>-</w:t>
        </w:r>
        <w:r w:rsidR="00C20ACE" w:rsidRPr="00976DF2" w:rsidDel="009403EA">
          <w:rPr>
            <w:rFonts w:asciiTheme="majorBidi" w:eastAsia="Times New Roman" w:hAnsiTheme="majorBidi" w:cstheme="majorBidi"/>
            <w:color w:val="C00000"/>
            <w:sz w:val="24"/>
            <w:szCs w:val="24"/>
          </w:rPr>
          <w:t>based method to analyze</w:t>
        </w:r>
        <w:r w:rsidR="004F1CD1" w:rsidRPr="00976DF2" w:rsidDel="009403EA">
          <w:rPr>
            <w:rFonts w:asciiTheme="majorBidi" w:eastAsia="Times New Roman" w:hAnsiTheme="majorBidi" w:cstheme="majorBidi"/>
            <w:color w:val="C00000"/>
            <w:sz w:val="24"/>
            <w:szCs w:val="24"/>
          </w:rPr>
          <w:t xml:space="preserve"> human</w:t>
        </w:r>
        <w:r w:rsidR="000605AB" w:rsidRPr="00976DF2" w:rsidDel="009403EA">
          <w:rPr>
            <w:rFonts w:asciiTheme="majorBidi" w:eastAsia="Times New Roman" w:hAnsiTheme="majorBidi" w:cstheme="majorBidi"/>
            <w:color w:val="C00000"/>
            <w:sz w:val="24"/>
            <w:szCs w:val="24"/>
          </w:rPr>
          <w:t>-</w:t>
        </w:r>
        <w:r w:rsidR="004F1CD1" w:rsidRPr="00976DF2" w:rsidDel="009403EA">
          <w:rPr>
            <w:rFonts w:asciiTheme="majorBidi" w:eastAsia="Times New Roman" w:hAnsiTheme="majorBidi" w:cstheme="majorBidi"/>
            <w:color w:val="C00000"/>
            <w:sz w:val="24"/>
            <w:szCs w:val="24"/>
          </w:rPr>
          <w:t>robot interaction between children with ASD and a parrot</w:t>
        </w:r>
        <w:r w:rsidR="000605AB" w:rsidRPr="00976DF2" w:rsidDel="009403EA">
          <w:rPr>
            <w:rFonts w:asciiTheme="majorBidi" w:eastAsia="Times New Roman" w:hAnsiTheme="majorBidi" w:cstheme="majorBidi"/>
            <w:color w:val="C00000"/>
            <w:sz w:val="24"/>
            <w:szCs w:val="24"/>
          </w:rPr>
          <w:t>-</w:t>
        </w:r>
        <w:r w:rsidR="004F1CD1" w:rsidRPr="00976DF2" w:rsidDel="009403EA">
          <w:rPr>
            <w:rFonts w:asciiTheme="majorBidi" w:eastAsia="Times New Roman" w:hAnsiTheme="majorBidi" w:cstheme="majorBidi"/>
            <w:color w:val="C00000"/>
            <w:sz w:val="24"/>
            <w:szCs w:val="24"/>
          </w:rPr>
          <w:t>like robot</w:t>
        </w:r>
        <w:commentRangeEnd w:id="253"/>
        <w:r w:rsidR="00EB4FFE" w:rsidRPr="00976DF2" w:rsidDel="009403EA">
          <w:rPr>
            <w:rStyle w:val="CommentReference"/>
            <w:rFonts w:asciiTheme="majorBidi" w:hAnsiTheme="majorBidi" w:cstheme="majorBidi"/>
          </w:rPr>
          <w:commentReference w:id="253"/>
        </w:r>
        <w:r w:rsidR="004A5108" w:rsidRPr="00976DF2" w:rsidDel="009403EA">
          <w:rPr>
            <w:rFonts w:asciiTheme="majorBidi" w:eastAsia="Times New Roman" w:hAnsiTheme="majorBidi" w:cstheme="majorBidi"/>
            <w:color w:val="C00000"/>
            <w:sz w:val="24"/>
            <w:szCs w:val="24"/>
          </w:rPr>
          <w:t xml:space="preserve"> that </w:t>
        </w:r>
        <w:r w:rsidR="00DD0DEE" w:rsidRPr="00976DF2" w:rsidDel="009403EA">
          <w:rPr>
            <w:rFonts w:asciiTheme="majorBidi" w:eastAsia="Times New Roman" w:hAnsiTheme="majorBidi" w:cstheme="majorBidi"/>
            <w:color w:val="C00000"/>
            <w:sz w:val="24"/>
            <w:szCs w:val="24"/>
          </w:rPr>
          <w:t>classify between autistic and non-autistic groups with the accuracy of 81.3%</w:t>
        </w:r>
        <w:r w:rsidR="009D348B" w:rsidRPr="00976DF2" w:rsidDel="009403EA">
          <w:rPr>
            <w:rFonts w:asciiTheme="majorBidi" w:eastAsia="Times New Roman" w:hAnsiTheme="majorBidi" w:cstheme="majorBidi"/>
            <w:color w:val="C00000"/>
            <w:sz w:val="24"/>
            <w:szCs w:val="24"/>
          </w:rPr>
          <w:fldChar w:fldCharType="begin"/>
        </w:r>
      </w:moveFrom>
      <w:r w:rsidR="0025698F">
        <w:rPr>
          <w:rFonts w:asciiTheme="majorBidi" w:eastAsia="Times New Roman" w:hAnsiTheme="majorBidi" w:cstheme="majorBidi"/>
          <w:color w:val="C00000"/>
          <w:sz w:val="24"/>
          <w:szCs w:val="24"/>
        </w:rPr>
        <w:instrText xml:space="preserve"> ADDIN EN.CITE &lt;EndNote&gt;&lt;Cite&gt;&lt;Author&gt;Moghadas&lt;/Author&gt;&lt;Year&gt;2018&lt;/Year&gt;&lt;RecNum&gt;12&lt;/RecNum&gt;&lt;DisplayText&gt;[13]&lt;/DisplayText&gt;&lt;record&gt;&lt;rec-number&gt;12&lt;/rec-number&gt;&lt;foreign-keys&gt;&lt;key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moveFrom w:id="256" w:author="Lily Mo" w:date="2021-12-23T19:17:00Z">
        <w:r w:rsidR="009D348B" w:rsidRPr="00976DF2" w:rsidDel="009403EA">
          <w:rPr>
            <w:rFonts w:asciiTheme="majorBidi" w:eastAsia="Times New Roman" w:hAnsiTheme="majorBidi" w:cstheme="majorBidi"/>
            <w:color w:val="C00000"/>
            <w:sz w:val="24"/>
            <w:szCs w:val="24"/>
          </w:rPr>
          <w:fldChar w:fldCharType="separate"/>
        </w:r>
      </w:moveFrom>
      <w:r w:rsidR="0025698F">
        <w:rPr>
          <w:rFonts w:asciiTheme="majorBidi" w:eastAsia="Times New Roman" w:hAnsiTheme="majorBidi" w:cstheme="majorBidi"/>
          <w:noProof/>
          <w:color w:val="C00000"/>
          <w:sz w:val="24"/>
          <w:szCs w:val="24"/>
        </w:rPr>
        <w:t>[13]</w:t>
      </w:r>
      <w:moveFrom w:id="257" w:author="Lily Mo" w:date="2021-12-23T19:17:00Z">
        <w:r w:rsidR="009D348B" w:rsidRPr="00976DF2" w:rsidDel="009403EA">
          <w:rPr>
            <w:rFonts w:asciiTheme="majorBidi" w:eastAsia="Times New Roman" w:hAnsiTheme="majorBidi" w:cstheme="majorBidi"/>
            <w:color w:val="C00000"/>
            <w:sz w:val="24"/>
            <w:szCs w:val="24"/>
          </w:rPr>
          <w:fldChar w:fldCharType="end"/>
        </w:r>
      </w:moveFrom>
      <w:moveFromRangeEnd w:id="254"/>
    </w:p>
    <w:p w14:paraId="1FED3C21" w14:textId="22C795DA" w:rsidR="003C2738" w:rsidRPr="00786B47" w:rsidRDefault="003C2738" w:rsidP="00786B47">
      <w:pPr>
        <w:spacing w:after="0" w:line="240" w:lineRule="auto"/>
        <w:rPr>
          <w:rFonts w:asciiTheme="majorBidi" w:eastAsia="Times New Roman" w:hAnsiTheme="majorBidi" w:cstheme="majorBidi"/>
          <w:color w:val="C00000"/>
          <w:sz w:val="24"/>
          <w:szCs w:val="24"/>
          <w:rPrChange w:id="258" w:author="Lily Mo" w:date="2021-12-23T19:23:00Z">
            <w:rPr>
              <w:rFonts w:asciiTheme="majorBidi" w:eastAsia="Times New Roman" w:hAnsiTheme="majorBidi" w:cstheme="majorBidi"/>
              <w:sz w:val="24"/>
              <w:szCs w:val="24"/>
            </w:rPr>
          </w:rPrChange>
        </w:rPr>
      </w:pPr>
      <w:ins w:id="259" w:author="Lily Mo" w:date="2021-12-23T19:20:00Z">
        <w:r>
          <w:rPr>
            <w:rFonts w:asciiTheme="majorBidi" w:eastAsia="Times New Roman" w:hAnsiTheme="majorBidi" w:cstheme="majorBidi"/>
            <w:color w:val="C00000"/>
            <w:sz w:val="24"/>
            <w:szCs w:val="24"/>
          </w:rPr>
          <w:lastRenderedPageBreak/>
          <w:t>That is why home-based IoT devices such as the intelligent toy car</w:t>
        </w:r>
      </w:ins>
      <w:r w:rsidR="00D027FE">
        <w:rPr>
          <w:rFonts w:asciiTheme="majorBidi" w:eastAsia="Times New Roman" w:hAnsiTheme="majorBidi" w:cstheme="majorBidi"/>
          <w:color w:val="C00000"/>
          <w:sz w:val="24"/>
          <w:szCs w:val="24"/>
        </w:rPr>
        <w:fldChar w:fldCharType="begin"/>
      </w:r>
      <w:r w:rsidR="0025698F">
        <w:rPr>
          <w:rFonts w:asciiTheme="majorBidi" w:eastAsia="Times New Roman" w:hAnsiTheme="majorBidi" w:cstheme="majorBidi"/>
          <w:color w:val="C00000"/>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D027FE">
        <w:rPr>
          <w:rFonts w:asciiTheme="majorBidi" w:eastAsia="Times New Roman" w:hAnsiTheme="majorBidi" w:cstheme="majorBidi"/>
          <w:color w:val="C00000"/>
          <w:sz w:val="24"/>
          <w:szCs w:val="24"/>
        </w:rPr>
        <w:fldChar w:fldCharType="separate"/>
      </w:r>
      <w:r w:rsidR="0025698F">
        <w:rPr>
          <w:rFonts w:asciiTheme="majorBidi" w:eastAsia="Times New Roman" w:hAnsiTheme="majorBidi" w:cstheme="majorBidi"/>
          <w:noProof/>
          <w:color w:val="C00000"/>
          <w:sz w:val="24"/>
          <w:szCs w:val="24"/>
        </w:rPr>
        <w:t>[13]</w:t>
      </w:r>
      <w:r w:rsidR="00D027FE">
        <w:rPr>
          <w:rFonts w:asciiTheme="majorBidi" w:eastAsia="Times New Roman" w:hAnsiTheme="majorBidi" w:cstheme="majorBidi"/>
          <w:color w:val="C00000"/>
          <w:sz w:val="24"/>
          <w:szCs w:val="24"/>
        </w:rPr>
        <w:fldChar w:fldCharType="end"/>
      </w:r>
      <w:ins w:id="260" w:author="Lily Mo" w:date="2021-12-23T19:20:00Z">
        <w:del w:id="261" w:author="bijan mehralizadeh" w:date="2021-12-24T18:12:00Z">
          <w:r w:rsidDel="00D027FE">
            <w:rPr>
              <w:rFonts w:asciiTheme="majorBidi" w:eastAsia="Times New Roman" w:hAnsiTheme="majorBidi" w:cstheme="majorBidi"/>
              <w:color w:val="C00000"/>
              <w:sz w:val="24"/>
              <w:szCs w:val="24"/>
            </w:rPr>
            <w:delText xml:space="preserve"> []</w:delText>
          </w:r>
        </w:del>
        <w:r>
          <w:rPr>
            <w:rFonts w:asciiTheme="majorBidi" w:eastAsia="Times New Roman" w:hAnsiTheme="majorBidi" w:cstheme="majorBidi"/>
            <w:color w:val="C00000"/>
            <w:sz w:val="24"/>
            <w:szCs w:val="24"/>
          </w:rPr>
          <w:t xml:space="preserve"> were designed to perform screening in </w:t>
        </w:r>
        <w:del w:id="262" w:author="bijan mehralizadeh" w:date="2021-12-24T18:27:00Z">
          <w:r w:rsidDel="00D027FE">
            <w:rPr>
              <w:rFonts w:asciiTheme="majorBidi" w:eastAsia="Times New Roman" w:hAnsiTheme="majorBidi" w:cstheme="majorBidi"/>
              <w:color w:val="C00000"/>
              <w:sz w:val="24"/>
              <w:szCs w:val="24"/>
            </w:rPr>
            <w:delText>the natu</w:delText>
          </w:r>
        </w:del>
      </w:ins>
      <w:ins w:id="263" w:author="Lily Mo" w:date="2021-12-23T19:21:00Z">
        <w:del w:id="264" w:author="bijan mehralizadeh" w:date="2021-12-24T18:27:00Z">
          <w:r w:rsidDel="00D027FE">
            <w:rPr>
              <w:rFonts w:asciiTheme="majorBidi" w:eastAsia="Times New Roman" w:hAnsiTheme="majorBidi" w:cstheme="majorBidi"/>
              <w:color w:val="C00000"/>
              <w:sz w:val="24"/>
              <w:szCs w:val="24"/>
            </w:rPr>
            <w:delText>ral setting of children</w:delText>
          </w:r>
        </w:del>
      </w:ins>
      <w:ins w:id="265" w:author="bijan mehralizadeh" w:date="2021-12-24T18:27:00Z">
        <w:r w:rsidR="00D027FE">
          <w:rPr>
            <w:rFonts w:asciiTheme="majorBidi" w:eastAsia="Times New Roman" w:hAnsiTheme="majorBidi" w:cstheme="majorBidi"/>
            <w:color w:val="C00000"/>
            <w:sz w:val="24"/>
            <w:szCs w:val="24"/>
          </w:rPr>
          <w:t>children's natural settings</w:t>
        </w:r>
      </w:ins>
      <w:ins w:id="266" w:author="Lily Mo" w:date="2021-12-23T19:21:00Z">
        <w:r>
          <w:rPr>
            <w:rFonts w:asciiTheme="majorBidi" w:eastAsia="Times New Roman" w:hAnsiTheme="majorBidi" w:cstheme="majorBidi"/>
            <w:color w:val="C00000"/>
            <w:sz w:val="24"/>
            <w:szCs w:val="24"/>
          </w:rPr>
          <w:t xml:space="preserve"> at a very low cost. Along</w:t>
        </w:r>
      </w:ins>
      <w:ins w:id="267" w:author="bijan mehralizadeh" w:date="2021-12-24T18:27:00Z">
        <w:r w:rsidR="00D027FE">
          <w:rPr>
            <w:rFonts w:asciiTheme="majorBidi" w:eastAsia="Times New Roman" w:hAnsiTheme="majorBidi" w:cstheme="majorBidi"/>
            <w:color w:val="C00000"/>
            <w:sz w:val="24"/>
            <w:szCs w:val="24"/>
          </w:rPr>
          <w:t xml:space="preserve"> with</w:t>
        </w:r>
      </w:ins>
      <w:ins w:id="268" w:author="Lily Mo" w:date="2021-12-23T19:21:00Z">
        <w:r>
          <w:rPr>
            <w:rFonts w:asciiTheme="majorBidi" w:eastAsia="Times New Roman" w:hAnsiTheme="majorBidi" w:cstheme="majorBidi"/>
            <w:color w:val="C00000"/>
            <w:sz w:val="24"/>
            <w:szCs w:val="24"/>
          </w:rPr>
          <w:t xml:space="preserve"> this trend, in this study</w:t>
        </w:r>
      </w:ins>
      <w:ins w:id="269" w:author="bijan mehralizadeh" w:date="2021-12-24T18:27:00Z">
        <w:r w:rsidR="00D027FE">
          <w:rPr>
            <w:rFonts w:asciiTheme="majorBidi" w:eastAsia="Times New Roman" w:hAnsiTheme="majorBidi" w:cstheme="majorBidi"/>
            <w:color w:val="C00000"/>
            <w:sz w:val="24"/>
            <w:szCs w:val="24"/>
          </w:rPr>
          <w:t>,</w:t>
        </w:r>
      </w:ins>
      <w:ins w:id="270" w:author="Lily Mo" w:date="2021-12-23T19:21:00Z">
        <w:r>
          <w:rPr>
            <w:rFonts w:asciiTheme="majorBidi" w:eastAsia="Times New Roman" w:hAnsiTheme="majorBidi" w:cstheme="majorBidi"/>
            <w:color w:val="C00000"/>
            <w:sz w:val="24"/>
            <w:szCs w:val="24"/>
          </w:rPr>
          <w:t xml:space="preserve"> we improved our </w:t>
        </w:r>
        <w:del w:id="271" w:author="bijan mehralizadeh" w:date="2021-12-24T18:27:00Z">
          <w:r w:rsidDel="00D027FE">
            <w:rPr>
              <w:rFonts w:asciiTheme="majorBidi" w:eastAsia="Times New Roman" w:hAnsiTheme="majorBidi" w:cstheme="majorBidi"/>
              <w:color w:val="C00000"/>
              <w:sz w:val="24"/>
              <w:szCs w:val="24"/>
            </w:rPr>
            <w:delText>intelligen</w:delText>
          </w:r>
        </w:del>
      </w:ins>
      <w:ins w:id="272" w:author="bijan mehralizadeh" w:date="2021-12-24T18:27:00Z">
        <w:r w:rsidR="00D027FE">
          <w:rPr>
            <w:rFonts w:asciiTheme="majorBidi" w:eastAsia="Times New Roman" w:hAnsiTheme="majorBidi" w:cstheme="majorBidi"/>
            <w:color w:val="C00000"/>
            <w:sz w:val="24"/>
            <w:szCs w:val="24"/>
          </w:rPr>
          <w:t>smar</w:t>
        </w:r>
      </w:ins>
      <w:ins w:id="273" w:author="Lily Mo" w:date="2021-12-23T19:21:00Z">
        <w:r>
          <w:rPr>
            <w:rFonts w:asciiTheme="majorBidi" w:eastAsia="Times New Roman" w:hAnsiTheme="majorBidi" w:cstheme="majorBidi"/>
            <w:color w:val="C00000"/>
            <w:sz w:val="24"/>
            <w:szCs w:val="24"/>
          </w:rPr>
          <w:t xml:space="preserve">t toy car by incorporating </w:t>
        </w:r>
      </w:ins>
      <w:ins w:id="274" w:author="Lily Mo" w:date="2021-12-23T19:22:00Z">
        <w:r w:rsidR="00786B47">
          <w:rPr>
            <w:rFonts w:asciiTheme="majorBidi" w:eastAsia="Times New Roman" w:hAnsiTheme="majorBidi" w:cstheme="majorBidi"/>
            <w:color w:val="C00000"/>
            <w:sz w:val="24"/>
            <w:szCs w:val="24"/>
          </w:rPr>
          <w:t xml:space="preserve">two </w:t>
        </w:r>
      </w:ins>
      <w:ins w:id="275" w:author="Lily Mo" w:date="2021-12-23T19:21:00Z">
        <w:r>
          <w:rPr>
            <w:rFonts w:asciiTheme="majorBidi" w:eastAsia="Times New Roman" w:hAnsiTheme="majorBidi" w:cstheme="majorBidi"/>
            <w:color w:val="C00000"/>
            <w:sz w:val="24"/>
            <w:szCs w:val="24"/>
          </w:rPr>
          <w:t>shaft enco</w:t>
        </w:r>
      </w:ins>
      <w:ins w:id="276" w:author="Lily Mo" w:date="2021-12-23T19:22:00Z">
        <w:r>
          <w:rPr>
            <w:rFonts w:asciiTheme="majorBidi" w:eastAsia="Times New Roman" w:hAnsiTheme="majorBidi" w:cstheme="majorBidi"/>
            <w:color w:val="C00000"/>
            <w:sz w:val="24"/>
            <w:szCs w:val="24"/>
          </w:rPr>
          <w:t xml:space="preserve">ders on </w:t>
        </w:r>
        <w:r w:rsidR="00786B47">
          <w:rPr>
            <w:rFonts w:asciiTheme="majorBidi" w:eastAsia="Times New Roman" w:hAnsiTheme="majorBidi" w:cstheme="majorBidi"/>
            <w:color w:val="C00000"/>
            <w:sz w:val="24"/>
            <w:szCs w:val="24"/>
          </w:rPr>
          <w:t>the wheels of our car to see if child</w:t>
        </w:r>
      </w:ins>
      <w:ins w:id="277" w:author="Lily Mo" w:date="2021-12-23T19:23:00Z">
        <w:r w:rsidR="00786B47">
          <w:rPr>
            <w:rFonts w:asciiTheme="majorBidi" w:eastAsia="Times New Roman" w:hAnsiTheme="majorBidi" w:cstheme="majorBidi"/>
            <w:color w:val="C00000"/>
            <w:sz w:val="24"/>
            <w:szCs w:val="24"/>
          </w:rPr>
          <w:t>ren</w:t>
        </w:r>
      </w:ins>
      <w:ins w:id="278" w:author="Lily Mo" w:date="2021-12-23T19:22:00Z">
        <w:r w:rsidR="00786B47">
          <w:rPr>
            <w:rFonts w:asciiTheme="majorBidi" w:eastAsia="Times New Roman" w:hAnsiTheme="majorBidi" w:cstheme="majorBidi"/>
            <w:color w:val="C00000"/>
            <w:sz w:val="24"/>
            <w:szCs w:val="24"/>
          </w:rPr>
          <w:t xml:space="preserve"> with autism focus on the wheels instead of the whole car more than </w:t>
        </w:r>
      </w:ins>
      <w:ins w:id="279" w:author="Lily Mo" w:date="2021-12-23T19:23:00Z">
        <w:r w:rsidR="00786B47">
          <w:rPr>
            <w:rFonts w:asciiTheme="majorBidi" w:eastAsia="Times New Roman" w:hAnsiTheme="majorBidi" w:cstheme="majorBidi"/>
            <w:color w:val="C00000"/>
            <w:sz w:val="24"/>
            <w:szCs w:val="24"/>
          </w:rPr>
          <w:t>Typically Dev</w:t>
        </w:r>
        <w:del w:id="280" w:author="bijan mehralizadeh" w:date="2021-12-24T15:48:00Z">
          <w:r w:rsidR="00786B47" w:rsidDel="000B5659">
            <w:rPr>
              <w:rFonts w:asciiTheme="majorBidi" w:eastAsia="Times New Roman" w:hAnsiTheme="majorBidi" w:cstheme="majorBidi"/>
              <w:color w:val="C00000"/>
              <w:sz w:val="24"/>
              <w:szCs w:val="24"/>
            </w:rPr>
            <w:delText>v</w:delText>
          </w:r>
        </w:del>
        <w:r w:rsidR="00786B47">
          <w:rPr>
            <w:rFonts w:asciiTheme="majorBidi" w:eastAsia="Times New Roman" w:hAnsiTheme="majorBidi" w:cstheme="majorBidi"/>
            <w:color w:val="C00000"/>
            <w:sz w:val="24"/>
            <w:szCs w:val="24"/>
          </w:rPr>
          <w:t>eloped (TD) children. This new modality</w:t>
        </w:r>
      </w:ins>
      <w:ins w:id="281" w:author="bijan mehralizadeh" w:date="2021-12-24T18:27:00Z">
        <w:r w:rsidR="00D027FE">
          <w:rPr>
            <w:rFonts w:asciiTheme="majorBidi" w:eastAsia="Times New Roman" w:hAnsiTheme="majorBidi" w:cstheme="majorBidi"/>
            <w:color w:val="C00000"/>
            <w:sz w:val="24"/>
            <w:szCs w:val="24"/>
          </w:rPr>
          <w:t>,</w:t>
        </w:r>
      </w:ins>
      <w:ins w:id="282" w:author="Lily Mo" w:date="2021-12-23T19:23:00Z">
        <w:r w:rsidR="00786B47">
          <w:rPr>
            <w:rFonts w:asciiTheme="majorBidi" w:eastAsia="Times New Roman" w:hAnsiTheme="majorBidi" w:cstheme="majorBidi"/>
            <w:color w:val="C00000"/>
            <w:sz w:val="24"/>
            <w:szCs w:val="24"/>
          </w:rPr>
          <w:t xml:space="preserve"> combined with </w:t>
        </w:r>
      </w:ins>
      <w:ins w:id="283" w:author="Lily Mo" w:date="2021-12-23T19:24:00Z">
        <w:r w:rsidR="00786B47">
          <w:rPr>
            <w:rFonts w:asciiTheme="majorBidi" w:eastAsia="Times New Roman" w:hAnsiTheme="majorBidi" w:cstheme="majorBidi"/>
            <w:color w:val="C00000"/>
            <w:sz w:val="24"/>
            <w:szCs w:val="24"/>
          </w:rPr>
          <w:t>its</w:t>
        </w:r>
      </w:ins>
      <w:ins w:id="284" w:author="Lily Mo" w:date="2021-12-23T19:23:00Z">
        <w:r w:rsidR="00786B47">
          <w:rPr>
            <w:rFonts w:asciiTheme="majorBidi" w:eastAsia="Times New Roman" w:hAnsiTheme="majorBidi" w:cstheme="majorBidi"/>
            <w:color w:val="C00000"/>
            <w:sz w:val="24"/>
            <w:szCs w:val="24"/>
          </w:rPr>
          <w:t xml:space="preserve"> initial modality</w:t>
        </w:r>
      </w:ins>
      <w:ins w:id="285" w:author="Lily Mo" w:date="2021-12-23T19:24:00Z">
        <w:r w:rsidR="00786B47">
          <w:rPr>
            <w:rFonts w:asciiTheme="majorBidi" w:eastAsia="Times New Roman" w:hAnsiTheme="majorBidi" w:cstheme="majorBidi"/>
            <w:color w:val="C00000"/>
            <w:sz w:val="24"/>
            <w:szCs w:val="24"/>
          </w:rPr>
          <w:t xml:space="preserve">, which was based on capturing the acceleration features in playing with the car, helped </w:t>
        </w:r>
        <w:del w:id="286" w:author="bijan mehralizadeh" w:date="2021-12-24T18:28:00Z">
          <w:r w:rsidR="00786B47" w:rsidDel="00D027FE">
            <w:rPr>
              <w:rFonts w:asciiTheme="majorBidi" w:eastAsia="Times New Roman" w:hAnsiTheme="majorBidi" w:cstheme="majorBidi"/>
              <w:color w:val="C00000"/>
              <w:sz w:val="24"/>
              <w:szCs w:val="24"/>
            </w:rPr>
            <w:delText xml:space="preserve">to </w:delText>
          </w:r>
        </w:del>
      </w:ins>
      <w:ins w:id="287" w:author="Lily Mo" w:date="2021-12-23T19:25:00Z">
        <w:r w:rsidR="00786B47">
          <w:rPr>
            <w:rFonts w:asciiTheme="majorBidi" w:eastAsia="Times New Roman" w:hAnsiTheme="majorBidi" w:cstheme="majorBidi"/>
            <w:color w:val="C00000"/>
            <w:sz w:val="24"/>
            <w:szCs w:val="24"/>
          </w:rPr>
          <w:t xml:space="preserve">improve </w:t>
        </w:r>
        <w:del w:id="288" w:author="bijan mehralizadeh" w:date="2021-12-24T19:09:00Z">
          <w:r w:rsidR="00786B47" w:rsidDel="00644939">
            <w:rPr>
              <w:rFonts w:asciiTheme="majorBidi" w:eastAsia="Times New Roman" w:hAnsiTheme="majorBidi" w:cstheme="majorBidi"/>
              <w:color w:val="C00000"/>
              <w:sz w:val="24"/>
              <w:szCs w:val="24"/>
            </w:rPr>
            <w:delText>the accuracy of screening</w:delText>
          </w:r>
        </w:del>
      </w:ins>
      <w:ins w:id="289" w:author="bijan mehralizadeh" w:date="2021-12-24T19:09:00Z">
        <w:r w:rsidR="00644939">
          <w:rPr>
            <w:rFonts w:asciiTheme="majorBidi" w:eastAsia="Times New Roman" w:hAnsiTheme="majorBidi" w:cstheme="majorBidi"/>
            <w:color w:val="C00000"/>
            <w:sz w:val="24"/>
            <w:szCs w:val="24"/>
          </w:rPr>
          <w:t>screening accuracy</w:t>
        </w:r>
      </w:ins>
      <w:ins w:id="290" w:author="Lily Mo" w:date="2021-12-23T19:25:00Z">
        <w:r w:rsidR="00786B47">
          <w:rPr>
            <w:rFonts w:asciiTheme="majorBidi" w:eastAsia="Times New Roman" w:hAnsiTheme="majorBidi" w:cstheme="majorBidi"/>
            <w:color w:val="C00000"/>
            <w:sz w:val="24"/>
            <w:szCs w:val="24"/>
          </w:rPr>
          <w:t xml:space="preserve"> by 10%. In other words, our contribution is in incorporating two modalities to better screen ASD.</w:t>
        </w:r>
      </w:ins>
      <w:ins w:id="291" w:author="Lily Mo" w:date="2021-12-23T19:23:00Z">
        <w:r w:rsidR="00786B47">
          <w:rPr>
            <w:rFonts w:asciiTheme="majorBidi" w:eastAsia="Times New Roman" w:hAnsiTheme="majorBidi" w:cstheme="majorBidi"/>
            <w:color w:val="C00000"/>
            <w:sz w:val="24"/>
            <w:szCs w:val="24"/>
          </w:rPr>
          <w:t xml:space="preserve"> </w:t>
        </w:r>
      </w:ins>
    </w:p>
    <w:p w14:paraId="120F5C14" w14:textId="77777777" w:rsidR="00786B47" w:rsidRDefault="00786B47" w:rsidP="00295893">
      <w:pPr>
        <w:spacing w:after="0" w:line="240" w:lineRule="auto"/>
        <w:rPr>
          <w:ins w:id="292" w:author="Lily Mo" w:date="2021-12-23T19:26:00Z"/>
          <w:rFonts w:asciiTheme="majorBidi" w:eastAsia="Times New Roman" w:hAnsiTheme="majorBidi" w:cstheme="majorBidi"/>
          <w:sz w:val="24"/>
          <w:szCs w:val="24"/>
        </w:rPr>
      </w:pPr>
    </w:p>
    <w:p w14:paraId="52DC6881" w14:textId="547A59AE" w:rsidR="00B30193" w:rsidDel="00786B47" w:rsidRDefault="009826A2" w:rsidP="00295893">
      <w:pPr>
        <w:spacing w:after="0" w:line="240" w:lineRule="auto"/>
        <w:rPr>
          <w:moveFrom w:id="293" w:author="Lily Mo" w:date="2021-12-23T19:26:00Z"/>
          <w:rFonts w:asciiTheme="majorBidi" w:eastAsia="Times New Roman" w:hAnsiTheme="majorBidi" w:cstheme="majorBidi"/>
          <w:sz w:val="24"/>
          <w:szCs w:val="24"/>
        </w:rPr>
      </w:pPr>
      <w:moveFromRangeStart w:id="294" w:author="Lily Mo" w:date="2021-12-23T19:26:00Z" w:name="move91179994"/>
      <w:moveFrom w:id="295" w:author="Lily Mo" w:date="2021-12-23T19:26:00Z">
        <w:r w:rsidRPr="00976DF2" w:rsidDel="00786B47">
          <w:rPr>
            <w:rFonts w:asciiTheme="majorBidi" w:eastAsia="Times New Roman" w:hAnsiTheme="majorBidi" w:cstheme="majorBidi"/>
            <w:sz w:val="24"/>
            <w:szCs w:val="24"/>
          </w:rPr>
          <w:t xml:space="preserve">Although </w:t>
        </w:r>
        <w:r w:rsidR="00554639" w:rsidRPr="00976DF2" w:rsidDel="00786B47">
          <w:rPr>
            <w:rFonts w:asciiTheme="majorBidi" w:eastAsia="Times New Roman" w:hAnsiTheme="majorBidi" w:cstheme="majorBidi"/>
            <w:sz w:val="24"/>
            <w:szCs w:val="24"/>
          </w:rPr>
          <w:t>w</w:t>
        </w:r>
        <w:r w:rsidR="00B30193" w:rsidRPr="00976DF2" w:rsidDel="00786B47">
          <w:rPr>
            <w:rFonts w:asciiTheme="majorBidi" w:eastAsia="Times New Roman" w:hAnsiTheme="majorBidi" w:cstheme="majorBidi"/>
            <w:sz w:val="24"/>
            <w:szCs w:val="24"/>
          </w:rPr>
          <w:t>earable device</w:t>
        </w:r>
        <w:r w:rsidR="00144A40" w:rsidRPr="00976DF2" w:rsidDel="00786B47">
          <w:rPr>
            <w:rFonts w:asciiTheme="majorBidi" w:eastAsia="Times New Roman" w:hAnsiTheme="majorBidi" w:cstheme="majorBidi"/>
            <w:sz w:val="24"/>
            <w:szCs w:val="24"/>
          </w:rPr>
          <w:t>s</w:t>
        </w:r>
        <w:r w:rsidR="00B30193" w:rsidRPr="00976DF2" w:rsidDel="00786B47">
          <w:rPr>
            <w:rFonts w:asciiTheme="majorBidi" w:eastAsia="Times New Roman" w:hAnsiTheme="majorBidi" w:cstheme="majorBidi"/>
            <w:sz w:val="24"/>
            <w:szCs w:val="24"/>
          </w:rPr>
          <w:t xml:space="preserve"> </w:t>
        </w:r>
        <w:r w:rsidR="00144A40" w:rsidRPr="00976DF2" w:rsidDel="00786B47">
          <w:rPr>
            <w:rFonts w:asciiTheme="majorBidi" w:eastAsia="Times New Roman" w:hAnsiTheme="majorBidi" w:cstheme="majorBidi"/>
            <w:sz w:val="24"/>
            <w:szCs w:val="24"/>
          </w:rPr>
          <w:t>are</w:t>
        </w:r>
        <w:r w:rsidR="00B30193" w:rsidRPr="00976DF2" w:rsidDel="00786B47">
          <w:rPr>
            <w:rFonts w:asciiTheme="majorBidi" w:eastAsia="Times New Roman" w:hAnsiTheme="majorBidi" w:cstheme="majorBidi"/>
            <w:sz w:val="24"/>
            <w:szCs w:val="24"/>
          </w:rPr>
          <w:t xml:space="preserve"> a </w:t>
        </w:r>
        <w:r w:rsidR="00DF2744" w:rsidRPr="00976DF2" w:rsidDel="00786B47">
          <w:rPr>
            <w:rFonts w:asciiTheme="majorBidi" w:eastAsia="Times New Roman" w:hAnsiTheme="majorBidi" w:cstheme="majorBidi"/>
            <w:sz w:val="24"/>
            <w:szCs w:val="24"/>
          </w:rPr>
          <w:t xml:space="preserve">useful </w:t>
        </w:r>
        <w:r w:rsidR="00B30193" w:rsidRPr="00976DF2" w:rsidDel="00786B47">
          <w:rPr>
            <w:rFonts w:asciiTheme="majorBidi" w:eastAsia="Times New Roman" w:hAnsiTheme="majorBidi" w:cstheme="majorBidi"/>
            <w:sz w:val="24"/>
            <w:szCs w:val="24"/>
          </w:rPr>
          <w:t>method for ASD screening</w:t>
        </w:r>
        <w:r w:rsidR="00144A40" w:rsidRPr="00976DF2" w:rsidDel="00786B47">
          <w:rPr>
            <w:rFonts w:asciiTheme="majorBidi" w:eastAsia="Times New Roman" w:hAnsiTheme="majorBidi" w:cstheme="majorBidi"/>
            <w:sz w:val="24"/>
            <w:szCs w:val="24"/>
          </w:rPr>
          <w:t>,</w:t>
        </w:r>
        <w:r w:rsidR="00B30193" w:rsidRPr="00976DF2" w:rsidDel="00786B47">
          <w:rPr>
            <w:rFonts w:asciiTheme="majorBidi" w:eastAsia="Times New Roman" w:hAnsiTheme="majorBidi" w:cstheme="majorBidi"/>
            <w:sz w:val="24"/>
            <w:szCs w:val="24"/>
          </w:rPr>
          <w:t xml:space="preserve"> it</w:t>
        </w:r>
        <w:r w:rsidR="00144A40" w:rsidRPr="00976DF2" w:rsidDel="00786B47">
          <w:rPr>
            <w:rFonts w:asciiTheme="majorBidi" w:eastAsia="Times New Roman" w:hAnsiTheme="majorBidi" w:cstheme="majorBidi"/>
            <w:sz w:val="24"/>
            <w:szCs w:val="24"/>
          </w:rPr>
          <w:t xml:space="preserve"> i</w:t>
        </w:r>
        <w:r w:rsidR="00B30193" w:rsidRPr="00976DF2" w:rsidDel="00786B47">
          <w:rPr>
            <w:rFonts w:asciiTheme="majorBidi" w:eastAsia="Times New Roman" w:hAnsiTheme="majorBidi" w:cstheme="majorBidi"/>
            <w:sz w:val="24"/>
            <w:szCs w:val="24"/>
          </w:rPr>
          <w:t>s always challenging to persuade a young to</w:t>
        </w:r>
        <w:r w:rsidR="00144A40" w:rsidRPr="00976DF2" w:rsidDel="00786B47">
          <w:rPr>
            <w:rFonts w:asciiTheme="majorBidi" w:eastAsia="Times New Roman" w:hAnsiTheme="majorBidi" w:cstheme="majorBidi"/>
            <w:sz w:val="24"/>
            <w:szCs w:val="24"/>
          </w:rPr>
          <w:t>d</w:t>
        </w:r>
        <w:r w:rsidR="00B30193" w:rsidRPr="00976DF2" w:rsidDel="00786B47">
          <w:rPr>
            <w:rFonts w:asciiTheme="majorBidi" w:eastAsia="Times New Roman" w:hAnsiTheme="majorBidi" w:cstheme="majorBidi"/>
            <w:sz w:val="24"/>
            <w:szCs w:val="24"/>
          </w:rPr>
          <w:t>dler to wear such devices</w:t>
        </w:r>
        <w:r w:rsidR="00144A40" w:rsidRPr="00976DF2" w:rsidDel="00786B47">
          <w:rPr>
            <w:rFonts w:asciiTheme="majorBidi" w:eastAsia="Times New Roman" w:hAnsiTheme="majorBidi" w:cstheme="majorBidi"/>
            <w:sz w:val="24"/>
            <w:szCs w:val="24"/>
          </w:rPr>
          <w:t>,</w:t>
        </w:r>
        <w:r w:rsidR="00B30193" w:rsidRPr="00976DF2" w:rsidDel="00786B47">
          <w:rPr>
            <w:rFonts w:asciiTheme="majorBidi" w:eastAsia="Times New Roman" w:hAnsiTheme="majorBidi" w:cstheme="majorBidi"/>
            <w:sz w:val="24"/>
            <w:szCs w:val="24"/>
          </w:rPr>
          <w:t xml:space="preserve"> esp</w:t>
        </w:r>
        <w:r w:rsidR="00144A40" w:rsidRPr="00976DF2" w:rsidDel="00786B47">
          <w:rPr>
            <w:rFonts w:asciiTheme="majorBidi" w:eastAsia="Times New Roman" w:hAnsiTheme="majorBidi" w:cstheme="majorBidi"/>
            <w:sz w:val="24"/>
            <w:szCs w:val="24"/>
          </w:rPr>
          <w:t>e</w:t>
        </w:r>
        <w:r w:rsidR="00B30193" w:rsidRPr="00976DF2" w:rsidDel="00786B47">
          <w:rPr>
            <w:rFonts w:asciiTheme="majorBidi" w:eastAsia="Times New Roman" w:hAnsiTheme="majorBidi" w:cstheme="majorBidi"/>
            <w:sz w:val="24"/>
            <w:szCs w:val="24"/>
          </w:rPr>
          <w:t>cially children with special needs</w:t>
        </w:r>
        <w:r w:rsidR="00144A40" w:rsidRPr="00976DF2" w:rsidDel="00786B47">
          <w:rPr>
            <w:rFonts w:asciiTheme="majorBidi" w:eastAsia="Times New Roman" w:hAnsiTheme="majorBidi" w:cstheme="majorBidi"/>
            <w:sz w:val="24"/>
            <w:szCs w:val="24"/>
          </w:rPr>
          <w:t>;</w:t>
        </w:r>
        <w:r w:rsidR="00B30193" w:rsidRPr="00976DF2" w:rsidDel="00786B47">
          <w:rPr>
            <w:rFonts w:asciiTheme="majorBidi" w:eastAsia="Times New Roman" w:hAnsiTheme="majorBidi" w:cstheme="majorBidi"/>
            <w:sz w:val="24"/>
            <w:szCs w:val="24"/>
          </w:rPr>
          <w:t xml:space="preserve"> beside</w:t>
        </w:r>
        <w:r w:rsidR="00144A40" w:rsidRPr="00976DF2" w:rsidDel="00786B47">
          <w:rPr>
            <w:rFonts w:asciiTheme="majorBidi" w:eastAsia="Times New Roman" w:hAnsiTheme="majorBidi" w:cstheme="majorBidi"/>
            <w:sz w:val="24"/>
            <w:szCs w:val="24"/>
          </w:rPr>
          <w:t>s, wearing such devices is usually a major distraction that affects</w:t>
        </w:r>
        <w:r w:rsidR="00B30193" w:rsidRPr="00976DF2" w:rsidDel="00786B47">
          <w:rPr>
            <w:rFonts w:asciiTheme="majorBidi" w:eastAsia="Times New Roman" w:hAnsiTheme="majorBidi" w:cstheme="majorBidi"/>
            <w:sz w:val="24"/>
            <w:szCs w:val="24"/>
          </w:rPr>
          <w:t xml:space="preserve"> the pr</w:t>
        </w:r>
        <w:r w:rsidR="00144A40" w:rsidRPr="00976DF2" w:rsidDel="00786B47">
          <w:rPr>
            <w:rFonts w:asciiTheme="majorBidi" w:eastAsia="Times New Roman" w:hAnsiTheme="majorBidi" w:cstheme="majorBidi"/>
            <w:sz w:val="24"/>
            <w:szCs w:val="24"/>
          </w:rPr>
          <w:t>o</w:t>
        </w:r>
        <w:r w:rsidR="00B30193" w:rsidRPr="00976DF2" w:rsidDel="00786B47">
          <w:rPr>
            <w:rFonts w:asciiTheme="majorBidi" w:eastAsia="Times New Roman" w:hAnsiTheme="majorBidi" w:cstheme="majorBidi"/>
            <w:sz w:val="24"/>
            <w:szCs w:val="24"/>
          </w:rPr>
          <w:t xml:space="preserve">cedure. </w:t>
        </w:r>
        <w:r w:rsidR="00144A40" w:rsidRPr="00976DF2" w:rsidDel="00786B47">
          <w:rPr>
            <w:rFonts w:asciiTheme="majorBidi" w:eastAsia="Times New Roman" w:hAnsiTheme="majorBidi" w:cstheme="majorBidi"/>
            <w:sz w:val="24"/>
            <w:szCs w:val="24"/>
          </w:rPr>
          <w:t>R</w:t>
        </w:r>
        <w:r w:rsidR="00B30193" w:rsidRPr="00976DF2" w:rsidDel="00786B47">
          <w:rPr>
            <w:rFonts w:asciiTheme="majorBidi" w:eastAsia="Times New Roman" w:hAnsiTheme="majorBidi" w:cstheme="majorBidi"/>
            <w:sz w:val="24"/>
            <w:szCs w:val="24"/>
          </w:rPr>
          <w:t xml:space="preserve">obots are </w:t>
        </w:r>
        <w:r w:rsidR="00D70915" w:rsidRPr="00976DF2" w:rsidDel="00786B47">
          <w:rPr>
            <w:rFonts w:asciiTheme="majorBidi" w:eastAsia="Times New Roman" w:hAnsiTheme="majorBidi" w:cstheme="majorBidi"/>
            <w:sz w:val="24"/>
            <w:szCs w:val="24"/>
          </w:rPr>
          <w:t>a</w:t>
        </w:r>
        <w:r w:rsidR="004C0EEA" w:rsidDel="00786B47">
          <w:rPr>
            <w:rFonts w:asciiTheme="majorBidi" w:eastAsia="Times New Roman" w:hAnsiTheme="majorBidi" w:cstheme="majorBidi"/>
            <w:sz w:val="24"/>
            <w:szCs w:val="24"/>
          </w:rPr>
          <w:t>n excellen</w:t>
        </w:r>
        <w:r w:rsidR="00B30193" w:rsidRPr="00976DF2" w:rsidDel="00786B47">
          <w:rPr>
            <w:rFonts w:asciiTheme="majorBidi" w:eastAsia="Times New Roman" w:hAnsiTheme="majorBidi" w:cstheme="majorBidi"/>
            <w:sz w:val="24"/>
            <w:szCs w:val="24"/>
          </w:rPr>
          <w:t xml:space="preserve">t </w:t>
        </w:r>
        <w:r w:rsidR="00D70915" w:rsidRPr="00976DF2" w:rsidDel="00786B47">
          <w:rPr>
            <w:rFonts w:asciiTheme="majorBidi" w:eastAsia="Times New Roman" w:hAnsiTheme="majorBidi" w:cstheme="majorBidi"/>
            <w:sz w:val="24"/>
            <w:szCs w:val="24"/>
          </w:rPr>
          <w:t xml:space="preserve">option </w:t>
        </w:r>
        <w:r w:rsidR="00B30193" w:rsidRPr="00976DF2" w:rsidDel="00786B47">
          <w:rPr>
            <w:rFonts w:asciiTheme="majorBidi" w:eastAsia="Times New Roman" w:hAnsiTheme="majorBidi" w:cstheme="majorBidi"/>
            <w:sz w:val="24"/>
            <w:szCs w:val="24"/>
          </w:rPr>
          <w:t xml:space="preserve">for </w:t>
        </w:r>
        <w:r w:rsidR="007D3B82" w:rsidRPr="00976DF2" w:rsidDel="00786B47">
          <w:rPr>
            <w:rFonts w:asciiTheme="majorBidi" w:eastAsia="Times New Roman" w:hAnsiTheme="majorBidi" w:cstheme="majorBidi"/>
            <w:sz w:val="24"/>
            <w:szCs w:val="24"/>
          </w:rPr>
          <w:t>evalu</w:t>
        </w:r>
        <w:r w:rsidR="00126FE7" w:rsidRPr="00976DF2" w:rsidDel="00786B47">
          <w:rPr>
            <w:rFonts w:asciiTheme="majorBidi" w:eastAsia="Times New Roman" w:hAnsiTheme="majorBidi" w:cstheme="majorBidi"/>
            <w:sz w:val="24"/>
            <w:szCs w:val="24"/>
          </w:rPr>
          <w:t>ating</w:t>
        </w:r>
        <w:r w:rsidR="00B30193" w:rsidRPr="00976DF2" w:rsidDel="00786B47">
          <w:rPr>
            <w:rFonts w:asciiTheme="majorBidi" w:eastAsia="Times New Roman" w:hAnsiTheme="majorBidi" w:cstheme="majorBidi"/>
            <w:sz w:val="24"/>
            <w:szCs w:val="24"/>
          </w:rPr>
          <w:t xml:space="preserve"> social interactions</w:t>
        </w:r>
        <w:r w:rsidR="00144A40" w:rsidRPr="00976DF2" w:rsidDel="00786B47">
          <w:rPr>
            <w:rFonts w:asciiTheme="majorBidi" w:eastAsia="Times New Roman" w:hAnsiTheme="majorBidi" w:cstheme="majorBidi"/>
            <w:sz w:val="24"/>
            <w:szCs w:val="24"/>
          </w:rPr>
          <w:t>,</w:t>
        </w:r>
        <w:r w:rsidR="00B30193" w:rsidRPr="00976DF2" w:rsidDel="00786B47">
          <w:rPr>
            <w:rFonts w:asciiTheme="majorBidi" w:eastAsia="Times New Roman" w:hAnsiTheme="majorBidi" w:cstheme="majorBidi"/>
            <w:sz w:val="24"/>
            <w:szCs w:val="24"/>
          </w:rPr>
          <w:t xml:space="preserve"> but they are costly and </w:t>
        </w:r>
        <w:r w:rsidR="00144A40" w:rsidRPr="00976DF2" w:rsidDel="00786B47">
          <w:rPr>
            <w:rFonts w:asciiTheme="majorBidi" w:eastAsia="Times New Roman" w:hAnsiTheme="majorBidi" w:cstheme="majorBidi"/>
            <w:sz w:val="24"/>
            <w:szCs w:val="24"/>
          </w:rPr>
          <w:t>usually require</w:t>
        </w:r>
        <w:r w:rsidR="00B30193" w:rsidRPr="00976DF2" w:rsidDel="00786B47">
          <w:rPr>
            <w:rFonts w:asciiTheme="majorBidi" w:eastAsia="Times New Roman" w:hAnsiTheme="majorBidi" w:cstheme="majorBidi"/>
            <w:sz w:val="24"/>
            <w:szCs w:val="24"/>
          </w:rPr>
          <w:t xml:space="preserve"> operators to handle the process</w:t>
        </w:r>
        <w:r w:rsidR="00144A40" w:rsidRPr="00976DF2" w:rsidDel="00786B47">
          <w:rPr>
            <w:rFonts w:asciiTheme="majorBidi" w:eastAsia="Times New Roman" w:hAnsiTheme="majorBidi" w:cstheme="majorBidi"/>
            <w:sz w:val="24"/>
            <w:szCs w:val="24"/>
          </w:rPr>
          <w:t>.</w:t>
        </w:r>
      </w:moveFrom>
    </w:p>
    <w:moveFromRangeEnd w:id="294"/>
    <w:p w14:paraId="09757B76" w14:textId="7B0E1B74" w:rsidR="009A0783" w:rsidRDefault="009A0783" w:rsidP="00295893">
      <w:pPr>
        <w:spacing w:after="0" w:line="240" w:lineRule="auto"/>
        <w:rPr>
          <w:rFonts w:asciiTheme="majorBidi" w:eastAsia="Times New Roman" w:hAnsiTheme="majorBidi" w:cstheme="majorBidi"/>
          <w:sz w:val="24"/>
          <w:szCs w:val="24"/>
        </w:rPr>
      </w:pPr>
    </w:p>
    <w:p w14:paraId="67403D2E" w14:textId="23EC482F" w:rsidR="009A0783" w:rsidRPr="000B5659" w:rsidDel="009A0783" w:rsidRDefault="009A0783" w:rsidP="00295893">
      <w:pPr>
        <w:spacing w:after="0" w:line="240" w:lineRule="auto"/>
        <w:rPr>
          <w:del w:id="296" w:author="Lily Mo" w:date="2021-12-23T19:06:00Z"/>
          <w:rFonts w:asciiTheme="majorBidi" w:eastAsia="Times New Roman" w:hAnsiTheme="majorBidi" w:cstheme="majorBidi"/>
          <w:sz w:val="36"/>
          <w:szCs w:val="36"/>
          <w:rPrChange w:id="297" w:author="bijan mehralizadeh" w:date="2021-12-24T15:49:00Z">
            <w:rPr>
              <w:del w:id="298" w:author="Lily Mo" w:date="2021-12-23T19:06:00Z"/>
              <w:rFonts w:asciiTheme="majorBidi" w:eastAsia="Times New Roman" w:hAnsiTheme="majorBidi" w:cstheme="majorBidi"/>
              <w:sz w:val="24"/>
              <w:szCs w:val="24"/>
            </w:rPr>
          </w:rPrChange>
        </w:rPr>
      </w:pPr>
      <w:del w:id="299" w:author="Lily Mo" w:date="2021-12-23T19:06:00Z">
        <w:r w:rsidRPr="000B5659" w:rsidDel="009A0783">
          <w:rPr>
            <w:rFonts w:asciiTheme="majorBidi" w:eastAsia="Times New Roman" w:hAnsiTheme="majorBidi" w:cstheme="majorBidi"/>
            <w:sz w:val="36"/>
            <w:szCs w:val="36"/>
            <w:rPrChange w:id="300" w:author="bijan mehralizadeh" w:date="2021-12-24T15:49:00Z">
              <w:rPr>
                <w:rFonts w:asciiTheme="majorBidi" w:eastAsia="Times New Roman" w:hAnsiTheme="majorBidi" w:cstheme="majorBidi"/>
                <w:sz w:val="24"/>
                <w:szCs w:val="24"/>
              </w:rPr>
            </w:rPrChange>
          </w:rPr>
          <w:delText>Related work</w:delText>
        </w:r>
      </w:del>
    </w:p>
    <w:p w14:paraId="5E1EE05C" w14:textId="3A99F58A" w:rsidR="009A0783" w:rsidRPr="000B5659" w:rsidDel="009A0783" w:rsidRDefault="009A0783" w:rsidP="00295893">
      <w:pPr>
        <w:spacing w:after="0" w:line="240" w:lineRule="auto"/>
        <w:rPr>
          <w:del w:id="301" w:author="Lily Mo" w:date="2021-12-23T19:06:00Z"/>
          <w:rFonts w:asciiTheme="majorBidi" w:eastAsia="Times New Roman" w:hAnsiTheme="majorBidi" w:cstheme="majorBidi"/>
          <w:sz w:val="36"/>
          <w:szCs w:val="36"/>
          <w:rPrChange w:id="302" w:author="bijan mehralizadeh" w:date="2021-12-24T15:49:00Z">
            <w:rPr>
              <w:del w:id="303" w:author="Lily Mo" w:date="2021-12-23T19:06:00Z"/>
              <w:rFonts w:asciiTheme="majorBidi" w:eastAsia="Times New Roman" w:hAnsiTheme="majorBidi" w:cstheme="majorBidi"/>
              <w:sz w:val="24"/>
              <w:szCs w:val="24"/>
            </w:rPr>
          </w:rPrChange>
        </w:rPr>
      </w:pPr>
    </w:p>
    <w:p w14:paraId="39B95155" w14:textId="0C599B31" w:rsidR="009A0783" w:rsidRPr="000B5659" w:rsidDel="009A0783" w:rsidRDefault="009A0783" w:rsidP="00295893">
      <w:pPr>
        <w:spacing w:after="0" w:line="240" w:lineRule="auto"/>
        <w:rPr>
          <w:del w:id="304" w:author="Lily Mo" w:date="2021-12-23T19:06:00Z"/>
          <w:rFonts w:asciiTheme="majorBidi" w:eastAsia="Times New Roman" w:hAnsiTheme="majorBidi" w:cstheme="majorBidi"/>
          <w:sz w:val="36"/>
          <w:szCs w:val="36"/>
          <w:rPrChange w:id="305" w:author="bijan mehralizadeh" w:date="2021-12-24T15:49:00Z">
            <w:rPr>
              <w:del w:id="306" w:author="Lily Mo" w:date="2021-12-23T19:06:00Z"/>
              <w:rFonts w:asciiTheme="majorBidi" w:eastAsia="Times New Roman" w:hAnsiTheme="majorBidi" w:cstheme="majorBidi"/>
              <w:sz w:val="24"/>
              <w:szCs w:val="24"/>
            </w:rPr>
          </w:rPrChange>
        </w:rPr>
      </w:pPr>
      <w:del w:id="307" w:author="Lily Mo" w:date="2021-12-23T19:06:00Z">
        <w:r w:rsidRPr="000B5659" w:rsidDel="009A0783">
          <w:rPr>
            <w:rFonts w:asciiTheme="majorBidi" w:eastAsia="Times New Roman" w:hAnsiTheme="majorBidi" w:cstheme="majorBidi"/>
            <w:sz w:val="36"/>
            <w:szCs w:val="36"/>
            <w:rPrChange w:id="308" w:author="bijan mehralizadeh" w:date="2021-12-24T15:49:00Z">
              <w:rPr>
                <w:rFonts w:asciiTheme="majorBidi" w:eastAsia="Times New Roman" w:hAnsiTheme="majorBidi" w:cstheme="majorBidi"/>
                <w:sz w:val="24"/>
                <w:szCs w:val="24"/>
              </w:rPr>
            </w:rPrChange>
          </w:rPr>
          <w:delText>There have been several studies to take advantage of t</w:delText>
        </w:r>
      </w:del>
    </w:p>
    <w:p w14:paraId="6CA1F3B4" w14:textId="1B4181FA" w:rsidR="00B30193" w:rsidRPr="000B5659" w:rsidRDefault="009A0783" w:rsidP="00B30193">
      <w:pPr>
        <w:spacing w:after="0" w:line="240" w:lineRule="auto"/>
        <w:rPr>
          <w:ins w:id="309" w:author="Lily Mo" w:date="2021-12-23T19:06:00Z"/>
          <w:rFonts w:asciiTheme="majorBidi" w:eastAsia="Times New Roman" w:hAnsiTheme="majorBidi" w:cstheme="majorBidi"/>
          <w:sz w:val="36"/>
          <w:szCs w:val="36"/>
          <w:rPrChange w:id="310" w:author="bijan mehralizadeh" w:date="2021-12-24T15:49:00Z">
            <w:rPr>
              <w:ins w:id="311" w:author="Lily Mo" w:date="2021-12-23T19:06:00Z"/>
              <w:rFonts w:asciiTheme="majorBidi" w:eastAsia="Times New Roman" w:hAnsiTheme="majorBidi" w:cstheme="majorBidi"/>
              <w:sz w:val="24"/>
              <w:szCs w:val="24"/>
            </w:rPr>
          </w:rPrChange>
        </w:rPr>
      </w:pPr>
      <w:ins w:id="312" w:author="Lily Mo" w:date="2021-12-23T19:06:00Z">
        <w:r w:rsidRPr="000B5659">
          <w:rPr>
            <w:rFonts w:asciiTheme="majorBidi" w:eastAsia="Times New Roman" w:hAnsiTheme="majorBidi" w:cstheme="majorBidi"/>
            <w:sz w:val="36"/>
            <w:szCs w:val="36"/>
            <w:rPrChange w:id="313" w:author="bijan mehralizadeh" w:date="2021-12-24T15:49:00Z">
              <w:rPr>
                <w:rFonts w:asciiTheme="majorBidi" w:eastAsia="Times New Roman" w:hAnsiTheme="majorBidi" w:cstheme="majorBidi"/>
                <w:sz w:val="24"/>
                <w:szCs w:val="24"/>
              </w:rPr>
            </w:rPrChange>
          </w:rPr>
          <w:t>Related work</w:t>
        </w:r>
      </w:ins>
    </w:p>
    <w:p w14:paraId="5148F60D" w14:textId="77777777" w:rsidR="00786B47" w:rsidRDefault="009A0783" w:rsidP="00B30193">
      <w:pPr>
        <w:spacing w:after="0" w:line="240" w:lineRule="auto"/>
        <w:rPr>
          <w:ins w:id="314" w:author="Lily Mo" w:date="2021-12-23T19:26:00Z"/>
          <w:rFonts w:asciiTheme="majorBidi" w:eastAsia="Times New Roman" w:hAnsiTheme="majorBidi" w:cstheme="majorBidi"/>
          <w:sz w:val="24"/>
          <w:szCs w:val="24"/>
        </w:rPr>
      </w:pPr>
      <w:ins w:id="315" w:author="Lily Mo" w:date="2021-12-23T19:06:00Z">
        <w:r>
          <w:rPr>
            <w:rFonts w:asciiTheme="majorBidi" w:eastAsia="Times New Roman" w:hAnsiTheme="majorBidi" w:cstheme="majorBidi"/>
            <w:sz w:val="24"/>
            <w:szCs w:val="24"/>
          </w:rPr>
          <w:t xml:space="preserve">There have been several studies </w:t>
        </w:r>
        <w:r w:rsidR="00A21ECF">
          <w:rPr>
            <w:rFonts w:asciiTheme="majorBidi" w:eastAsia="Times New Roman" w:hAnsiTheme="majorBidi" w:cstheme="majorBidi"/>
            <w:sz w:val="24"/>
            <w:szCs w:val="24"/>
          </w:rPr>
          <w:t>focused on using technolog</w:t>
        </w:r>
      </w:ins>
      <w:ins w:id="316" w:author="Lily Mo" w:date="2021-12-23T19:07:00Z">
        <w:r w:rsidR="00A21ECF">
          <w:rPr>
            <w:rFonts w:asciiTheme="majorBidi" w:eastAsia="Times New Roman" w:hAnsiTheme="majorBidi" w:cstheme="majorBidi"/>
            <w:sz w:val="24"/>
            <w:szCs w:val="24"/>
          </w:rPr>
          <w:t xml:space="preserve">y for ASD screening. These methods try to observe the ASD symptoms automatically </w:t>
        </w:r>
      </w:ins>
      <w:ins w:id="317" w:author="Lily Mo" w:date="2021-12-23T19:08:00Z">
        <w:r w:rsidR="00A21ECF">
          <w:rPr>
            <w:rFonts w:asciiTheme="majorBidi" w:eastAsia="Times New Roman" w:hAnsiTheme="majorBidi" w:cstheme="majorBidi"/>
            <w:sz w:val="24"/>
            <w:szCs w:val="24"/>
          </w:rPr>
          <w:t>using biomarkers or behavioral markers.</w:t>
        </w:r>
      </w:ins>
      <w:ins w:id="318" w:author="Lily Mo" w:date="2021-12-23T19:26:00Z">
        <w:r w:rsidR="00786B47">
          <w:rPr>
            <w:rFonts w:asciiTheme="majorBidi" w:eastAsia="Times New Roman" w:hAnsiTheme="majorBidi" w:cstheme="majorBidi"/>
            <w:sz w:val="24"/>
            <w:szCs w:val="24"/>
          </w:rPr>
          <w:t xml:space="preserve"> </w:t>
        </w:r>
      </w:ins>
    </w:p>
    <w:p w14:paraId="3B240EB7" w14:textId="68E7509D" w:rsidR="009A0783" w:rsidDel="00F72173" w:rsidRDefault="00A21ECF" w:rsidP="00B30193">
      <w:pPr>
        <w:spacing w:after="0" w:line="240" w:lineRule="auto"/>
        <w:rPr>
          <w:ins w:id="319" w:author="Lily Mo" w:date="2021-12-23T19:07:00Z"/>
          <w:del w:id="320" w:author="bijan mehralizadeh" w:date="2021-12-24T16:06:00Z"/>
          <w:rFonts w:asciiTheme="majorBidi" w:eastAsia="Times New Roman" w:hAnsiTheme="majorBidi" w:cstheme="majorBidi"/>
          <w:sz w:val="24"/>
          <w:szCs w:val="24"/>
        </w:rPr>
      </w:pPr>
      <w:ins w:id="321" w:author="Lily Mo" w:date="2021-12-23T19:08:00Z">
        <w:del w:id="322" w:author="bijan mehralizadeh" w:date="2021-12-24T16:14:00Z">
          <w:r w:rsidDel="00013E1B">
            <w:rPr>
              <w:rFonts w:asciiTheme="majorBidi" w:eastAsia="Times New Roman" w:hAnsiTheme="majorBidi" w:cstheme="majorBidi"/>
              <w:sz w:val="24"/>
              <w:szCs w:val="24"/>
            </w:rPr>
            <w:delText xml:space="preserve"> </w:delText>
          </w:r>
        </w:del>
      </w:ins>
    </w:p>
    <w:p w14:paraId="0D2E269E" w14:textId="17C9B454" w:rsidR="00A21ECF" w:rsidDel="00F72173" w:rsidRDefault="00A21ECF" w:rsidP="00F72173">
      <w:pPr>
        <w:spacing w:after="0" w:line="240" w:lineRule="auto"/>
        <w:rPr>
          <w:ins w:id="323" w:author="Lily Mo" w:date="2021-12-23T19:07:00Z"/>
          <w:del w:id="324" w:author="bijan mehralizadeh" w:date="2021-12-24T16:06:00Z"/>
          <w:rFonts w:asciiTheme="majorBidi" w:eastAsia="Times New Roman" w:hAnsiTheme="majorBidi" w:cstheme="majorBidi"/>
          <w:sz w:val="24"/>
          <w:szCs w:val="24"/>
        </w:rPr>
      </w:pPr>
    </w:p>
    <w:p w14:paraId="20B61167" w14:textId="1BE34EB9" w:rsidR="00A21ECF" w:rsidRPr="00013E1B" w:rsidDel="00800E21" w:rsidRDefault="00A21ECF" w:rsidP="00F72173">
      <w:pPr>
        <w:rPr>
          <w:ins w:id="325" w:author="Lily Mo" w:date="2021-12-23T19:07:00Z"/>
          <w:del w:id="326" w:author="bijan mehralizadeh" w:date="2021-12-24T16:39:00Z"/>
          <w:rFonts w:asciiTheme="majorBidi" w:eastAsia="Times New Roman" w:hAnsiTheme="majorBidi" w:cstheme="majorBidi"/>
          <w:color w:val="4472C4" w:themeColor="accent1"/>
          <w:sz w:val="24"/>
          <w:szCs w:val="24"/>
          <w:rPrChange w:id="327" w:author="bijan mehralizadeh" w:date="2021-12-24T16:16:00Z">
            <w:rPr>
              <w:ins w:id="328" w:author="Lily Mo" w:date="2021-12-23T19:07:00Z"/>
              <w:del w:id="329" w:author="bijan mehralizadeh" w:date="2021-12-24T16:39:00Z"/>
              <w:rFonts w:asciiTheme="majorBidi" w:eastAsia="Times New Roman" w:hAnsiTheme="majorBidi" w:cstheme="majorBidi"/>
              <w:sz w:val="24"/>
              <w:szCs w:val="24"/>
            </w:rPr>
          </w:rPrChange>
        </w:rPr>
      </w:pPr>
      <w:ins w:id="330" w:author="Lily Mo" w:date="2021-12-23T19:07:00Z">
        <w:r>
          <w:rPr>
            <w:rFonts w:asciiTheme="majorBidi" w:eastAsia="Times New Roman" w:hAnsiTheme="majorBidi" w:cstheme="majorBidi"/>
            <w:sz w:val="24"/>
            <w:szCs w:val="24"/>
          </w:rPr>
          <w:t xml:space="preserve">For example, </w:t>
        </w:r>
        <w:commentRangeStart w:id="331"/>
        <w:r w:rsidRPr="00976DF2">
          <w:rPr>
            <w:rFonts w:asciiTheme="majorBidi" w:eastAsia="Times New Roman" w:hAnsiTheme="majorBidi" w:cstheme="majorBidi"/>
            <w:color w:val="FF0000"/>
            <w:sz w:val="24"/>
            <w:szCs w:val="24"/>
          </w:rPr>
          <w:t xml:space="preserve">William J. </w:t>
        </w:r>
        <w:proofErr w:type="spellStart"/>
        <w:r w:rsidRPr="00976DF2">
          <w:rPr>
            <w:rFonts w:asciiTheme="majorBidi" w:eastAsia="Times New Roman" w:hAnsiTheme="majorBidi" w:cstheme="majorBidi"/>
            <w:color w:val="FF0000"/>
            <w:sz w:val="24"/>
            <w:szCs w:val="24"/>
          </w:rPr>
          <w:t>Bosl</w:t>
        </w:r>
        <w:proofErr w:type="spellEnd"/>
        <w:r w:rsidRPr="00976DF2">
          <w:rPr>
            <w:rFonts w:asciiTheme="majorBidi" w:eastAsia="Times New Roman" w:hAnsiTheme="majorBidi" w:cstheme="majorBidi"/>
            <w:color w:val="FF0000"/>
            <w:sz w:val="24"/>
            <w:szCs w:val="24"/>
          </w:rPr>
          <w:t xml:space="preserve"> et al. focused on early screening of ASD by a data-driven method based on the EEG's data</w:t>
        </w:r>
      </w:ins>
      <w:ins w:id="332" w:author="bijan mehralizadeh" w:date="2021-12-24T15:58:00Z">
        <w:r w:rsidR="006F1242">
          <w:rPr>
            <w:rFonts w:asciiTheme="majorBidi" w:eastAsia="Times New Roman" w:hAnsiTheme="majorBidi" w:cstheme="majorBidi"/>
            <w:color w:val="4472C4" w:themeColor="accent1"/>
            <w:sz w:val="24"/>
            <w:szCs w:val="24"/>
          </w:rPr>
          <w:t>. They</w:t>
        </w:r>
      </w:ins>
      <w:ins w:id="333" w:author="bijan mehralizadeh" w:date="2021-12-24T16:01:00Z">
        <w:r w:rsidR="00952DE7">
          <w:rPr>
            <w:rFonts w:asciiTheme="majorBidi" w:eastAsia="Times New Roman" w:hAnsiTheme="majorBidi" w:cstheme="majorBidi"/>
            <w:color w:val="4472C4" w:themeColor="accent1"/>
            <w:sz w:val="24"/>
            <w:szCs w:val="24"/>
          </w:rPr>
          <w:t xml:space="preserve"> collected EEG measurements </w:t>
        </w:r>
      </w:ins>
      <w:ins w:id="334" w:author="bijan mehralizadeh" w:date="2021-12-24T16:03:00Z">
        <w:r w:rsidR="00952DE7">
          <w:rPr>
            <w:rFonts w:asciiTheme="majorBidi" w:eastAsia="Times New Roman" w:hAnsiTheme="majorBidi" w:cstheme="majorBidi"/>
            <w:color w:val="4472C4" w:themeColor="accent1"/>
            <w:sz w:val="24"/>
            <w:szCs w:val="24"/>
          </w:rPr>
          <w:t>of 99 infants with an older sibling that received an ASD diagnosis and 89 low</w:t>
        </w:r>
      </w:ins>
      <w:ins w:id="335" w:author="bijan mehralizadeh" w:date="2021-12-24T18:28:00Z">
        <w:r w:rsidR="00D027FE">
          <w:rPr>
            <w:rFonts w:asciiTheme="majorBidi" w:eastAsia="Times New Roman" w:hAnsiTheme="majorBidi" w:cstheme="majorBidi"/>
            <w:color w:val="4472C4" w:themeColor="accent1"/>
            <w:sz w:val="24"/>
            <w:szCs w:val="24"/>
          </w:rPr>
          <w:t>-</w:t>
        </w:r>
      </w:ins>
      <w:ins w:id="336" w:author="bijan mehralizadeh" w:date="2021-12-24T16:03:00Z">
        <w:r w:rsidR="00952DE7">
          <w:rPr>
            <w:rFonts w:asciiTheme="majorBidi" w:eastAsia="Times New Roman" w:hAnsiTheme="majorBidi" w:cstheme="majorBidi"/>
            <w:color w:val="4472C4" w:themeColor="accent1"/>
            <w:sz w:val="24"/>
            <w:szCs w:val="24"/>
          </w:rPr>
          <w:t>ri</w:t>
        </w:r>
        <w:r w:rsidR="00F72173">
          <w:rPr>
            <w:rFonts w:asciiTheme="majorBidi" w:eastAsia="Times New Roman" w:hAnsiTheme="majorBidi" w:cstheme="majorBidi"/>
            <w:color w:val="4472C4" w:themeColor="accent1"/>
            <w:sz w:val="24"/>
            <w:szCs w:val="24"/>
          </w:rPr>
          <w:t>sk controls</w:t>
        </w:r>
      </w:ins>
      <w:ins w:id="337" w:author="bijan mehralizadeh" w:date="2021-12-24T16:04:00Z">
        <w:r w:rsidR="00F72173">
          <w:rPr>
            <w:rFonts w:asciiTheme="majorBidi" w:eastAsia="Times New Roman" w:hAnsiTheme="majorBidi" w:cstheme="majorBidi"/>
            <w:color w:val="4472C4" w:themeColor="accent1"/>
            <w:sz w:val="24"/>
            <w:szCs w:val="24"/>
          </w:rPr>
          <w:t>.</w:t>
        </w:r>
      </w:ins>
      <w:ins w:id="338" w:author="bijan mehralizadeh" w:date="2021-12-24T16:05:00Z">
        <w:r w:rsidR="00F72173">
          <w:rPr>
            <w:rFonts w:asciiTheme="majorBidi" w:eastAsia="Times New Roman" w:hAnsiTheme="majorBidi" w:cstheme="majorBidi"/>
            <w:color w:val="4472C4" w:themeColor="accent1"/>
            <w:sz w:val="24"/>
            <w:szCs w:val="24"/>
          </w:rPr>
          <w:t xml:space="preserve"> They</w:t>
        </w:r>
      </w:ins>
      <w:ins w:id="339" w:author="bijan mehralizadeh" w:date="2021-12-24T15:58:00Z">
        <w:r w:rsidR="006F1242">
          <w:rPr>
            <w:rFonts w:asciiTheme="majorBidi" w:eastAsia="Times New Roman" w:hAnsiTheme="majorBidi" w:cstheme="majorBidi"/>
            <w:color w:val="4472C4" w:themeColor="accent1"/>
            <w:sz w:val="24"/>
            <w:szCs w:val="24"/>
          </w:rPr>
          <w:t xml:space="preserve"> screen ASD</w:t>
        </w:r>
        <w:r w:rsidR="00952DE7">
          <w:rPr>
            <w:rFonts w:asciiTheme="majorBidi" w:eastAsia="Times New Roman" w:hAnsiTheme="majorBidi" w:cstheme="majorBidi"/>
            <w:color w:val="4472C4" w:themeColor="accent1"/>
            <w:sz w:val="24"/>
            <w:szCs w:val="24"/>
          </w:rPr>
          <w:t xml:space="preserve"> in children</w:t>
        </w:r>
        <w:r w:rsidR="006F1242">
          <w:rPr>
            <w:rFonts w:asciiTheme="majorBidi" w:eastAsia="Times New Roman" w:hAnsiTheme="majorBidi" w:cstheme="majorBidi"/>
            <w:color w:val="4472C4" w:themeColor="accent1"/>
            <w:sz w:val="24"/>
            <w:szCs w:val="24"/>
          </w:rPr>
          <w:t xml:space="preserve"> as early as </w:t>
        </w:r>
      </w:ins>
      <w:ins w:id="340" w:author="bijan mehralizadeh" w:date="2021-12-24T18:28:00Z">
        <w:r w:rsidR="00D027FE">
          <w:rPr>
            <w:rFonts w:asciiTheme="majorBidi" w:eastAsia="Times New Roman" w:hAnsiTheme="majorBidi" w:cstheme="majorBidi"/>
            <w:color w:val="4472C4" w:themeColor="accent1"/>
            <w:sz w:val="24"/>
            <w:szCs w:val="24"/>
          </w:rPr>
          <w:t>three</w:t>
        </w:r>
      </w:ins>
      <w:ins w:id="341" w:author="bijan mehralizadeh" w:date="2021-12-24T15:58:00Z">
        <w:r w:rsidR="00952DE7">
          <w:rPr>
            <w:rFonts w:asciiTheme="majorBidi" w:eastAsia="Times New Roman" w:hAnsiTheme="majorBidi" w:cstheme="majorBidi"/>
            <w:color w:val="4472C4" w:themeColor="accent1"/>
            <w:sz w:val="24"/>
            <w:szCs w:val="24"/>
          </w:rPr>
          <w:t xml:space="preserve"> month</w:t>
        </w:r>
      </w:ins>
      <w:ins w:id="342" w:author="bijan mehralizadeh" w:date="2021-12-24T18:28:00Z">
        <w:r w:rsidR="00D027FE">
          <w:rPr>
            <w:rFonts w:asciiTheme="majorBidi" w:eastAsia="Times New Roman" w:hAnsiTheme="majorBidi" w:cstheme="majorBidi"/>
            <w:color w:val="4472C4" w:themeColor="accent1"/>
            <w:sz w:val="24"/>
            <w:szCs w:val="24"/>
          </w:rPr>
          <w:t>s</w:t>
        </w:r>
      </w:ins>
      <w:ins w:id="343" w:author="bijan mehralizadeh" w:date="2021-12-24T15:58:00Z">
        <w:r w:rsidR="00952DE7">
          <w:rPr>
            <w:rFonts w:asciiTheme="majorBidi" w:eastAsia="Times New Roman" w:hAnsiTheme="majorBidi" w:cstheme="majorBidi"/>
            <w:color w:val="4472C4" w:themeColor="accent1"/>
            <w:sz w:val="24"/>
            <w:szCs w:val="24"/>
          </w:rPr>
          <w:t xml:space="preserve"> of age</w:t>
        </w:r>
      </w:ins>
      <w:ins w:id="344" w:author="Lily Mo" w:date="2021-12-23T19:07:00Z">
        <w:del w:id="345" w:author="bijan mehralizadeh" w:date="2021-12-24T15:58:00Z">
          <w:r w:rsidRPr="00976DF2" w:rsidDel="006F1242">
            <w:rPr>
              <w:rFonts w:asciiTheme="majorBidi" w:eastAsia="Times New Roman" w:hAnsiTheme="majorBidi" w:cstheme="majorBidi"/>
              <w:color w:val="FF0000"/>
              <w:sz w:val="24"/>
              <w:szCs w:val="24"/>
            </w:rPr>
            <w:delText xml:space="preserve">, </w:delText>
          </w:r>
        </w:del>
      </w:ins>
      <w:ins w:id="346" w:author="bijan mehralizadeh" w:date="2021-12-24T16:05:00Z">
        <w:r w:rsidR="00F72173">
          <w:rPr>
            <w:rFonts w:asciiTheme="majorBidi" w:eastAsia="Times New Roman" w:hAnsiTheme="majorBidi" w:cstheme="majorBidi"/>
            <w:color w:val="4472C4" w:themeColor="accent1"/>
            <w:sz w:val="24"/>
            <w:szCs w:val="24"/>
          </w:rPr>
          <w:t xml:space="preserve"> with </w:t>
        </w:r>
      </w:ins>
      <w:ins w:id="347" w:author="Lily Mo" w:date="2021-12-23T19:07:00Z">
        <w:del w:id="348" w:author="bijan mehralizadeh" w:date="2021-12-24T16:05:00Z">
          <w:r w:rsidRPr="00976DF2" w:rsidDel="00F72173">
            <w:rPr>
              <w:rFonts w:asciiTheme="majorBidi" w:eastAsia="Times New Roman" w:hAnsiTheme="majorBidi" w:cstheme="majorBidi"/>
              <w:color w:val="FF0000"/>
              <w:sz w:val="24"/>
              <w:szCs w:val="24"/>
            </w:rPr>
            <w:delText xml:space="preserve">they reached </w:delText>
          </w:r>
        </w:del>
        <w:r w:rsidRPr="00976DF2">
          <w:rPr>
            <w:rFonts w:asciiTheme="majorBidi" w:eastAsia="Times New Roman" w:hAnsiTheme="majorBidi" w:cstheme="majorBidi"/>
            <w:color w:val="FF0000"/>
            <w:sz w:val="24"/>
            <w:szCs w:val="24"/>
          </w:rPr>
          <w:t>95% sensitivity and PPV at some ages</w:t>
        </w:r>
        <w:commentRangeEnd w:id="331"/>
        <w:r w:rsidRPr="00976DF2">
          <w:rPr>
            <w:rStyle w:val="CommentReference"/>
            <w:rFonts w:asciiTheme="majorBidi" w:hAnsiTheme="majorBidi" w:cstheme="majorBidi"/>
          </w:rPr>
          <w:commentReference w:id="331"/>
        </w:r>
        <w:r w:rsidRPr="00976DF2">
          <w:rPr>
            <w:rFonts w:asciiTheme="majorBidi" w:eastAsia="Times New Roman" w:hAnsiTheme="majorBidi" w:cstheme="majorBidi"/>
            <w:color w:val="FF0000"/>
            <w:sz w:val="24"/>
            <w:szCs w:val="24"/>
          </w:rPr>
          <w:t>.</w:t>
        </w:r>
      </w:ins>
      <w:ins w:id="349" w:author="bijan mehralizadeh" w:date="2021-12-24T16:05:00Z">
        <w:r w:rsidR="00F72173">
          <w:rPr>
            <w:rFonts w:asciiTheme="majorBidi" w:eastAsia="Times New Roman" w:hAnsiTheme="majorBidi" w:cstheme="majorBidi"/>
            <w:color w:val="FF0000"/>
            <w:sz w:val="24"/>
            <w:szCs w:val="24"/>
          </w:rPr>
          <w:t xml:space="preserve"> </w:t>
        </w:r>
        <w:r w:rsidR="00F72173" w:rsidRPr="00F72173">
          <w:rPr>
            <w:rFonts w:asciiTheme="majorBidi" w:eastAsia="Times New Roman" w:hAnsiTheme="majorBidi" w:cstheme="majorBidi"/>
            <w:color w:val="4472C4" w:themeColor="accent1"/>
            <w:sz w:val="24"/>
            <w:szCs w:val="24"/>
            <w:rPrChange w:id="350" w:author="bijan mehralizadeh" w:date="2021-12-24T16:06:00Z">
              <w:rPr>
                <w:rFonts w:asciiTheme="majorBidi" w:eastAsia="Times New Roman" w:hAnsiTheme="majorBidi" w:cstheme="majorBidi"/>
                <w:color w:val="FF0000"/>
                <w:sz w:val="24"/>
                <w:szCs w:val="24"/>
              </w:rPr>
            </w:rPrChange>
          </w:rPr>
          <w:t xml:space="preserve">They suggest EEG signals </w:t>
        </w:r>
      </w:ins>
      <w:ins w:id="351" w:author="bijan mehralizadeh" w:date="2021-12-24T16:06:00Z">
        <w:r w:rsidR="00F72173" w:rsidRPr="00F72173">
          <w:rPr>
            <w:rFonts w:asciiTheme="majorBidi" w:eastAsia="Times New Roman" w:hAnsiTheme="majorBidi" w:cstheme="majorBidi"/>
            <w:color w:val="4472C4" w:themeColor="accent1"/>
            <w:sz w:val="24"/>
            <w:szCs w:val="24"/>
            <w:rPrChange w:id="352" w:author="bijan mehralizadeh" w:date="2021-12-24T16:06:00Z">
              <w:rPr>
                <w:rFonts w:asciiTheme="majorBidi" w:eastAsia="Times New Roman" w:hAnsiTheme="majorBidi" w:cstheme="majorBidi"/>
                <w:color w:val="FF0000"/>
                <w:sz w:val="24"/>
                <w:szCs w:val="24"/>
              </w:rPr>
            </w:rPrChange>
          </w:rPr>
          <w:t xml:space="preserve">might be a </w:t>
        </w:r>
      </w:ins>
      <w:ins w:id="353" w:author="bijan mehralizadeh" w:date="2021-12-24T18:28:00Z">
        <w:r w:rsidR="00D027FE">
          <w:rPr>
            <w:rFonts w:asciiTheme="majorBidi" w:eastAsia="Times New Roman" w:hAnsiTheme="majorBidi" w:cstheme="majorBidi"/>
            <w:color w:val="4472C4" w:themeColor="accent1"/>
            <w:sz w:val="24"/>
            <w:szCs w:val="24"/>
          </w:rPr>
          <w:t>valuable</w:t>
        </w:r>
      </w:ins>
      <w:ins w:id="354" w:author="bijan mehralizadeh" w:date="2021-12-24T16:06:00Z">
        <w:r w:rsidR="00F72173" w:rsidRPr="00F72173">
          <w:rPr>
            <w:rFonts w:asciiTheme="majorBidi" w:eastAsia="Times New Roman" w:hAnsiTheme="majorBidi" w:cstheme="majorBidi"/>
            <w:color w:val="4472C4" w:themeColor="accent1"/>
            <w:sz w:val="24"/>
            <w:szCs w:val="24"/>
            <w:rPrChange w:id="355" w:author="bijan mehralizadeh" w:date="2021-12-24T16:06:00Z">
              <w:rPr>
                <w:rFonts w:asciiTheme="majorBidi" w:eastAsia="Times New Roman" w:hAnsiTheme="majorBidi" w:cstheme="majorBidi"/>
                <w:color w:val="FF0000"/>
                <w:sz w:val="24"/>
                <w:szCs w:val="24"/>
              </w:rPr>
            </w:rPrChange>
          </w:rPr>
          <w:t xml:space="preserve"> biomarker for ASD</w:t>
        </w:r>
      </w:ins>
      <w:ins w:id="356" w:author="bijan mehralizadeh" w:date="2021-12-24T18:28:00Z">
        <w:r w:rsidR="00D027FE">
          <w:rPr>
            <w:rFonts w:asciiTheme="majorBidi" w:eastAsia="Times New Roman" w:hAnsiTheme="majorBidi" w:cstheme="majorBidi"/>
            <w:color w:val="4472C4" w:themeColor="accent1"/>
            <w:sz w:val="24"/>
            <w:szCs w:val="24"/>
          </w:rPr>
          <w:t xml:space="preserve"> screening</w:t>
        </w:r>
      </w:ins>
      <w:ins w:id="357" w:author="Lily Mo" w:date="2021-12-23T19:07:00Z">
        <w:r w:rsidRPr="00976DF2">
          <w:rPr>
            <w:rFonts w:asciiTheme="majorBidi" w:eastAsia="Times New Roman" w:hAnsiTheme="majorBidi" w:cstheme="majorBidi"/>
            <w:color w:val="FF0000"/>
            <w:sz w:val="24"/>
            <w:szCs w:val="24"/>
          </w:rPr>
          <w:fldChar w:fldCharType="begin"/>
        </w:r>
      </w:ins>
      <w:r w:rsidR="00644939">
        <w:rPr>
          <w:rFonts w:asciiTheme="majorBidi" w:eastAsia="Times New Roman" w:hAnsiTheme="majorBidi" w:cstheme="majorBidi"/>
          <w:color w:val="FF0000"/>
          <w:sz w:val="24"/>
          <w:szCs w:val="24"/>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ins w:id="358" w:author="Lily Mo" w:date="2021-12-23T19:07:00Z">
        <w:r w:rsidRPr="00976DF2">
          <w:rPr>
            <w:rFonts w:asciiTheme="majorBidi" w:eastAsia="Times New Roman" w:hAnsiTheme="majorBidi" w:cstheme="majorBidi"/>
            <w:color w:val="FF0000"/>
            <w:sz w:val="24"/>
            <w:szCs w:val="24"/>
          </w:rPr>
          <w:fldChar w:fldCharType="separate"/>
        </w:r>
      </w:ins>
      <w:r w:rsidR="00644939">
        <w:rPr>
          <w:rFonts w:asciiTheme="majorBidi" w:eastAsia="Times New Roman" w:hAnsiTheme="majorBidi" w:cstheme="majorBidi"/>
          <w:noProof/>
          <w:color w:val="FF0000"/>
          <w:sz w:val="24"/>
          <w:szCs w:val="24"/>
        </w:rPr>
        <w:t>[9]</w:t>
      </w:r>
      <w:ins w:id="359" w:author="Lily Mo" w:date="2021-12-23T19:07:00Z">
        <w:r w:rsidRPr="00976DF2">
          <w:rPr>
            <w:rFonts w:asciiTheme="majorBidi" w:eastAsia="Times New Roman" w:hAnsiTheme="majorBidi" w:cstheme="majorBidi"/>
            <w:color w:val="FF0000"/>
            <w:sz w:val="24"/>
            <w:szCs w:val="24"/>
          </w:rPr>
          <w:fldChar w:fldCharType="end"/>
        </w:r>
      </w:ins>
      <w:ins w:id="360" w:author="bijan mehralizadeh" w:date="2021-12-24T16:14:00Z">
        <w:r w:rsidR="00013E1B">
          <w:rPr>
            <w:rFonts w:asciiTheme="majorBidi" w:eastAsia="Times New Roman" w:hAnsiTheme="majorBidi" w:cstheme="majorBidi"/>
            <w:color w:val="FF0000"/>
            <w:sz w:val="24"/>
            <w:szCs w:val="24"/>
          </w:rPr>
          <w:t xml:space="preserve">. </w:t>
        </w:r>
      </w:ins>
      <w:ins w:id="361" w:author="bijan mehralizadeh" w:date="2021-12-24T16:16:00Z">
        <w:r w:rsidR="00013E1B">
          <w:rPr>
            <w:rFonts w:asciiTheme="majorBidi" w:eastAsia="Times New Roman" w:hAnsiTheme="majorBidi" w:cstheme="majorBidi"/>
            <w:color w:val="4472C4" w:themeColor="accent1"/>
            <w:sz w:val="24"/>
            <w:szCs w:val="24"/>
          </w:rPr>
          <w:t xml:space="preserve">Also, </w:t>
        </w:r>
        <w:proofErr w:type="spellStart"/>
        <w:r w:rsidR="00013E1B" w:rsidRPr="00013E1B">
          <w:rPr>
            <w:rFonts w:asciiTheme="majorBidi" w:eastAsia="Times New Roman" w:hAnsiTheme="majorBidi" w:cstheme="majorBidi"/>
            <w:color w:val="4472C4" w:themeColor="accent1"/>
            <w:sz w:val="24"/>
            <w:szCs w:val="24"/>
          </w:rPr>
          <w:t>MladenRakić</w:t>
        </w:r>
        <w:proofErr w:type="spellEnd"/>
        <w:r w:rsidR="00013E1B">
          <w:rPr>
            <w:rFonts w:asciiTheme="majorBidi" w:eastAsia="Times New Roman" w:hAnsiTheme="majorBidi" w:cstheme="majorBidi"/>
            <w:color w:val="4472C4" w:themeColor="accent1"/>
            <w:sz w:val="24"/>
            <w:szCs w:val="24"/>
          </w:rPr>
          <w:t xml:space="preserve"> et </w:t>
        </w:r>
      </w:ins>
      <w:ins w:id="362" w:author="bijan mehralizadeh" w:date="2021-12-24T16:17:00Z">
        <w:r w:rsidR="00013E1B">
          <w:rPr>
            <w:rFonts w:asciiTheme="majorBidi" w:eastAsia="Times New Roman" w:hAnsiTheme="majorBidi" w:cstheme="majorBidi"/>
            <w:color w:val="4472C4" w:themeColor="accent1"/>
            <w:sz w:val="24"/>
            <w:szCs w:val="24"/>
          </w:rPr>
          <w:t>a</w:t>
        </w:r>
      </w:ins>
      <w:ins w:id="363" w:author="bijan mehralizadeh" w:date="2021-12-24T16:16:00Z">
        <w:r w:rsidR="00013E1B">
          <w:rPr>
            <w:rFonts w:asciiTheme="majorBidi" w:eastAsia="Times New Roman" w:hAnsiTheme="majorBidi" w:cstheme="majorBidi"/>
            <w:color w:val="4472C4" w:themeColor="accent1"/>
            <w:sz w:val="24"/>
            <w:szCs w:val="24"/>
          </w:rPr>
          <w:t>l</w:t>
        </w:r>
      </w:ins>
      <w:ins w:id="364" w:author="bijan mehralizadeh" w:date="2021-12-24T16:20:00Z">
        <w:r w:rsidR="00B519C1">
          <w:rPr>
            <w:rFonts w:asciiTheme="majorBidi" w:eastAsia="Times New Roman" w:hAnsiTheme="majorBidi" w:cstheme="majorBidi"/>
            <w:color w:val="4472C4" w:themeColor="accent1"/>
            <w:sz w:val="24"/>
            <w:szCs w:val="24"/>
          </w:rPr>
          <w:t>.</w:t>
        </w:r>
      </w:ins>
      <w:ins w:id="365" w:author="bijan mehralizadeh" w:date="2021-12-24T16:17:00Z">
        <w:r w:rsidR="00013E1B">
          <w:rPr>
            <w:rFonts w:asciiTheme="majorBidi" w:eastAsia="Times New Roman" w:hAnsiTheme="majorBidi" w:cstheme="majorBidi"/>
            <w:color w:val="4472C4" w:themeColor="accent1"/>
            <w:sz w:val="24"/>
            <w:szCs w:val="24"/>
          </w:rPr>
          <w:t xml:space="preserve"> present</w:t>
        </w:r>
      </w:ins>
      <w:ins w:id="366" w:author="bijan mehralizadeh" w:date="2021-12-24T16:19:00Z">
        <w:r w:rsidR="00013E1B">
          <w:rPr>
            <w:rFonts w:asciiTheme="majorBidi" w:eastAsia="Times New Roman" w:hAnsiTheme="majorBidi" w:cstheme="majorBidi"/>
            <w:color w:val="4472C4" w:themeColor="accent1"/>
            <w:sz w:val="24"/>
            <w:szCs w:val="24"/>
          </w:rPr>
          <w:t>ed</w:t>
        </w:r>
      </w:ins>
      <w:ins w:id="367" w:author="bijan mehralizadeh" w:date="2021-12-24T16:17:00Z">
        <w:r w:rsidR="00013E1B">
          <w:rPr>
            <w:rFonts w:asciiTheme="majorBidi" w:eastAsia="Times New Roman" w:hAnsiTheme="majorBidi" w:cstheme="majorBidi"/>
            <w:color w:val="4472C4" w:themeColor="accent1"/>
            <w:sz w:val="24"/>
            <w:szCs w:val="24"/>
          </w:rPr>
          <w:t xml:space="preserve"> a method to improve ASD detection by </w:t>
        </w:r>
      </w:ins>
      <w:ins w:id="368" w:author="bijan mehralizadeh" w:date="2021-12-24T18:29:00Z">
        <w:r w:rsidR="00D027FE">
          <w:rPr>
            <w:rFonts w:asciiTheme="majorBidi" w:eastAsia="Times New Roman" w:hAnsiTheme="majorBidi" w:cstheme="majorBidi"/>
            <w:color w:val="4472C4" w:themeColor="accent1"/>
            <w:sz w:val="24"/>
            <w:szCs w:val="24"/>
          </w:rPr>
          <w:t>combining</w:t>
        </w:r>
      </w:ins>
      <w:ins w:id="369" w:author="bijan mehralizadeh" w:date="2021-12-24T16:17:00Z">
        <w:r w:rsidR="00013E1B">
          <w:rPr>
            <w:rFonts w:asciiTheme="majorBidi" w:eastAsia="Times New Roman" w:hAnsiTheme="majorBidi" w:cstheme="majorBidi"/>
            <w:color w:val="4472C4" w:themeColor="accent1"/>
            <w:sz w:val="24"/>
            <w:szCs w:val="24"/>
          </w:rPr>
          <w:t xml:space="preserve"> structural and functional MRI</w:t>
        </w:r>
      </w:ins>
      <w:ins w:id="370" w:author="bijan mehralizadeh" w:date="2021-12-24T16:18:00Z">
        <w:r w:rsidR="00013E1B">
          <w:rPr>
            <w:rFonts w:asciiTheme="majorBidi" w:eastAsia="Times New Roman" w:hAnsiTheme="majorBidi" w:cstheme="majorBidi"/>
            <w:color w:val="4472C4" w:themeColor="accent1"/>
            <w:sz w:val="24"/>
            <w:szCs w:val="24"/>
          </w:rPr>
          <w:t xml:space="preserve"> data. They </w:t>
        </w:r>
      </w:ins>
      <w:ins w:id="371" w:author="bijan mehralizadeh" w:date="2021-12-24T16:19:00Z">
        <w:r w:rsidR="00013E1B">
          <w:rPr>
            <w:rFonts w:asciiTheme="majorBidi" w:eastAsia="Times New Roman" w:hAnsiTheme="majorBidi" w:cstheme="majorBidi"/>
            <w:color w:val="4472C4" w:themeColor="accent1"/>
            <w:sz w:val="24"/>
            <w:szCs w:val="24"/>
          </w:rPr>
          <w:t>applied machine learning techniques on imaging data of 817 cases</w:t>
        </w:r>
      </w:ins>
      <w:ins w:id="372" w:author="bijan mehralizadeh" w:date="2021-12-24T16:20:00Z">
        <w:r w:rsidR="00B519C1">
          <w:rPr>
            <w:rFonts w:asciiTheme="majorBidi" w:eastAsia="Times New Roman" w:hAnsiTheme="majorBidi" w:cstheme="majorBidi"/>
            <w:color w:val="4472C4" w:themeColor="accent1"/>
            <w:sz w:val="24"/>
            <w:szCs w:val="24"/>
          </w:rPr>
          <w:t xml:space="preserve"> and successfully </w:t>
        </w:r>
      </w:ins>
      <w:ins w:id="373" w:author="bijan mehralizadeh" w:date="2021-12-24T16:21:00Z">
        <w:r w:rsidR="00B519C1">
          <w:rPr>
            <w:rFonts w:asciiTheme="majorBidi" w:eastAsia="Times New Roman" w:hAnsiTheme="majorBidi" w:cstheme="majorBidi"/>
            <w:color w:val="4472C4" w:themeColor="accent1"/>
            <w:sz w:val="24"/>
            <w:szCs w:val="24"/>
          </w:rPr>
          <w:t xml:space="preserve">classified </w:t>
        </w:r>
      </w:ins>
      <w:ins w:id="374" w:author="bijan mehralizadeh" w:date="2021-12-24T18:29:00Z">
        <w:r w:rsidR="00D027FE">
          <w:rPr>
            <w:rFonts w:asciiTheme="majorBidi" w:eastAsia="Times New Roman" w:hAnsiTheme="majorBidi" w:cstheme="majorBidi"/>
            <w:color w:val="4472C4" w:themeColor="accent1"/>
            <w:sz w:val="24"/>
            <w:szCs w:val="24"/>
          </w:rPr>
          <w:t xml:space="preserve">them </w:t>
        </w:r>
      </w:ins>
      <w:ins w:id="375" w:author="bijan mehralizadeh" w:date="2021-12-24T16:21:00Z">
        <w:r w:rsidR="00B519C1">
          <w:rPr>
            <w:rFonts w:asciiTheme="majorBidi" w:eastAsia="Times New Roman" w:hAnsiTheme="majorBidi" w:cstheme="majorBidi"/>
            <w:color w:val="4472C4" w:themeColor="accent1"/>
            <w:sz w:val="24"/>
            <w:szCs w:val="24"/>
          </w:rPr>
          <w:t xml:space="preserve">with </w:t>
        </w:r>
      </w:ins>
      <w:ins w:id="376" w:author="bijan mehralizadeh" w:date="2021-12-24T18:29:00Z">
        <w:r w:rsidR="00D027FE">
          <w:rPr>
            <w:rFonts w:asciiTheme="majorBidi" w:eastAsia="Times New Roman" w:hAnsiTheme="majorBidi" w:cstheme="majorBidi"/>
            <w:color w:val="4472C4" w:themeColor="accent1"/>
            <w:sz w:val="24"/>
            <w:szCs w:val="24"/>
          </w:rPr>
          <w:t>an</w:t>
        </w:r>
      </w:ins>
      <w:ins w:id="377" w:author="bijan mehralizadeh" w:date="2021-12-24T16:21:00Z">
        <w:r w:rsidR="00B519C1">
          <w:rPr>
            <w:rFonts w:asciiTheme="majorBidi" w:eastAsia="Times New Roman" w:hAnsiTheme="majorBidi" w:cstheme="majorBidi"/>
            <w:color w:val="4472C4" w:themeColor="accent1"/>
            <w:sz w:val="24"/>
            <w:szCs w:val="24"/>
          </w:rPr>
          <w:t xml:space="preserve"> accuracy of 85</w:t>
        </w:r>
        <w:commentRangeStart w:id="378"/>
        <w:r w:rsidR="00B519C1">
          <w:rPr>
            <w:rFonts w:asciiTheme="majorBidi" w:eastAsia="Times New Roman" w:hAnsiTheme="majorBidi" w:cstheme="majorBidi"/>
            <w:color w:val="4472C4" w:themeColor="accent1"/>
            <w:sz w:val="24"/>
            <w:szCs w:val="24"/>
          </w:rPr>
          <w:t>%</w:t>
        </w:r>
      </w:ins>
      <w:r w:rsidR="00D027FE">
        <w:rPr>
          <w:rFonts w:asciiTheme="majorBidi" w:eastAsia="Times New Roman" w:hAnsiTheme="majorBidi" w:cstheme="majorBidi"/>
          <w:color w:val="4472C4" w:themeColor="accent1"/>
          <w:sz w:val="24"/>
          <w:szCs w:val="24"/>
        </w:rPr>
        <w:fldChar w:fldCharType="begin"/>
      </w:r>
      <w:r w:rsidR="0025698F">
        <w:rPr>
          <w:rFonts w:asciiTheme="majorBidi" w:eastAsia="Times New Roman" w:hAnsiTheme="majorBidi" w:cstheme="majorBidi"/>
          <w:color w:val="4472C4" w:themeColor="accent1"/>
          <w:sz w:val="24"/>
          <w:szCs w:val="24"/>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00D027FE">
        <w:rPr>
          <w:rFonts w:asciiTheme="majorBidi" w:eastAsia="Times New Roman" w:hAnsiTheme="majorBidi" w:cstheme="majorBidi"/>
          <w:color w:val="4472C4" w:themeColor="accent1"/>
          <w:sz w:val="24"/>
          <w:szCs w:val="24"/>
        </w:rPr>
        <w:fldChar w:fldCharType="separate"/>
      </w:r>
      <w:r w:rsidR="0025698F">
        <w:rPr>
          <w:rFonts w:asciiTheme="majorBidi" w:eastAsia="Times New Roman" w:hAnsiTheme="majorBidi" w:cstheme="majorBidi"/>
          <w:noProof/>
          <w:color w:val="4472C4" w:themeColor="accent1"/>
          <w:sz w:val="24"/>
          <w:szCs w:val="24"/>
        </w:rPr>
        <w:t>[14]</w:t>
      </w:r>
      <w:r w:rsidR="00D027FE">
        <w:rPr>
          <w:rFonts w:asciiTheme="majorBidi" w:eastAsia="Times New Roman" w:hAnsiTheme="majorBidi" w:cstheme="majorBidi"/>
          <w:color w:val="4472C4" w:themeColor="accent1"/>
          <w:sz w:val="24"/>
          <w:szCs w:val="24"/>
        </w:rPr>
        <w:fldChar w:fldCharType="end"/>
      </w:r>
      <w:ins w:id="379" w:author="bijan mehralizadeh" w:date="2021-12-24T16:23:00Z">
        <w:r w:rsidR="00B519C1">
          <w:rPr>
            <w:rFonts w:asciiTheme="majorBidi" w:eastAsia="Times New Roman" w:hAnsiTheme="majorBidi" w:cstheme="majorBidi"/>
            <w:color w:val="4472C4" w:themeColor="accent1"/>
            <w:sz w:val="24"/>
            <w:szCs w:val="24"/>
          </w:rPr>
          <w:t>.</w:t>
        </w:r>
      </w:ins>
      <w:ins w:id="380" w:author="bijan mehralizadeh" w:date="2021-12-24T16:24:00Z">
        <w:r w:rsidR="00B519C1">
          <w:rPr>
            <w:rFonts w:asciiTheme="majorBidi" w:eastAsia="Times New Roman" w:hAnsiTheme="majorBidi" w:cstheme="majorBidi"/>
            <w:color w:val="4472C4" w:themeColor="accent1"/>
            <w:sz w:val="24"/>
            <w:szCs w:val="24"/>
          </w:rPr>
          <w:t xml:space="preserve"> </w:t>
        </w:r>
      </w:ins>
      <w:commentRangeEnd w:id="378"/>
      <w:ins w:id="381" w:author="bijan mehralizadeh" w:date="2021-12-24T16:29:00Z">
        <w:r w:rsidR="00AE368A">
          <w:rPr>
            <w:rStyle w:val="CommentReference"/>
          </w:rPr>
          <w:commentReference w:id="378"/>
        </w:r>
      </w:ins>
      <w:ins w:id="382" w:author="bijan mehralizadeh" w:date="2021-12-24T18:30:00Z">
        <w:r w:rsidR="00D027FE">
          <w:rPr>
            <w:rFonts w:asciiTheme="majorBidi" w:eastAsia="Times New Roman" w:hAnsiTheme="majorBidi" w:cstheme="majorBidi"/>
            <w:color w:val="4472C4" w:themeColor="accent1"/>
            <w:sz w:val="24"/>
            <w:szCs w:val="24"/>
          </w:rPr>
          <w:t>Integrating</w:t>
        </w:r>
      </w:ins>
      <w:ins w:id="383" w:author="bijan mehralizadeh" w:date="2021-12-24T16:24:00Z">
        <w:r w:rsidR="00B519C1">
          <w:rPr>
            <w:rFonts w:asciiTheme="majorBidi" w:eastAsia="Times New Roman" w:hAnsiTheme="majorBidi" w:cstheme="majorBidi"/>
            <w:color w:val="4472C4" w:themeColor="accent1"/>
            <w:sz w:val="24"/>
            <w:szCs w:val="24"/>
          </w:rPr>
          <w:t xml:space="preserve"> biomarkers with</w:t>
        </w:r>
      </w:ins>
      <w:ins w:id="384" w:author="bijan mehralizadeh" w:date="2021-12-24T16:25:00Z">
        <w:r w:rsidR="00AE368A">
          <w:rPr>
            <w:rFonts w:asciiTheme="majorBidi" w:eastAsia="Times New Roman" w:hAnsiTheme="majorBidi" w:cstheme="majorBidi"/>
            <w:color w:val="4472C4" w:themeColor="accent1"/>
            <w:sz w:val="24"/>
            <w:szCs w:val="24"/>
          </w:rPr>
          <w:t xml:space="preserve"> other modalities </w:t>
        </w:r>
      </w:ins>
      <w:ins w:id="385" w:author="bijan mehralizadeh" w:date="2021-12-24T18:29:00Z">
        <w:r w:rsidR="00D027FE">
          <w:rPr>
            <w:rFonts w:asciiTheme="majorBidi" w:eastAsia="Times New Roman" w:hAnsiTheme="majorBidi" w:cstheme="majorBidi"/>
            <w:color w:val="4472C4" w:themeColor="accent1"/>
            <w:sz w:val="24"/>
            <w:szCs w:val="24"/>
          </w:rPr>
          <w:t xml:space="preserve">has also proved effective; </w:t>
        </w:r>
        <w:proofErr w:type="spellStart"/>
        <w:r w:rsidR="00D027FE">
          <w:rPr>
            <w:rFonts w:asciiTheme="majorBidi" w:eastAsia="Times New Roman" w:hAnsiTheme="majorBidi" w:cstheme="majorBidi"/>
            <w:color w:val="4472C4" w:themeColor="accent1"/>
            <w:sz w:val="24"/>
            <w:szCs w:val="24"/>
          </w:rPr>
          <w:t>JiannanKang</w:t>
        </w:r>
        <w:proofErr w:type="spellEnd"/>
        <w:r w:rsidR="00D027FE">
          <w:rPr>
            <w:rFonts w:asciiTheme="majorBidi" w:eastAsia="Times New Roman" w:hAnsiTheme="majorBidi" w:cstheme="majorBidi"/>
            <w:color w:val="4472C4" w:themeColor="accent1"/>
            <w:sz w:val="24"/>
            <w:szCs w:val="24"/>
          </w:rPr>
          <w:t xml:space="preserve"> et al. identified ASD in children from 3 to 6 by inputting a combination of EEG and eye</w:t>
        </w:r>
      </w:ins>
      <w:ins w:id="386" w:author="bijan mehralizadeh" w:date="2021-12-24T19:10:00Z">
        <w:r w:rsidR="00644939">
          <w:rPr>
            <w:rFonts w:asciiTheme="majorBidi" w:eastAsia="Times New Roman" w:hAnsiTheme="majorBidi" w:cstheme="majorBidi"/>
            <w:color w:val="4472C4" w:themeColor="accent1"/>
            <w:sz w:val="24"/>
            <w:szCs w:val="24"/>
          </w:rPr>
          <w:t>-</w:t>
        </w:r>
      </w:ins>
      <w:ins w:id="387" w:author="bijan mehralizadeh" w:date="2021-12-24T18:29:00Z">
        <w:r w:rsidR="00D027FE">
          <w:rPr>
            <w:rFonts w:asciiTheme="majorBidi" w:eastAsia="Times New Roman" w:hAnsiTheme="majorBidi" w:cstheme="majorBidi"/>
            <w:color w:val="4472C4" w:themeColor="accent1"/>
            <w:sz w:val="24"/>
            <w:szCs w:val="24"/>
          </w:rPr>
          <w:t>tracking features collected with power spectrum analysis and areas of interest methods</w:t>
        </w:r>
      </w:ins>
      <w:ins w:id="388" w:author="bijan mehralizadeh" w:date="2021-12-24T16:28:00Z">
        <w:r w:rsidR="00AE368A">
          <w:rPr>
            <w:rFonts w:asciiTheme="majorBidi" w:eastAsia="Times New Roman" w:hAnsiTheme="majorBidi" w:cstheme="majorBidi"/>
            <w:color w:val="4472C4" w:themeColor="accent1"/>
            <w:sz w:val="24"/>
            <w:szCs w:val="24"/>
          </w:rPr>
          <w:t xml:space="preserve"> </w:t>
        </w:r>
      </w:ins>
      <w:ins w:id="389" w:author="bijan mehralizadeh" w:date="2021-12-24T18:31:00Z">
        <w:r w:rsidR="00D027FE">
          <w:rPr>
            <w:rFonts w:asciiTheme="majorBidi" w:eastAsia="Times New Roman" w:hAnsiTheme="majorBidi" w:cstheme="majorBidi"/>
            <w:color w:val="4472C4" w:themeColor="accent1"/>
            <w:sz w:val="24"/>
            <w:szCs w:val="24"/>
          </w:rPr>
          <w:t xml:space="preserve">to an </w:t>
        </w:r>
      </w:ins>
      <w:ins w:id="390" w:author="bijan mehralizadeh" w:date="2021-12-24T16:28:00Z">
        <w:r w:rsidR="00AE368A">
          <w:rPr>
            <w:rFonts w:asciiTheme="majorBidi" w:eastAsia="Times New Roman" w:hAnsiTheme="majorBidi" w:cstheme="majorBidi"/>
            <w:color w:val="4472C4" w:themeColor="accent1"/>
            <w:sz w:val="24"/>
            <w:szCs w:val="24"/>
          </w:rPr>
          <w:t>SVM classifier</w:t>
        </w:r>
      </w:ins>
      <w:ins w:id="391" w:author="bijan mehralizadeh" w:date="2021-12-24T16:27:00Z">
        <w:r w:rsidR="00AE368A">
          <w:rPr>
            <w:rFonts w:asciiTheme="majorBidi" w:eastAsia="Times New Roman" w:hAnsiTheme="majorBidi" w:cstheme="majorBidi"/>
            <w:color w:val="4472C4" w:themeColor="accent1"/>
            <w:sz w:val="24"/>
            <w:szCs w:val="24"/>
          </w:rPr>
          <w:t>.</w:t>
        </w:r>
      </w:ins>
      <w:ins w:id="392" w:author="bijan mehralizadeh" w:date="2021-12-24T16:34:00Z">
        <w:r w:rsidR="001C5D8C">
          <w:rPr>
            <w:rFonts w:asciiTheme="majorBidi" w:eastAsia="Times New Roman" w:hAnsiTheme="majorBidi" w:cstheme="majorBidi"/>
            <w:color w:val="4472C4" w:themeColor="accent1"/>
            <w:sz w:val="24"/>
            <w:szCs w:val="24"/>
          </w:rPr>
          <w:t xml:space="preserve"> They tested on a total number of 97 children</w:t>
        </w:r>
      </w:ins>
      <w:ins w:id="393" w:author="bijan mehralizadeh" w:date="2021-12-24T16:36:00Z">
        <w:r w:rsidR="00800E21">
          <w:rPr>
            <w:rFonts w:asciiTheme="majorBidi" w:eastAsia="Times New Roman" w:hAnsiTheme="majorBidi" w:cstheme="majorBidi"/>
            <w:color w:val="4472C4" w:themeColor="accent1"/>
            <w:sz w:val="24"/>
            <w:szCs w:val="24"/>
          </w:rPr>
          <w:t xml:space="preserve"> and reached the maximum accuracy of 85%</w:t>
        </w:r>
      </w:ins>
      <w:ins w:id="394" w:author="bijan mehralizadeh" w:date="2021-12-24T16:37:00Z">
        <w:r w:rsidR="00800E21">
          <w:rPr>
            <w:rFonts w:asciiTheme="majorBidi" w:eastAsia="Times New Roman" w:hAnsiTheme="majorBidi" w:cstheme="majorBidi"/>
            <w:color w:val="4472C4" w:themeColor="accent1"/>
            <w:sz w:val="24"/>
            <w:szCs w:val="24"/>
          </w:rPr>
          <w:t>.</w:t>
        </w:r>
      </w:ins>
      <w:r w:rsidR="00D027FE">
        <w:rPr>
          <w:rFonts w:asciiTheme="majorBidi" w:eastAsia="Times New Roman" w:hAnsiTheme="majorBidi" w:cstheme="majorBidi"/>
          <w:color w:val="4472C4" w:themeColor="accent1"/>
          <w:sz w:val="24"/>
          <w:szCs w:val="24"/>
        </w:rPr>
        <w:fldChar w:fldCharType="begin"/>
      </w:r>
      <w:r w:rsidR="0025698F">
        <w:rPr>
          <w:rFonts w:asciiTheme="majorBidi" w:eastAsia="Times New Roman" w:hAnsiTheme="majorBidi" w:cstheme="majorBidi"/>
          <w:color w:val="4472C4" w:themeColor="accent1"/>
          <w:sz w:val="24"/>
          <w:szCs w:val="24"/>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00D027FE">
        <w:rPr>
          <w:rFonts w:asciiTheme="majorBidi" w:eastAsia="Times New Roman" w:hAnsiTheme="majorBidi" w:cstheme="majorBidi"/>
          <w:color w:val="4472C4" w:themeColor="accent1"/>
          <w:sz w:val="24"/>
          <w:szCs w:val="24"/>
        </w:rPr>
        <w:fldChar w:fldCharType="separate"/>
      </w:r>
      <w:r w:rsidR="0025698F">
        <w:rPr>
          <w:rFonts w:asciiTheme="majorBidi" w:eastAsia="Times New Roman" w:hAnsiTheme="majorBidi" w:cstheme="majorBidi"/>
          <w:noProof/>
          <w:color w:val="4472C4" w:themeColor="accent1"/>
          <w:sz w:val="24"/>
          <w:szCs w:val="24"/>
        </w:rPr>
        <w:t>[15]</w:t>
      </w:r>
      <w:r w:rsidR="00D027FE">
        <w:rPr>
          <w:rFonts w:asciiTheme="majorBidi" w:eastAsia="Times New Roman" w:hAnsiTheme="majorBidi" w:cstheme="majorBidi"/>
          <w:color w:val="4472C4" w:themeColor="accent1"/>
          <w:sz w:val="24"/>
          <w:szCs w:val="24"/>
        </w:rPr>
        <w:fldChar w:fldCharType="end"/>
      </w:r>
      <w:commentRangeStart w:id="395"/>
      <w:ins w:id="396" w:author="bijan mehralizadeh" w:date="2021-12-24T16:39:00Z">
        <w:r w:rsidR="00800E21">
          <w:rPr>
            <w:rFonts w:asciiTheme="majorBidi" w:eastAsia="Times New Roman" w:hAnsiTheme="majorBidi" w:cstheme="majorBidi"/>
            <w:color w:val="4472C4" w:themeColor="accent1"/>
            <w:sz w:val="24"/>
            <w:szCs w:val="24"/>
          </w:rPr>
          <w:t>.</w:t>
        </w:r>
      </w:ins>
      <w:commentRangeEnd w:id="395"/>
      <w:ins w:id="397" w:author="bijan mehralizadeh" w:date="2021-12-24T16:51:00Z">
        <w:r w:rsidR="000424B1">
          <w:rPr>
            <w:rStyle w:val="CommentReference"/>
          </w:rPr>
          <w:commentReference w:id="395"/>
        </w:r>
      </w:ins>
      <w:del w:id="398" w:author="bijan mehralizadeh" w:date="2021-12-24T16:22:00Z">
        <w:r w:rsidR="00B519C1" w:rsidDel="00B519C1">
          <w:rPr>
            <w:rFonts w:asciiTheme="majorBidi" w:eastAsia="Times New Roman" w:hAnsiTheme="majorBidi" w:cstheme="majorBidi"/>
            <w:color w:val="4472C4" w:themeColor="accent1"/>
            <w:sz w:val="24"/>
            <w:szCs w:val="24"/>
          </w:rPr>
          <w:delText>{Rakić, 2020 #26}</w:delText>
        </w:r>
      </w:del>
    </w:p>
    <w:p w14:paraId="5426252B" w14:textId="32F6B5E9" w:rsidR="00A21ECF" w:rsidDel="00800E21" w:rsidRDefault="00A21ECF" w:rsidP="00B30193">
      <w:pPr>
        <w:spacing w:after="0" w:line="240" w:lineRule="auto"/>
        <w:rPr>
          <w:ins w:id="399" w:author="Lily Mo" w:date="2021-12-23T19:12:00Z"/>
          <w:del w:id="400" w:author="bijan mehralizadeh" w:date="2021-12-24T16:39:00Z"/>
          <w:rFonts w:asciiTheme="majorBidi" w:eastAsia="Times New Roman" w:hAnsiTheme="majorBidi" w:cstheme="majorBidi"/>
          <w:sz w:val="24"/>
          <w:szCs w:val="24"/>
        </w:rPr>
      </w:pPr>
    </w:p>
    <w:p w14:paraId="58BEDCAA" w14:textId="77777777" w:rsidR="00861018" w:rsidRDefault="00861018" w:rsidP="00800E21">
      <w:pPr>
        <w:rPr>
          <w:moveTo w:id="401" w:author="Lily Mo" w:date="2021-12-23T19:12:00Z"/>
          <w:rFonts w:asciiTheme="majorBidi" w:eastAsia="Times New Roman" w:hAnsiTheme="majorBidi" w:cstheme="majorBidi"/>
          <w:sz w:val="24"/>
          <w:szCs w:val="24"/>
        </w:rPr>
        <w:pPrChange w:id="402" w:author="bijan mehralizadeh" w:date="2021-12-24T16:39:00Z">
          <w:pPr>
            <w:spacing w:after="0" w:line="240" w:lineRule="auto"/>
          </w:pPr>
        </w:pPrChange>
      </w:pPr>
      <w:moveToRangeStart w:id="403" w:author="Lily Mo" w:date="2021-12-23T19:12:00Z" w:name="move91179163"/>
    </w:p>
    <w:p w14:paraId="3DAD71B4" w14:textId="646DDA4C" w:rsidR="00861018" w:rsidRDefault="00861018" w:rsidP="00861018">
      <w:pPr>
        <w:spacing w:after="0" w:line="240" w:lineRule="auto"/>
        <w:rPr>
          <w:ins w:id="404" w:author="bijan mehralizadeh" w:date="2021-12-24T17:01:00Z"/>
          <w:rFonts w:asciiTheme="majorBidi" w:eastAsia="Times New Roman" w:hAnsiTheme="majorBidi" w:cstheme="majorBidi"/>
          <w:color w:val="C00000"/>
          <w:sz w:val="24"/>
          <w:szCs w:val="24"/>
        </w:rPr>
      </w:pPr>
      <w:moveTo w:id="405" w:author="Lily Mo" w:date="2021-12-23T19:12:00Z">
        <w:del w:id="406" w:author="Lily Mo" w:date="2021-12-23T19:12:00Z">
          <w:r w:rsidRPr="00976DF2" w:rsidDel="00861018">
            <w:rPr>
              <w:rFonts w:asciiTheme="majorBidi" w:eastAsia="Times New Roman" w:hAnsiTheme="majorBidi" w:cstheme="majorBidi"/>
              <w:sz w:val="24"/>
              <w:szCs w:val="24"/>
            </w:rPr>
            <w:delText xml:space="preserve">have some advantages in analyzing ASD symptoms. </w:delText>
          </w:r>
        </w:del>
        <w:del w:id="407" w:author="bijan mehralizadeh" w:date="2021-12-24T16:39:00Z">
          <w:r w:rsidRPr="00976DF2" w:rsidDel="00800E21">
            <w:rPr>
              <w:rFonts w:asciiTheme="majorBidi" w:eastAsia="Times New Roman" w:hAnsiTheme="majorBidi" w:cstheme="majorBidi"/>
              <w:sz w:val="24"/>
              <w:szCs w:val="24"/>
            </w:rPr>
            <w:delText xml:space="preserve">For example, </w:delText>
          </w:r>
        </w:del>
        <w:r w:rsidRPr="00976DF2">
          <w:rPr>
            <w:rFonts w:asciiTheme="majorBidi" w:eastAsia="Times New Roman" w:hAnsiTheme="majorBidi" w:cstheme="majorBidi"/>
            <w:sz w:val="24"/>
            <w:szCs w:val="24"/>
          </w:rPr>
          <w:t>Stereotypical Motor Movements</w:t>
        </w:r>
      </w:moveTo>
      <w:ins w:id="408" w:author="bijan mehralizadeh" w:date="2021-12-24T16:42:00Z">
        <w:r w:rsidR="00BE025B">
          <w:rPr>
            <w:rFonts w:asciiTheme="majorBidi" w:eastAsia="Times New Roman" w:hAnsiTheme="majorBidi" w:cstheme="majorBidi"/>
            <w:sz w:val="24"/>
            <w:szCs w:val="24"/>
          </w:rPr>
          <w:t xml:space="preserve"> (SMM)</w:t>
        </w:r>
      </w:ins>
      <w:ins w:id="409" w:author="bijan mehralizadeh" w:date="2021-12-24T16:39:00Z">
        <w:r w:rsidR="00800E21">
          <w:rPr>
            <w:rFonts w:asciiTheme="majorBidi" w:eastAsia="Times New Roman" w:hAnsiTheme="majorBidi" w:cstheme="majorBidi"/>
            <w:sz w:val="24"/>
            <w:szCs w:val="24"/>
          </w:rPr>
          <w:t xml:space="preserve"> is one of the ASD symptoms</w:t>
        </w:r>
      </w:ins>
      <w:moveTo w:id="410" w:author="Lily Mo" w:date="2021-12-23T19:12:00Z">
        <w:r w:rsidRPr="00976DF2">
          <w:rPr>
            <w:rFonts w:asciiTheme="majorBidi" w:eastAsia="Times New Roman" w:hAnsiTheme="majorBidi" w:cstheme="majorBidi"/>
            <w:sz w:val="24"/>
            <w:szCs w:val="24"/>
          </w:rPr>
          <w:t xml:space="preserve"> that multiple methods have been developed to detect. Rad, N. M et al. proposed a Convolutional Neural Network that uses</w:t>
        </w:r>
        <w:r w:rsidRPr="00976DF2">
          <w:rPr>
            <w:rFonts w:asciiTheme="majorBidi" w:eastAsia="Times New Roman" w:hAnsiTheme="majorBidi" w:cstheme="majorBidi"/>
            <w:color w:val="C00000"/>
            <w:sz w:val="24"/>
            <w:szCs w:val="24"/>
          </w:rPr>
          <w:t xml:space="preserve"> accelerometer sensor data worn on multiple body points</w:t>
        </w:r>
      </w:moveTo>
      <w:ins w:id="411" w:author="bijan mehralizadeh" w:date="2021-12-24T16:42:00Z">
        <w:r w:rsidR="00BE025B">
          <w:rPr>
            <w:rFonts w:asciiTheme="majorBidi" w:eastAsia="Times New Roman" w:hAnsiTheme="majorBidi" w:cstheme="majorBidi"/>
            <w:color w:val="C00000"/>
            <w:sz w:val="24"/>
            <w:szCs w:val="24"/>
          </w:rPr>
          <w:t xml:space="preserve"> </w:t>
        </w:r>
        <w:r w:rsidR="00BE025B">
          <w:rPr>
            <w:rFonts w:asciiTheme="majorBidi" w:eastAsia="Times New Roman" w:hAnsiTheme="majorBidi" w:cstheme="majorBidi"/>
            <w:color w:val="4472C4" w:themeColor="accent1"/>
            <w:sz w:val="24"/>
            <w:szCs w:val="24"/>
          </w:rPr>
          <w:t>to detect SMM</w:t>
        </w:r>
      </w:ins>
      <w:ins w:id="412" w:author="bijan mehralizadeh" w:date="2021-12-24T16:44:00Z">
        <w:r w:rsidR="00BE025B" w:rsidRPr="00BE025B">
          <w:rPr>
            <w:rFonts w:asciiTheme="majorBidi" w:eastAsia="Times New Roman" w:hAnsiTheme="majorBidi" w:cstheme="majorBidi"/>
            <w:color w:val="4472C4" w:themeColor="accent1"/>
            <w:sz w:val="24"/>
            <w:szCs w:val="24"/>
            <w:rPrChange w:id="413" w:author="bijan mehralizadeh" w:date="2021-12-24T16:44:00Z">
              <w:rPr>
                <w:rFonts w:asciiTheme="majorBidi" w:eastAsia="Times New Roman" w:hAnsiTheme="majorBidi" w:cstheme="majorBidi"/>
                <w:color w:val="C00000"/>
                <w:sz w:val="24"/>
                <w:szCs w:val="24"/>
              </w:rPr>
            </w:rPrChange>
          </w:rPr>
          <w:t>.</w:t>
        </w:r>
      </w:ins>
      <w:moveTo w:id="414" w:author="Lily Mo" w:date="2021-12-23T19:12:00Z">
        <w:del w:id="415" w:author="bijan mehralizadeh" w:date="2021-12-24T16:44:00Z">
          <w:r w:rsidRPr="00BE025B" w:rsidDel="00BE025B">
            <w:rPr>
              <w:rFonts w:asciiTheme="majorBidi" w:eastAsia="Times New Roman" w:hAnsiTheme="majorBidi" w:cstheme="majorBidi"/>
              <w:color w:val="4472C4" w:themeColor="accent1"/>
              <w:sz w:val="24"/>
              <w:szCs w:val="24"/>
              <w:rPrChange w:id="416" w:author="bijan mehralizadeh" w:date="2021-12-24T16:44:00Z">
                <w:rPr>
                  <w:rFonts w:asciiTheme="majorBidi" w:eastAsia="Times New Roman" w:hAnsiTheme="majorBidi" w:cstheme="majorBidi"/>
                  <w:color w:val="C00000"/>
                  <w:sz w:val="24"/>
                  <w:szCs w:val="24"/>
                </w:rPr>
              </w:rPrChange>
            </w:rPr>
            <w:delText>.</w:delText>
          </w:r>
        </w:del>
      </w:moveTo>
      <w:ins w:id="417" w:author="bijan mehralizadeh" w:date="2021-12-24T16:42:00Z">
        <w:r w:rsidR="00BE025B" w:rsidRPr="00BE025B">
          <w:rPr>
            <w:rFonts w:asciiTheme="majorBidi" w:eastAsia="Times New Roman" w:hAnsiTheme="majorBidi" w:cstheme="majorBidi"/>
            <w:color w:val="4472C4" w:themeColor="accent1"/>
            <w:sz w:val="24"/>
            <w:szCs w:val="24"/>
            <w:rPrChange w:id="418" w:author="bijan mehralizadeh" w:date="2021-12-24T16:44:00Z">
              <w:rPr>
                <w:rFonts w:asciiTheme="majorBidi" w:eastAsia="Times New Roman" w:hAnsiTheme="majorBidi" w:cstheme="majorBidi"/>
                <w:color w:val="C00000"/>
                <w:sz w:val="24"/>
                <w:szCs w:val="24"/>
              </w:rPr>
            </w:rPrChange>
          </w:rPr>
          <w:t xml:space="preserve"> </w:t>
        </w:r>
      </w:ins>
      <w:ins w:id="419" w:author="bijan mehralizadeh" w:date="2021-12-24T16:43:00Z">
        <w:r w:rsidR="00BE025B" w:rsidRPr="00BE025B">
          <w:rPr>
            <w:rFonts w:asciiTheme="majorBidi" w:eastAsia="Times New Roman" w:hAnsiTheme="majorBidi" w:cstheme="majorBidi"/>
            <w:color w:val="4472C4" w:themeColor="accent1"/>
            <w:sz w:val="24"/>
            <w:szCs w:val="24"/>
            <w:rPrChange w:id="420" w:author="bijan mehralizadeh" w:date="2021-12-24T16:44:00Z">
              <w:rPr>
                <w:rFonts w:asciiTheme="majorBidi" w:eastAsia="Times New Roman" w:hAnsiTheme="majorBidi" w:cstheme="majorBidi"/>
                <w:color w:val="C00000"/>
                <w:sz w:val="24"/>
                <w:szCs w:val="24"/>
              </w:rPr>
            </w:rPrChange>
          </w:rPr>
          <w:t>They applied feature learning and transfer learning approaches</w:t>
        </w:r>
      </w:ins>
      <w:ins w:id="421" w:author="bijan mehralizadeh" w:date="2021-12-24T16:44:00Z">
        <w:r w:rsidR="00BE025B">
          <w:rPr>
            <w:rFonts w:asciiTheme="majorBidi" w:eastAsia="Times New Roman" w:hAnsiTheme="majorBidi" w:cstheme="majorBidi"/>
            <w:color w:val="4472C4" w:themeColor="accent1"/>
            <w:sz w:val="24"/>
            <w:szCs w:val="24"/>
          </w:rPr>
          <w:t xml:space="preserve"> to improve their deep neural networ</w:t>
        </w:r>
      </w:ins>
      <w:ins w:id="422" w:author="bijan mehralizadeh" w:date="2021-12-24T18:31:00Z">
        <w:r w:rsidR="00D027FE">
          <w:rPr>
            <w:rFonts w:asciiTheme="majorBidi" w:eastAsia="Times New Roman" w:hAnsiTheme="majorBidi" w:cstheme="majorBidi"/>
            <w:color w:val="4472C4" w:themeColor="accent1"/>
            <w:sz w:val="24"/>
            <w:szCs w:val="24"/>
          </w:rPr>
          <w:t>k</w:t>
        </w:r>
      </w:ins>
      <w:ins w:id="423" w:author="bijan mehralizadeh" w:date="2021-12-24T16:44:00Z">
        <w:r w:rsidR="00BE025B">
          <w:rPr>
            <w:rFonts w:asciiTheme="majorBidi" w:eastAsia="Times New Roman" w:hAnsiTheme="majorBidi" w:cstheme="majorBidi"/>
            <w:color w:val="4472C4" w:themeColor="accent1"/>
            <w:sz w:val="24"/>
            <w:szCs w:val="24"/>
          </w:rPr>
          <w:t xml:space="preserve"> performance</w:t>
        </w:r>
      </w:ins>
      <w:moveTo w:id="424" w:author="Lily Mo" w:date="2021-12-23T19:12:00Z">
        <w:r w:rsidRPr="00976DF2">
          <w:rPr>
            <w:rFonts w:asciiTheme="majorBidi" w:eastAsia="Times New Roman" w:hAnsiTheme="majorBidi" w:cstheme="majorBidi"/>
            <w:color w:val="C00000"/>
            <w:sz w:val="24"/>
            <w:szCs w:val="24"/>
          </w:rPr>
          <w:fldChar w:fldCharType="begin"/>
        </w:r>
      </w:moveTo>
      <w:r w:rsidR="0025698F">
        <w:rPr>
          <w:rFonts w:asciiTheme="majorBidi" w:eastAsia="Times New Roman" w:hAnsiTheme="majorBidi" w:cstheme="majorBidi"/>
          <w:color w:val="C00000"/>
          <w:sz w:val="24"/>
          <w:szCs w:val="24"/>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moveTo w:id="425" w:author="Lily Mo" w:date="2021-12-23T19:12:00Z">
        <w:r w:rsidRPr="00976DF2">
          <w:rPr>
            <w:rFonts w:asciiTheme="majorBidi" w:eastAsia="Times New Roman" w:hAnsiTheme="majorBidi" w:cstheme="majorBidi"/>
            <w:color w:val="C00000"/>
            <w:sz w:val="24"/>
            <w:szCs w:val="24"/>
          </w:rPr>
          <w:fldChar w:fldCharType="separate"/>
        </w:r>
      </w:moveTo>
      <w:r w:rsidR="0025698F">
        <w:rPr>
          <w:rFonts w:asciiTheme="majorBidi" w:eastAsia="Times New Roman" w:hAnsiTheme="majorBidi" w:cstheme="majorBidi"/>
          <w:noProof/>
          <w:color w:val="C00000"/>
          <w:sz w:val="24"/>
          <w:szCs w:val="24"/>
        </w:rPr>
        <w:t>[10]</w:t>
      </w:r>
      <w:moveTo w:id="426" w:author="Lily Mo" w:date="2021-12-23T19:12:00Z">
        <w:r w:rsidRPr="00976DF2">
          <w:rPr>
            <w:rFonts w:asciiTheme="majorBidi" w:eastAsia="Times New Roman" w:hAnsiTheme="majorBidi" w:cstheme="majorBidi"/>
            <w:color w:val="C00000"/>
            <w:sz w:val="24"/>
            <w:szCs w:val="24"/>
          </w:rPr>
          <w:fldChar w:fldCharType="end"/>
        </w:r>
      </w:moveTo>
      <w:ins w:id="427" w:author="bijan mehralizadeh" w:date="2021-12-24T16:47:00Z">
        <w:r w:rsidR="00F22CBC">
          <w:rPr>
            <w:rFonts w:asciiTheme="majorBidi" w:eastAsia="Times New Roman" w:hAnsiTheme="majorBidi" w:cstheme="majorBidi"/>
            <w:color w:val="C00000"/>
            <w:sz w:val="24"/>
            <w:szCs w:val="24"/>
          </w:rPr>
          <w:t>.</w:t>
        </w:r>
      </w:ins>
      <w:moveTo w:id="428" w:author="Lily Mo" w:date="2021-12-23T19:12:00Z">
        <w:del w:id="429" w:author="bijan mehralizadeh" w:date="2021-12-24T16:47:00Z">
          <w:r w:rsidRPr="00976DF2" w:rsidDel="00F22CBC">
            <w:rPr>
              <w:rFonts w:asciiTheme="majorBidi" w:eastAsia="Times New Roman" w:hAnsiTheme="majorBidi" w:cstheme="majorBidi"/>
              <w:color w:val="C00000"/>
              <w:sz w:val="24"/>
              <w:szCs w:val="24"/>
            </w:rPr>
            <w:delText xml:space="preserve"> </w:delText>
          </w:r>
        </w:del>
      </w:moveTo>
      <w:moveToRangeEnd w:id="403"/>
    </w:p>
    <w:p w14:paraId="7F3F3382" w14:textId="2518E80A" w:rsidR="00552312" w:rsidRPr="006449E9" w:rsidRDefault="00552312" w:rsidP="00861018">
      <w:pPr>
        <w:spacing w:after="0" w:line="240" w:lineRule="auto"/>
        <w:rPr>
          <w:ins w:id="430" w:author="Lily Mo" w:date="2021-12-23T19:12:00Z"/>
          <w:rFonts w:asciiTheme="majorBidi" w:eastAsia="Times New Roman" w:hAnsiTheme="majorBidi" w:cstheme="majorBidi"/>
          <w:color w:val="4472C4" w:themeColor="accent1"/>
          <w:sz w:val="24"/>
          <w:szCs w:val="24"/>
          <w:rPrChange w:id="431" w:author="bijan mehralizadeh" w:date="2021-12-24T17:09:00Z">
            <w:rPr>
              <w:ins w:id="432" w:author="Lily Mo" w:date="2021-12-23T19:12:00Z"/>
              <w:rFonts w:asciiTheme="majorBidi" w:eastAsia="Times New Roman" w:hAnsiTheme="majorBidi" w:cstheme="majorBidi"/>
              <w:color w:val="C00000"/>
              <w:sz w:val="24"/>
              <w:szCs w:val="24"/>
            </w:rPr>
          </w:rPrChange>
        </w:rPr>
      </w:pPr>
      <w:ins w:id="433" w:author="bijan mehralizadeh" w:date="2021-12-24T17:01:00Z">
        <w:r w:rsidRPr="006449E9">
          <w:rPr>
            <w:rFonts w:asciiTheme="majorBidi" w:eastAsia="Times New Roman" w:hAnsiTheme="majorBidi" w:cstheme="majorBidi"/>
            <w:color w:val="4472C4" w:themeColor="accent1"/>
            <w:sz w:val="24"/>
            <w:szCs w:val="24"/>
            <w:rPrChange w:id="434" w:author="bijan mehralizadeh" w:date="2021-12-24T17:09:00Z">
              <w:rPr>
                <w:rFonts w:asciiTheme="majorBidi" w:eastAsia="Times New Roman" w:hAnsiTheme="majorBidi" w:cstheme="majorBidi"/>
                <w:color w:val="C00000"/>
                <w:sz w:val="24"/>
                <w:szCs w:val="24"/>
              </w:rPr>
            </w:rPrChange>
          </w:rPr>
          <w:t xml:space="preserve">Detecting and analyzing </w:t>
        </w:r>
      </w:ins>
      <w:ins w:id="435" w:author="bijan mehralizadeh" w:date="2021-12-24T17:02:00Z">
        <w:r w:rsidRPr="006449E9">
          <w:rPr>
            <w:rFonts w:asciiTheme="majorBidi" w:eastAsia="Times New Roman" w:hAnsiTheme="majorBidi" w:cstheme="majorBidi"/>
            <w:color w:val="4472C4" w:themeColor="accent1"/>
            <w:sz w:val="24"/>
            <w:szCs w:val="24"/>
            <w:rPrChange w:id="436" w:author="bijan mehralizadeh" w:date="2021-12-24T17:09:00Z">
              <w:rPr>
                <w:rFonts w:asciiTheme="majorBidi" w:eastAsia="Times New Roman" w:hAnsiTheme="majorBidi" w:cstheme="majorBidi"/>
                <w:color w:val="C00000"/>
                <w:sz w:val="24"/>
                <w:szCs w:val="24"/>
              </w:rPr>
            </w:rPrChange>
          </w:rPr>
          <w:t>gaze is also a method in ASD screening</w:t>
        </w:r>
      </w:ins>
      <w:ins w:id="437" w:author="bijan mehralizadeh" w:date="2021-12-24T18:31:00Z">
        <w:r w:rsidR="00D027FE">
          <w:rPr>
            <w:rFonts w:asciiTheme="majorBidi" w:eastAsia="Times New Roman" w:hAnsiTheme="majorBidi" w:cstheme="majorBidi"/>
            <w:color w:val="4472C4" w:themeColor="accent1"/>
            <w:sz w:val="24"/>
            <w:szCs w:val="24"/>
          </w:rPr>
          <w:t>;</w:t>
        </w:r>
      </w:ins>
      <w:ins w:id="438" w:author="bijan mehralizadeh" w:date="2021-12-24T17:02:00Z">
        <w:r w:rsidRPr="006449E9">
          <w:rPr>
            <w:rFonts w:asciiTheme="majorBidi" w:eastAsia="Times New Roman" w:hAnsiTheme="majorBidi" w:cstheme="majorBidi"/>
            <w:color w:val="4472C4" w:themeColor="accent1"/>
            <w:sz w:val="24"/>
            <w:szCs w:val="24"/>
            <w:rPrChange w:id="439" w:author="bijan mehralizadeh" w:date="2021-12-24T17:09:00Z">
              <w:rPr>
                <w:rFonts w:asciiTheme="majorBidi" w:eastAsia="Times New Roman" w:hAnsiTheme="majorBidi" w:cstheme="majorBidi"/>
                <w:color w:val="C00000"/>
                <w:sz w:val="24"/>
                <w:szCs w:val="24"/>
              </w:rPr>
            </w:rPrChange>
          </w:rPr>
          <w:t xml:space="preserve"> </w:t>
        </w:r>
        <w:r w:rsidRPr="006449E9">
          <w:rPr>
            <w:rFonts w:asciiTheme="majorBidi" w:eastAsia="Times New Roman" w:hAnsiTheme="majorBidi" w:cstheme="majorBidi"/>
            <w:color w:val="4472C4" w:themeColor="accent1"/>
            <w:sz w:val="24"/>
            <w:szCs w:val="24"/>
            <w:rPrChange w:id="440" w:author="bijan mehralizadeh" w:date="2021-12-24T17:09:00Z">
              <w:rPr>
                <w:rFonts w:asciiTheme="majorBidi" w:eastAsia="Times New Roman" w:hAnsiTheme="majorBidi" w:cstheme="majorBidi"/>
                <w:color w:val="C00000"/>
                <w:sz w:val="24"/>
                <w:szCs w:val="24"/>
              </w:rPr>
            </w:rPrChange>
          </w:rPr>
          <w:t>Anish Nag</w:t>
        </w:r>
        <w:r w:rsidRPr="006449E9">
          <w:rPr>
            <w:rFonts w:asciiTheme="majorBidi" w:eastAsia="Times New Roman" w:hAnsiTheme="majorBidi" w:cstheme="majorBidi"/>
            <w:color w:val="4472C4" w:themeColor="accent1"/>
            <w:sz w:val="24"/>
            <w:szCs w:val="24"/>
            <w:rPrChange w:id="441" w:author="bijan mehralizadeh" w:date="2021-12-24T17:09:00Z">
              <w:rPr>
                <w:rFonts w:asciiTheme="majorBidi" w:eastAsia="Times New Roman" w:hAnsiTheme="majorBidi" w:cstheme="majorBidi"/>
                <w:color w:val="C00000"/>
                <w:sz w:val="24"/>
                <w:szCs w:val="24"/>
              </w:rPr>
            </w:rPrChange>
          </w:rPr>
          <w:t xml:space="preserve"> et al. compared the gaze data of 16 children with ASD</w:t>
        </w:r>
      </w:ins>
      <w:ins w:id="442" w:author="bijan mehralizadeh" w:date="2021-12-24T18:31:00Z">
        <w:r w:rsidR="00D027FE">
          <w:rPr>
            <w:rFonts w:asciiTheme="majorBidi" w:eastAsia="Times New Roman" w:hAnsiTheme="majorBidi" w:cstheme="majorBidi"/>
            <w:color w:val="4472C4" w:themeColor="accent1"/>
            <w:sz w:val="24"/>
            <w:szCs w:val="24"/>
          </w:rPr>
          <w:t>,</w:t>
        </w:r>
      </w:ins>
      <w:ins w:id="443" w:author="bijan mehralizadeh" w:date="2021-12-24T17:02:00Z">
        <w:r w:rsidRPr="006449E9">
          <w:rPr>
            <w:rFonts w:asciiTheme="majorBidi" w:eastAsia="Times New Roman" w:hAnsiTheme="majorBidi" w:cstheme="majorBidi"/>
            <w:color w:val="4472C4" w:themeColor="accent1"/>
            <w:sz w:val="24"/>
            <w:szCs w:val="24"/>
            <w:rPrChange w:id="444" w:author="bijan mehralizadeh" w:date="2021-12-24T17:09:00Z">
              <w:rPr>
                <w:rFonts w:asciiTheme="majorBidi" w:eastAsia="Times New Roman" w:hAnsiTheme="majorBidi" w:cstheme="majorBidi"/>
                <w:color w:val="C00000"/>
                <w:sz w:val="24"/>
                <w:szCs w:val="24"/>
              </w:rPr>
            </w:rPrChange>
          </w:rPr>
          <w:t xml:space="preserve"> and </w:t>
        </w:r>
      </w:ins>
      <w:ins w:id="445" w:author="bijan mehralizadeh" w:date="2021-12-24T17:03:00Z">
        <w:r w:rsidRPr="006449E9">
          <w:rPr>
            <w:rFonts w:asciiTheme="majorBidi" w:eastAsia="Times New Roman" w:hAnsiTheme="majorBidi" w:cstheme="majorBidi"/>
            <w:color w:val="4472C4" w:themeColor="accent1"/>
            <w:sz w:val="24"/>
            <w:szCs w:val="24"/>
            <w:rPrChange w:id="446" w:author="bijan mehralizadeh" w:date="2021-12-24T17:09:00Z">
              <w:rPr>
                <w:rFonts w:asciiTheme="majorBidi" w:eastAsia="Times New Roman" w:hAnsiTheme="majorBidi" w:cstheme="majorBidi"/>
                <w:color w:val="C00000"/>
                <w:sz w:val="24"/>
                <w:szCs w:val="24"/>
              </w:rPr>
            </w:rPrChange>
          </w:rPr>
          <w:t xml:space="preserve">17 typically developed children </w:t>
        </w:r>
      </w:ins>
      <w:ins w:id="447" w:author="bijan mehralizadeh" w:date="2021-12-24T18:31:00Z">
        <w:r w:rsidR="00D027FE">
          <w:rPr>
            <w:rFonts w:asciiTheme="majorBidi" w:eastAsia="Times New Roman" w:hAnsiTheme="majorBidi" w:cstheme="majorBidi"/>
            <w:color w:val="4472C4" w:themeColor="accent1"/>
            <w:sz w:val="24"/>
            <w:szCs w:val="24"/>
          </w:rPr>
          <w:t xml:space="preserve">were </w:t>
        </w:r>
      </w:ins>
      <w:ins w:id="448" w:author="bijan mehralizadeh" w:date="2021-12-24T17:03:00Z">
        <w:r w:rsidRPr="006449E9">
          <w:rPr>
            <w:rFonts w:asciiTheme="majorBidi" w:eastAsia="Times New Roman" w:hAnsiTheme="majorBidi" w:cstheme="majorBidi"/>
            <w:color w:val="4472C4" w:themeColor="accent1"/>
            <w:sz w:val="24"/>
            <w:szCs w:val="24"/>
            <w:rPrChange w:id="449" w:author="bijan mehralizadeh" w:date="2021-12-24T17:09:00Z">
              <w:rPr>
                <w:rFonts w:asciiTheme="majorBidi" w:eastAsia="Times New Roman" w:hAnsiTheme="majorBidi" w:cstheme="majorBidi"/>
                <w:color w:val="C00000"/>
                <w:sz w:val="24"/>
                <w:szCs w:val="24"/>
              </w:rPr>
            </w:rPrChange>
          </w:rPr>
          <w:t>collected using google glass and gaze tracker</w:t>
        </w:r>
      </w:ins>
      <w:ins w:id="450" w:author="bijan mehralizadeh" w:date="2021-12-24T17:04:00Z">
        <w:r w:rsidRPr="006449E9">
          <w:rPr>
            <w:rFonts w:asciiTheme="majorBidi" w:eastAsia="Times New Roman" w:hAnsiTheme="majorBidi" w:cstheme="majorBidi"/>
            <w:color w:val="4472C4" w:themeColor="accent1"/>
            <w:sz w:val="24"/>
            <w:szCs w:val="24"/>
            <w:rPrChange w:id="451" w:author="bijan mehralizadeh" w:date="2021-12-24T17:09:00Z">
              <w:rPr>
                <w:rFonts w:asciiTheme="majorBidi" w:eastAsia="Times New Roman" w:hAnsiTheme="majorBidi" w:cstheme="majorBidi"/>
                <w:color w:val="C00000"/>
                <w:sz w:val="24"/>
                <w:szCs w:val="24"/>
              </w:rPr>
            </w:rPrChange>
          </w:rPr>
          <w:t>. Although smart glasses perform promisingly</w:t>
        </w:r>
      </w:ins>
      <w:ins w:id="452" w:author="bijan mehralizadeh" w:date="2021-12-24T18:32:00Z">
        <w:r w:rsidR="00D027FE">
          <w:rPr>
            <w:rFonts w:asciiTheme="majorBidi" w:eastAsia="Times New Roman" w:hAnsiTheme="majorBidi" w:cstheme="majorBidi"/>
            <w:color w:val="4472C4" w:themeColor="accent1"/>
            <w:sz w:val="24"/>
            <w:szCs w:val="24"/>
          </w:rPr>
          <w:t>,</w:t>
        </w:r>
      </w:ins>
      <w:ins w:id="453" w:author="bijan mehralizadeh" w:date="2021-12-24T17:04:00Z">
        <w:r w:rsidRPr="006449E9">
          <w:rPr>
            <w:rFonts w:asciiTheme="majorBidi" w:eastAsia="Times New Roman" w:hAnsiTheme="majorBidi" w:cstheme="majorBidi"/>
            <w:color w:val="4472C4" w:themeColor="accent1"/>
            <w:sz w:val="24"/>
            <w:szCs w:val="24"/>
            <w:rPrChange w:id="454" w:author="bijan mehralizadeh" w:date="2021-12-24T17:09:00Z">
              <w:rPr>
                <w:rFonts w:asciiTheme="majorBidi" w:eastAsia="Times New Roman" w:hAnsiTheme="majorBidi" w:cstheme="majorBidi"/>
                <w:color w:val="C00000"/>
                <w:sz w:val="24"/>
                <w:szCs w:val="24"/>
              </w:rPr>
            </w:rPrChange>
          </w:rPr>
          <w:t xml:space="preserve"> they </w:t>
        </w:r>
      </w:ins>
      <w:ins w:id="455" w:author="bijan mehralizadeh" w:date="2021-12-24T17:05:00Z">
        <w:r w:rsidRPr="006449E9">
          <w:rPr>
            <w:rFonts w:asciiTheme="majorBidi" w:eastAsia="Times New Roman" w:hAnsiTheme="majorBidi" w:cstheme="majorBidi"/>
            <w:color w:val="4472C4" w:themeColor="accent1"/>
            <w:sz w:val="24"/>
            <w:szCs w:val="24"/>
            <w:rPrChange w:id="456" w:author="bijan mehralizadeh" w:date="2021-12-24T17:09:00Z">
              <w:rPr>
                <w:rFonts w:asciiTheme="majorBidi" w:eastAsia="Times New Roman" w:hAnsiTheme="majorBidi" w:cstheme="majorBidi"/>
                <w:color w:val="C00000"/>
                <w:sz w:val="24"/>
                <w:szCs w:val="24"/>
              </w:rPr>
            </w:rPrChange>
          </w:rPr>
          <w:t>do not outperform other</w:t>
        </w:r>
      </w:ins>
      <w:ins w:id="457" w:author="bijan mehralizadeh" w:date="2021-12-24T17:08:00Z">
        <w:r w:rsidR="006449E9" w:rsidRPr="006449E9">
          <w:rPr>
            <w:rFonts w:asciiTheme="majorBidi" w:eastAsia="Times New Roman" w:hAnsiTheme="majorBidi" w:cstheme="majorBidi"/>
            <w:color w:val="4472C4" w:themeColor="accent1"/>
            <w:sz w:val="24"/>
            <w:szCs w:val="24"/>
            <w:rPrChange w:id="458" w:author="bijan mehralizadeh" w:date="2021-12-24T17:09:00Z">
              <w:rPr>
                <w:rFonts w:asciiTheme="majorBidi" w:eastAsia="Times New Roman" w:hAnsiTheme="majorBidi" w:cstheme="majorBidi"/>
                <w:color w:val="C00000"/>
                <w:sz w:val="24"/>
                <w:szCs w:val="24"/>
              </w:rPr>
            </w:rPrChange>
          </w:rPr>
          <w:t xml:space="preserve"> automatic</w:t>
        </w:r>
      </w:ins>
      <w:ins w:id="459" w:author="bijan mehralizadeh" w:date="2021-12-24T17:05:00Z">
        <w:r w:rsidRPr="006449E9">
          <w:rPr>
            <w:rFonts w:asciiTheme="majorBidi" w:eastAsia="Times New Roman" w:hAnsiTheme="majorBidi" w:cstheme="majorBidi"/>
            <w:color w:val="4472C4" w:themeColor="accent1"/>
            <w:sz w:val="24"/>
            <w:szCs w:val="24"/>
            <w:rPrChange w:id="460" w:author="bijan mehralizadeh" w:date="2021-12-24T17:09:00Z">
              <w:rPr>
                <w:rFonts w:asciiTheme="majorBidi" w:eastAsia="Times New Roman" w:hAnsiTheme="majorBidi" w:cstheme="majorBidi"/>
                <w:color w:val="C00000"/>
                <w:sz w:val="24"/>
                <w:szCs w:val="24"/>
              </w:rPr>
            </w:rPrChange>
          </w:rPr>
          <w:t xml:space="preserve"> classifiers </w:t>
        </w:r>
      </w:ins>
      <w:ins w:id="461" w:author="bijan mehralizadeh" w:date="2021-12-24T17:09:00Z">
        <w:r w:rsidR="006449E9" w:rsidRPr="006449E9">
          <w:rPr>
            <w:rFonts w:asciiTheme="majorBidi" w:eastAsia="Times New Roman" w:hAnsiTheme="majorBidi" w:cstheme="majorBidi"/>
            <w:color w:val="4472C4" w:themeColor="accent1"/>
            <w:sz w:val="24"/>
            <w:szCs w:val="24"/>
            <w:rPrChange w:id="462" w:author="bijan mehralizadeh" w:date="2021-12-24T17:09:00Z">
              <w:rPr>
                <w:rFonts w:asciiTheme="majorBidi" w:eastAsia="Times New Roman" w:hAnsiTheme="majorBidi" w:cstheme="majorBidi"/>
                <w:color w:val="C00000"/>
                <w:sz w:val="24"/>
                <w:szCs w:val="24"/>
              </w:rPr>
            </w:rPrChange>
          </w:rPr>
          <w:t>significantly</w:t>
        </w:r>
      </w:ins>
      <w:r w:rsidR="00D027FE">
        <w:rPr>
          <w:rFonts w:asciiTheme="majorBidi" w:eastAsia="Times New Roman" w:hAnsiTheme="majorBidi" w:cstheme="majorBidi"/>
          <w:color w:val="4472C4" w:themeColor="accent1"/>
          <w:sz w:val="24"/>
          <w:szCs w:val="24"/>
        </w:rPr>
        <w:fldChar w:fldCharType="begin"/>
      </w:r>
      <w:r w:rsidR="0025698F">
        <w:rPr>
          <w:rFonts w:asciiTheme="majorBidi" w:eastAsia="Times New Roman" w:hAnsiTheme="majorBidi" w:cstheme="majorBidi"/>
          <w:color w:val="4472C4" w:themeColor="accent1"/>
          <w:sz w:val="24"/>
          <w:szCs w:val="24"/>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00D027FE">
        <w:rPr>
          <w:rFonts w:asciiTheme="majorBidi" w:eastAsia="Times New Roman" w:hAnsiTheme="majorBidi" w:cstheme="majorBidi"/>
          <w:color w:val="4472C4" w:themeColor="accent1"/>
          <w:sz w:val="24"/>
          <w:szCs w:val="24"/>
        </w:rPr>
        <w:fldChar w:fldCharType="separate"/>
      </w:r>
      <w:r w:rsidR="0025698F">
        <w:rPr>
          <w:rFonts w:asciiTheme="majorBidi" w:eastAsia="Times New Roman" w:hAnsiTheme="majorBidi" w:cstheme="majorBidi"/>
          <w:noProof/>
          <w:color w:val="4472C4" w:themeColor="accent1"/>
          <w:sz w:val="24"/>
          <w:szCs w:val="24"/>
        </w:rPr>
        <w:t>[11]</w:t>
      </w:r>
      <w:r w:rsidR="00D027FE">
        <w:rPr>
          <w:rFonts w:asciiTheme="majorBidi" w:eastAsia="Times New Roman" w:hAnsiTheme="majorBidi" w:cstheme="majorBidi"/>
          <w:color w:val="4472C4" w:themeColor="accent1"/>
          <w:sz w:val="24"/>
          <w:szCs w:val="24"/>
        </w:rPr>
        <w:fldChar w:fldCharType="end"/>
      </w:r>
      <w:commentRangeStart w:id="463"/>
      <w:commentRangeEnd w:id="463"/>
      <w:r w:rsidR="006449E9">
        <w:rPr>
          <w:rStyle w:val="CommentReference"/>
        </w:rPr>
        <w:commentReference w:id="463"/>
      </w:r>
    </w:p>
    <w:p w14:paraId="41B4889A" w14:textId="25FD312D" w:rsidR="00861018" w:rsidRDefault="00861018" w:rsidP="00861018">
      <w:pPr>
        <w:spacing w:after="0" w:line="240" w:lineRule="auto"/>
        <w:rPr>
          <w:ins w:id="464" w:author="Lily Mo" w:date="2021-12-23T19:26:00Z"/>
          <w:rFonts w:asciiTheme="majorBidi" w:eastAsia="Times New Roman" w:hAnsiTheme="majorBidi" w:cstheme="majorBidi"/>
          <w:sz w:val="24"/>
          <w:szCs w:val="24"/>
        </w:rPr>
      </w:pPr>
    </w:p>
    <w:p w14:paraId="235E0793" w14:textId="7204B684" w:rsidR="00786B47" w:rsidRDefault="00786B47" w:rsidP="00786B47">
      <w:pPr>
        <w:spacing w:after="0" w:line="240" w:lineRule="auto"/>
        <w:rPr>
          <w:moveTo w:id="465" w:author="Lily Mo" w:date="2021-12-23T19:26:00Z"/>
          <w:rFonts w:asciiTheme="majorBidi" w:eastAsia="Times New Roman" w:hAnsiTheme="majorBidi" w:cstheme="majorBidi"/>
          <w:sz w:val="24"/>
          <w:szCs w:val="24"/>
        </w:rPr>
      </w:pPr>
      <w:moveToRangeStart w:id="466" w:author="Lily Mo" w:date="2021-12-23T19:26:00Z" w:name="move91179994"/>
      <w:moveTo w:id="467" w:author="Lily Mo" w:date="2021-12-23T19:26:00Z">
        <w:r w:rsidRPr="00976DF2">
          <w:rPr>
            <w:rFonts w:asciiTheme="majorBidi" w:eastAsia="Times New Roman" w:hAnsiTheme="majorBidi" w:cstheme="majorBidi"/>
            <w:sz w:val="24"/>
            <w:szCs w:val="24"/>
          </w:rPr>
          <w:t xml:space="preserve">Although wearable devices are a </w:t>
        </w:r>
        <w:del w:id="468" w:author="bijan mehralizadeh" w:date="2021-12-24T18:32:00Z">
          <w:r w:rsidRPr="00976DF2" w:rsidDel="00D027FE">
            <w:rPr>
              <w:rFonts w:asciiTheme="majorBidi" w:eastAsia="Times New Roman" w:hAnsiTheme="majorBidi" w:cstheme="majorBidi"/>
              <w:sz w:val="24"/>
              <w:szCs w:val="24"/>
            </w:rPr>
            <w:delText>use</w:delText>
          </w:r>
        </w:del>
      </w:moveTo>
      <w:ins w:id="469" w:author="bijan mehralizadeh" w:date="2021-12-24T18:32:00Z">
        <w:r w:rsidR="00D027FE">
          <w:rPr>
            <w:rFonts w:asciiTheme="majorBidi" w:eastAsia="Times New Roman" w:hAnsiTheme="majorBidi" w:cstheme="majorBidi"/>
            <w:sz w:val="24"/>
            <w:szCs w:val="24"/>
          </w:rPr>
          <w:t>help</w:t>
        </w:r>
      </w:ins>
      <w:moveTo w:id="470" w:author="Lily Mo" w:date="2021-12-23T19:26:00Z">
        <w:r w:rsidRPr="00976DF2">
          <w:rPr>
            <w:rFonts w:asciiTheme="majorBidi" w:eastAsia="Times New Roman" w:hAnsiTheme="majorBidi" w:cstheme="majorBidi"/>
            <w:sz w:val="24"/>
            <w:szCs w:val="24"/>
          </w:rPr>
          <w:t>ful method for ASD screening, it is always challenging to persuade a young toddler to wear such devices, especially children with special needs; besides, wearing such devices is usually a major distraction that affects the procedure. Robots are a</w:t>
        </w:r>
        <w:r>
          <w:rPr>
            <w:rFonts w:asciiTheme="majorBidi" w:eastAsia="Times New Roman" w:hAnsiTheme="majorBidi" w:cstheme="majorBidi"/>
            <w:sz w:val="24"/>
            <w:szCs w:val="24"/>
          </w:rPr>
          <w:t>n excellen</w:t>
        </w:r>
        <w:r w:rsidRPr="00976DF2">
          <w:rPr>
            <w:rFonts w:asciiTheme="majorBidi" w:eastAsia="Times New Roman" w:hAnsiTheme="majorBidi" w:cstheme="majorBidi"/>
            <w:sz w:val="24"/>
            <w:szCs w:val="24"/>
          </w:rPr>
          <w:t>t option for evaluating social interactions, but they are costly and usually require operators to handle the process.</w:t>
        </w:r>
      </w:moveTo>
    </w:p>
    <w:moveToRangeEnd w:id="466"/>
    <w:p w14:paraId="7D544244" w14:textId="77777777" w:rsidR="00786B47" w:rsidRPr="00976DF2" w:rsidRDefault="00786B47" w:rsidP="00861018">
      <w:pPr>
        <w:spacing w:after="0" w:line="240" w:lineRule="auto"/>
        <w:rPr>
          <w:rFonts w:asciiTheme="majorBidi" w:eastAsia="Times New Roman" w:hAnsiTheme="majorBidi" w:cstheme="majorBidi"/>
          <w:sz w:val="24"/>
          <w:szCs w:val="24"/>
        </w:rPr>
      </w:pPr>
    </w:p>
    <w:p w14:paraId="1C0F2E3D" w14:textId="7A471DDD" w:rsidR="00B30193" w:rsidRPr="0025698F" w:rsidRDefault="00B30193" w:rsidP="0025698F">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   </w:t>
      </w:r>
      <w:r w:rsidR="00144A40" w:rsidRPr="0025698F">
        <w:rPr>
          <w:rFonts w:asciiTheme="majorBidi" w:eastAsia="Times New Roman" w:hAnsiTheme="majorBidi" w:cstheme="majorBidi"/>
          <w:sz w:val="24"/>
          <w:szCs w:val="24"/>
        </w:rPr>
        <w:t>O</w:t>
      </w:r>
      <w:r w:rsidRPr="0025698F">
        <w:rPr>
          <w:rFonts w:asciiTheme="majorBidi" w:eastAsia="Times New Roman" w:hAnsiTheme="majorBidi" w:cstheme="majorBidi"/>
          <w:sz w:val="24"/>
          <w:szCs w:val="24"/>
        </w:rPr>
        <w:t>ne of the major symptoms of ASD is repetitive and ster</w:t>
      </w:r>
      <w:r w:rsidR="00144A40" w:rsidRPr="0025698F">
        <w:rPr>
          <w:rFonts w:asciiTheme="majorBidi" w:eastAsia="Times New Roman" w:hAnsiTheme="majorBidi" w:cstheme="majorBidi"/>
          <w:sz w:val="24"/>
          <w:szCs w:val="24"/>
        </w:rPr>
        <w:t>e</w:t>
      </w:r>
      <w:r w:rsidRPr="0025698F">
        <w:rPr>
          <w:rFonts w:asciiTheme="majorBidi" w:eastAsia="Times New Roman" w:hAnsiTheme="majorBidi" w:cstheme="majorBidi"/>
          <w:sz w:val="24"/>
          <w:szCs w:val="24"/>
        </w:rPr>
        <w:t xml:space="preserve">otypical behaviors that </w:t>
      </w:r>
      <w:r w:rsidR="00144A40" w:rsidRPr="0025698F">
        <w:rPr>
          <w:rFonts w:asciiTheme="majorBidi" w:eastAsia="Times New Roman" w:hAnsiTheme="majorBidi" w:cstheme="majorBidi"/>
          <w:sz w:val="24"/>
          <w:szCs w:val="24"/>
        </w:rPr>
        <w:t xml:space="preserve">are </w:t>
      </w:r>
      <w:r w:rsidRPr="0025698F">
        <w:rPr>
          <w:rFonts w:asciiTheme="majorBidi" w:eastAsia="Times New Roman" w:hAnsiTheme="majorBidi" w:cstheme="majorBidi"/>
          <w:sz w:val="24"/>
          <w:szCs w:val="24"/>
        </w:rPr>
        <w:t xml:space="preserve">considered an </w:t>
      </w:r>
      <w:r w:rsidR="003B1806" w:rsidRPr="0025698F">
        <w:rPr>
          <w:rFonts w:asciiTheme="majorBidi" w:eastAsia="Times New Roman" w:hAnsiTheme="majorBidi" w:cstheme="majorBidi"/>
          <w:sz w:val="24"/>
          <w:szCs w:val="24"/>
        </w:rPr>
        <w:t>essential</w:t>
      </w:r>
      <w:r w:rsidRPr="0025698F">
        <w:rPr>
          <w:rFonts w:asciiTheme="majorBidi" w:eastAsia="Times New Roman" w:hAnsiTheme="majorBidi" w:cstheme="majorBidi"/>
          <w:sz w:val="24"/>
          <w:szCs w:val="24"/>
        </w:rPr>
        <w:t xml:space="preserve"> indication in ASD</w:t>
      </w:r>
      <w:r w:rsidR="00144A40" w:rsidRPr="0025698F">
        <w:rPr>
          <w:rFonts w:asciiTheme="majorBidi" w:eastAsia="Times New Roman" w:hAnsiTheme="majorBidi" w:cstheme="majorBidi"/>
          <w:sz w:val="24"/>
          <w:szCs w:val="24"/>
        </w:rPr>
        <w:t>'s</w:t>
      </w:r>
      <w:r w:rsidRPr="0025698F">
        <w:rPr>
          <w:rFonts w:asciiTheme="majorBidi" w:eastAsia="Times New Roman" w:hAnsiTheme="majorBidi" w:cstheme="majorBidi"/>
          <w:sz w:val="24"/>
          <w:szCs w:val="24"/>
        </w:rPr>
        <w:t xml:space="preserve"> diagnosing</w:t>
      </w:r>
      <w:r w:rsidR="00144A40" w:rsidRPr="0025698F">
        <w:rPr>
          <w:rFonts w:asciiTheme="majorBidi" w:eastAsia="Times New Roman" w:hAnsiTheme="majorBidi" w:cstheme="majorBidi"/>
          <w:sz w:val="24"/>
          <w:szCs w:val="24"/>
        </w:rPr>
        <w:t>.</w:t>
      </w:r>
      <w:r w:rsidR="009D348B" w:rsidRPr="0025698F">
        <w:rPr>
          <w:rFonts w:asciiTheme="majorBidi" w:eastAsia="Times New Roman" w:hAnsiTheme="majorBidi" w:cstheme="majorBidi"/>
          <w:sz w:val="24"/>
          <w:szCs w:val="24"/>
        </w:rPr>
        <w:fldChar w:fldCharType="begin"/>
      </w:r>
      <w:r w:rsidR="0025698F" w:rsidRPr="0025698F">
        <w:rPr>
          <w:rFonts w:asciiTheme="majorBidi" w:eastAsia="Times New Roman" w:hAnsiTheme="majorBidi" w:cstheme="majorBidi"/>
          <w:sz w:val="24"/>
          <w:szCs w:val="24"/>
          <w:rPrChange w:id="471" w:author="bijan mehralizadeh" w:date="2021-12-24T19:28:00Z">
            <w:rPr>
              <w:rFonts w:asciiTheme="majorBidi" w:eastAsia="Times New Roman" w:hAnsiTheme="majorBidi" w:cstheme="majorBidi"/>
              <w:sz w:val="24"/>
              <w:szCs w:val="24"/>
              <w:highlight w:val="yellow"/>
            </w:rPr>
          </w:rPrChange>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9D348B" w:rsidRPr="0025698F">
        <w:rPr>
          <w:rFonts w:asciiTheme="majorBidi" w:eastAsia="Times New Roman" w:hAnsiTheme="majorBidi" w:cstheme="majorBidi"/>
          <w:sz w:val="24"/>
          <w:szCs w:val="24"/>
        </w:rPr>
        <w:fldChar w:fldCharType="separate"/>
      </w:r>
      <w:r w:rsidR="0025698F" w:rsidRPr="0025698F">
        <w:rPr>
          <w:rFonts w:asciiTheme="majorBidi" w:eastAsia="Times New Roman" w:hAnsiTheme="majorBidi" w:cstheme="majorBidi"/>
          <w:noProof/>
          <w:sz w:val="24"/>
          <w:szCs w:val="24"/>
          <w:rPrChange w:id="472" w:author="bijan mehralizadeh" w:date="2021-12-24T19:28:00Z">
            <w:rPr>
              <w:rFonts w:asciiTheme="majorBidi" w:eastAsia="Times New Roman" w:hAnsiTheme="majorBidi" w:cstheme="majorBidi"/>
              <w:noProof/>
              <w:sz w:val="24"/>
              <w:szCs w:val="24"/>
              <w:highlight w:val="yellow"/>
            </w:rPr>
          </w:rPrChange>
        </w:rPr>
        <w:t>[16]</w:t>
      </w:r>
      <w:r w:rsidR="009D348B" w:rsidRPr="0025698F">
        <w:rPr>
          <w:rFonts w:asciiTheme="majorBidi" w:eastAsia="Times New Roman" w:hAnsiTheme="majorBidi" w:cstheme="majorBidi"/>
          <w:sz w:val="24"/>
          <w:szCs w:val="24"/>
        </w:rPr>
        <w:fldChar w:fldCharType="end"/>
      </w:r>
      <w:r w:rsidRPr="0025698F">
        <w:rPr>
          <w:rFonts w:asciiTheme="majorBidi" w:eastAsia="Times New Roman" w:hAnsiTheme="majorBidi" w:cstheme="majorBidi"/>
          <w:sz w:val="24"/>
          <w:szCs w:val="24"/>
        </w:rPr>
        <w:t xml:space="preserve"> </w:t>
      </w:r>
      <w:r w:rsidR="00144A40" w:rsidRPr="0025698F">
        <w:rPr>
          <w:rFonts w:asciiTheme="majorBidi" w:eastAsia="Times New Roman" w:hAnsiTheme="majorBidi" w:cstheme="majorBidi"/>
          <w:sz w:val="24"/>
          <w:szCs w:val="24"/>
        </w:rPr>
        <w:t>I</w:t>
      </w:r>
      <w:r w:rsidRPr="0025698F">
        <w:rPr>
          <w:rFonts w:asciiTheme="majorBidi" w:eastAsia="Times New Roman" w:hAnsiTheme="majorBidi" w:cstheme="majorBidi"/>
          <w:sz w:val="24"/>
          <w:szCs w:val="24"/>
        </w:rPr>
        <w:t xml:space="preserve">n </w:t>
      </w:r>
      <w:r w:rsidR="00144A40" w:rsidRPr="0025698F">
        <w:rPr>
          <w:rFonts w:asciiTheme="majorBidi" w:eastAsia="Times New Roman" w:hAnsiTheme="majorBidi" w:cstheme="majorBidi"/>
          <w:sz w:val="24"/>
          <w:szCs w:val="24"/>
        </w:rPr>
        <w:t xml:space="preserve">recent years, many technology-based screening systems have </w:t>
      </w:r>
      <w:r w:rsidR="00835E25" w:rsidRPr="0025698F">
        <w:rPr>
          <w:rFonts w:asciiTheme="majorBidi" w:eastAsia="Times New Roman" w:hAnsiTheme="majorBidi" w:cstheme="majorBidi"/>
          <w:sz w:val="24"/>
          <w:szCs w:val="24"/>
        </w:rPr>
        <w:t xml:space="preserve">been </w:t>
      </w:r>
      <w:r w:rsidR="00144A40" w:rsidRPr="0025698F">
        <w:rPr>
          <w:rFonts w:asciiTheme="majorBidi" w:eastAsia="Times New Roman" w:hAnsiTheme="majorBidi" w:cstheme="majorBidi"/>
          <w:sz w:val="24"/>
          <w:szCs w:val="24"/>
        </w:rPr>
        <w:t xml:space="preserve">developed, many methods focused on vision-based </w:t>
      </w:r>
      <w:r w:rsidR="00144A40" w:rsidRPr="0025698F">
        <w:rPr>
          <w:rFonts w:asciiTheme="majorBidi" w:eastAsia="Times New Roman" w:hAnsiTheme="majorBidi" w:cstheme="majorBidi"/>
          <w:sz w:val="24"/>
          <w:szCs w:val="24"/>
        </w:rPr>
        <w:lastRenderedPageBreak/>
        <w:t>approaches, behavioral analysis methods that use machine vision to detect and recognize movem</w:t>
      </w:r>
      <w:r w:rsidR="00151DA7" w:rsidRPr="0025698F">
        <w:rPr>
          <w:rFonts w:asciiTheme="majorBidi" w:eastAsia="Times New Roman" w:hAnsiTheme="majorBidi" w:cstheme="majorBidi"/>
          <w:sz w:val="24"/>
          <w:szCs w:val="24"/>
        </w:rPr>
        <w:t>ents</w:t>
      </w:r>
      <w:r w:rsidR="00144A40" w:rsidRPr="0025698F">
        <w:rPr>
          <w:rFonts w:asciiTheme="majorBidi" w:eastAsia="Times New Roman" w:hAnsiTheme="majorBidi" w:cstheme="majorBidi"/>
          <w:sz w:val="24"/>
          <w:szCs w:val="24"/>
        </w:rPr>
        <w:t xml:space="preserve"> and motor function patterns. </w:t>
      </w:r>
      <w:r w:rsidRPr="0025698F">
        <w:rPr>
          <w:rFonts w:asciiTheme="majorBidi" w:eastAsia="Times New Roman" w:hAnsiTheme="majorBidi" w:cstheme="majorBidi"/>
          <w:sz w:val="24"/>
          <w:szCs w:val="24"/>
        </w:rPr>
        <w:t xml:space="preserve">R. </w:t>
      </w:r>
      <w:proofErr w:type="spellStart"/>
      <w:r w:rsidRPr="0025698F">
        <w:rPr>
          <w:rFonts w:asciiTheme="majorBidi" w:eastAsia="Times New Roman" w:hAnsiTheme="majorBidi" w:cstheme="majorBidi"/>
          <w:sz w:val="24"/>
          <w:szCs w:val="24"/>
        </w:rPr>
        <w:t>Oberleitner</w:t>
      </w:r>
      <w:proofErr w:type="spellEnd"/>
      <w:r w:rsidRPr="0025698F">
        <w:rPr>
          <w:rFonts w:asciiTheme="majorBidi" w:eastAsia="Times New Roman" w:hAnsiTheme="majorBidi" w:cstheme="majorBidi"/>
          <w:sz w:val="24"/>
          <w:szCs w:val="24"/>
        </w:rPr>
        <w:t xml:space="preserve"> </w:t>
      </w:r>
      <w:del w:id="473" w:author="bijan mehralizadeh" w:date="2021-12-24T19:35:00Z">
        <w:r w:rsidRPr="0025698F" w:rsidDel="0025698F">
          <w:rPr>
            <w:rFonts w:asciiTheme="majorBidi" w:eastAsia="Times New Roman" w:hAnsiTheme="majorBidi" w:cstheme="majorBidi"/>
            <w:sz w:val="24"/>
            <w:szCs w:val="24"/>
          </w:rPr>
          <w:delText xml:space="preserve">and </w:delText>
        </w:r>
      </w:del>
      <w:r w:rsidRPr="0025698F">
        <w:rPr>
          <w:rFonts w:asciiTheme="majorBidi" w:eastAsia="Times New Roman" w:hAnsiTheme="majorBidi" w:cstheme="majorBidi"/>
          <w:sz w:val="24"/>
          <w:szCs w:val="24"/>
        </w:rPr>
        <w:t>et</w:t>
      </w:r>
      <w:r w:rsidR="00144A40" w:rsidRPr="0025698F">
        <w:rPr>
          <w:rFonts w:asciiTheme="majorBidi" w:eastAsia="Times New Roman" w:hAnsiTheme="majorBidi" w:cstheme="majorBidi"/>
          <w:sz w:val="24"/>
          <w:szCs w:val="24"/>
        </w:rPr>
        <w:t xml:space="preserve"> al.</w:t>
      </w:r>
      <w:r w:rsidR="009D348B" w:rsidRPr="0025698F">
        <w:rPr>
          <w:rFonts w:asciiTheme="majorBidi" w:eastAsia="Times New Roman" w:hAnsiTheme="majorBidi" w:cstheme="majorBidi"/>
          <w:sz w:val="24"/>
          <w:szCs w:val="24"/>
        </w:rPr>
        <w:fldChar w:fldCharType="begin"/>
      </w:r>
      <w:r w:rsidR="0025698F" w:rsidRPr="0025698F">
        <w:rPr>
          <w:rFonts w:asciiTheme="majorBidi" w:eastAsia="Times New Roman" w:hAnsiTheme="majorBidi" w:cstheme="majorBidi"/>
          <w:sz w:val="24"/>
          <w:szCs w:val="24"/>
          <w:rPrChange w:id="474" w:author="bijan mehralizadeh" w:date="2021-12-24T19:28:00Z">
            <w:rPr>
              <w:rFonts w:asciiTheme="majorBidi" w:eastAsia="Times New Roman" w:hAnsiTheme="majorBidi" w:cstheme="majorBidi"/>
              <w:sz w:val="24"/>
              <w:szCs w:val="24"/>
              <w:highlight w:val="yellow"/>
            </w:rPr>
          </w:rPrChange>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9D348B" w:rsidRPr="0025698F">
        <w:rPr>
          <w:rFonts w:asciiTheme="majorBidi" w:eastAsia="Times New Roman" w:hAnsiTheme="majorBidi" w:cstheme="majorBidi"/>
          <w:sz w:val="24"/>
          <w:szCs w:val="24"/>
        </w:rPr>
        <w:fldChar w:fldCharType="separate"/>
      </w:r>
      <w:r w:rsidR="0025698F" w:rsidRPr="0025698F">
        <w:rPr>
          <w:rFonts w:asciiTheme="majorBidi" w:eastAsia="Times New Roman" w:hAnsiTheme="majorBidi" w:cstheme="majorBidi"/>
          <w:noProof/>
          <w:sz w:val="24"/>
          <w:szCs w:val="24"/>
          <w:rPrChange w:id="475" w:author="bijan mehralizadeh" w:date="2021-12-24T19:28:00Z">
            <w:rPr>
              <w:rFonts w:asciiTheme="majorBidi" w:eastAsia="Times New Roman" w:hAnsiTheme="majorBidi" w:cstheme="majorBidi"/>
              <w:noProof/>
              <w:sz w:val="24"/>
              <w:szCs w:val="24"/>
              <w:highlight w:val="yellow"/>
            </w:rPr>
          </w:rPrChange>
        </w:rPr>
        <w:t>[17]</w:t>
      </w:r>
      <w:r w:rsidR="009D348B" w:rsidRPr="0025698F">
        <w:rPr>
          <w:rFonts w:asciiTheme="majorBidi" w:eastAsia="Times New Roman" w:hAnsiTheme="majorBidi" w:cstheme="majorBidi"/>
          <w:sz w:val="24"/>
          <w:szCs w:val="24"/>
        </w:rPr>
        <w:fldChar w:fldCharType="end"/>
      </w:r>
      <w:r w:rsidRPr="0025698F">
        <w:rPr>
          <w:rFonts w:asciiTheme="majorBidi" w:eastAsia="Times New Roman" w:hAnsiTheme="majorBidi" w:cstheme="majorBidi"/>
          <w:sz w:val="24"/>
          <w:szCs w:val="24"/>
        </w:rPr>
        <w:t xml:space="preserve"> developed a recognition system for detecting abnormal behaviors that can be used in screening, asse</w:t>
      </w:r>
      <w:r w:rsidR="00144A40" w:rsidRPr="0025698F">
        <w:rPr>
          <w:rFonts w:asciiTheme="majorBidi" w:eastAsia="Times New Roman" w:hAnsiTheme="majorBidi" w:cstheme="majorBidi"/>
          <w:sz w:val="24"/>
          <w:szCs w:val="24"/>
        </w:rPr>
        <w:t>s</w:t>
      </w:r>
      <w:r w:rsidRPr="0025698F">
        <w:rPr>
          <w:rFonts w:asciiTheme="majorBidi" w:eastAsia="Times New Roman" w:hAnsiTheme="majorBidi" w:cstheme="majorBidi"/>
          <w:sz w:val="24"/>
          <w:szCs w:val="24"/>
        </w:rPr>
        <w:t>sment</w:t>
      </w:r>
      <w:r w:rsidR="00144A40" w:rsidRPr="0025698F">
        <w:rPr>
          <w:rFonts w:asciiTheme="majorBidi" w:eastAsia="Times New Roman" w:hAnsiTheme="majorBidi" w:cstheme="majorBidi"/>
          <w:sz w:val="24"/>
          <w:szCs w:val="24"/>
        </w:rPr>
        <w:t>,</w:t>
      </w:r>
      <w:r w:rsidRPr="0025698F">
        <w:rPr>
          <w:rFonts w:asciiTheme="majorBidi" w:eastAsia="Times New Roman" w:hAnsiTheme="majorBidi" w:cstheme="majorBidi"/>
          <w:sz w:val="24"/>
          <w:szCs w:val="24"/>
        </w:rPr>
        <w:t xml:space="preserve"> or rehabilitation. Rasool </w:t>
      </w:r>
      <w:proofErr w:type="spellStart"/>
      <w:r w:rsidRPr="0025698F">
        <w:rPr>
          <w:rFonts w:asciiTheme="majorBidi" w:eastAsia="Times New Roman" w:hAnsiTheme="majorBidi" w:cstheme="majorBidi"/>
          <w:sz w:val="24"/>
          <w:szCs w:val="24"/>
        </w:rPr>
        <w:t>Taban</w:t>
      </w:r>
      <w:proofErr w:type="spellEnd"/>
      <w:r w:rsidRPr="0025698F">
        <w:rPr>
          <w:rFonts w:asciiTheme="majorBidi" w:eastAsia="Times New Roman" w:hAnsiTheme="majorBidi" w:cstheme="majorBidi"/>
          <w:sz w:val="24"/>
          <w:szCs w:val="24"/>
        </w:rPr>
        <w:t xml:space="preserve"> </w:t>
      </w:r>
      <w:del w:id="476" w:author="bijan mehralizadeh" w:date="2021-12-24T19:26:00Z">
        <w:r w:rsidRPr="0025698F" w:rsidDel="0025698F">
          <w:rPr>
            <w:rFonts w:asciiTheme="majorBidi" w:eastAsia="Times New Roman" w:hAnsiTheme="majorBidi" w:cstheme="majorBidi"/>
            <w:sz w:val="24"/>
            <w:szCs w:val="24"/>
          </w:rPr>
          <w:delText xml:space="preserve">and </w:delText>
        </w:r>
      </w:del>
      <w:r w:rsidRPr="0025698F">
        <w:rPr>
          <w:rFonts w:asciiTheme="majorBidi" w:eastAsia="Times New Roman" w:hAnsiTheme="majorBidi" w:cstheme="majorBidi"/>
          <w:sz w:val="24"/>
          <w:szCs w:val="24"/>
        </w:rPr>
        <w:t>et al</w:t>
      </w:r>
      <w:r w:rsidR="00144A40" w:rsidRPr="0025698F">
        <w:rPr>
          <w:rFonts w:asciiTheme="majorBidi" w:eastAsia="Times New Roman" w:hAnsiTheme="majorBidi" w:cstheme="majorBidi"/>
          <w:sz w:val="24"/>
          <w:szCs w:val="24"/>
        </w:rPr>
        <w:t>.</w:t>
      </w:r>
      <w:r w:rsidRPr="0025698F">
        <w:rPr>
          <w:rFonts w:asciiTheme="majorBidi" w:eastAsia="Times New Roman" w:hAnsiTheme="majorBidi" w:cstheme="majorBidi"/>
          <w:sz w:val="24"/>
          <w:szCs w:val="24"/>
        </w:rPr>
        <w:t xml:space="preserve"> </w:t>
      </w:r>
      <w:r w:rsidR="009D348B" w:rsidRPr="0025698F">
        <w:rPr>
          <w:rFonts w:asciiTheme="majorBidi" w:eastAsia="Times New Roman" w:hAnsiTheme="majorBidi" w:cstheme="majorBidi"/>
          <w:sz w:val="24"/>
          <w:szCs w:val="24"/>
        </w:rPr>
        <w:fldChar w:fldCharType="begin"/>
      </w:r>
      <w:r w:rsidR="0025698F" w:rsidRPr="0025698F">
        <w:rPr>
          <w:rFonts w:asciiTheme="majorBidi" w:eastAsia="Times New Roman" w:hAnsiTheme="majorBidi" w:cstheme="majorBidi"/>
          <w:sz w:val="24"/>
          <w:szCs w:val="24"/>
          <w:rPrChange w:id="477" w:author="bijan mehralizadeh" w:date="2021-12-24T19:28:00Z">
            <w:rPr>
              <w:rFonts w:asciiTheme="majorBidi" w:eastAsia="Times New Roman" w:hAnsiTheme="majorBidi" w:cstheme="majorBidi"/>
              <w:sz w:val="24"/>
              <w:szCs w:val="24"/>
              <w:highlight w:val="yellow"/>
            </w:rPr>
          </w:rPrChange>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9D348B" w:rsidRPr="0025698F">
        <w:rPr>
          <w:rFonts w:asciiTheme="majorBidi" w:eastAsia="Times New Roman" w:hAnsiTheme="majorBidi" w:cstheme="majorBidi"/>
          <w:sz w:val="24"/>
          <w:szCs w:val="24"/>
        </w:rPr>
        <w:fldChar w:fldCharType="separate"/>
      </w:r>
      <w:r w:rsidR="0025698F" w:rsidRPr="0025698F">
        <w:rPr>
          <w:rFonts w:asciiTheme="majorBidi" w:eastAsia="Times New Roman" w:hAnsiTheme="majorBidi" w:cstheme="majorBidi"/>
          <w:noProof/>
          <w:sz w:val="24"/>
          <w:szCs w:val="24"/>
          <w:rPrChange w:id="478" w:author="bijan mehralizadeh" w:date="2021-12-24T19:28:00Z">
            <w:rPr>
              <w:rFonts w:asciiTheme="majorBidi" w:eastAsia="Times New Roman" w:hAnsiTheme="majorBidi" w:cstheme="majorBidi"/>
              <w:noProof/>
              <w:sz w:val="24"/>
              <w:szCs w:val="24"/>
              <w:highlight w:val="yellow"/>
            </w:rPr>
          </w:rPrChange>
        </w:rPr>
        <w:t>[18]</w:t>
      </w:r>
      <w:r w:rsidR="009D348B" w:rsidRPr="0025698F">
        <w:rPr>
          <w:rFonts w:asciiTheme="majorBidi" w:eastAsia="Times New Roman" w:hAnsiTheme="majorBidi" w:cstheme="majorBidi"/>
          <w:sz w:val="24"/>
          <w:szCs w:val="24"/>
        </w:rPr>
        <w:fldChar w:fldCharType="end"/>
      </w:r>
      <w:r w:rsidRPr="0025698F">
        <w:rPr>
          <w:rFonts w:asciiTheme="majorBidi" w:eastAsia="Times New Roman" w:hAnsiTheme="majorBidi" w:cstheme="majorBidi"/>
          <w:sz w:val="24"/>
          <w:szCs w:val="24"/>
        </w:rPr>
        <w:t xml:space="preserve"> </w:t>
      </w:r>
      <w:del w:id="479" w:author="bijan mehralizadeh" w:date="2021-12-24T19:33:00Z">
        <w:r w:rsidRPr="0025698F" w:rsidDel="0025698F">
          <w:rPr>
            <w:rFonts w:asciiTheme="majorBidi" w:eastAsia="Times New Roman" w:hAnsiTheme="majorBidi" w:cstheme="majorBidi"/>
            <w:sz w:val="24"/>
            <w:szCs w:val="24"/>
          </w:rPr>
          <w:delText xml:space="preserve">use </w:delText>
        </w:r>
        <w:r w:rsidR="00144A40" w:rsidRPr="0025698F" w:rsidDel="0025698F">
          <w:rPr>
            <w:rFonts w:asciiTheme="majorBidi" w:eastAsia="Times New Roman" w:hAnsiTheme="majorBidi" w:cstheme="majorBidi"/>
            <w:sz w:val="24"/>
            <w:szCs w:val="24"/>
          </w:rPr>
          <w:delText>K</w:delText>
        </w:r>
        <w:r w:rsidRPr="0025698F" w:rsidDel="0025698F">
          <w:rPr>
            <w:rFonts w:asciiTheme="majorBidi" w:eastAsia="Times New Roman" w:hAnsiTheme="majorBidi" w:cstheme="majorBidi"/>
            <w:sz w:val="24"/>
            <w:szCs w:val="24"/>
          </w:rPr>
          <w:delText>inect to</w:delText>
        </w:r>
      </w:del>
      <w:ins w:id="480" w:author="bijan mehralizadeh" w:date="2021-12-24T19:34:00Z">
        <w:r w:rsidR="0025698F">
          <w:rPr>
            <w:rFonts w:asciiTheme="majorBidi" w:eastAsia="Times New Roman" w:hAnsiTheme="majorBidi" w:cstheme="majorBidi"/>
            <w:sz w:val="24"/>
            <w:szCs w:val="24"/>
          </w:rPr>
          <w:t>record</w:t>
        </w:r>
      </w:ins>
      <w:ins w:id="481" w:author="bijan mehralizadeh" w:date="2021-12-24T19:30:00Z">
        <w:r w:rsidR="0025698F">
          <w:rPr>
            <w:rFonts w:asciiTheme="majorBidi" w:eastAsia="Times New Roman" w:hAnsiTheme="majorBidi" w:cstheme="majorBidi"/>
            <w:sz w:val="24"/>
            <w:szCs w:val="24"/>
          </w:rPr>
          <w:t xml:space="preserve"> walking pattern</w:t>
        </w:r>
      </w:ins>
      <w:ins w:id="482" w:author="bijan mehralizadeh" w:date="2021-12-24T19:40:00Z">
        <w:r w:rsidR="0025698F">
          <w:rPr>
            <w:rFonts w:asciiTheme="majorBidi" w:eastAsia="Times New Roman" w:hAnsiTheme="majorBidi" w:cstheme="majorBidi"/>
            <w:sz w:val="24"/>
            <w:szCs w:val="24"/>
          </w:rPr>
          <w:t>s</w:t>
        </w:r>
      </w:ins>
      <w:ins w:id="483" w:author="bijan mehralizadeh" w:date="2021-12-24T19:34:00Z">
        <w:r w:rsidR="0025698F">
          <w:rPr>
            <w:rFonts w:asciiTheme="majorBidi" w:eastAsia="Times New Roman" w:hAnsiTheme="majorBidi" w:cstheme="majorBidi"/>
            <w:sz w:val="24"/>
            <w:szCs w:val="24"/>
          </w:rPr>
          <w:t xml:space="preserve"> by Kinect</w:t>
        </w:r>
      </w:ins>
      <w:ins w:id="484" w:author="bijan mehralizadeh" w:date="2021-12-24T19:30:00Z">
        <w:r w:rsidR="0025698F">
          <w:rPr>
            <w:rFonts w:asciiTheme="majorBidi" w:eastAsia="Times New Roman" w:hAnsiTheme="majorBidi" w:cstheme="majorBidi"/>
            <w:sz w:val="24"/>
            <w:szCs w:val="24"/>
          </w:rPr>
          <w:t xml:space="preserve"> </w:t>
        </w:r>
      </w:ins>
      <w:ins w:id="485" w:author="bijan mehralizadeh" w:date="2021-12-24T19:31:00Z">
        <w:r w:rsidR="0025698F">
          <w:rPr>
            <w:rFonts w:asciiTheme="majorBidi" w:eastAsia="Times New Roman" w:hAnsiTheme="majorBidi" w:cstheme="majorBidi"/>
            <w:sz w:val="24"/>
            <w:szCs w:val="24"/>
          </w:rPr>
          <w:t>and then analyze</w:t>
        </w:r>
      </w:ins>
      <w:ins w:id="486" w:author="bijan mehralizadeh" w:date="2021-12-24T19:32:00Z">
        <w:r w:rsidR="0025698F">
          <w:rPr>
            <w:rFonts w:asciiTheme="majorBidi" w:eastAsia="Times New Roman" w:hAnsiTheme="majorBidi" w:cstheme="majorBidi"/>
            <w:sz w:val="24"/>
            <w:szCs w:val="24"/>
          </w:rPr>
          <w:t xml:space="preserve"> them using </w:t>
        </w:r>
      </w:ins>
      <w:ins w:id="487" w:author="bijan mehralizadeh" w:date="2021-12-24T19:33:00Z">
        <w:r w:rsidR="0025698F">
          <w:rPr>
            <w:rFonts w:asciiTheme="majorBidi" w:eastAsia="Times New Roman" w:hAnsiTheme="majorBidi" w:cstheme="majorBidi"/>
            <w:sz w:val="24"/>
            <w:szCs w:val="24"/>
          </w:rPr>
          <w:t xml:space="preserve">central pattern generator </w:t>
        </w:r>
      </w:ins>
      <w:ins w:id="488" w:author="bijan mehralizadeh" w:date="2021-12-24T19:36:00Z">
        <w:r w:rsidR="0025698F">
          <w:rPr>
            <w:rFonts w:asciiTheme="majorBidi" w:eastAsia="Times New Roman" w:hAnsiTheme="majorBidi" w:cstheme="majorBidi"/>
            <w:sz w:val="24"/>
            <w:szCs w:val="24"/>
          </w:rPr>
          <w:t xml:space="preserve">parameters as </w:t>
        </w:r>
      </w:ins>
      <w:ins w:id="489" w:author="bijan mehralizadeh" w:date="2021-12-24T19:37:00Z">
        <w:r w:rsidR="0025698F">
          <w:rPr>
            <w:rFonts w:asciiTheme="majorBidi" w:eastAsia="Times New Roman" w:hAnsiTheme="majorBidi" w:cstheme="majorBidi"/>
            <w:sz w:val="24"/>
            <w:szCs w:val="24"/>
          </w:rPr>
          <w:t xml:space="preserve">their </w:t>
        </w:r>
      </w:ins>
      <w:ins w:id="490" w:author="bijan mehralizadeh" w:date="2021-12-24T19:36:00Z">
        <w:r w:rsidR="0025698F">
          <w:rPr>
            <w:rFonts w:asciiTheme="majorBidi" w:eastAsia="Times New Roman" w:hAnsiTheme="majorBidi" w:cstheme="majorBidi"/>
            <w:sz w:val="24"/>
            <w:szCs w:val="24"/>
          </w:rPr>
          <w:t>classifier features</w:t>
        </w:r>
      </w:ins>
      <w:ins w:id="491" w:author="bijan mehralizadeh" w:date="2021-12-24T19:40:00Z">
        <w:r w:rsidR="0025698F">
          <w:rPr>
            <w:rFonts w:asciiTheme="majorBidi" w:eastAsia="Times New Roman" w:hAnsiTheme="majorBidi" w:cstheme="majorBidi"/>
            <w:sz w:val="24"/>
            <w:szCs w:val="24"/>
          </w:rPr>
          <w:t>. T</w:t>
        </w:r>
      </w:ins>
      <w:ins w:id="492" w:author="bijan mehralizadeh" w:date="2021-12-24T19:37:00Z">
        <w:r w:rsidR="0025698F">
          <w:rPr>
            <w:rFonts w:asciiTheme="majorBidi" w:eastAsia="Times New Roman" w:hAnsiTheme="majorBidi" w:cstheme="majorBidi"/>
            <w:sz w:val="24"/>
            <w:szCs w:val="24"/>
          </w:rPr>
          <w:t xml:space="preserve">hey accurately distinguished between tip-toe walking and </w:t>
        </w:r>
      </w:ins>
      <w:ins w:id="493" w:author="bijan mehralizadeh" w:date="2021-12-24T19:40:00Z">
        <w:r w:rsidR="0025698F">
          <w:rPr>
            <w:rFonts w:asciiTheme="majorBidi" w:eastAsia="Times New Roman" w:hAnsiTheme="majorBidi" w:cstheme="majorBidi"/>
            <w:sz w:val="24"/>
            <w:szCs w:val="24"/>
          </w:rPr>
          <w:t>regular</w:t>
        </w:r>
      </w:ins>
      <w:ins w:id="494" w:author="bijan mehralizadeh" w:date="2021-12-24T19:37:00Z">
        <w:r w:rsidR="0025698F">
          <w:rPr>
            <w:rFonts w:asciiTheme="majorBidi" w:eastAsia="Times New Roman" w:hAnsiTheme="majorBidi" w:cstheme="majorBidi"/>
            <w:sz w:val="24"/>
            <w:szCs w:val="24"/>
          </w:rPr>
          <w:t xml:space="preserve"> walking</w:t>
        </w:r>
      </w:ins>
      <w:ins w:id="495" w:author="bijan mehralizadeh" w:date="2021-12-24T19:40:00Z">
        <w:r w:rsidR="0025698F">
          <w:rPr>
            <w:rFonts w:asciiTheme="majorBidi" w:eastAsia="Times New Roman" w:hAnsiTheme="majorBidi" w:cstheme="majorBidi"/>
            <w:sz w:val="24"/>
            <w:szCs w:val="24"/>
          </w:rPr>
          <w:t xml:space="preserve"> pattern</w:t>
        </w:r>
      </w:ins>
      <w:del w:id="496" w:author="bijan mehralizadeh" w:date="2021-12-24T19:38:00Z">
        <w:r w:rsidRPr="0025698F" w:rsidDel="0025698F">
          <w:rPr>
            <w:rFonts w:asciiTheme="majorBidi" w:eastAsia="Times New Roman" w:hAnsiTheme="majorBidi" w:cstheme="majorBidi"/>
            <w:sz w:val="24"/>
            <w:szCs w:val="24"/>
          </w:rPr>
          <w:delText xml:space="preserve"> detect tip-toe walking patterns in children with autism</w:delText>
        </w:r>
      </w:del>
      <w:r w:rsidRPr="0025698F">
        <w:rPr>
          <w:rFonts w:asciiTheme="majorBidi" w:eastAsia="Times New Roman" w:hAnsiTheme="majorBidi" w:cstheme="majorBidi"/>
          <w:sz w:val="24"/>
          <w:szCs w:val="24"/>
        </w:rPr>
        <w:t>. Guillermo</w:t>
      </w:r>
      <w:r w:rsidR="00144A40" w:rsidRPr="0025698F">
        <w:rPr>
          <w:rFonts w:asciiTheme="majorBidi" w:eastAsia="Times New Roman" w:hAnsiTheme="majorBidi" w:cstheme="majorBidi"/>
          <w:sz w:val="24"/>
          <w:szCs w:val="24"/>
        </w:rPr>
        <w:t xml:space="preserve"> </w:t>
      </w:r>
      <w:proofErr w:type="spellStart"/>
      <w:r w:rsidRPr="0025698F">
        <w:rPr>
          <w:rFonts w:asciiTheme="majorBidi" w:eastAsia="Times New Roman" w:hAnsiTheme="majorBidi" w:cstheme="majorBidi"/>
          <w:sz w:val="24"/>
          <w:szCs w:val="24"/>
        </w:rPr>
        <w:t>Sapiro</w:t>
      </w:r>
      <w:proofErr w:type="spellEnd"/>
      <w:r w:rsidRPr="0025698F">
        <w:rPr>
          <w:rFonts w:asciiTheme="majorBidi" w:eastAsia="Times New Roman" w:hAnsiTheme="majorBidi" w:cstheme="majorBidi"/>
          <w:sz w:val="24"/>
          <w:szCs w:val="24"/>
        </w:rPr>
        <w:t xml:space="preserve"> and et al</w:t>
      </w:r>
      <w:r w:rsidR="00144A40" w:rsidRPr="0025698F">
        <w:rPr>
          <w:rFonts w:asciiTheme="majorBidi" w:eastAsia="Times New Roman" w:hAnsiTheme="majorBidi" w:cstheme="majorBidi"/>
          <w:sz w:val="24"/>
          <w:szCs w:val="24"/>
        </w:rPr>
        <w:t>.</w:t>
      </w:r>
      <w:r w:rsidRPr="0025698F">
        <w:rPr>
          <w:rFonts w:asciiTheme="majorBidi" w:eastAsia="Times New Roman" w:hAnsiTheme="majorBidi" w:cstheme="majorBidi"/>
          <w:sz w:val="24"/>
          <w:szCs w:val="24"/>
        </w:rPr>
        <w:t xml:space="preserve"> </w:t>
      </w:r>
      <w:r w:rsidR="009D348B" w:rsidRPr="0025698F">
        <w:rPr>
          <w:rFonts w:asciiTheme="majorBidi" w:eastAsia="Times New Roman" w:hAnsiTheme="majorBidi" w:cstheme="majorBidi"/>
          <w:sz w:val="24"/>
          <w:szCs w:val="24"/>
        </w:rPr>
        <w:fldChar w:fldCharType="begin"/>
      </w:r>
      <w:r w:rsidR="0025698F" w:rsidRPr="0025698F">
        <w:rPr>
          <w:rFonts w:asciiTheme="majorBidi" w:eastAsia="Times New Roman" w:hAnsiTheme="majorBidi" w:cstheme="majorBidi"/>
          <w:sz w:val="24"/>
          <w:szCs w:val="24"/>
          <w:rPrChange w:id="497" w:author="bijan mehralizadeh" w:date="2021-12-24T19:28:00Z">
            <w:rPr>
              <w:rFonts w:asciiTheme="majorBidi" w:eastAsia="Times New Roman" w:hAnsiTheme="majorBidi" w:cstheme="majorBidi"/>
              <w:sz w:val="24"/>
              <w:szCs w:val="24"/>
              <w:highlight w:val="yellow"/>
            </w:rPr>
          </w:rPrChange>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9D348B" w:rsidRPr="0025698F">
        <w:rPr>
          <w:rFonts w:asciiTheme="majorBidi" w:eastAsia="Times New Roman" w:hAnsiTheme="majorBidi" w:cstheme="majorBidi"/>
          <w:sz w:val="24"/>
          <w:szCs w:val="24"/>
        </w:rPr>
        <w:fldChar w:fldCharType="separate"/>
      </w:r>
      <w:r w:rsidR="0025698F" w:rsidRPr="0025698F">
        <w:rPr>
          <w:rFonts w:asciiTheme="majorBidi" w:eastAsia="Times New Roman" w:hAnsiTheme="majorBidi" w:cstheme="majorBidi"/>
          <w:noProof/>
          <w:sz w:val="24"/>
          <w:szCs w:val="24"/>
          <w:rPrChange w:id="498" w:author="bijan mehralizadeh" w:date="2021-12-24T19:28:00Z">
            <w:rPr>
              <w:rFonts w:asciiTheme="majorBidi" w:eastAsia="Times New Roman" w:hAnsiTheme="majorBidi" w:cstheme="majorBidi"/>
              <w:noProof/>
              <w:sz w:val="24"/>
              <w:szCs w:val="24"/>
              <w:highlight w:val="yellow"/>
            </w:rPr>
          </w:rPrChange>
        </w:rPr>
        <w:t>[19]</w:t>
      </w:r>
      <w:r w:rsidR="009D348B" w:rsidRPr="0025698F">
        <w:rPr>
          <w:rFonts w:asciiTheme="majorBidi" w:eastAsia="Times New Roman" w:hAnsiTheme="majorBidi" w:cstheme="majorBidi"/>
          <w:sz w:val="24"/>
          <w:szCs w:val="24"/>
        </w:rPr>
        <w:fldChar w:fldCharType="end"/>
      </w:r>
      <w:r w:rsidRPr="0025698F">
        <w:rPr>
          <w:rFonts w:asciiTheme="majorBidi" w:eastAsia="Times New Roman" w:hAnsiTheme="majorBidi" w:cstheme="majorBidi"/>
          <w:sz w:val="24"/>
          <w:szCs w:val="24"/>
        </w:rPr>
        <w:t xml:space="preserve"> developed a low</w:t>
      </w:r>
      <w:r w:rsidR="00144A40" w:rsidRPr="0025698F">
        <w:rPr>
          <w:rFonts w:asciiTheme="majorBidi" w:eastAsia="Times New Roman" w:hAnsiTheme="majorBidi" w:cstheme="majorBidi"/>
          <w:sz w:val="24"/>
          <w:szCs w:val="24"/>
        </w:rPr>
        <w:t>-</w:t>
      </w:r>
      <w:r w:rsidRPr="0025698F">
        <w:rPr>
          <w:rFonts w:asciiTheme="majorBidi" w:eastAsia="Times New Roman" w:hAnsiTheme="majorBidi" w:cstheme="majorBidi"/>
          <w:sz w:val="24"/>
          <w:szCs w:val="24"/>
        </w:rPr>
        <w:t xml:space="preserve">cost mobile app that </w:t>
      </w:r>
      <w:r w:rsidR="00144A40" w:rsidRPr="0025698F">
        <w:rPr>
          <w:rFonts w:asciiTheme="majorBidi" w:eastAsia="Times New Roman" w:hAnsiTheme="majorBidi" w:cstheme="majorBidi"/>
          <w:sz w:val="24"/>
          <w:szCs w:val="24"/>
        </w:rPr>
        <w:t>uses machine learning and machine vision methods to detect movement patterns and assess</w:t>
      </w:r>
      <w:r w:rsidRPr="0025698F">
        <w:rPr>
          <w:rFonts w:asciiTheme="majorBidi" w:eastAsia="Times New Roman" w:hAnsiTheme="majorBidi" w:cstheme="majorBidi"/>
          <w:sz w:val="24"/>
          <w:szCs w:val="24"/>
        </w:rPr>
        <w:t xml:space="preserve"> eye tracking patterns.</w:t>
      </w:r>
    </w:p>
    <w:p w14:paraId="0D6D98BB" w14:textId="30895615" w:rsidR="00B30193" w:rsidRPr="00976DF2" w:rsidRDefault="00144A40" w:rsidP="00B30193">
      <w:pPr>
        <w:spacing w:after="0" w:line="240" w:lineRule="auto"/>
        <w:rPr>
          <w:rFonts w:asciiTheme="majorBidi" w:eastAsia="Times New Roman" w:hAnsiTheme="majorBidi" w:cstheme="majorBidi"/>
          <w:sz w:val="24"/>
          <w:szCs w:val="24"/>
        </w:rPr>
      </w:pPr>
      <w:r w:rsidRPr="0025698F">
        <w:rPr>
          <w:rFonts w:asciiTheme="majorBidi" w:eastAsia="Times New Roman" w:hAnsiTheme="majorBidi" w:cstheme="majorBidi"/>
          <w:sz w:val="24"/>
          <w:szCs w:val="24"/>
        </w:rPr>
        <w:t>V</w:t>
      </w:r>
      <w:r w:rsidR="00B30193" w:rsidRPr="0025698F">
        <w:rPr>
          <w:rFonts w:asciiTheme="majorBidi" w:eastAsia="Times New Roman" w:hAnsiTheme="majorBidi" w:cstheme="majorBidi"/>
          <w:sz w:val="24"/>
          <w:szCs w:val="24"/>
        </w:rPr>
        <w:t>ision</w:t>
      </w:r>
      <w:r w:rsidRPr="0025698F">
        <w:rPr>
          <w:rFonts w:asciiTheme="majorBidi" w:eastAsia="Times New Roman" w:hAnsiTheme="majorBidi" w:cstheme="majorBidi"/>
          <w:sz w:val="24"/>
          <w:szCs w:val="24"/>
        </w:rPr>
        <w:t>-</w:t>
      </w:r>
      <w:r w:rsidR="00B30193" w:rsidRPr="0025698F">
        <w:rPr>
          <w:rFonts w:asciiTheme="majorBidi" w:eastAsia="Times New Roman" w:hAnsiTheme="majorBidi" w:cstheme="majorBidi"/>
          <w:sz w:val="24"/>
          <w:szCs w:val="24"/>
        </w:rPr>
        <w:t>based methods also used for stud</w:t>
      </w:r>
      <w:r w:rsidRPr="0025698F">
        <w:rPr>
          <w:rFonts w:asciiTheme="majorBidi" w:eastAsia="Times New Roman" w:hAnsiTheme="majorBidi" w:cstheme="majorBidi"/>
          <w:sz w:val="24"/>
          <w:szCs w:val="24"/>
        </w:rPr>
        <w:t>y</w:t>
      </w:r>
      <w:r w:rsidR="00B30193" w:rsidRPr="0025698F">
        <w:rPr>
          <w:rFonts w:asciiTheme="majorBidi" w:eastAsia="Times New Roman" w:hAnsiTheme="majorBidi" w:cstheme="majorBidi"/>
          <w:sz w:val="24"/>
          <w:szCs w:val="24"/>
        </w:rPr>
        <w:t>ing the subject attention</w:t>
      </w:r>
      <w:r w:rsidRPr="0025698F">
        <w:rPr>
          <w:rFonts w:asciiTheme="majorBidi" w:eastAsia="Times New Roman" w:hAnsiTheme="majorBidi" w:cstheme="majorBidi"/>
          <w:sz w:val="24"/>
          <w:szCs w:val="24"/>
        </w:rPr>
        <w:t>;</w:t>
      </w:r>
      <w:r w:rsidR="00B30193" w:rsidRPr="0025698F">
        <w:rPr>
          <w:rFonts w:asciiTheme="majorBidi" w:eastAsia="Times New Roman" w:hAnsiTheme="majorBidi" w:cstheme="majorBidi"/>
          <w:sz w:val="24"/>
          <w:szCs w:val="24"/>
        </w:rPr>
        <w:t xml:space="preserve"> Kathleen Campbell and et al</w:t>
      </w:r>
      <w:r w:rsidRPr="0025698F">
        <w:rPr>
          <w:rFonts w:asciiTheme="majorBidi" w:eastAsia="Times New Roman" w:hAnsiTheme="majorBidi" w:cstheme="majorBidi"/>
          <w:sz w:val="24"/>
          <w:szCs w:val="24"/>
        </w:rPr>
        <w:t>.</w:t>
      </w:r>
      <w:r w:rsidR="00B30193" w:rsidRPr="0025698F">
        <w:rPr>
          <w:rFonts w:asciiTheme="majorBidi" w:eastAsia="Times New Roman" w:hAnsiTheme="majorBidi" w:cstheme="majorBidi"/>
          <w:sz w:val="24"/>
          <w:szCs w:val="24"/>
        </w:rPr>
        <w:t xml:space="preserve"> </w:t>
      </w:r>
      <w:r w:rsidR="009D348B" w:rsidRPr="0025698F">
        <w:rPr>
          <w:rFonts w:asciiTheme="majorBidi" w:eastAsia="Times New Roman" w:hAnsiTheme="majorBidi" w:cstheme="majorBidi"/>
          <w:sz w:val="24"/>
          <w:szCs w:val="24"/>
        </w:rPr>
        <w:fldChar w:fldCharType="begin"/>
      </w:r>
      <w:r w:rsidR="0025698F" w:rsidRPr="0025698F">
        <w:rPr>
          <w:rFonts w:asciiTheme="majorBidi" w:eastAsia="Times New Roman" w:hAnsiTheme="majorBidi" w:cstheme="majorBidi"/>
          <w:sz w:val="24"/>
          <w:szCs w:val="24"/>
          <w:rPrChange w:id="499" w:author="bijan mehralizadeh" w:date="2021-12-24T19:28:00Z">
            <w:rPr>
              <w:rFonts w:asciiTheme="majorBidi" w:eastAsia="Times New Roman" w:hAnsiTheme="majorBidi" w:cstheme="majorBidi"/>
              <w:sz w:val="24"/>
              <w:szCs w:val="24"/>
              <w:highlight w:val="yellow"/>
            </w:rPr>
          </w:rPrChange>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9D348B" w:rsidRPr="0025698F">
        <w:rPr>
          <w:rFonts w:asciiTheme="majorBidi" w:eastAsia="Times New Roman" w:hAnsiTheme="majorBidi" w:cstheme="majorBidi"/>
          <w:sz w:val="24"/>
          <w:szCs w:val="24"/>
        </w:rPr>
        <w:fldChar w:fldCharType="separate"/>
      </w:r>
      <w:r w:rsidR="0025698F" w:rsidRPr="0025698F">
        <w:rPr>
          <w:rFonts w:asciiTheme="majorBidi" w:eastAsia="Times New Roman" w:hAnsiTheme="majorBidi" w:cstheme="majorBidi"/>
          <w:noProof/>
          <w:sz w:val="24"/>
          <w:szCs w:val="24"/>
          <w:rPrChange w:id="500" w:author="bijan mehralizadeh" w:date="2021-12-24T19:28:00Z">
            <w:rPr>
              <w:rFonts w:asciiTheme="majorBidi" w:eastAsia="Times New Roman" w:hAnsiTheme="majorBidi" w:cstheme="majorBidi"/>
              <w:noProof/>
              <w:sz w:val="24"/>
              <w:szCs w:val="24"/>
              <w:highlight w:val="yellow"/>
            </w:rPr>
          </w:rPrChange>
        </w:rPr>
        <w:t>[20]</w:t>
      </w:r>
      <w:r w:rsidR="009D348B" w:rsidRPr="0025698F">
        <w:rPr>
          <w:rFonts w:asciiTheme="majorBidi" w:eastAsia="Times New Roman" w:hAnsiTheme="majorBidi" w:cstheme="majorBidi"/>
          <w:sz w:val="24"/>
          <w:szCs w:val="24"/>
        </w:rPr>
        <w:fldChar w:fldCharType="end"/>
      </w:r>
      <w:r w:rsidR="00B30193" w:rsidRPr="0025698F">
        <w:rPr>
          <w:rFonts w:asciiTheme="majorBidi" w:eastAsia="Times New Roman" w:hAnsiTheme="majorBidi" w:cstheme="majorBidi"/>
          <w:sz w:val="24"/>
          <w:szCs w:val="24"/>
        </w:rPr>
        <w:t xml:space="preserve"> developed an app that record and ana</w:t>
      </w:r>
      <w:r w:rsidRPr="0025698F">
        <w:rPr>
          <w:rFonts w:asciiTheme="majorBidi" w:eastAsia="Times New Roman" w:hAnsiTheme="majorBidi" w:cstheme="majorBidi"/>
          <w:sz w:val="24"/>
          <w:szCs w:val="24"/>
        </w:rPr>
        <w:t>l</w:t>
      </w:r>
      <w:r w:rsidR="00B30193" w:rsidRPr="0025698F">
        <w:rPr>
          <w:rFonts w:asciiTheme="majorBidi" w:eastAsia="Times New Roman" w:hAnsiTheme="majorBidi" w:cstheme="majorBidi"/>
          <w:sz w:val="24"/>
          <w:szCs w:val="24"/>
        </w:rPr>
        <w:t>yze the reaction of the toddlers to video stimuli that designed to engage child</w:t>
      </w:r>
      <w:r w:rsidRPr="0025698F">
        <w:rPr>
          <w:rFonts w:asciiTheme="majorBidi" w:eastAsia="Times New Roman" w:hAnsiTheme="majorBidi" w:cstheme="majorBidi"/>
          <w:sz w:val="24"/>
          <w:szCs w:val="24"/>
        </w:rPr>
        <w:t>'</w:t>
      </w:r>
      <w:r w:rsidR="00B30193" w:rsidRPr="0025698F">
        <w:rPr>
          <w:rFonts w:asciiTheme="majorBidi" w:eastAsia="Times New Roman" w:hAnsiTheme="majorBidi" w:cstheme="majorBidi"/>
          <w:sz w:val="24"/>
          <w:szCs w:val="24"/>
        </w:rPr>
        <w:t>s attention</w:t>
      </w:r>
      <w:r w:rsidRPr="0025698F">
        <w:rPr>
          <w:rFonts w:asciiTheme="majorBidi" w:eastAsia="Times New Roman" w:hAnsiTheme="majorBidi" w:cstheme="majorBidi"/>
          <w:sz w:val="24"/>
          <w:szCs w:val="24"/>
        </w:rPr>
        <w:t>;</w:t>
      </w:r>
      <w:r w:rsidR="00B30193" w:rsidRPr="0025698F">
        <w:rPr>
          <w:rFonts w:asciiTheme="majorBidi" w:eastAsia="Times New Roman" w:hAnsiTheme="majorBidi" w:cstheme="majorBidi"/>
          <w:sz w:val="24"/>
          <w:szCs w:val="24"/>
        </w:rPr>
        <w:t xml:space="preserve"> their algorithm </w:t>
      </w:r>
      <w:r w:rsidRPr="0025698F">
        <w:rPr>
          <w:rFonts w:asciiTheme="majorBidi" w:eastAsia="Times New Roman" w:hAnsiTheme="majorBidi" w:cstheme="majorBidi"/>
          <w:sz w:val="24"/>
          <w:szCs w:val="24"/>
        </w:rPr>
        <w:t>classifies</w:t>
      </w:r>
      <w:r w:rsidR="00B30193" w:rsidRPr="0025698F">
        <w:rPr>
          <w:rFonts w:asciiTheme="majorBidi" w:eastAsia="Times New Roman" w:hAnsiTheme="majorBidi" w:cstheme="majorBidi"/>
          <w:sz w:val="24"/>
          <w:szCs w:val="24"/>
        </w:rPr>
        <w:t xml:space="preserve"> by automatically detect</w:t>
      </w:r>
      <w:r w:rsidRPr="0025698F">
        <w:rPr>
          <w:rFonts w:asciiTheme="majorBidi" w:eastAsia="Times New Roman" w:hAnsiTheme="majorBidi" w:cstheme="majorBidi"/>
          <w:sz w:val="24"/>
          <w:szCs w:val="24"/>
        </w:rPr>
        <w:t>ing</w:t>
      </w:r>
      <w:r w:rsidR="00B30193" w:rsidRPr="0025698F">
        <w:rPr>
          <w:rFonts w:asciiTheme="majorBidi" w:eastAsia="Times New Roman" w:hAnsiTheme="majorBidi" w:cstheme="majorBidi"/>
          <w:sz w:val="24"/>
          <w:szCs w:val="24"/>
        </w:rPr>
        <w:t xml:space="preserve"> and track</w:t>
      </w:r>
      <w:r w:rsidRPr="0025698F">
        <w:rPr>
          <w:rFonts w:asciiTheme="majorBidi" w:eastAsia="Times New Roman" w:hAnsiTheme="majorBidi" w:cstheme="majorBidi"/>
          <w:sz w:val="24"/>
          <w:szCs w:val="24"/>
        </w:rPr>
        <w:t>ing</w:t>
      </w:r>
      <w:r w:rsidR="00B30193" w:rsidRPr="0025698F">
        <w:rPr>
          <w:rFonts w:asciiTheme="majorBidi" w:eastAsia="Times New Roman" w:hAnsiTheme="majorBidi" w:cstheme="majorBidi"/>
          <w:sz w:val="24"/>
          <w:szCs w:val="24"/>
        </w:rPr>
        <w:t xml:space="preserve"> multiple facial landmarks and analyzing their patterns.</w:t>
      </w:r>
    </w:p>
    <w:p w14:paraId="4088E4BF" w14:textId="77777777" w:rsidR="00B30193" w:rsidRPr="00976DF2" w:rsidRDefault="00B30193" w:rsidP="00B30193">
      <w:pPr>
        <w:spacing w:after="0" w:line="240" w:lineRule="auto"/>
        <w:rPr>
          <w:rFonts w:asciiTheme="majorBidi" w:eastAsia="Times New Roman" w:hAnsiTheme="majorBidi" w:cstheme="majorBidi"/>
          <w:sz w:val="24"/>
          <w:szCs w:val="24"/>
        </w:rPr>
      </w:pPr>
    </w:p>
    <w:p w14:paraId="4D9E0862" w14:textId="700063C5" w:rsidR="00B30193" w:rsidRPr="00976DF2" w:rsidRDefault="00144A40" w:rsidP="008E2202">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O</w:t>
      </w:r>
      <w:r w:rsidR="00B30193" w:rsidRPr="00976DF2">
        <w:rPr>
          <w:rFonts w:asciiTheme="majorBidi" w:eastAsia="Times New Roman" w:hAnsiTheme="majorBidi" w:cstheme="majorBidi"/>
          <w:sz w:val="24"/>
          <w:szCs w:val="24"/>
        </w:rPr>
        <w:t>ne of the best ways to study the behavior in children is through their play with toys and pet animals</w:t>
      </w:r>
      <w:r w:rsidRPr="00976DF2">
        <w:rPr>
          <w:rFonts w:asciiTheme="majorBidi" w:eastAsia="Times New Roman" w:hAnsiTheme="majorBidi" w:cstheme="majorBidi"/>
          <w:sz w:val="24"/>
          <w:szCs w:val="24"/>
        </w:rPr>
        <w:t>. S</w:t>
      </w:r>
      <w:r w:rsidR="00B30193" w:rsidRPr="00976DF2">
        <w:rPr>
          <w:rFonts w:asciiTheme="majorBidi" w:eastAsia="Times New Roman" w:hAnsiTheme="majorBidi" w:cstheme="majorBidi"/>
          <w:sz w:val="24"/>
          <w:szCs w:val="24"/>
        </w:rPr>
        <w:t xml:space="preserve">ince children </w:t>
      </w:r>
      <w:r w:rsidRPr="00976DF2">
        <w:rPr>
          <w:rFonts w:asciiTheme="majorBidi" w:eastAsia="Times New Roman" w:hAnsiTheme="majorBidi" w:cstheme="majorBidi"/>
          <w:sz w:val="24"/>
          <w:szCs w:val="24"/>
        </w:rPr>
        <w:t>spend a considerable amount of time playing with toys at a young age</w:t>
      </w:r>
      <w:r w:rsidR="00B30193" w:rsidRPr="00976DF2">
        <w:rPr>
          <w:rFonts w:asciiTheme="majorBidi" w:eastAsia="Times New Roman" w:hAnsiTheme="majorBidi" w:cstheme="majorBidi"/>
          <w:sz w:val="24"/>
          <w:szCs w:val="24"/>
        </w:rPr>
        <w:t>, the repetitive patterns could easily be recognized</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Pr="00976DF2">
        <w:rPr>
          <w:rFonts w:asciiTheme="majorBidi" w:eastAsia="Times New Roman" w:hAnsiTheme="majorBidi" w:cstheme="majorBidi"/>
          <w:sz w:val="24"/>
          <w:szCs w:val="24"/>
        </w:rPr>
        <w:t>Studying playing patterns</w:t>
      </w:r>
      <w:r w:rsidR="00B30193" w:rsidRPr="00976DF2">
        <w:rPr>
          <w:rFonts w:asciiTheme="majorBidi" w:eastAsia="Times New Roman" w:hAnsiTheme="majorBidi" w:cstheme="majorBidi"/>
          <w:sz w:val="24"/>
          <w:szCs w:val="24"/>
        </w:rPr>
        <w:t xml:space="preserve"> do</w:t>
      </w:r>
      <w:r w:rsidRPr="00976DF2">
        <w:rPr>
          <w:rFonts w:asciiTheme="majorBidi" w:eastAsia="Times New Roman" w:hAnsiTheme="majorBidi" w:cstheme="majorBidi"/>
          <w:sz w:val="24"/>
          <w:szCs w:val="24"/>
        </w:rPr>
        <w:t>es no</w:t>
      </w:r>
      <w:r w:rsidR="00B30193" w:rsidRPr="00976DF2">
        <w:rPr>
          <w:rFonts w:asciiTheme="majorBidi" w:eastAsia="Times New Roman" w:hAnsiTheme="majorBidi" w:cstheme="majorBidi"/>
          <w:sz w:val="24"/>
          <w:szCs w:val="24"/>
        </w:rPr>
        <w:t xml:space="preserve">t have challenges like </w:t>
      </w:r>
      <w:r w:rsidRPr="00976DF2">
        <w:rPr>
          <w:rFonts w:asciiTheme="majorBidi" w:eastAsia="Times New Roman" w:hAnsiTheme="majorBidi" w:cstheme="majorBidi"/>
          <w:sz w:val="24"/>
          <w:szCs w:val="24"/>
        </w:rPr>
        <w:t xml:space="preserve">the </w:t>
      </w:r>
      <w:r w:rsidR="00B30193" w:rsidRPr="00976DF2">
        <w:rPr>
          <w:rFonts w:asciiTheme="majorBidi" w:eastAsia="Times New Roman" w:hAnsiTheme="majorBidi" w:cstheme="majorBidi"/>
          <w:sz w:val="24"/>
          <w:szCs w:val="24"/>
        </w:rPr>
        <w:t>discomf</w:t>
      </w:r>
      <w:r w:rsidRPr="00976DF2">
        <w:rPr>
          <w:rFonts w:asciiTheme="majorBidi" w:eastAsia="Times New Roman" w:hAnsiTheme="majorBidi" w:cstheme="majorBidi"/>
          <w:sz w:val="24"/>
          <w:szCs w:val="24"/>
        </w:rPr>
        <w:t>o</w:t>
      </w:r>
      <w:r w:rsidR="00B30193" w:rsidRPr="00976DF2">
        <w:rPr>
          <w:rFonts w:asciiTheme="majorBidi" w:eastAsia="Times New Roman" w:hAnsiTheme="majorBidi" w:cstheme="majorBidi"/>
          <w:sz w:val="24"/>
          <w:szCs w:val="24"/>
        </w:rPr>
        <w:t>rting feeling of brain imaging or EEG analyzing methods</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and </w:t>
      </w:r>
      <w:r w:rsidRPr="00976DF2">
        <w:rPr>
          <w:rFonts w:asciiTheme="majorBidi" w:eastAsia="Times New Roman" w:hAnsiTheme="majorBidi" w:cstheme="majorBidi"/>
          <w:sz w:val="24"/>
          <w:szCs w:val="24"/>
        </w:rPr>
        <w:t>unlike</w:t>
      </w:r>
      <w:r w:rsidR="00B30193" w:rsidRPr="00976DF2">
        <w:rPr>
          <w:rFonts w:asciiTheme="majorBidi" w:eastAsia="Times New Roman" w:hAnsiTheme="majorBidi" w:cstheme="majorBidi"/>
          <w:sz w:val="24"/>
          <w:szCs w:val="24"/>
        </w:rPr>
        <w:t xml:space="preserve"> wearable devices</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Pr="00976DF2">
        <w:rPr>
          <w:rFonts w:asciiTheme="majorBidi" w:eastAsia="Times New Roman" w:hAnsiTheme="majorBidi" w:cstheme="majorBidi"/>
          <w:sz w:val="24"/>
          <w:szCs w:val="24"/>
        </w:rPr>
        <w:t>they do not affect child attention and are</w:t>
      </w:r>
      <w:r w:rsidR="00B30193" w:rsidRPr="00976DF2">
        <w:rPr>
          <w:rFonts w:asciiTheme="majorBidi" w:eastAsia="Times New Roman" w:hAnsiTheme="majorBidi" w:cstheme="majorBidi"/>
          <w:sz w:val="24"/>
          <w:szCs w:val="24"/>
        </w:rPr>
        <w:t xml:space="preserve"> consid</w:t>
      </w:r>
      <w:r w:rsidRPr="00976DF2">
        <w:rPr>
          <w:rFonts w:asciiTheme="majorBidi" w:eastAsia="Times New Roman" w:hAnsiTheme="majorBidi" w:cstheme="majorBidi"/>
          <w:sz w:val="24"/>
          <w:szCs w:val="24"/>
        </w:rPr>
        <w:t>e</w:t>
      </w:r>
      <w:r w:rsidR="00B30193" w:rsidRPr="00976DF2">
        <w:rPr>
          <w:rFonts w:asciiTheme="majorBidi" w:eastAsia="Times New Roman" w:hAnsiTheme="majorBidi" w:cstheme="majorBidi"/>
          <w:sz w:val="24"/>
          <w:szCs w:val="24"/>
        </w:rPr>
        <w:t>rably more cost</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effective than robots</w:t>
      </w:r>
      <w:r w:rsidRPr="00976DF2">
        <w:rPr>
          <w:rFonts w:asciiTheme="majorBidi" w:eastAsia="Times New Roman" w:hAnsiTheme="majorBidi" w:cstheme="majorBidi"/>
          <w:sz w:val="24"/>
          <w:szCs w:val="24"/>
        </w:rPr>
        <w:t>.</w:t>
      </w:r>
    </w:p>
    <w:p w14:paraId="16086407" w14:textId="7B6590B3" w:rsidR="00E97223" w:rsidRPr="00976DF2" w:rsidRDefault="00703F38" w:rsidP="008E2202">
      <w:pPr>
        <w:spacing w:after="0" w:line="240" w:lineRule="auto"/>
        <w:rPr>
          <w:rFonts w:asciiTheme="majorBidi" w:eastAsia="Times New Roman" w:hAnsiTheme="majorBidi" w:cstheme="majorBidi"/>
          <w:sz w:val="24"/>
          <w:szCs w:val="24"/>
        </w:rPr>
      </w:pPr>
      <w:proofErr w:type="spellStart"/>
      <w:r w:rsidRPr="00976DF2">
        <w:rPr>
          <w:rFonts w:asciiTheme="majorBidi" w:eastAsia="Times New Roman" w:hAnsiTheme="majorBidi" w:cstheme="majorBidi"/>
          <w:sz w:val="24"/>
          <w:szCs w:val="24"/>
        </w:rPr>
        <w:t>Sensorized</w:t>
      </w:r>
      <w:proofErr w:type="spellEnd"/>
      <w:r w:rsidRPr="00976DF2">
        <w:rPr>
          <w:rFonts w:asciiTheme="majorBidi" w:eastAsia="Times New Roman" w:hAnsiTheme="majorBidi" w:cstheme="majorBidi"/>
          <w:sz w:val="24"/>
          <w:szCs w:val="24"/>
        </w:rPr>
        <w:t xml:space="preserve"> toys </w:t>
      </w:r>
      <w:r w:rsidR="00673461" w:rsidRPr="00976DF2">
        <w:rPr>
          <w:rFonts w:asciiTheme="majorBidi" w:eastAsia="Times New Roman" w:hAnsiTheme="majorBidi" w:cstheme="majorBidi"/>
          <w:sz w:val="24"/>
          <w:szCs w:val="24"/>
        </w:rPr>
        <w:t xml:space="preserve">are </w:t>
      </w:r>
      <w:r w:rsidR="00AF6459" w:rsidRPr="00976DF2">
        <w:rPr>
          <w:rFonts w:asciiTheme="majorBidi" w:eastAsia="Times New Roman" w:hAnsiTheme="majorBidi" w:cstheme="majorBidi"/>
          <w:sz w:val="24"/>
          <w:szCs w:val="24"/>
        </w:rPr>
        <w:t>valuable</w:t>
      </w:r>
      <w:r w:rsidR="00673461" w:rsidRPr="00976DF2">
        <w:rPr>
          <w:rFonts w:asciiTheme="majorBidi" w:eastAsia="Times New Roman" w:hAnsiTheme="majorBidi" w:cstheme="majorBidi"/>
          <w:sz w:val="24"/>
          <w:szCs w:val="24"/>
        </w:rPr>
        <w:t xml:space="preserve"> tools in </w:t>
      </w:r>
      <w:r w:rsidR="00F30CCB" w:rsidRPr="00976DF2">
        <w:rPr>
          <w:rFonts w:asciiTheme="majorBidi" w:eastAsia="Times New Roman" w:hAnsiTheme="majorBidi" w:cstheme="majorBidi"/>
          <w:sz w:val="24"/>
          <w:szCs w:val="24"/>
        </w:rPr>
        <w:t>ASD screening, embed different sensors inside toys to capture playing pattern</w:t>
      </w:r>
      <w:r w:rsidR="00AF6459" w:rsidRPr="00976DF2">
        <w:rPr>
          <w:rFonts w:asciiTheme="majorBidi" w:eastAsia="Times New Roman" w:hAnsiTheme="majorBidi" w:cstheme="majorBidi"/>
          <w:sz w:val="24"/>
          <w:szCs w:val="24"/>
        </w:rPr>
        <w:t>s</w:t>
      </w:r>
      <w:r w:rsidR="00BE720E" w:rsidRPr="00976DF2">
        <w:rPr>
          <w:rFonts w:asciiTheme="majorBidi" w:eastAsia="Times New Roman" w:hAnsiTheme="majorBidi" w:cstheme="majorBidi"/>
          <w:sz w:val="24"/>
          <w:szCs w:val="24"/>
        </w:rPr>
        <w:t>,</w:t>
      </w:r>
      <w:r w:rsidR="00FD2541" w:rsidRPr="00976DF2">
        <w:rPr>
          <w:rFonts w:asciiTheme="majorBidi" w:eastAsia="Times New Roman" w:hAnsiTheme="majorBidi" w:cstheme="majorBidi"/>
          <w:sz w:val="24"/>
          <w:szCs w:val="24"/>
        </w:rPr>
        <w:t xml:space="preserve"> </w:t>
      </w:r>
      <w:r w:rsidR="00BF3911" w:rsidRPr="00976DF2">
        <w:rPr>
          <w:rFonts w:asciiTheme="majorBidi" w:eastAsia="Times New Roman" w:hAnsiTheme="majorBidi" w:cstheme="majorBidi"/>
          <w:sz w:val="24"/>
          <w:szCs w:val="24"/>
        </w:rPr>
        <w:t xml:space="preserve">and </w:t>
      </w:r>
      <w:r w:rsidR="004C0EEA">
        <w:rPr>
          <w:rFonts w:asciiTheme="majorBidi" w:eastAsia="Times New Roman" w:hAnsiTheme="majorBidi" w:cstheme="majorBidi"/>
          <w:sz w:val="24"/>
          <w:szCs w:val="24"/>
        </w:rPr>
        <w:t xml:space="preserve">are </w:t>
      </w:r>
      <w:r w:rsidR="00BF3911" w:rsidRPr="00976DF2">
        <w:rPr>
          <w:rFonts w:asciiTheme="majorBidi" w:eastAsia="Times New Roman" w:hAnsiTheme="majorBidi" w:cstheme="majorBidi"/>
          <w:sz w:val="24"/>
          <w:szCs w:val="24"/>
        </w:rPr>
        <w:t>classif</w:t>
      </w:r>
      <w:r w:rsidR="004C0EEA">
        <w:rPr>
          <w:rFonts w:asciiTheme="majorBidi" w:eastAsia="Times New Roman" w:hAnsiTheme="majorBidi" w:cstheme="majorBidi"/>
          <w:sz w:val="24"/>
          <w:szCs w:val="24"/>
        </w:rPr>
        <w:t>ied based on proven</w:t>
      </w:r>
      <w:r w:rsidR="003353D4" w:rsidRPr="00976DF2">
        <w:rPr>
          <w:rFonts w:asciiTheme="majorBidi" w:eastAsia="Times New Roman" w:hAnsiTheme="majorBidi" w:cstheme="majorBidi"/>
          <w:sz w:val="24"/>
          <w:szCs w:val="24"/>
        </w:rPr>
        <w:t xml:space="preserve"> effective</w:t>
      </w:r>
      <w:r w:rsidR="00C111E7" w:rsidRPr="00976DF2">
        <w:rPr>
          <w:rFonts w:asciiTheme="majorBidi" w:eastAsia="Times New Roman" w:hAnsiTheme="majorBidi" w:cstheme="majorBidi"/>
          <w:sz w:val="24"/>
          <w:szCs w:val="24"/>
        </w:rPr>
        <w:t>,</w:t>
      </w:r>
      <w:r w:rsidR="003353D4" w:rsidRPr="00976DF2">
        <w:rPr>
          <w:rFonts w:asciiTheme="majorBidi" w:eastAsia="Times New Roman" w:hAnsiTheme="majorBidi" w:cstheme="majorBidi"/>
          <w:sz w:val="24"/>
          <w:szCs w:val="24"/>
        </w:rPr>
        <w:t xml:space="preserve"> </w:t>
      </w:r>
      <w:r w:rsidR="00A01FDD" w:rsidRPr="00976DF2">
        <w:rPr>
          <w:rFonts w:asciiTheme="majorBidi" w:eastAsia="Times New Roman" w:hAnsiTheme="majorBidi" w:cstheme="majorBidi"/>
          <w:sz w:val="24"/>
          <w:szCs w:val="24"/>
        </w:rPr>
        <w:t>i.e.</w:t>
      </w:r>
      <w:r w:rsidR="00C111E7" w:rsidRPr="00976DF2">
        <w:rPr>
          <w:rFonts w:asciiTheme="majorBidi" w:eastAsia="Times New Roman" w:hAnsiTheme="majorBidi" w:cstheme="majorBidi"/>
          <w:sz w:val="24"/>
          <w:szCs w:val="24"/>
        </w:rPr>
        <w:t>,</w:t>
      </w:r>
      <w:r w:rsidR="00A01FDD" w:rsidRPr="00976DF2">
        <w:rPr>
          <w:rFonts w:asciiTheme="majorBidi" w:eastAsia="Times New Roman" w:hAnsiTheme="majorBidi" w:cstheme="majorBidi"/>
          <w:sz w:val="24"/>
          <w:szCs w:val="24"/>
        </w:rPr>
        <w:t xml:space="preserve"> </w:t>
      </w:r>
      <w:commentRangeStart w:id="501"/>
      <w:proofErr w:type="spellStart"/>
      <w:r w:rsidR="003353D4" w:rsidRPr="00976DF2">
        <w:rPr>
          <w:rFonts w:asciiTheme="majorBidi" w:eastAsia="Times New Roman" w:hAnsiTheme="majorBidi" w:cstheme="majorBidi"/>
          <w:color w:val="FF0000"/>
          <w:sz w:val="24"/>
          <w:szCs w:val="24"/>
        </w:rPr>
        <w:t>Lanini</w:t>
      </w:r>
      <w:proofErr w:type="spellEnd"/>
      <w:r w:rsidR="003353D4" w:rsidRPr="00976DF2">
        <w:rPr>
          <w:rFonts w:asciiTheme="majorBidi" w:eastAsia="Times New Roman" w:hAnsiTheme="majorBidi" w:cstheme="majorBidi"/>
          <w:color w:val="FF0000"/>
          <w:sz w:val="24"/>
          <w:szCs w:val="24"/>
        </w:rPr>
        <w:t xml:space="preserve"> M. and et al</w:t>
      </w:r>
      <w:r w:rsidR="002F4ED2" w:rsidRPr="00976DF2">
        <w:rPr>
          <w:rFonts w:asciiTheme="majorBidi" w:eastAsia="Times New Roman" w:hAnsiTheme="majorBidi" w:cstheme="majorBidi"/>
          <w:color w:val="FF0000"/>
          <w:sz w:val="24"/>
          <w:szCs w:val="24"/>
        </w:rPr>
        <w:t>.</w:t>
      </w:r>
      <w:r w:rsidR="001F3B2C" w:rsidRPr="00976DF2">
        <w:rPr>
          <w:rFonts w:asciiTheme="majorBidi" w:eastAsia="Times New Roman" w:hAnsiTheme="majorBidi" w:cstheme="majorBidi"/>
          <w:color w:val="FF0000"/>
          <w:sz w:val="24"/>
          <w:szCs w:val="24"/>
        </w:rPr>
        <w:t xml:space="preserve"> </w:t>
      </w:r>
      <w:r w:rsidR="00107FD5" w:rsidRPr="00976DF2">
        <w:rPr>
          <w:rFonts w:asciiTheme="majorBidi" w:eastAsia="Times New Roman" w:hAnsiTheme="majorBidi" w:cstheme="majorBidi"/>
          <w:color w:val="FF0000"/>
          <w:sz w:val="24"/>
          <w:szCs w:val="24"/>
        </w:rPr>
        <w:t>combined accelerometer, gyroscope</w:t>
      </w:r>
      <w:r w:rsidR="002F4ED2" w:rsidRPr="00976DF2">
        <w:rPr>
          <w:rFonts w:asciiTheme="majorBidi" w:eastAsia="Times New Roman" w:hAnsiTheme="majorBidi" w:cstheme="majorBidi"/>
          <w:color w:val="FF0000"/>
          <w:sz w:val="24"/>
          <w:szCs w:val="24"/>
        </w:rPr>
        <w:t>,</w:t>
      </w:r>
      <w:r w:rsidR="00107FD5" w:rsidRPr="00976DF2">
        <w:rPr>
          <w:rFonts w:asciiTheme="majorBidi" w:eastAsia="Times New Roman" w:hAnsiTheme="majorBidi" w:cstheme="majorBidi"/>
          <w:color w:val="FF0000"/>
          <w:sz w:val="24"/>
          <w:szCs w:val="24"/>
        </w:rPr>
        <w:t xml:space="preserve"> and magnetometers data</w:t>
      </w:r>
      <w:commentRangeEnd w:id="501"/>
      <w:r w:rsidR="00365EBF" w:rsidRPr="00976DF2">
        <w:rPr>
          <w:rStyle w:val="CommentReference"/>
          <w:rFonts w:asciiTheme="majorBidi" w:hAnsiTheme="majorBidi" w:cstheme="majorBidi"/>
        </w:rPr>
        <w:commentReference w:id="501"/>
      </w:r>
      <w:r w:rsidR="00FF1C56" w:rsidRPr="00976DF2">
        <w:rPr>
          <w:rFonts w:asciiTheme="majorBidi" w:eastAsia="Times New Roman" w:hAnsiTheme="majorBidi" w:cstheme="majorBidi"/>
          <w:color w:val="FF0000"/>
          <w:sz w:val="24"/>
          <w:szCs w:val="24"/>
        </w:rPr>
        <w:t>.</w:t>
      </w:r>
      <w:r w:rsidR="009D348B" w:rsidRPr="00976DF2">
        <w:rPr>
          <w:rFonts w:asciiTheme="majorBidi" w:eastAsia="Times New Roman" w:hAnsiTheme="majorBidi" w:cstheme="majorBidi"/>
          <w:color w:val="FF0000"/>
          <w:sz w:val="24"/>
          <w:szCs w:val="24"/>
        </w:rPr>
        <w:fldChar w:fldCharType="begin"/>
      </w:r>
      <w:r w:rsidR="0025698F">
        <w:rPr>
          <w:rFonts w:asciiTheme="majorBidi" w:eastAsia="Times New Roman" w:hAnsiTheme="majorBidi" w:cstheme="majorBidi"/>
          <w:color w:val="FF0000"/>
          <w:sz w:val="24"/>
          <w:szCs w:val="24"/>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9D348B" w:rsidRPr="00976DF2">
        <w:rPr>
          <w:rFonts w:asciiTheme="majorBidi" w:eastAsia="Times New Roman" w:hAnsiTheme="majorBidi" w:cstheme="majorBidi"/>
          <w:color w:val="FF0000"/>
          <w:sz w:val="24"/>
          <w:szCs w:val="24"/>
        </w:rPr>
        <w:fldChar w:fldCharType="separate"/>
      </w:r>
      <w:r w:rsidR="0025698F">
        <w:rPr>
          <w:rFonts w:asciiTheme="majorBidi" w:eastAsia="Times New Roman" w:hAnsiTheme="majorBidi" w:cstheme="majorBidi"/>
          <w:noProof/>
          <w:color w:val="FF0000"/>
          <w:sz w:val="24"/>
          <w:szCs w:val="24"/>
        </w:rPr>
        <w:t>[21]</w:t>
      </w:r>
      <w:r w:rsidR="009D348B" w:rsidRPr="00976DF2">
        <w:rPr>
          <w:rFonts w:asciiTheme="majorBidi" w:eastAsia="Times New Roman" w:hAnsiTheme="majorBidi" w:cstheme="majorBidi"/>
          <w:color w:val="FF0000"/>
          <w:sz w:val="24"/>
          <w:szCs w:val="24"/>
        </w:rPr>
        <w:fldChar w:fldCharType="end"/>
      </w:r>
      <w:r w:rsidR="00FF1C56" w:rsidRPr="00976DF2">
        <w:rPr>
          <w:rFonts w:asciiTheme="majorBidi" w:eastAsia="Times New Roman" w:hAnsiTheme="majorBidi" w:cstheme="majorBidi"/>
          <w:color w:val="FF0000"/>
          <w:sz w:val="24"/>
          <w:szCs w:val="24"/>
        </w:rPr>
        <w:t xml:space="preserve"> </w:t>
      </w:r>
      <w:r w:rsidR="00FF1C56" w:rsidRPr="00976DF2">
        <w:rPr>
          <w:rFonts w:asciiTheme="majorBidi" w:eastAsia="Times New Roman" w:hAnsiTheme="majorBidi" w:cstheme="majorBidi"/>
          <w:sz w:val="24"/>
          <w:szCs w:val="24"/>
        </w:rPr>
        <w:t>Also</w:t>
      </w:r>
      <w:r w:rsidR="002F4ED2" w:rsidRPr="00976DF2">
        <w:rPr>
          <w:rFonts w:asciiTheme="majorBidi" w:eastAsia="Times New Roman" w:hAnsiTheme="majorBidi" w:cstheme="majorBidi"/>
          <w:sz w:val="24"/>
          <w:szCs w:val="24"/>
        </w:rPr>
        <w:t>,</w:t>
      </w:r>
      <w:r w:rsidR="00FF1C56" w:rsidRPr="00976DF2">
        <w:rPr>
          <w:rFonts w:asciiTheme="majorBidi" w:eastAsia="Times New Roman" w:hAnsiTheme="majorBidi" w:cstheme="majorBidi"/>
          <w:sz w:val="24"/>
          <w:szCs w:val="24"/>
        </w:rPr>
        <w:t xml:space="preserve"> Moradi et al. introduced a platform for autism screening based on acceleration data of a toy car that, in their first version, a Wii remote controller perform as a sensor hub and a Matlab program developed to interact with the system to collect accelerometer data of x, y</w:t>
      </w:r>
      <w:r w:rsidR="002F4ED2" w:rsidRPr="00976DF2">
        <w:rPr>
          <w:rFonts w:asciiTheme="majorBidi" w:eastAsia="Times New Roman" w:hAnsiTheme="majorBidi" w:cstheme="majorBidi"/>
          <w:sz w:val="24"/>
          <w:szCs w:val="24"/>
        </w:rPr>
        <w:t>,</w:t>
      </w:r>
      <w:r w:rsidR="00FF1C56" w:rsidRPr="00976DF2">
        <w:rPr>
          <w:rFonts w:asciiTheme="majorBidi" w:eastAsia="Times New Roman" w:hAnsiTheme="majorBidi" w:cstheme="majorBidi"/>
          <w:sz w:val="24"/>
          <w:szCs w:val="24"/>
        </w:rPr>
        <w:t xml:space="preserve"> and z axes</w:t>
      </w:r>
      <w:r w:rsidR="00D33AD8" w:rsidRPr="00976DF2">
        <w:rPr>
          <w:rFonts w:asciiTheme="majorBidi" w:eastAsia="Times New Roman" w:hAnsiTheme="majorBidi" w:cstheme="majorBidi"/>
          <w:sz w:val="24"/>
          <w:szCs w:val="24"/>
        </w:rPr>
        <w:t xml:space="preserve"> to investigate distinctive playing patterns</w:t>
      </w:r>
      <w:r w:rsidR="008E04EF" w:rsidRPr="00976DF2">
        <w:rPr>
          <w:rFonts w:asciiTheme="majorBidi" w:eastAsia="Times New Roman" w:hAnsiTheme="majorBidi" w:cstheme="majorBidi"/>
          <w:sz w:val="24"/>
          <w:szCs w:val="24"/>
        </w:rPr>
        <w:t xml:space="preserve"> and implement a</w:t>
      </w:r>
      <w:r w:rsidR="002F4ED2" w:rsidRPr="00976DF2">
        <w:rPr>
          <w:rFonts w:asciiTheme="majorBidi" w:eastAsia="Times New Roman" w:hAnsiTheme="majorBidi" w:cstheme="majorBidi"/>
          <w:sz w:val="24"/>
          <w:szCs w:val="24"/>
        </w:rPr>
        <w:t>n</w:t>
      </w:r>
      <w:r w:rsidR="008E04EF" w:rsidRPr="00976DF2">
        <w:rPr>
          <w:rFonts w:asciiTheme="majorBidi" w:eastAsia="Times New Roman" w:hAnsiTheme="majorBidi" w:cstheme="majorBidi"/>
          <w:sz w:val="24"/>
          <w:szCs w:val="24"/>
        </w:rPr>
        <w:t xml:space="preserve"> SV</w:t>
      </w:r>
      <w:r w:rsidR="00ED5598" w:rsidRPr="00976DF2">
        <w:rPr>
          <w:rFonts w:asciiTheme="majorBidi" w:eastAsia="Times New Roman" w:hAnsiTheme="majorBidi" w:cstheme="majorBidi"/>
          <w:sz w:val="24"/>
          <w:szCs w:val="24"/>
        </w:rPr>
        <w:t xml:space="preserve">M </w:t>
      </w:r>
      <w:r w:rsidR="008E04EF" w:rsidRPr="00976DF2">
        <w:rPr>
          <w:rFonts w:asciiTheme="majorBidi" w:eastAsia="Times New Roman" w:hAnsiTheme="majorBidi" w:cstheme="majorBidi"/>
          <w:sz w:val="24"/>
          <w:szCs w:val="24"/>
        </w:rPr>
        <w:t>classifier</w:t>
      </w:r>
      <w:r w:rsidR="00AB7E1D" w:rsidRPr="00976DF2">
        <w:rPr>
          <w:rFonts w:asciiTheme="majorBidi" w:eastAsia="Times New Roman" w:hAnsiTheme="majorBidi" w:cstheme="majorBidi"/>
          <w:sz w:val="24"/>
          <w:szCs w:val="24"/>
        </w:rPr>
        <w:t xml:space="preserve"> with 85% accuracy</w:t>
      </w:r>
      <w:r w:rsidR="009D348B" w:rsidRPr="00976DF2">
        <w:rPr>
          <w:rFonts w:asciiTheme="majorBidi" w:eastAsia="Times New Roman" w:hAnsiTheme="majorBidi" w:cstheme="majorBidi"/>
          <w:sz w:val="24"/>
          <w:szCs w:val="24"/>
        </w:rPr>
        <w:fldChar w:fldCharType="begin"/>
      </w:r>
      <w:r w:rsidR="0025698F">
        <w:rPr>
          <w:rFonts w:asciiTheme="majorBidi" w:eastAsia="Times New Roman"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9D348B" w:rsidRPr="00976DF2">
        <w:rPr>
          <w:rFonts w:asciiTheme="majorBidi" w:eastAsia="Times New Roman" w:hAnsiTheme="majorBidi" w:cstheme="majorBidi"/>
          <w:sz w:val="24"/>
          <w:szCs w:val="24"/>
        </w:rPr>
        <w:fldChar w:fldCharType="separate"/>
      </w:r>
      <w:r w:rsidR="0025698F">
        <w:rPr>
          <w:rFonts w:asciiTheme="majorBidi" w:eastAsia="Times New Roman" w:hAnsiTheme="majorBidi" w:cstheme="majorBidi"/>
          <w:noProof/>
          <w:sz w:val="24"/>
          <w:szCs w:val="24"/>
        </w:rPr>
        <w:t>[13]</w:t>
      </w:r>
      <w:r w:rsidR="009D348B" w:rsidRPr="00976DF2">
        <w:rPr>
          <w:rFonts w:asciiTheme="majorBidi" w:eastAsia="Times New Roman" w:hAnsiTheme="majorBidi" w:cstheme="majorBidi"/>
          <w:sz w:val="24"/>
          <w:szCs w:val="24"/>
        </w:rPr>
        <w:fldChar w:fldCharType="end"/>
      </w:r>
    </w:p>
    <w:p w14:paraId="42B47723" w14:textId="77777777" w:rsidR="00B30193" w:rsidRPr="00976DF2" w:rsidRDefault="00B30193" w:rsidP="00B30193">
      <w:pPr>
        <w:spacing w:after="0" w:line="240" w:lineRule="auto"/>
        <w:rPr>
          <w:rFonts w:asciiTheme="majorBidi" w:eastAsia="Times New Roman" w:hAnsiTheme="majorBidi" w:cstheme="majorBidi"/>
          <w:sz w:val="24"/>
          <w:szCs w:val="24"/>
        </w:rPr>
      </w:pPr>
    </w:p>
    <w:p w14:paraId="204B43E5" w14:textId="68DB0B26" w:rsidR="00B30193" w:rsidRPr="00976DF2" w:rsidRDefault="00D33AD8" w:rsidP="003633A9">
      <w:pPr>
        <w:spacing w:after="0" w:line="240" w:lineRule="auto"/>
        <w:rPr>
          <w:rFonts w:asciiTheme="majorBidi" w:eastAsia="Times New Roman" w:hAnsiTheme="majorBidi" w:cstheme="majorBidi"/>
          <w:sz w:val="24"/>
          <w:szCs w:val="24"/>
        </w:rPr>
      </w:pPr>
      <w:r w:rsidRPr="00982936">
        <w:rPr>
          <w:rFonts w:asciiTheme="majorBidi" w:eastAsia="Times New Roman" w:hAnsiTheme="majorBidi" w:cstheme="majorBidi"/>
          <w:sz w:val="24"/>
          <w:szCs w:val="24"/>
          <w:rPrChange w:id="502" w:author="bijan mehralizadeh" w:date="2021-12-24T17:16:00Z">
            <w:rPr>
              <w:rFonts w:asciiTheme="majorBidi" w:eastAsia="Times New Roman" w:hAnsiTheme="majorBidi" w:cstheme="majorBidi"/>
              <w:sz w:val="24"/>
              <w:szCs w:val="24"/>
              <w:highlight w:val="yellow"/>
            </w:rPr>
          </w:rPrChange>
        </w:rPr>
        <w:t>I</w:t>
      </w:r>
      <w:r w:rsidR="00B30193" w:rsidRPr="00982936">
        <w:rPr>
          <w:rFonts w:asciiTheme="majorBidi" w:eastAsia="Times New Roman" w:hAnsiTheme="majorBidi" w:cstheme="majorBidi"/>
          <w:sz w:val="24"/>
          <w:szCs w:val="24"/>
          <w:rPrChange w:id="503" w:author="bijan mehralizadeh" w:date="2021-12-24T17:16:00Z">
            <w:rPr>
              <w:rFonts w:asciiTheme="majorBidi" w:eastAsia="Times New Roman" w:hAnsiTheme="majorBidi" w:cstheme="majorBidi"/>
              <w:sz w:val="24"/>
              <w:szCs w:val="24"/>
              <w:highlight w:val="yellow"/>
            </w:rPr>
          </w:rPrChange>
        </w:rPr>
        <w:t>n this research</w:t>
      </w:r>
      <w:r w:rsidR="00144A40" w:rsidRPr="00982936">
        <w:rPr>
          <w:rFonts w:asciiTheme="majorBidi" w:eastAsia="Times New Roman" w:hAnsiTheme="majorBidi" w:cstheme="majorBidi"/>
          <w:sz w:val="24"/>
          <w:szCs w:val="24"/>
          <w:rPrChange w:id="504" w:author="bijan mehralizadeh" w:date="2021-12-24T17:16:00Z">
            <w:rPr>
              <w:rFonts w:asciiTheme="majorBidi" w:eastAsia="Times New Roman" w:hAnsiTheme="majorBidi" w:cstheme="majorBidi"/>
              <w:sz w:val="24"/>
              <w:szCs w:val="24"/>
              <w:highlight w:val="yellow"/>
            </w:rPr>
          </w:rPrChange>
        </w:rPr>
        <w:t>,</w:t>
      </w:r>
      <w:r w:rsidR="00B30193" w:rsidRPr="00982936">
        <w:rPr>
          <w:rFonts w:asciiTheme="majorBidi" w:eastAsia="Times New Roman" w:hAnsiTheme="majorBidi" w:cstheme="majorBidi"/>
          <w:sz w:val="24"/>
          <w:szCs w:val="24"/>
          <w:rPrChange w:id="505" w:author="bijan mehralizadeh" w:date="2021-12-24T17:16:00Z">
            <w:rPr>
              <w:rFonts w:asciiTheme="majorBidi" w:eastAsia="Times New Roman" w:hAnsiTheme="majorBidi" w:cstheme="majorBidi"/>
              <w:sz w:val="24"/>
              <w:szCs w:val="24"/>
              <w:highlight w:val="yellow"/>
            </w:rPr>
          </w:rPrChange>
        </w:rPr>
        <w:t xml:space="preserve"> the smart toy car 2.0 is introduced</w:t>
      </w:r>
      <w:r w:rsidR="006C2199" w:rsidRPr="00982936">
        <w:rPr>
          <w:rFonts w:asciiTheme="majorBidi" w:eastAsia="Times New Roman" w:hAnsiTheme="majorBidi" w:cstheme="majorBidi"/>
          <w:sz w:val="24"/>
          <w:szCs w:val="24"/>
          <w:rPrChange w:id="506" w:author="bijan mehralizadeh" w:date="2021-12-24T17:16:00Z">
            <w:rPr>
              <w:rFonts w:asciiTheme="majorBidi" w:eastAsia="Times New Roman" w:hAnsiTheme="majorBidi" w:cstheme="majorBidi"/>
              <w:sz w:val="24"/>
              <w:szCs w:val="24"/>
              <w:highlight w:val="yellow"/>
            </w:rPr>
          </w:rPrChange>
        </w:rPr>
        <w:t>. It extends the previous version functionality by adding shaft encoders to the wheels</w:t>
      </w:r>
      <w:r w:rsidR="004C0EEA" w:rsidRPr="00982936">
        <w:rPr>
          <w:rFonts w:asciiTheme="majorBidi" w:eastAsia="Times New Roman" w:hAnsiTheme="majorBidi" w:cstheme="majorBidi"/>
          <w:sz w:val="24"/>
          <w:szCs w:val="24"/>
          <w:rPrChange w:id="507" w:author="bijan mehralizadeh" w:date="2021-12-24T17:16:00Z">
            <w:rPr>
              <w:rFonts w:asciiTheme="majorBidi" w:eastAsia="Times New Roman" w:hAnsiTheme="majorBidi" w:cstheme="majorBidi"/>
              <w:sz w:val="24"/>
              <w:szCs w:val="24"/>
              <w:highlight w:val="yellow"/>
            </w:rPr>
          </w:rPrChange>
        </w:rPr>
        <w:t>,</w:t>
      </w:r>
      <w:r w:rsidR="00F10B27" w:rsidRPr="00982936">
        <w:rPr>
          <w:rFonts w:asciiTheme="majorBidi" w:eastAsia="Times New Roman" w:hAnsiTheme="majorBidi" w:cstheme="majorBidi"/>
          <w:sz w:val="24"/>
          <w:szCs w:val="24"/>
          <w:rPrChange w:id="508" w:author="bijan mehralizadeh" w:date="2021-12-24T17:16:00Z">
            <w:rPr>
              <w:rFonts w:asciiTheme="majorBidi" w:eastAsia="Times New Roman" w:hAnsiTheme="majorBidi" w:cstheme="majorBidi"/>
              <w:sz w:val="24"/>
              <w:szCs w:val="24"/>
              <w:highlight w:val="yellow"/>
            </w:rPr>
          </w:rPrChange>
        </w:rPr>
        <w:t xml:space="preserve"> introducing new features</w:t>
      </w:r>
      <w:r w:rsidR="004C0EEA" w:rsidRPr="00982936">
        <w:rPr>
          <w:rFonts w:asciiTheme="majorBidi" w:eastAsia="Times New Roman" w:hAnsiTheme="majorBidi" w:cstheme="majorBidi"/>
          <w:sz w:val="24"/>
          <w:szCs w:val="24"/>
          <w:rPrChange w:id="509" w:author="bijan mehralizadeh" w:date="2021-12-24T17:16:00Z">
            <w:rPr>
              <w:rFonts w:asciiTheme="majorBidi" w:eastAsia="Times New Roman" w:hAnsiTheme="majorBidi" w:cstheme="majorBidi"/>
              <w:sz w:val="24"/>
              <w:szCs w:val="24"/>
              <w:highlight w:val="yellow"/>
            </w:rPr>
          </w:rPrChange>
        </w:rPr>
        <w:t>,</w:t>
      </w:r>
      <w:r w:rsidR="00F10B27" w:rsidRPr="00982936">
        <w:rPr>
          <w:rFonts w:asciiTheme="majorBidi" w:eastAsia="Times New Roman" w:hAnsiTheme="majorBidi" w:cstheme="majorBidi"/>
          <w:sz w:val="24"/>
          <w:szCs w:val="24"/>
          <w:rPrChange w:id="510" w:author="bijan mehralizadeh" w:date="2021-12-24T17:16:00Z">
            <w:rPr>
              <w:rFonts w:asciiTheme="majorBidi" w:eastAsia="Times New Roman" w:hAnsiTheme="majorBidi" w:cstheme="majorBidi"/>
              <w:sz w:val="24"/>
              <w:szCs w:val="24"/>
              <w:highlight w:val="yellow"/>
            </w:rPr>
          </w:rPrChange>
        </w:rPr>
        <w:t xml:space="preserve"> and optimizing the feature selection method</w:t>
      </w:r>
      <w:r w:rsidR="004C0EEA" w:rsidRPr="00982936">
        <w:rPr>
          <w:rFonts w:asciiTheme="majorBidi" w:eastAsia="Times New Roman" w:hAnsiTheme="majorBidi" w:cstheme="majorBidi"/>
          <w:sz w:val="24"/>
          <w:szCs w:val="24"/>
          <w:rPrChange w:id="511" w:author="bijan mehralizadeh" w:date="2021-12-24T17:16:00Z">
            <w:rPr>
              <w:rFonts w:asciiTheme="majorBidi" w:eastAsia="Times New Roman" w:hAnsiTheme="majorBidi" w:cstheme="majorBidi"/>
              <w:sz w:val="24"/>
              <w:szCs w:val="24"/>
              <w:highlight w:val="yellow"/>
            </w:rPr>
          </w:rPrChange>
        </w:rPr>
        <w:t>. I</w:t>
      </w:r>
      <w:r w:rsidR="009777C1" w:rsidRPr="00982936">
        <w:rPr>
          <w:rFonts w:asciiTheme="majorBidi" w:eastAsia="Times New Roman" w:hAnsiTheme="majorBidi" w:cstheme="majorBidi"/>
          <w:sz w:val="24"/>
          <w:szCs w:val="24"/>
          <w:rPrChange w:id="512" w:author="bijan mehralizadeh" w:date="2021-12-24T17:16:00Z">
            <w:rPr>
              <w:rFonts w:asciiTheme="majorBidi" w:eastAsia="Times New Roman" w:hAnsiTheme="majorBidi" w:cstheme="majorBidi"/>
              <w:sz w:val="24"/>
              <w:szCs w:val="24"/>
              <w:highlight w:val="yellow"/>
            </w:rPr>
          </w:rPrChange>
        </w:rPr>
        <w:t>t</w:t>
      </w:r>
      <w:r w:rsidR="006C2199" w:rsidRPr="00982936">
        <w:rPr>
          <w:rFonts w:asciiTheme="majorBidi" w:eastAsia="Times New Roman" w:hAnsiTheme="majorBidi" w:cstheme="majorBidi"/>
          <w:sz w:val="24"/>
          <w:szCs w:val="24"/>
          <w:rPrChange w:id="513" w:author="bijan mehralizadeh" w:date="2021-12-24T17:16:00Z">
            <w:rPr>
              <w:rFonts w:asciiTheme="majorBidi" w:eastAsia="Times New Roman" w:hAnsiTheme="majorBidi" w:cstheme="majorBidi"/>
              <w:sz w:val="24"/>
              <w:szCs w:val="24"/>
              <w:highlight w:val="yellow"/>
            </w:rPr>
          </w:rPrChange>
        </w:rPr>
        <w:t xml:space="preserve"> enables us to study the ASD symptoms with a</w:t>
      </w:r>
      <w:r w:rsidR="003633A9" w:rsidRPr="00982936">
        <w:rPr>
          <w:rFonts w:asciiTheme="majorBidi" w:eastAsia="Times New Roman" w:hAnsiTheme="majorBidi" w:cstheme="majorBidi"/>
          <w:sz w:val="24"/>
          <w:szCs w:val="24"/>
          <w:rPrChange w:id="514" w:author="bijan mehralizadeh" w:date="2021-12-24T17:16:00Z">
            <w:rPr>
              <w:rFonts w:asciiTheme="majorBidi" w:eastAsia="Times New Roman" w:hAnsiTheme="majorBidi" w:cstheme="majorBidi"/>
              <w:sz w:val="24"/>
              <w:szCs w:val="24"/>
              <w:highlight w:val="yellow"/>
            </w:rPr>
          </w:rPrChange>
        </w:rPr>
        <w:t xml:space="preserve"> multi modalities approach and</w:t>
      </w:r>
      <w:r w:rsidR="0049389A" w:rsidRPr="00982936">
        <w:rPr>
          <w:rFonts w:asciiTheme="majorBidi" w:eastAsia="Times New Roman" w:hAnsiTheme="majorBidi" w:cstheme="majorBidi"/>
          <w:sz w:val="24"/>
          <w:szCs w:val="24"/>
          <w:rPrChange w:id="515" w:author="bijan mehralizadeh" w:date="2021-12-24T17:16:00Z">
            <w:rPr>
              <w:rFonts w:asciiTheme="majorBidi" w:eastAsia="Times New Roman" w:hAnsiTheme="majorBidi" w:cstheme="majorBidi"/>
              <w:sz w:val="24"/>
              <w:szCs w:val="24"/>
              <w:highlight w:val="yellow"/>
            </w:rPr>
          </w:rPrChange>
        </w:rPr>
        <w:t xml:space="preserve"> </w:t>
      </w:r>
      <w:r w:rsidR="006C2199" w:rsidRPr="00982936">
        <w:rPr>
          <w:rFonts w:asciiTheme="majorBidi" w:eastAsia="Times New Roman" w:hAnsiTheme="majorBidi" w:cstheme="majorBidi"/>
          <w:sz w:val="24"/>
          <w:szCs w:val="24"/>
          <w:rPrChange w:id="516" w:author="bijan mehralizadeh" w:date="2021-12-24T17:16:00Z">
            <w:rPr>
              <w:rFonts w:asciiTheme="majorBidi" w:eastAsia="Times New Roman" w:hAnsiTheme="majorBidi" w:cstheme="majorBidi"/>
              <w:sz w:val="24"/>
              <w:szCs w:val="24"/>
              <w:highlight w:val="yellow"/>
            </w:rPr>
          </w:rPrChange>
        </w:rPr>
        <w:t>simultaneously analyze the repetitive behaviors and the obsessive attention to the details</w:t>
      </w:r>
      <w:r w:rsidR="00F10B27" w:rsidRPr="00982936">
        <w:rPr>
          <w:rFonts w:asciiTheme="majorBidi" w:eastAsia="Times New Roman" w:hAnsiTheme="majorBidi" w:cstheme="majorBidi"/>
          <w:sz w:val="24"/>
          <w:szCs w:val="24"/>
          <w:rPrChange w:id="517" w:author="bijan mehralizadeh" w:date="2021-12-24T17:16:00Z">
            <w:rPr>
              <w:rFonts w:asciiTheme="majorBidi" w:eastAsia="Times New Roman" w:hAnsiTheme="majorBidi" w:cstheme="majorBidi"/>
              <w:sz w:val="24"/>
              <w:szCs w:val="24"/>
              <w:highlight w:val="yellow"/>
            </w:rPr>
          </w:rPrChange>
        </w:rPr>
        <w:t>.</w:t>
      </w:r>
    </w:p>
    <w:p w14:paraId="00000005" w14:textId="02787B4A"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0000006"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7" w14:textId="77777777"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System design</w:t>
      </w:r>
    </w:p>
    <w:p w14:paraId="0F85DEE4" w14:textId="34DB49C7" w:rsidR="00310BE2" w:rsidRPr="00976DF2" w:rsidRDefault="00310BE2">
      <w:pPr>
        <w:spacing w:after="0" w:line="240" w:lineRule="auto"/>
        <w:jc w:val="both"/>
        <w:rPr>
          <w:rFonts w:asciiTheme="majorBidi" w:eastAsia="Times New Roman" w:hAnsiTheme="majorBidi" w:cstheme="majorBidi"/>
          <w:color w:val="0E101A"/>
          <w:sz w:val="24"/>
          <w:szCs w:val="24"/>
        </w:rPr>
      </w:pPr>
    </w:p>
    <w:p w14:paraId="7B7CCB2C" w14:textId="6C6013A7" w:rsidR="003307AE" w:rsidRPr="00976DF2" w:rsidRDefault="00310BE2" w:rsidP="003307AE">
      <w:pPr>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24"/>
          <w:szCs w:val="24"/>
        </w:rPr>
        <w:t xml:space="preserve">The smart toy car </w:t>
      </w:r>
      <w:r w:rsidR="00CB655D" w:rsidRPr="00976DF2">
        <w:rPr>
          <w:rFonts w:asciiTheme="majorBidi" w:eastAsia="Times New Roman" w:hAnsiTheme="majorBidi" w:cstheme="majorBidi"/>
          <w:color w:val="0E101A"/>
          <w:sz w:val="24"/>
          <w:szCs w:val="24"/>
        </w:rPr>
        <w:t>2.0</w:t>
      </w:r>
      <w:r w:rsidR="001C7452" w:rsidRPr="00976DF2">
        <w:rPr>
          <w:rFonts w:asciiTheme="majorBidi" w:eastAsia="Times New Roman" w:hAnsiTheme="majorBidi" w:cstheme="majorBidi"/>
          <w:color w:val="0E101A"/>
          <w:sz w:val="24"/>
          <w:szCs w:val="24"/>
        </w:rPr>
        <w:t xml:space="preserve"> (Fig. 1(a))</w:t>
      </w:r>
      <w:r w:rsidR="00CB655D" w:rsidRPr="00976DF2">
        <w:rPr>
          <w:rFonts w:asciiTheme="majorBidi" w:eastAsia="Times New Roman" w:hAnsiTheme="majorBidi" w:cstheme="majorBidi"/>
          <w:color w:val="0E101A"/>
          <w:sz w:val="24"/>
          <w:szCs w:val="24"/>
        </w:rPr>
        <w:t xml:space="preserve"> </w:t>
      </w:r>
      <w:r w:rsidR="00536633" w:rsidRPr="00976DF2">
        <w:rPr>
          <w:rFonts w:asciiTheme="majorBidi" w:eastAsia="Times New Roman" w:hAnsiTheme="majorBidi" w:cstheme="majorBidi"/>
          <w:color w:val="0E101A"/>
          <w:sz w:val="24"/>
          <w:szCs w:val="24"/>
        </w:rPr>
        <w:t>has received multiple upgrades regarding</w:t>
      </w:r>
      <w:r w:rsidR="00A3591C" w:rsidRPr="00976DF2">
        <w:rPr>
          <w:rFonts w:asciiTheme="majorBidi" w:eastAsia="Times New Roman" w:hAnsiTheme="majorBidi" w:cstheme="majorBidi"/>
          <w:color w:val="0E101A"/>
          <w:sz w:val="24"/>
          <w:szCs w:val="24"/>
        </w:rPr>
        <w:t xml:space="preserve"> its previous version</w:t>
      </w:r>
      <w:r w:rsidR="009777C1" w:rsidRPr="00976DF2">
        <w:rPr>
          <w:rFonts w:asciiTheme="majorBidi" w:eastAsia="Times New Roman" w:hAnsiTheme="majorBidi" w:cstheme="majorBidi"/>
          <w:color w:val="0E101A"/>
          <w:sz w:val="24"/>
          <w:szCs w:val="24"/>
        </w:rPr>
        <w:t>;</w:t>
      </w:r>
      <w:r w:rsidR="00A3591C" w:rsidRPr="00976DF2">
        <w:rPr>
          <w:rFonts w:asciiTheme="majorBidi" w:eastAsia="Times New Roman" w:hAnsiTheme="majorBidi" w:cstheme="majorBidi"/>
          <w:color w:val="0E101A"/>
          <w:sz w:val="24"/>
          <w:szCs w:val="24"/>
        </w:rPr>
        <w:t xml:space="preserve"> </w:t>
      </w:r>
      <w:r w:rsidR="008727F9" w:rsidRPr="00976DF2">
        <w:rPr>
          <w:rFonts w:asciiTheme="majorBidi" w:eastAsia="Times New Roman" w:hAnsiTheme="majorBidi" w:cstheme="majorBidi"/>
          <w:sz w:val="24"/>
          <w:szCs w:val="24"/>
        </w:rPr>
        <w:t>the new system has an inexpensive IoT board</w:t>
      </w:r>
      <w:r w:rsidR="00473D41" w:rsidRPr="00976DF2">
        <w:rPr>
          <w:rFonts w:asciiTheme="majorBidi" w:eastAsia="Times New Roman" w:hAnsiTheme="majorBidi" w:cstheme="majorBidi"/>
          <w:sz w:val="24"/>
          <w:szCs w:val="24"/>
        </w:rPr>
        <w:t xml:space="preserve"> ESPRESSIF</w:t>
      </w:r>
      <w:r w:rsidR="008727F9" w:rsidRPr="00976DF2">
        <w:rPr>
          <w:rFonts w:asciiTheme="majorBidi" w:eastAsia="Times New Roman" w:hAnsiTheme="majorBidi" w:cstheme="majorBidi"/>
          <w:sz w:val="24"/>
          <w:szCs w:val="24"/>
        </w:rPr>
        <w:t xml:space="preserve"> ESP8266 </w:t>
      </w:r>
      <w:proofErr w:type="spellStart"/>
      <w:r w:rsidR="008727F9" w:rsidRPr="00976DF2">
        <w:rPr>
          <w:rFonts w:asciiTheme="majorBidi" w:eastAsia="Times New Roman" w:hAnsiTheme="majorBidi" w:cstheme="majorBidi"/>
          <w:sz w:val="24"/>
          <w:szCs w:val="24"/>
        </w:rPr>
        <w:t>NodeMCU</w:t>
      </w:r>
      <w:proofErr w:type="spellEnd"/>
      <w:r w:rsidR="00473D41" w:rsidRPr="00976DF2">
        <w:rPr>
          <w:rStyle w:val="FootnoteReference"/>
          <w:rFonts w:asciiTheme="majorBidi" w:eastAsia="Times New Roman" w:hAnsiTheme="majorBidi" w:cstheme="majorBidi"/>
          <w:sz w:val="24"/>
          <w:szCs w:val="24"/>
        </w:rPr>
        <w:footnoteReference w:id="1"/>
      </w:r>
      <w:r w:rsidR="008727F9" w:rsidRPr="00976DF2">
        <w:rPr>
          <w:rFonts w:asciiTheme="majorBidi" w:eastAsia="Times New Roman" w:hAnsiTheme="majorBidi" w:cstheme="majorBidi"/>
          <w:sz w:val="24"/>
          <w:szCs w:val="24"/>
        </w:rPr>
        <w:t xml:space="preserve"> to read sensor data and send them wirelessly through Wi-Fi</w:t>
      </w:r>
      <w:r w:rsidR="007037AE" w:rsidRPr="00976DF2">
        <w:rPr>
          <w:rFonts w:asciiTheme="majorBidi" w:eastAsia="Times New Roman" w:hAnsiTheme="majorBidi" w:cstheme="majorBidi"/>
          <w:sz w:val="24"/>
          <w:szCs w:val="24"/>
        </w:rPr>
        <w:t xml:space="preserve"> via UD</w:t>
      </w:r>
      <w:r w:rsidR="004D2A15" w:rsidRPr="00976DF2">
        <w:rPr>
          <w:rFonts w:asciiTheme="majorBidi" w:eastAsia="Times New Roman" w:hAnsiTheme="majorBidi" w:cstheme="majorBidi"/>
          <w:sz w:val="24"/>
          <w:szCs w:val="24"/>
        </w:rPr>
        <w:t>P</w:t>
      </w:r>
      <w:r w:rsidR="007037AE" w:rsidRPr="00976DF2">
        <w:rPr>
          <w:rFonts w:asciiTheme="majorBidi" w:eastAsia="Times New Roman" w:hAnsiTheme="majorBidi" w:cstheme="majorBidi"/>
          <w:sz w:val="24"/>
          <w:szCs w:val="24"/>
        </w:rPr>
        <w:t xml:space="preserve"> protocol to ensure maximum </w:t>
      </w:r>
      <w:r w:rsidR="004D2A15" w:rsidRPr="00976DF2">
        <w:rPr>
          <w:rFonts w:asciiTheme="majorBidi" w:eastAsia="Times New Roman" w:hAnsiTheme="majorBidi" w:cstheme="majorBidi"/>
          <w:sz w:val="24"/>
          <w:szCs w:val="24"/>
        </w:rPr>
        <w:t>data collection rate</w:t>
      </w:r>
      <w:r w:rsidR="00536633" w:rsidRPr="00976DF2">
        <w:rPr>
          <w:rFonts w:asciiTheme="majorBidi" w:eastAsia="Times New Roman" w:hAnsiTheme="majorBidi" w:cstheme="majorBidi"/>
          <w:sz w:val="24"/>
          <w:szCs w:val="24"/>
        </w:rPr>
        <w:t>.</w:t>
      </w:r>
      <w:r w:rsidR="009F24B9" w:rsidRPr="00976DF2">
        <w:rPr>
          <w:rFonts w:asciiTheme="majorBidi" w:eastAsia="Times New Roman" w:hAnsiTheme="majorBidi" w:cstheme="majorBidi"/>
          <w:sz w:val="24"/>
          <w:szCs w:val="24"/>
        </w:rPr>
        <w:t xml:space="preserve"> </w:t>
      </w:r>
      <w:r w:rsidR="00536633" w:rsidRPr="00976DF2">
        <w:rPr>
          <w:rFonts w:asciiTheme="majorBidi" w:eastAsia="Times New Roman" w:hAnsiTheme="majorBidi" w:cstheme="majorBidi"/>
          <w:sz w:val="24"/>
          <w:szCs w:val="24"/>
        </w:rPr>
        <w:t>A</w:t>
      </w:r>
      <w:r w:rsidR="009F24B9" w:rsidRPr="00976DF2">
        <w:rPr>
          <w:rFonts w:asciiTheme="majorBidi" w:eastAsia="Times New Roman" w:hAnsiTheme="majorBidi" w:cstheme="majorBidi"/>
          <w:sz w:val="24"/>
          <w:szCs w:val="24"/>
        </w:rPr>
        <w:t>lso</w:t>
      </w:r>
      <w:r w:rsidR="00536633" w:rsidRPr="00976DF2">
        <w:rPr>
          <w:rFonts w:asciiTheme="majorBidi" w:eastAsia="Times New Roman" w:hAnsiTheme="majorBidi" w:cstheme="majorBidi"/>
          <w:sz w:val="24"/>
          <w:szCs w:val="24"/>
        </w:rPr>
        <w:t>,</w:t>
      </w:r>
      <w:r w:rsidR="0034585D" w:rsidRPr="00976DF2">
        <w:rPr>
          <w:rFonts w:asciiTheme="majorBidi" w:eastAsia="Times New Roman" w:hAnsiTheme="majorBidi" w:cstheme="majorBidi"/>
          <w:sz w:val="24"/>
          <w:szCs w:val="24"/>
        </w:rPr>
        <w:t xml:space="preserve"> a cheap MEMS accelerometer ADXL345</w:t>
      </w:r>
      <w:r w:rsidR="004D7C74" w:rsidRPr="00976DF2">
        <w:rPr>
          <w:rFonts w:asciiTheme="majorBidi" w:eastAsia="Times New Roman" w:hAnsiTheme="majorBidi" w:cstheme="majorBidi"/>
          <w:sz w:val="24"/>
          <w:szCs w:val="24"/>
        </w:rPr>
        <w:t xml:space="preserve"> and </w:t>
      </w:r>
      <w:r w:rsidR="00536633" w:rsidRPr="00976DF2">
        <w:rPr>
          <w:rFonts w:asciiTheme="majorBidi" w:eastAsia="Times New Roman" w:hAnsiTheme="majorBidi" w:cstheme="majorBidi"/>
          <w:sz w:val="24"/>
          <w:szCs w:val="24"/>
        </w:rPr>
        <w:t>two</w:t>
      </w:r>
      <w:r w:rsidR="004D7C74" w:rsidRPr="00976DF2">
        <w:rPr>
          <w:rFonts w:asciiTheme="majorBidi" w:eastAsia="Times New Roman" w:hAnsiTheme="majorBidi" w:cstheme="majorBidi"/>
          <w:sz w:val="24"/>
          <w:szCs w:val="24"/>
        </w:rPr>
        <w:t xml:space="preserve"> magnetic shaft encoder</w:t>
      </w:r>
      <w:r w:rsidR="00536633" w:rsidRPr="00976DF2">
        <w:rPr>
          <w:rFonts w:asciiTheme="majorBidi" w:eastAsia="Times New Roman" w:hAnsiTheme="majorBidi" w:cstheme="majorBidi"/>
          <w:sz w:val="24"/>
          <w:szCs w:val="24"/>
        </w:rPr>
        <w:t>s</w:t>
      </w:r>
      <w:r w:rsidR="004D7C74" w:rsidRPr="00976DF2">
        <w:rPr>
          <w:rFonts w:asciiTheme="majorBidi" w:eastAsia="Times New Roman" w:hAnsiTheme="majorBidi" w:cstheme="majorBidi"/>
          <w:sz w:val="24"/>
          <w:szCs w:val="24"/>
        </w:rPr>
        <w:t xml:space="preserve"> </w:t>
      </w:r>
      <w:r w:rsidR="00B72694" w:rsidRPr="00976DF2">
        <w:rPr>
          <w:rFonts w:asciiTheme="majorBidi" w:eastAsia="Times New Roman" w:hAnsiTheme="majorBidi" w:cstheme="majorBidi"/>
          <w:sz w:val="24"/>
          <w:szCs w:val="24"/>
        </w:rPr>
        <w:t xml:space="preserve">are </w:t>
      </w:r>
      <w:r w:rsidR="00EF2BCA" w:rsidRPr="00976DF2">
        <w:rPr>
          <w:rFonts w:asciiTheme="majorBidi" w:eastAsia="Times New Roman" w:hAnsiTheme="majorBidi" w:cstheme="majorBidi"/>
          <w:sz w:val="24"/>
          <w:szCs w:val="24"/>
        </w:rPr>
        <w:t xml:space="preserve">installed on forward and backward </w:t>
      </w:r>
      <w:r w:rsidR="003443D2" w:rsidRPr="00976DF2">
        <w:rPr>
          <w:rFonts w:asciiTheme="majorBidi" w:eastAsia="Times New Roman" w:hAnsiTheme="majorBidi" w:cstheme="majorBidi"/>
          <w:sz w:val="24"/>
          <w:szCs w:val="24"/>
        </w:rPr>
        <w:t>axl</w:t>
      </w:r>
      <w:r w:rsidR="003307AE" w:rsidRPr="00976DF2">
        <w:rPr>
          <w:rFonts w:asciiTheme="majorBidi" w:eastAsia="Times New Roman" w:hAnsiTheme="majorBidi" w:cstheme="majorBidi"/>
          <w:sz w:val="24"/>
          <w:szCs w:val="24"/>
        </w:rPr>
        <w:t>e</w:t>
      </w:r>
      <w:r w:rsidR="003443D2" w:rsidRPr="00976DF2">
        <w:rPr>
          <w:rFonts w:asciiTheme="majorBidi" w:eastAsia="Times New Roman" w:hAnsiTheme="majorBidi" w:cstheme="majorBidi"/>
          <w:sz w:val="24"/>
          <w:szCs w:val="24"/>
        </w:rPr>
        <w:t>s</w:t>
      </w:r>
      <w:r w:rsidR="004238F5" w:rsidRPr="00976DF2">
        <w:rPr>
          <w:rFonts w:asciiTheme="majorBidi" w:eastAsia="Times New Roman" w:hAnsiTheme="majorBidi" w:cstheme="majorBidi"/>
          <w:sz w:val="24"/>
          <w:szCs w:val="24"/>
        </w:rPr>
        <w:t>.</w:t>
      </w:r>
      <w:r w:rsidR="00BF713A" w:rsidRPr="00976DF2">
        <w:rPr>
          <w:rFonts w:asciiTheme="majorBidi" w:eastAsia="Times New Roman" w:hAnsiTheme="majorBidi" w:cstheme="majorBidi"/>
          <w:sz w:val="24"/>
          <w:szCs w:val="24"/>
        </w:rPr>
        <w:t xml:space="preserve"> The whole system runs on </w:t>
      </w:r>
      <w:r w:rsidR="00E95F95" w:rsidRPr="00976DF2">
        <w:rPr>
          <w:rFonts w:asciiTheme="majorBidi" w:eastAsia="Times New Roman" w:hAnsiTheme="majorBidi" w:cstheme="majorBidi"/>
          <w:sz w:val="24"/>
          <w:szCs w:val="24"/>
        </w:rPr>
        <w:t xml:space="preserve">a </w:t>
      </w:r>
      <w:r w:rsidR="00BF713A" w:rsidRPr="00976DF2">
        <w:rPr>
          <w:rFonts w:asciiTheme="majorBidi" w:eastAsia="Times New Roman" w:hAnsiTheme="majorBidi" w:cstheme="majorBidi"/>
          <w:sz w:val="24"/>
          <w:szCs w:val="24"/>
        </w:rPr>
        <w:t>battery power supply</w:t>
      </w:r>
      <w:r w:rsidR="00E95F95" w:rsidRPr="00976DF2">
        <w:rPr>
          <w:rFonts w:asciiTheme="majorBidi" w:eastAsia="Times New Roman" w:hAnsiTheme="majorBidi" w:cstheme="majorBidi"/>
          <w:sz w:val="24"/>
          <w:szCs w:val="24"/>
        </w:rPr>
        <w:t>,</w:t>
      </w:r>
      <w:r w:rsidR="00BF713A" w:rsidRPr="00976DF2">
        <w:rPr>
          <w:rFonts w:asciiTheme="majorBidi" w:eastAsia="Times New Roman" w:hAnsiTheme="majorBidi" w:cstheme="majorBidi"/>
          <w:sz w:val="24"/>
          <w:szCs w:val="24"/>
        </w:rPr>
        <w:t xml:space="preserve"> and all electronic parts are embedded inside the car deliberately to avoid any distraction</w:t>
      </w:r>
      <w:r w:rsidR="00E95F95" w:rsidRPr="00976DF2">
        <w:rPr>
          <w:rFonts w:asciiTheme="majorBidi" w:eastAsia="Times New Roman" w:hAnsiTheme="majorBidi" w:cstheme="majorBidi"/>
          <w:sz w:val="24"/>
          <w:szCs w:val="24"/>
        </w:rPr>
        <w:t>. T</w:t>
      </w:r>
      <w:r w:rsidR="00117630" w:rsidRPr="00976DF2">
        <w:rPr>
          <w:rFonts w:asciiTheme="majorBidi" w:eastAsia="Times New Roman" w:hAnsiTheme="majorBidi" w:cstheme="majorBidi"/>
          <w:sz w:val="24"/>
          <w:szCs w:val="24"/>
        </w:rPr>
        <w:t xml:space="preserve">he diagram of the system is available in Fig. </w:t>
      </w:r>
      <w:r w:rsidR="006E07F0" w:rsidRPr="00976DF2">
        <w:rPr>
          <w:rFonts w:asciiTheme="majorBidi" w:eastAsia="Times New Roman" w:hAnsiTheme="majorBidi" w:cstheme="majorBidi"/>
          <w:sz w:val="24"/>
          <w:szCs w:val="24"/>
        </w:rPr>
        <w:t>1</w:t>
      </w:r>
      <w:r w:rsidR="00117630" w:rsidRPr="00976DF2">
        <w:rPr>
          <w:rFonts w:asciiTheme="majorBidi" w:eastAsia="Times New Roman" w:hAnsiTheme="majorBidi" w:cstheme="majorBidi"/>
          <w:sz w:val="24"/>
          <w:szCs w:val="24"/>
        </w:rPr>
        <w:t>(b)</w:t>
      </w:r>
      <w:r w:rsidR="00BF713A" w:rsidRPr="00976DF2">
        <w:rPr>
          <w:rFonts w:asciiTheme="majorBidi" w:eastAsia="Times New Roman" w:hAnsiTheme="majorBidi" w:cstheme="majorBidi"/>
          <w:sz w:val="24"/>
          <w:szCs w:val="24"/>
        </w:rPr>
        <w:t>.</w:t>
      </w:r>
    </w:p>
    <w:p w14:paraId="6162E2A9" w14:textId="08CA459B" w:rsidR="00B30193" w:rsidRPr="00976DF2" w:rsidRDefault="00B30193" w:rsidP="003307AE">
      <w:pPr>
        <w:rPr>
          <w:rFonts w:asciiTheme="majorBidi" w:eastAsia="Times New Roman" w:hAnsiTheme="majorBidi" w:cstheme="majorBidi"/>
          <w:color w:val="0E101A"/>
          <w:sz w:val="24"/>
          <w:szCs w:val="24"/>
        </w:rPr>
      </w:pPr>
      <w:r w:rsidRPr="00976DF2">
        <w:rPr>
          <w:rFonts w:asciiTheme="majorBidi" w:eastAsia="Times New Roman" w:hAnsiTheme="majorBidi" w:cstheme="majorBidi"/>
          <w:sz w:val="24"/>
          <w:szCs w:val="24"/>
        </w:rPr>
        <w:lastRenderedPageBreak/>
        <w:t>The smart toy car firmware is based on the Arduino ecosystem to make future R&amp;D more effortless. Also, for interfacing with the system, a ROS (Robotic Operating System)</w:t>
      </w:r>
      <w:r w:rsidR="00786DBD" w:rsidRPr="00976DF2">
        <w:rPr>
          <w:rStyle w:val="FootnoteReference"/>
          <w:rFonts w:asciiTheme="majorBidi" w:eastAsia="Times New Roman" w:hAnsiTheme="majorBidi" w:cstheme="majorBidi"/>
          <w:sz w:val="24"/>
          <w:szCs w:val="24"/>
        </w:rPr>
        <w:footnoteReference w:id="2"/>
      </w:r>
      <w:r w:rsidRPr="00976DF2">
        <w:rPr>
          <w:rFonts w:asciiTheme="majorBidi" w:eastAsia="Times New Roman" w:hAnsiTheme="majorBidi" w:cstheme="majorBidi"/>
          <w:sz w:val="24"/>
          <w:szCs w:val="24"/>
        </w:rPr>
        <w:t xml:space="preserve"> package is developed. It makes </w:t>
      </w:r>
      <w:r w:rsidR="00E95F95" w:rsidRPr="00976DF2">
        <w:rPr>
          <w:rFonts w:asciiTheme="majorBidi" w:eastAsia="Times New Roman" w:hAnsiTheme="majorBidi" w:cstheme="majorBidi"/>
          <w:sz w:val="24"/>
          <w:szCs w:val="24"/>
        </w:rPr>
        <w:t>integrating</w:t>
      </w:r>
      <w:r w:rsidRPr="00976DF2">
        <w:rPr>
          <w:rFonts w:asciiTheme="majorBidi" w:eastAsia="Times New Roman" w:hAnsiTheme="majorBidi" w:cstheme="majorBidi"/>
          <w:sz w:val="24"/>
          <w:szCs w:val="24"/>
        </w:rPr>
        <w:t xml:space="preserve"> the</w:t>
      </w:r>
      <w:r w:rsidR="007A69B5" w:rsidRPr="00976DF2">
        <w:rPr>
          <w:rFonts w:asciiTheme="majorBidi" w:eastAsia="Times New Roman" w:hAnsiTheme="majorBidi" w:cstheme="majorBidi"/>
          <w:sz w:val="24"/>
          <w:szCs w:val="24"/>
        </w:rPr>
        <w:t xml:space="preserve"> smart</w:t>
      </w:r>
      <w:r w:rsidRPr="00976DF2">
        <w:rPr>
          <w:rFonts w:asciiTheme="majorBidi" w:eastAsia="Times New Roman" w:hAnsiTheme="majorBidi" w:cstheme="majorBidi"/>
          <w:sz w:val="24"/>
          <w:szCs w:val="24"/>
        </w:rPr>
        <w:t xml:space="preserve"> toy car in other systems more straightforward.</w:t>
      </w:r>
    </w:p>
    <w:p w14:paraId="7EC0BD84" w14:textId="77777777" w:rsidR="00144A40" w:rsidRPr="00976DF2" w:rsidRDefault="00144A40" w:rsidP="00B30193">
      <w:pPr>
        <w:spacing w:after="0" w:line="240" w:lineRule="auto"/>
        <w:rPr>
          <w:rFonts w:asciiTheme="majorBidi" w:eastAsia="Times New Roman" w:hAnsiTheme="majorBidi" w:cstheme="majorBidi"/>
          <w:sz w:val="24"/>
          <w:szCs w:val="24"/>
        </w:rPr>
      </w:pPr>
    </w:p>
    <w:p w14:paraId="617B900C" w14:textId="77777777" w:rsidR="00450018" w:rsidRPr="00976DF2" w:rsidRDefault="00450018" w:rsidP="00450018">
      <w:pPr>
        <w:keepNext/>
        <w:spacing w:after="0" w:line="240" w:lineRule="auto"/>
        <w:jc w:val="both"/>
        <w:rPr>
          <w:rFonts w:asciiTheme="majorBidi" w:hAnsiTheme="majorBidi" w:cstheme="majorBidi"/>
        </w:rPr>
      </w:pPr>
      <w:r w:rsidRPr="00976DF2">
        <w:rPr>
          <w:rFonts w:asciiTheme="majorBidi" w:eastAsia="Times New Roman" w:hAnsiTheme="majorBidi" w:cstheme="majorBidi"/>
          <w:noProof/>
          <w:color w:val="0E101A"/>
          <w:sz w:val="24"/>
          <w:szCs w:val="24"/>
        </w:rPr>
        <w:drawing>
          <wp:inline distT="0" distB="0" distL="0" distR="0" wp14:anchorId="51CB1015" wp14:editId="364185C7">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p>
    <w:p w14:paraId="00000009" w14:textId="3F3F743F" w:rsidR="00407061" w:rsidRPr="00976DF2" w:rsidRDefault="00450018" w:rsidP="00450018">
      <w:pPr>
        <w:pStyle w:val="Caption"/>
        <w:jc w:val="center"/>
        <w:rPr>
          <w:rFonts w:asciiTheme="majorBidi" w:eastAsia="Times New Roman" w:hAnsiTheme="majorBidi" w:cstheme="majorBidi"/>
          <w:color w:val="0E101A"/>
          <w:sz w:val="24"/>
          <w:szCs w:val="24"/>
        </w:rPr>
      </w:pPr>
      <w:r w:rsidRPr="00976DF2">
        <w:rPr>
          <w:rFonts w:asciiTheme="majorBidi" w:hAnsiTheme="majorBidi" w:cstheme="majorBidi"/>
        </w:rPr>
        <w:t xml:space="preserve">Figure </w:t>
      </w:r>
      <w:r w:rsidRPr="00976DF2">
        <w:rPr>
          <w:rFonts w:asciiTheme="majorBidi" w:hAnsiTheme="majorBidi" w:cstheme="majorBidi"/>
        </w:rPr>
        <w:fldChar w:fldCharType="begin"/>
      </w:r>
      <w:r w:rsidRPr="00976DF2">
        <w:rPr>
          <w:rFonts w:asciiTheme="majorBidi" w:hAnsiTheme="majorBidi" w:cstheme="majorBidi"/>
        </w:rPr>
        <w:instrText xml:space="preserve"> SEQ Figure \* ARABIC </w:instrText>
      </w:r>
      <w:r w:rsidRPr="00976DF2">
        <w:rPr>
          <w:rFonts w:asciiTheme="majorBidi" w:hAnsiTheme="majorBidi" w:cstheme="majorBidi"/>
        </w:rPr>
        <w:fldChar w:fldCharType="separate"/>
      </w:r>
      <w:r w:rsidR="00D97382">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(a) the smart toy car and (b) the schematic</w:t>
      </w:r>
      <w:r w:rsidRPr="00976DF2">
        <w:rPr>
          <w:rFonts w:asciiTheme="majorBidi" w:hAnsiTheme="majorBidi" w:cstheme="majorBidi"/>
          <w:noProof/>
        </w:rPr>
        <w:t xml:space="preserve"> of the system</w:t>
      </w:r>
    </w:p>
    <w:p w14:paraId="0000000A"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B" w14:textId="77777777"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Tests</w:t>
      </w:r>
    </w:p>
    <w:p w14:paraId="48A55FA4" w14:textId="2156F163" w:rsidR="00B30193" w:rsidRPr="00976DF2" w:rsidRDefault="000933A5" w:rsidP="00F923C7">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00B30193" w:rsidRPr="00976DF2">
        <w:rPr>
          <w:rFonts w:asciiTheme="majorBidi" w:eastAsia="Times New Roman" w:hAnsiTheme="majorBidi" w:cstheme="majorBidi"/>
          <w:sz w:val="24"/>
          <w:szCs w:val="24"/>
        </w:rPr>
        <w:t xml:space="preserve">The data collection process took place in the DOOSTEAUTISM autism center, and the smart toy car was tested on 50 children from 3 to 6 years old, from </w:t>
      </w:r>
      <w:r w:rsidR="00A42B44" w:rsidRPr="00976DF2">
        <w:rPr>
          <w:rFonts w:asciiTheme="majorBidi" w:eastAsia="Times New Roman" w:hAnsiTheme="majorBidi" w:cstheme="majorBidi"/>
          <w:sz w:val="24"/>
          <w:szCs w:val="24"/>
        </w:rPr>
        <w:t>three groups</w:t>
      </w:r>
      <w:r w:rsidR="00B30193" w:rsidRPr="00976DF2">
        <w:rPr>
          <w:rFonts w:asciiTheme="majorBidi" w:eastAsia="Times New Roman" w:hAnsiTheme="majorBidi" w:cstheme="majorBidi"/>
          <w:sz w:val="24"/>
          <w:szCs w:val="24"/>
        </w:rPr>
        <w:t xml:space="preserve"> autistic</w:t>
      </w:r>
      <w:r w:rsidR="00A42B44"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0039623C" w:rsidRPr="00976DF2">
        <w:rPr>
          <w:rFonts w:asciiTheme="majorBidi" w:eastAsia="Times New Roman" w:hAnsiTheme="majorBidi" w:cstheme="majorBidi"/>
          <w:sz w:val="24"/>
          <w:szCs w:val="24"/>
        </w:rPr>
        <w:t>non-autistic</w:t>
      </w:r>
      <w:r w:rsidR="00B30193" w:rsidRPr="00976DF2">
        <w:rPr>
          <w:rFonts w:asciiTheme="majorBidi" w:eastAsia="Times New Roman" w:hAnsiTheme="majorBidi" w:cstheme="majorBidi"/>
          <w:sz w:val="24"/>
          <w:szCs w:val="24"/>
        </w:rPr>
        <w:t xml:space="preserve"> </w:t>
      </w:r>
      <w:r w:rsidR="00A42B44" w:rsidRPr="00976DF2">
        <w:rPr>
          <w:rFonts w:asciiTheme="majorBidi" w:eastAsia="Times New Roman" w:hAnsiTheme="majorBidi" w:cstheme="majorBidi"/>
          <w:sz w:val="24"/>
          <w:szCs w:val="24"/>
        </w:rPr>
        <w:t>and other</w:t>
      </w:r>
      <w:r w:rsidR="00963A88" w:rsidRPr="00976DF2">
        <w:rPr>
          <w:rFonts w:asciiTheme="majorBidi" w:eastAsia="Times New Roman" w:hAnsiTheme="majorBidi" w:cstheme="majorBidi"/>
          <w:sz w:val="24"/>
          <w:szCs w:val="24"/>
        </w:rPr>
        <w:t>, the details of participants are available in table 1</w:t>
      </w:r>
      <w:r w:rsidR="00B30193" w:rsidRPr="00976DF2">
        <w:rPr>
          <w:rFonts w:asciiTheme="majorBidi" w:eastAsia="Times New Roman" w:hAnsiTheme="majorBidi" w:cstheme="majorBidi"/>
          <w:sz w:val="24"/>
          <w:szCs w:val="24"/>
        </w:rPr>
        <w:t>.</w:t>
      </w:r>
      <w:r w:rsidR="00F923C7" w:rsidRPr="00976DF2">
        <w:rPr>
          <w:rFonts w:asciiTheme="majorBidi" w:eastAsia="Times New Roman" w:hAnsiTheme="majorBidi" w:cstheme="majorBidi"/>
          <w:sz w:val="24"/>
          <w:szCs w:val="24"/>
        </w:rPr>
        <w:t xml:space="preserve"> </w:t>
      </w:r>
      <w:r w:rsidR="00015ABB" w:rsidRPr="00976DF2">
        <w:rPr>
          <w:rFonts w:asciiTheme="majorBidi" w:eastAsia="Times New Roman" w:hAnsiTheme="majorBidi" w:cstheme="majorBidi"/>
          <w:sz w:val="24"/>
          <w:szCs w:val="24"/>
        </w:rPr>
        <w:t xml:space="preserve">Since </w:t>
      </w:r>
      <w:commentRangeStart w:id="518"/>
      <w:r w:rsidR="00C63CAD" w:rsidRPr="00976DF2">
        <w:rPr>
          <w:rFonts w:asciiTheme="majorBidi" w:eastAsia="Times New Roman" w:hAnsiTheme="majorBidi" w:cstheme="majorBidi"/>
          <w:color w:val="C00000"/>
          <w:sz w:val="24"/>
          <w:szCs w:val="24"/>
        </w:rPr>
        <w:t>Clare Harrop et al</w:t>
      </w:r>
      <w:r w:rsidR="00486880" w:rsidRPr="00976DF2">
        <w:rPr>
          <w:rFonts w:asciiTheme="majorBidi" w:eastAsia="Times New Roman" w:hAnsiTheme="majorBidi" w:cstheme="majorBidi"/>
          <w:color w:val="C00000"/>
          <w:sz w:val="24"/>
          <w:szCs w:val="24"/>
        </w:rPr>
        <w:t>.</w:t>
      </w:r>
      <w:r w:rsidR="002E30EE" w:rsidRPr="00976DF2">
        <w:rPr>
          <w:rFonts w:asciiTheme="majorBidi" w:eastAsia="Times New Roman" w:hAnsiTheme="majorBidi" w:cstheme="majorBidi"/>
          <w:color w:val="C00000"/>
          <w:sz w:val="24"/>
          <w:szCs w:val="24"/>
        </w:rPr>
        <w:fldChar w:fldCharType="begin"/>
      </w:r>
      <w:r w:rsidR="0025698F">
        <w:rPr>
          <w:rFonts w:asciiTheme="majorBidi" w:eastAsia="Times New Roman" w:hAnsiTheme="majorBidi" w:cstheme="majorBidi"/>
          <w:color w:val="C00000"/>
          <w:sz w:val="24"/>
          <w:szCs w:val="24"/>
        </w:rPr>
        <w:instrText xml:space="preserve"> ADDIN EN.CITE &lt;EndNote&gt;&lt;Cite&gt;&lt;Author&gt;Harrop&lt;/Author&gt;&lt;Year&gt;2017&lt;/Year&gt;&lt;RecNum&gt;20&lt;/RecNum&gt;&lt;DisplayText&gt;[22]&lt;/DisplayText&gt;&lt;record&gt;&lt;rec-number&gt;20&lt;/rec-number&gt;&lt;foreign-keys&gt;&lt;key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EndNote&gt;</w:instrText>
      </w:r>
      <w:r w:rsidR="002E30EE" w:rsidRPr="00976DF2">
        <w:rPr>
          <w:rFonts w:asciiTheme="majorBidi" w:eastAsia="Times New Roman" w:hAnsiTheme="majorBidi" w:cstheme="majorBidi"/>
          <w:color w:val="C00000"/>
          <w:sz w:val="24"/>
          <w:szCs w:val="24"/>
        </w:rPr>
        <w:fldChar w:fldCharType="separate"/>
      </w:r>
      <w:r w:rsidR="0025698F">
        <w:rPr>
          <w:rFonts w:asciiTheme="majorBidi" w:eastAsia="Times New Roman" w:hAnsiTheme="majorBidi" w:cstheme="majorBidi"/>
          <w:noProof/>
          <w:color w:val="C00000"/>
          <w:sz w:val="24"/>
          <w:szCs w:val="24"/>
        </w:rPr>
        <w:t>[22]</w:t>
      </w:r>
      <w:r w:rsidR="002E30EE" w:rsidRPr="00976DF2">
        <w:rPr>
          <w:rFonts w:asciiTheme="majorBidi" w:eastAsia="Times New Roman" w:hAnsiTheme="majorBidi" w:cstheme="majorBidi"/>
          <w:color w:val="C00000"/>
          <w:sz w:val="24"/>
          <w:szCs w:val="24"/>
        </w:rPr>
        <w:fldChar w:fldCharType="end"/>
      </w:r>
      <w:r w:rsidR="00C63CAD" w:rsidRPr="00976DF2">
        <w:rPr>
          <w:rFonts w:asciiTheme="majorBidi" w:eastAsia="Times New Roman" w:hAnsiTheme="majorBidi" w:cstheme="majorBidi"/>
          <w:color w:val="C00000"/>
          <w:sz w:val="24"/>
          <w:szCs w:val="24"/>
        </w:rPr>
        <w:t xml:space="preserve"> are shown that </w:t>
      </w:r>
      <w:r w:rsidR="00015ABB" w:rsidRPr="00976DF2">
        <w:rPr>
          <w:rFonts w:asciiTheme="majorBidi" w:eastAsia="Times New Roman" w:hAnsiTheme="majorBidi" w:cstheme="majorBidi"/>
          <w:color w:val="C00000"/>
          <w:sz w:val="24"/>
          <w:szCs w:val="24"/>
        </w:rPr>
        <w:t xml:space="preserve">the play complexity and toy engagement of </w:t>
      </w:r>
      <w:r w:rsidR="00A43101" w:rsidRPr="00976DF2">
        <w:rPr>
          <w:rFonts w:asciiTheme="majorBidi" w:eastAsia="Times New Roman" w:hAnsiTheme="majorBidi" w:cstheme="majorBidi"/>
          <w:color w:val="C00000"/>
          <w:sz w:val="24"/>
          <w:szCs w:val="24"/>
        </w:rPr>
        <w:t xml:space="preserve">children with ASD in </w:t>
      </w:r>
      <w:r w:rsidR="00015ABB" w:rsidRPr="00976DF2">
        <w:rPr>
          <w:rFonts w:asciiTheme="majorBidi" w:eastAsia="Times New Roman" w:hAnsiTheme="majorBidi" w:cstheme="majorBidi"/>
          <w:color w:val="C00000"/>
          <w:sz w:val="24"/>
          <w:szCs w:val="24"/>
        </w:rPr>
        <w:t>both genders</w:t>
      </w:r>
      <w:r w:rsidR="001E7880" w:rsidRPr="00976DF2">
        <w:rPr>
          <w:rFonts w:asciiTheme="majorBidi" w:eastAsia="Times New Roman" w:hAnsiTheme="majorBidi" w:cstheme="majorBidi"/>
          <w:color w:val="C00000"/>
          <w:sz w:val="24"/>
          <w:szCs w:val="24"/>
        </w:rPr>
        <w:t xml:space="preserve"> for </w:t>
      </w:r>
      <w:r w:rsidR="00541AE4" w:rsidRPr="00976DF2">
        <w:rPr>
          <w:rFonts w:asciiTheme="majorBidi" w:eastAsia="Times New Roman" w:hAnsiTheme="majorBidi" w:cstheme="majorBidi"/>
          <w:color w:val="C00000"/>
          <w:sz w:val="24"/>
          <w:szCs w:val="24"/>
        </w:rPr>
        <w:t xml:space="preserve">the </w:t>
      </w:r>
      <w:r w:rsidR="001E7880" w:rsidRPr="00976DF2">
        <w:rPr>
          <w:rFonts w:asciiTheme="majorBidi" w:eastAsia="Times New Roman" w:hAnsiTheme="majorBidi" w:cstheme="majorBidi"/>
          <w:color w:val="C00000"/>
          <w:sz w:val="24"/>
          <w:szCs w:val="24"/>
        </w:rPr>
        <w:t>car like toys</w:t>
      </w:r>
      <w:r w:rsidR="00AC2424" w:rsidRPr="00976DF2">
        <w:rPr>
          <w:rFonts w:asciiTheme="majorBidi" w:eastAsia="Times New Roman" w:hAnsiTheme="majorBidi" w:cstheme="majorBidi"/>
          <w:color w:val="C00000"/>
          <w:sz w:val="24"/>
          <w:szCs w:val="24"/>
        </w:rPr>
        <w:t xml:space="preserve"> are almost </w:t>
      </w:r>
      <w:r w:rsidR="003009A4" w:rsidRPr="00976DF2">
        <w:rPr>
          <w:rFonts w:asciiTheme="majorBidi" w:eastAsia="Times New Roman" w:hAnsiTheme="majorBidi" w:cstheme="majorBidi"/>
          <w:color w:val="C00000"/>
          <w:sz w:val="24"/>
          <w:szCs w:val="24"/>
        </w:rPr>
        <w:t>similar</w:t>
      </w:r>
      <w:r w:rsidR="004C0EEA">
        <w:rPr>
          <w:rFonts w:asciiTheme="majorBidi" w:eastAsia="Times New Roman" w:hAnsiTheme="majorBidi" w:cstheme="majorBidi"/>
          <w:color w:val="C00000"/>
          <w:sz w:val="24"/>
          <w:szCs w:val="24"/>
        </w:rPr>
        <w:t>,</w:t>
      </w:r>
      <w:r w:rsidR="00C63CAD" w:rsidRPr="00976DF2">
        <w:rPr>
          <w:rFonts w:asciiTheme="majorBidi" w:eastAsia="Times New Roman" w:hAnsiTheme="majorBidi" w:cstheme="majorBidi"/>
          <w:color w:val="C00000"/>
          <w:sz w:val="24"/>
          <w:szCs w:val="24"/>
        </w:rPr>
        <w:t xml:space="preserve"> </w:t>
      </w:r>
      <w:commentRangeEnd w:id="518"/>
      <w:r w:rsidR="004865DE" w:rsidRPr="00976DF2">
        <w:rPr>
          <w:rStyle w:val="CommentReference"/>
          <w:rFonts w:asciiTheme="majorBidi" w:hAnsiTheme="majorBidi" w:cstheme="majorBidi"/>
        </w:rPr>
        <w:commentReference w:id="518"/>
      </w:r>
      <w:r w:rsidR="00C63CAD" w:rsidRPr="00976DF2">
        <w:rPr>
          <w:rFonts w:asciiTheme="majorBidi" w:eastAsia="Times New Roman" w:hAnsiTheme="majorBidi" w:cstheme="majorBidi"/>
          <w:sz w:val="24"/>
          <w:szCs w:val="24"/>
        </w:rPr>
        <w:t xml:space="preserve">and </w:t>
      </w:r>
      <w:r w:rsidR="0066231D" w:rsidRPr="00976DF2">
        <w:rPr>
          <w:rFonts w:asciiTheme="majorBidi" w:eastAsia="Times New Roman" w:hAnsiTheme="majorBidi" w:cstheme="majorBidi"/>
          <w:sz w:val="24"/>
          <w:szCs w:val="24"/>
        </w:rPr>
        <w:t>no difference</w:t>
      </w:r>
      <w:r w:rsidR="00E349F4" w:rsidRPr="00976DF2">
        <w:rPr>
          <w:rFonts w:asciiTheme="majorBidi" w:eastAsia="Times New Roman" w:hAnsiTheme="majorBidi" w:cstheme="majorBidi"/>
          <w:sz w:val="24"/>
          <w:szCs w:val="24"/>
        </w:rPr>
        <w:t xml:space="preserve"> </w:t>
      </w:r>
      <w:r w:rsidR="00541AE4" w:rsidRPr="00976DF2">
        <w:rPr>
          <w:rFonts w:asciiTheme="majorBidi" w:eastAsia="Times New Roman" w:hAnsiTheme="majorBidi" w:cstheme="majorBidi"/>
          <w:sz w:val="24"/>
          <w:szCs w:val="24"/>
        </w:rPr>
        <w:t>i</w:t>
      </w:r>
      <w:r w:rsidR="0066231D" w:rsidRPr="00976DF2">
        <w:rPr>
          <w:rFonts w:asciiTheme="majorBidi" w:eastAsia="Times New Roman" w:hAnsiTheme="majorBidi" w:cstheme="majorBidi"/>
          <w:sz w:val="24"/>
          <w:szCs w:val="24"/>
        </w:rPr>
        <w:t>n genders was obs</w:t>
      </w:r>
      <w:r w:rsidR="00541AE4" w:rsidRPr="00976DF2">
        <w:rPr>
          <w:rFonts w:asciiTheme="majorBidi" w:eastAsia="Times New Roman" w:hAnsiTheme="majorBidi" w:cstheme="majorBidi"/>
          <w:sz w:val="24"/>
          <w:szCs w:val="24"/>
        </w:rPr>
        <w:t>er</w:t>
      </w:r>
      <w:r w:rsidR="0066231D" w:rsidRPr="00976DF2">
        <w:rPr>
          <w:rFonts w:asciiTheme="majorBidi" w:eastAsia="Times New Roman" w:hAnsiTheme="majorBidi" w:cstheme="majorBidi"/>
          <w:sz w:val="24"/>
          <w:szCs w:val="24"/>
        </w:rPr>
        <w:t>ved</w:t>
      </w:r>
      <w:r w:rsidR="004865DE" w:rsidRPr="00976DF2">
        <w:rPr>
          <w:rFonts w:asciiTheme="majorBidi" w:eastAsia="Times New Roman" w:hAnsiTheme="majorBidi" w:cstheme="majorBidi"/>
          <w:sz w:val="24"/>
          <w:szCs w:val="24"/>
        </w:rPr>
        <w:t xml:space="preserve"> </w:t>
      </w:r>
      <w:r w:rsidR="003F7886" w:rsidRPr="00976DF2">
        <w:rPr>
          <w:rFonts w:asciiTheme="majorBidi" w:eastAsia="Times New Roman" w:hAnsiTheme="majorBidi" w:cstheme="majorBidi"/>
          <w:sz w:val="24"/>
          <w:szCs w:val="24"/>
        </w:rPr>
        <w:t xml:space="preserve">in </w:t>
      </w:r>
      <w:r w:rsidR="00541AE4" w:rsidRPr="00976DF2">
        <w:rPr>
          <w:rFonts w:asciiTheme="majorBidi" w:eastAsia="Times New Roman" w:hAnsiTheme="majorBidi" w:cstheme="majorBidi"/>
          <w:sz w:val="24"/>
          <w:szCs w:val="24"/>
        </w:rPr>
        <w:t xml:space="preserve">the </w:t>
      </w:r>
      <w:r w:rsidR="003F7886" w:rsidRPr="00976DF2">
        <w:rPr>
          <w:rFonts w:asciiTheme="majorBidi" w:eastAsia="Times New Roman" w:hAnsiTheme="majorBidi" w:cstheme="majorBidi"/>
          <w:sz w:val="24"/>
          <w:szCs w:val="24"/>
        </w:rPr>
        <w:t>previous re</w:t>
      </w:r>
      <w:r w:rsidR="00541AE4" w:rsidRPr="00976DF2">
        <w:rPr>
          <w:rFonts w:asciiTheme="majorBidi" w:eastAsia="Times New Roman" w:hAnsiTheme="majorBidi" w:cstheme="majorBidi"/>
          <w:sz w:val="24"/>
          <w:szCs w:val="24"/>
        </w:rPr>
        <w:t>se</w:t>
      </w:r>
      <w:r w:rsidR="003F7886" w:rsidRPr="00976DF2">
        <w:rPr>
          <w:rFonts w:asciiTheme="majorBidi" w:eastAsia="Times New Roman" w:hAnsiTheme="majorBidi" w:cstheme="majorBidi"/>
          <w:sz w:val="24"/>
          <w:szCs w:val="24"/>
        </w:rPr>
        <w:t>arch on the smart toy car</w:t>
      </w:r>
      <w:r w:rsidR="002E30EE" w:rsidRPr="00976DF2">
        <w:rPr>
          <w:rFonts w:asciiTheme="majorBidi" w:eastAsia="Times New Roman" w:hAnsiTheme="majorBidi" w:cstheme="majorBidi"/>
          <w:sz w:val="24"/>
          <w:szCs w:val="24"/>
        </w:rPr>
        <w:fldChar w:fldCharType="begin"/>
      </w:r>
      <w:r w:rsidR="0025698F">
        <w:rPr>
          <w:rFonts w:asciiTheme="majorBidi" w:eastAsia="Times New Roman"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2E30EE" w:rsidRPr="00976DF2">
        <w:rPr>
          <w:rFonts w:asciiTheme="majorBidi" w:eastAsia="Times New Roman" w:hAnsiTheme="majorBidi" w:cstheme="majorBidi"/>
          <w:sz w:val="24"/>
          <w:szCs w:val="24"/>
        </w:rPr>
        <w:fldChar w:fldCharType="separate"/>
      </w:r>
      <w:r w:rsidR="0025698F">
        <w:rPr>
          <w:rFonts w:asciiTheme="majorBidi" w:eastAsia="Times New Roman" w:hAnsiTheme="majorBidi" w:cstheme="majorBidi"/>
          <w:noProof/>
          <w:sz w:val="24"/>
          <w:szCs w:val="24"/>
        </w:rPr>
        <w:t>[13]</w:t>
      </w:r>
      <w:r w:rsidR="002E30EE" w:rsidRPr="00976DF2">
        <w:rPr>
          <w:rFonts w:asciiTheme="majorBidi" w:eastAsia="Times New Roman" w:hAnsiTheme="majorBidi" w:cstheme="majorBidi"/>
          <w:sz w:val="24"/>
          <w:szCs w:val="24"/>
        </w:rPr>
        <w:fldChar w:fldCharType="end"/>
      </w:r>
      <w:r w:rsidR="007F49EC" w:rsidRPr="00976DF2">
        <w:rPr>
          <w:rFonts w:asciiTheme="majorBidi" w:eastAsia="Times New Roman" w:hAnsiTheme="majorBidi" w:cstheme="majorBidi"/>
          <w:sz w:val="24"/>
          <w:szCs w:val="24"/>
        </w:rPr>
        <w:t>, we do not norm</w:t>
      </w:r>
      <w:r w:rsidR="007B1444" w:rsidRPr="00976DF2">
        <w:rPr>
          <w:rFonts w:asciiTheme="majorBidi" w:eastAsia="Times New Roman" w:hAnsiTheme="majorBidi" w:cstheme="majorBidi"/>
          <w:sz w:val="24"/>
          <w:szCs w:val="24"/>
        </w:rPr>
        <w:t>ali</w:t>
      </w:r>
      <w:r w:rsidR="007F49EC" w:rsidRPr="00976DF2">
        <w:rPr>
          <w:rFonts w:asciiTheme="majorBidi" w:eastAsia="Times New Roman" w:hAnsiTheme="majorBidi" w:cstheme="majorBidi"/>
          <w:sz w:val="24"/>
          <w:szCs w:val="24"/>
        </w:rPr>
        <w:t>ze the number of cases based on their gender.</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 xml:space="preserve">The test cases play with the smart toy car for about 3 to 5 minutes in a 3x4 meters room; that child could go to the test room alone or with his/her parents to comfort any stress. The recorded data from each participant consists of time, acceleration in 3 dimensions, forward and backward wheel rotation values saved in a database. </w:t>
      </w:r>
      <w:commentRangeStart w:id="519"/>
      <w:r w:rsidR="00B30193" w:rsidRPr="00976DF2">
        <w:rPr>
          <w:rFonts w:asciiTheme="majorBidi" w:eastAsia="Times New Roman" w:hAnsiTheme="majorBidi" w:cstheme="majorBidi"/>
          <w:sz w:val="24"/>
          <w:szCs w:val="24"/>
        </w:rPr>
        <w:t>A unique id in the database only identified each</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participant, and to preserve user anonymity and privacy, no personal data was recorded during the procedure.</w:t>
      </w:r>
      <w:commentRangeEnd w:id="519"/>
      <w:r w:rsidR="006E07F0" w:rsidRPr="00976DF2">
        <w:rPr>
          <w:rStyle w:val="CommentReference"/>
          <w:rFonts w:asciiTheme="majorBidi" w:hAnsiTheme="majorBidi" w:cstheme="majorBidi"/>
        </w:rPr>
        <w:commentReference w:id="519"/>
      </w:r>
    </w:p>
    <w:p w14:paraId="0B52F6F0" w14:textId="0669074D" w:rsidR="00B30193" w:rsidRPr="00976DF2" w:rsidRDefault="00B30193" w:rsidP="00B30193">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 xml:space="preserve">From the total number of test cases, 28 </w:t>
      </w:r>
      <w:r w:rsidR="00144A40" w:rsidRPr="00976DF2">
        <w:rPr>
          <w:rFonts w:asciiTheme="majorBidi" w:eastAsia="Times New Roman" w:hAnsiTheme="majorBidi" w:cstheme="majorBidi"/>
          <w:sz w:val="24"/>
          <w:szCs w:val="24"/>
        </w:rPr>
        <w:t>were autistic, and 18</w:t>
      </w:r>
      <w:r w:rsidRPr="00976DF2">
        <w:rPr>
          <w:rFonts w:asciiTheme="majorBidi" w:eastAsia="Times New Roman" w:hAnsiTheme="majorBidi" w:cstheme="majorBidi"/>
          <w:sz w:val="24"/>
          <w:szCs w:val="24"/>
        </w:rPr>
        <w:t xml:space="preserve"> were </w:t>
      </w:r>
      <w:r w:rsidR="002E30EE" w:rsidRPr="00976DF2">
        <w:rPr>
          <w:rFonts w:asciiTheme="majorBidi" w:eastAsia="Times New Roman" w:hAnsiTheme="majorBidi" w:cstheme="majorBidi"/>
          <w:sz w:val="24"/>
          <w:szCs w:val="24"/>
        </w:rPr>
        <w:t>non-autistic</w:t>
      </w:r>
      <w:r w:rsidRPr="00976DF2">
        <w:rPr>
          <w:rFonts w:asciiTheme="majorBidi" w:eastAsia="Times New Roman" w:hAnsiTheme="majorBidi" w:cstheme="majorBidi"/>
          <w:sz w:val="24"/>
          <w:szCs w:val="24"/>
        </w:rPr>
        <w:t>; four children</w:t>
      </w:r>
      <w:r w:rsidR="00E96620" w:rsidRPr="00976DF2">
        <w:rPr>
          <w:rFonts w:asciiTheme="majorBidi" w:eastAsia="Times New Roman" w:hAnsiTheme="majorBidi" w:cstheme="majorBidi"/>
          <w:sz w:val="24"/>
          <w:szCs w:val="24"/>
        </w:rPr>
        <w:t xml:space="preserve"> in </w:t>
      </w:r>
      <w:r w:rsidR="00760F7E" w:rsidRPr="00976DF2">
        <w:rPr>
          <w:rFonts w:asciiTheme="majorBidi" w:eastAsia="Times New Roman" w:hAnsiTheme="majorBidi" w:cstheme="majorBidi"/>
          <w:sz w:val="24"/>
          <w:szCs w:val="24"/>
        </w:rPr>
        <w:t xml:space="preserve">the </w:t>
      </w:r>
      <w:r w:rsidR="00E96620" w:rsidRPr="00976DF2">
        <w:rPr>
          <w:rFonts w:asciiTheme="majorBidi" w:eastAsia="Times New Roman" w:hAnsiTheme="majorBidi" w:cstheme="majorBidi"/>
          <w:sz w:val="24"/>
          <w:szCs w:val="24"/>
        </w:rPr>
        <w:t>other group</w:t>
      </w:r>
      <w:r w:rsidRPr="00976DF2">
        <w:rPr>
          <w:rFonts w:asciiTheme="majorBidi" w:eastAsia="Times New Roman" w:hAnsiTheme="majorBidi" w:cstheme="majorBidi"/>
          <w:sz w:val="24"/>
          <w:szCs w:val="24"/>
        </w:rPr>
        <w:t xml:space="preserve"> had CP and fragile X syndrome</w:t>
      </w:r>
      <w:r w:rsidR="00760F7E" w:rsidRPr="00976DF2">
        <w:rPr>
          <w:rFonts w:asciiTheme="majorBidi" w:eastAsia="Times New Roman" w:hAnsiTheme="majorBidi" w:cstheme="majorBidi"/>
          <w:sz w:val="24"/>
          <w:szCs w:val="24"/>
        </w:rPr>
        <w:t xml:space="preserve"> that</w:t>
      </w:r>
      <w:r w:rsidR="00E96620" w:rsidRPr="00976DF2">
        <w:rPr>
          <w:rFonts w:asciiTheme="majorBidi" w:eastAsia="Times New Roman" w:hAnsiTheme="majorBidi" w:cstheme="majorBidi"/>
          <w:sz w:val="24"/>
          <w:szCs w:val="24"/>
        </w:rPr>
        <w:t xml:space="preserve"> tested for better </w:t>
      </w:r>
      <w:r w:rsidR="004C0EEA">
        <w:rPr>
          <w:rFonts w:asciiTheme="majorBidi" w:eastAsia="Times New Roman" w:hAnsiTheme="majorBidi" w:cstheme="majorBidi"/>
          <w:sz w:val="24"/>
          <w:szCs w:val="24"/>
        </w:rPr>
        <w:t>system evaluation</w:t>
      </w:r>
      <w:r w:rsidRPr="00976DF2">
        <w:rPr>
          <w:rFonts w:asciiTheme="majorBidi" w:eastAsia="Times New Roman" w:hAnsiTheme="majorBidi" w:cstheme="majorBidi"/>
          <w:sz w:val="24"/>
          <w:szCs w:val="24"/>
        </w:rPr>
        <w:t>. From the 28 autistic cases, 5 of them did not seem interested in playing with the smart toy car and neglected it.</w:t>
      </w:r>
    </w:p>
    <w:p w14:paraId="3C2105BF" w14:textId="59E632EC" w:rsidR="00464A95" w:rsidRPr="00976DF2" w:rsidRDefault="00464A95" w:rsidP="00B30193">
      <w:pPr>
        <w:spacing w:after="0" w:line="240" w:lineRule="auto"/>
        <w:rPr>
          <w:rFonts w:asciiTheme="majorBidi" w:eastAsia="Times New Roman" w:hAnsiTheme="majorBidi" w:cstheme="majorBidi"/>
          <w:sz w:val="24"/>
          <w:szCs w:val="24"/>
        </w:rPr>
      </w:pPr>
    </w:p>
    <w:p w14:paraId="6F3C6CF6" w14:textId="77777777" w:rsidR="00464A95" w:rsidRPr="00976DF2" w:rsidRDefault="00464A95" w:rsidP="00B30193">
      <w:pPr>
        <w:spacing w:after="0" w:line="240" w:lineRule="auto"/>
        <w:rPr>
          <w:rFonts w:asciiTheme="majorBidi" w:eastAsia="Times New Roman" w:hAnsiTheme="majorBidi" w:cstheme="majorBidi"/>
          <w:sz w:val="24"/>
          <w:szCs w:val="24"/>
        </w:rPr>
      </w:pPr>
    </w:p>
    <w:p w14:paraId="3436A119" w14:textId="2E789387" w:rsidR="003C624C" w:rsidRPr="00976DF2" w:rsidRDefault="003C624C" w:rsidP="003C624C">
      <w:pPr>
        <w:pStyle w:val="Caption"/>
        <w:keepNext/>
        <w:jc w:val="center"/>
        <w:rPr>
          <w:rFonts w:asciiTheme="majorBidi" w:hAnsiTheme="majorBidi" w:cstheme="majorBidi"/>
        </w:rPr>
      </w:pPr>
      <w:bookmarkStart w:id="520" w:name="_Hlk91097171"/>
      <w:r w:rsidRPr="00976DF2">
        <w:rPr>
          <w:rFonts w:asciiTheme="majorBidi" w:hAnsiTheme="majorBidi" w:cstheme="majorBidi"/>
        </w:rPr>
        <w:t xml:space="preserve">Table </w:t>
      </w:r>
      <w:r w:rsidRPr="00976DF2">
        <w:rPr>
          <w:rFonts w:asciiTheme="majorBidi" w:hAnsiTheme="majorBidi" w:cstheme="majorBidi"/>
        </w:rPr>
        <w:fldChar w:fldCharType="begin"/>
      </w:r>
      <w:r w:rsidRPr="00976DF2">
        <w:rPr>
          <w:rFonts w:asciiTheme="majorBidi" w:hAnsiTheme="majorBidi" w:cstheme="majorBidi"/>
        </w:rPr>
        <w:instrText xml:space="preserve"> SEQ Table \* ARABIC </w:instrText>
      </w:r>
      <w:r w:rsidRPr="00976DF2">
        <w:rPr>
          <w:rFonts w:asciiTheme="majorBidi" w:hAnsiTheme="majorBidi" w:cstheme="majorBidi"/>
        </w:rPr>
        <w:fldChar w:fldCharType="separate"/>
      </w:r>
      <w:r w:rsidRPr="00976DF2">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Details of participants</w:t>
      </w:r>
    </w:p>
    <w:tbl>
      <w:tblPr>
        <w:tblStyle w:val="TableGrid"/>
        <w:tblW w:w="5000" w:type="pct"/>
        <w:jc w:val="center"/>
        <w:tblLook w:val="04A0" w:firstRow="1" w:lastRow="0" w:firstColumn="1" w:lastColumn="0" w:noHBand="0" w:noVBand="1"/>
      </w:tblPr>
      <w:tblGrid>
        <w:gridCol w:w="2374"/>
        <w:gridCol w:w="2307"/>
        <w:gridCol w:w="2359"/>
        <w:gridCol w:w="2310"/>
      </w:tblGrid>
      <w:tr w:rsidR="00464A95" w:rsidRPr="00464A95" w14:paraId="02C430F8" w14:textId="77777777" w:rsidTr="003C624C">
        <w:trPr>
          <w:jc w:val="center"/>
        </w:trPr>
        <w:tc>
          <w:tcPr>
            <w:tcW w:w="2374" w:type="dxa"/>
            <w:hideMark/>
          </w:tcPr>
          <w:p w14:paraId="6F9DCE2D" w14:textId="77777777" w:rsidR="00464A95" w:rsidRPr="00464A95" w:rsidRDefault="00464A95" w:rsidP="00464A95">
            <w:pPr>
              <w:rPr>
                <w:rFonts w:asciiTheme="majorBidi" w:eastAsia="Times New Roman" w:hAnsiTheme="majorBidi" w:cstheme="majorBidi"/>
                <w:sz w:val="24"/>
                <w:szCs w:val="24"/>
              </w:rPr>
            </w:pPr>
          </w:p>
        </w:tc>
        <w:tc>
          <w:tcPr>
            <w:tcW w:w="2307" w:type="dxa"/>
            <w:hideMark/>
          </w:tcPr>
          <w:p w14:paraId="13FB8784" w14:textId="01D5D445" w:rsidR="00464A95" w:rsidRPr="00464A95" w:rsidRDefault="003C624C" w:rsidP="00464A95">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autistic</w:t>
            </w:r>
          </w:p>
        </w:tc>
        <w:tc>
          <w:tcPr>
            <w:tcW w:w="2359" w:type="dxa"/>
            <w:hideMark/>
          </w:tcPr>
          <w:p w14:paraId="338A8D79" w14:textId="6B0F88F9" w:rsidR="00464A95" w:rsidRPr="00464A95" w:rsidRDefault="003C624C" w:rsidP="00464A95">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non-autistic</w:t>
            </w:r>
          </w:p>
        </w:tc>
        <w:tc>
          <w:tcPr>
            <w:tcW w:w="2310" w:type="dxa"/>
            <w:hideMark/>
          </w:tcPr>
          <w:p w14:paraId="65622F79"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other</w:t>
            </w:r>
          </w:p>
        </w:tc>
      </w:tr>
      <w:tr w:rsidR="00464A95" w:rsidRPr="00464A95" w14:paraId="76FBA1A2" w14:textId="77777777" w:rsidTr="003C624C">
        <w:trPr>
          <w:jc w:val="center"/>
        </w:trPr>
        <w:tc>
          <w:tcPr>
            <w:tcW w:w="2374" w:type="dxa"/>
            <w:hideMark/>
          </w:tcPr>
          <w:p w14:paraId="3B973ECF"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number</w:t>
            </w:r>
          </w:p>
        </w:tc>
        <w:tc>
          <w:tcPr>
            <w:tcW w:w="2307" w:type="dxa"/>
            <w:hideMark/>
          </w:tcPr>
          <w:p w14:paraId="34516531"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28</w:t>
            </w:r>
          </w:p>
        </w:tc>
        <w:tc>
          <w:tcPr>
            <w:tcW w:w="2359" w:type="dxa"/>
            <w:hideMark/>
          </w:tcPr>
          <w:p w14:paraId="31A3D90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18</w:t>
            </w:r>
          </w:p>
        </w:tc>
        <w:tc>
          <w:tcPr>
            <w:tcW w:w="2310" w:type="dxa"/>
            <w:hideMark/>
          </w:tcPr>
          <w:p w14:paraId="75CA8FC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w:t>
            </w:r>
          </w:p>
        </w:tc>
      </w:tr>
      <w:tr w:rsidR="00464A95" w:rsidRPr="00464A95" w14:paraId="17691247" w14:textId="77777777" w:rsidTr="003C624C">
        <w:trPr>
          <w:jc w:val="center"/>
        </w:trPr>
        <w:tc>
          <w:tcPr>
            <w:tcW w:w="2374" w:type="dxa"/>
            <w:hideMark/>
          </w:tcPr>
          <w:p w14:paraId="2E74AEE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mean age</w:t>
            </w:r>
          </w:p>
        </w:tc>
        <w:tc>
          <w:tcPr>
            <w:tcW w:w="2307" w:type="dxa"/>
            <w:hideMark/>
          </w:tcPr>
          <w:p w14:paraId="4D67834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4.63</w:t>
            </w:r>
          </w:p>
        </w:tc>
        <w:tc>
          <w:tcPr>
            <w:tcW w:w="2359" w:type="dxa"/>
            <w:hideMark/>
          </w:tcPr>
          <w:p w14:paraId="17250C93"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4.61</w:t>
            </w:r>
          </w:p>
        </w:tc>
        <w:tc>
          <w:tcPr>
            <w:tcW w:w="2310" w:type="dxa"/>
            <w:hideMark/>
          </w:tcPr>
          <w:p w14:paraId="03601097"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r w:rsidR="00464A95" w:rsidRPr="00464A95" w14:paraId="5EE2073E" w14:textId="77777777" w:rsidTr="003C624C">
        <w:trPr>
          <w:jc w:val="center"/>
        </w:trPr>
        <w:tc>
          <w:tcPr>
            <w:tcW w:w="2374" w:type="dxa"/>
            <w:hideMark/>
          </w:tcPr>
          <w:p w14:paraId="34EEE1B8"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lastRenderedPageBreak/>
              <w:t>median age</w:t>
            </w:r>
          </w:p>
        </w:tc>
        <w:tc>
          <w:tcPr>
            <w:tcW w:w="2307" w:type="dxa"/>
            <w:hideMark/>
          </w:tcPr>
          <w:p w14:paraId="4B5624F6"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59" w:type="dxa"/>
            <w:hideMark/>
          </w:tcPr>
          <w:p w14:paraId="42D4D865"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10" w:type="dxa"/>
            <w:hideMark/>
          </w:tcPr>
          <w:p w14:paraId="7A7E6B29"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bl>
    <w:p w14:paraId="1CE47871" w14:textId="77777777" w:rsidR="00464A95" w:rsidRPr="00976DF2" w:rsidRDefault="00464A95" w:rsidP="00B30193">
      <w:pPr>
        <w:spacing w:after="0" w:line="240" w:lineRule="auto"/>
        <w:rPr>
          <w:rFonts w:asciiTheme="majorBidi" w:eastAsia="Times New Roman" w:hAnsiTheme="majorBidi" w:cstheme="majorBidi"/>
          <w:sz w:val="24"/>
          <w:szCs w:val="24"/>
        </w:rPr>
      </w:pPr>
    </w:p>
    <w:bookmarkEnd w:id="520"/>
    <w:p w14:paraId="0000000E" w14:textId="08D81F4C"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8AAC7F1" w14:textId="77777777" w:rsidR="00AF09DD" w:rsidRPr="00976DF2" w:rsidRDefault="00AF09DD" w:rsidP="00AF09DD">
      <w:pPr>
        <w:pStyle w:val="Heading1"/>
        <w:spacing w:before="0" w:after="0"/>
        <w:rPr>
          <w:rFonts w:asciiTheme="majorBidi" w:hAnsiTheme="majorBidi" w:cstheme="majorBidi"/>
          <w:b w:val="0"/>
          <w:color w:val="0E101A"/>
        </w:rPr>
      </w:pPr>
      <w:r w:rsidRPr="00976DF2">
        <w:rPr>
          <w:rFonts w:asciiTheme="majorBidi" w:hAnsiTheme="majorBidi" w:cstheme="majorBidi"/>
          <w:b w:val="0"/>
          <w:bCs/>
          <w:color w:val="0E101A"/>
        </w:rPr>
        <w:t>Purposed method</w:t>
      </w:r>
    </w:p>
    <w:p w14:paraId="1AC51D15" w14:textId="73C7F461" w:rsidR="00AF09DD" w:rsidRPr="00976DF2" w:rsidRDefault="00AF09DD" w:rsidP="00AF09DD">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The research aims to classify the data collected from children into two groups: autistic and non-autistic. The smart toy car is designed to detect the signs of two major symptoms in children with ASD, obsessive attention to detail and showing repetitive behaviors. These symptoms can be extracted from data obtained from the smart toy car. The previous studies used movement patterns extracted from acceleration data for classification.</w:t>
      </w:r>
      <w:r w:rsidR="0070250E" w:rsidRPr="00976DF2">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25698F">
        <w:rPr>
          <w:rFonts w:asciiTheme="majorBidi" w:hAnsiTheme="majorBidi" w:cstheme="majorBidi"/>
          <w:noProof/>
          <w:color w:val="0E101A"/>
        </w:rPr>
        <w:t>[13]</w:t>
      </w:r>
      <w:r w:rsidR="0070250E" w:rsidRPr="00976DF2">
        <w:rPr>
          <w:rFonts w:asciiTheme="majorBidi" w:hAnsiTheme="majorBidi" w:cstheme="majorBidi"/>
          <w:color w:val="0E101A"/>
        </w:rPr>
        <w:fldChar w:fldCharType="end"/>
      </w:r>
      <w:r w:rsidRPr="00976DF2">
        <w:rPr>
          <w:rFonts w:asciiTheme="majorBidi" w:hAnsiTheme="majorBidi" w:cstheme="majorBidi"/>
          <w:color w:val="0E101A"/>
        </w:rPr>
        <w:t xml:space="preserve"> In this research, the same patterns are extracted, and the Encoder's data are integrated into the model to enhance the accuracy of the classification; also, new features are added. Based on similar studies on movement patterns, three necessary steps should be taken in this approach: extraction of features representing the pattern of the car movement, feature selection to reduce the complexity of the model,</w:t>
      </w:r>
      <w:r w:rsidR="001A6C29" w:rsidRPr="00976DF2">
        <w:rPr>
          <w:rFonts w:asciiTheme="majorBidi" w:hAnsiTheme="majorBidi" w:cstheme="majorBidi"/>
          <w:color w:val="0E101A"/>
        </w:rPr>
        <w:t xml:space="preserve"> and</w:t>
      </w:r>
      <w:r w:rsidRPr="00976DF2">
        <w:rPr>
          <w:rFonts w:asciiTheme="majorBidi" w:hAnsiTheme="majorBidi" w:cstheme="majorBidi"/>
          <w:color w:val="0E101A"/>
        </w:rPr>
        <w:t xml:space="preserve"> classification of the data based on machine learning methods.</w:t>
      </w:r>
      <w:r w:rsidR="0070250E" w:rsidRPr="00976DF2">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25698F">
        <w:rPr>
          <w:rFonts w:asciiTheme="majorBidi" w:hAnsiTheme="majorBidi" w:cstheme="majorBidi"/>
          <w:noProof/>
          <w:color w:val="0E101A"/>
        </w:rPr>
        <w:t>[13]</w:t>
      </w:r>
      <w:r w:rsidR="0070250E" w:rsidRPr="00976DF2">
        <w:rPr>
          <w:rFonts w:asciiTheme="majorBidi" w:hAnsiTheme="majorBidi" w:cstheme="majorBidi"/>
          <w:color w:val="0E101A"/>
        </w:rPr>
        <w:fldChar w:fldCharType="end"/>
      </w:r>
    </w:p>
    <w:p w14:paraId="102ABAE0" w14:textId="77777777" w:rsidR="00AF09DD" w:rsidRPr="00976DF2" w:rsidRDefault="00AF09DD">
      <w:pPr>
        <w:pBdr>
          <w:top w:val="nil"/>
          <w:left w:val="nil"/>
          <w:bottom w:val="nil"/>
          <w:right w:val="nil"/>
          <w:between w:val="nil"/>
        </w:pBdr>
        <w:spacing w:after="0" w:line="240" w:lineRule="auto"/>
        <w:jc w:val="both"/>
        <w:rPr>
          <w:rFonts w:asciiTheme="majorBidi" w:eastAsia="Times New Roman" w:hAnsiTheme="majorBidi" w:cstheme="majorBidi"/>
          <w:color w:val="0E101A"/>
          <w:sz w:val="28"/>
          <w:szCs w:val="28"/>
        </w:rPr>
      </w:pPr>
    </w:p>
    <w:p w14:paraId="7A81A577" w14:textId="77777777" w:rsidR="00AF09DD" w:rsidRPr="00976DF2" w:rsidRDefault="00AF09DD" w:rsidP="00AF09DD">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Feature Vector Extraction</w:t>
      </w:r>
    </w:p>
    <w:p w14:paraId="5AB5B9D8" w14:textId="4DBE5382" w:rsidR="00AF09DD" w:rsidRPr="00976DF2" w:rsidRDefault="00AF09DD" w:rsidP="00AF09DD">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To use the data collected from the smart car, preprocessing is necessary. Since even small changes in the signals may considerably affect the result, a simple wavelet filter</w:t>
      </w:r>
      <w:r w:rsidR="0070186C" w:rsidRPr="00976DF2">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&lt;EndNote&gt;&lt;Cite&gt;&lt;Author&gt;Lee&lt;/Author&gt;&lt;Year&gt;2019&lt;/Year&gt;&lt;RecNum&gt;22&lt;/RecNum&gt;&lt;DisplayText&gt;[23]&lt;/DisplayText&gt;&lt;record&gt;&lt;rec-number&gt;22&lt;/rec-number&gt;&lt;foreign-keys&gt;&lt;key app="EN" db-id="0f95w5tevxtp9oeex2mxv0s1xpx9pse9ez9t" timestamp="1640170836"&gt;22&lt;/key&gt;&lt;/foreign-keys&gt;&lt;ref-type name="Journal Article"&gt;17&lt;/ref-type&gt;&lt;contributors&gt;&lt;authors&gt;&lt;author&gt;Lee, Gregory&lt;/author&gt;&lt;author&gt;Gommers, Ralf&lt;/author&gt;&lt;author&gt;Waselewski, Filip&lt;/author&gt;&lt;author&gt;Wohlfahrt, Kai&lt;/author&gt;&lt;author&gt;O&amp;apos;Leary, Aaron&lt;/author&gt;&lt;/authors&gt;&lt;/contributors&gt;&lt;titles&gt;&lt;title&gt;PyWavelets: A Python package for wavelet analysis&lt;/title&gt;&lt;secondary-title&gt;Journal of Open Source Software&lt;/secondary-title&gt;&lt;/titles&gt;&lt;periodical&gt;&lt;full-title&gt;Journal of Open Source Software&lt;/full-title&gt;&lt;/periodical&gt;&lt;pages&gt;1237&lt;/pages&gt;&lt;volume&gt;4&lt;/volume&gt;&lt;number&gt;36&lt;/number&gt;&lt;dates&gt;&lt;year&gt;2019&lt;/year&gt;&lt;/dates&gt;&lt;isbn&gt;2475-9066&lt;/isbn&gt;&lt;urls&gt;&lt;/urls&gt;&lt;/record&gt;&lt;/Cite&gt;&lt;/EndNote&gt;</w:instrText>
      </w:r>
      <w:r w:rsidR="0070186C" w:rsidRPr="00976DF2">
        <w:rPr>
          <w:rFonts w:asciiTheme="majorBidi" w:hAnsiTheme="majorBidi" w:cstheme="majorBidi"/>
          <w:color w:val="0E101A"/>
        </w:rPr>
        <w:fldChar w:fldCharType="separate"/>
      </w:r>
      <w:r w:rsidR="0025698F">
        <w:rPr>
          <w:rFonts w:asciiTheme="majorBidi" w:hAnsiTheme="majorBidi" w:cstheme="majorBidi"/>
          <w:noProof/>
          <w:color w:val="0E101A"/>
        </w:rPr>
        <w:t>[23]</w:t>
      </w:r>
      <w:r w:rsidR="0070186C" w:rsidRPr="00976DF2">
        <w:rPr>
          <w:rFonts w:asciiTheme="majorBidi" w:hAnsiTheme="majorBidi" w:cstheme="majorBidi"/>
          <w:color w:val="0E101A"/>
        </w:rPr>
        <w:fldChar w:fldCharType="end"/>
      </w:r>
      <w:r w:rsidRPr="00976DF2">
        <w:rPr>
          <w:rFonts w:asciiTheme="majorBidi" w:hAnsiTheme="majorBidi" w:cstheme="majorBidi"/>
          <w:color w:val="0E101A"/>
        </w:rPr>
        <w:t xml:space="preserve"> removes the acceleration sensor noises in all three axes. In the next step, 46 features for the acceleration signals are extracted and is clustered in 6 groups: 1) the mean and the variance in each coordinate axis, 2) the highest frequencies in each direction and their relative amplitude, 3) the total energy of the signal in each direction, 4) the </w:t>
      </w:r>
      <w:r w:rsidR="004C0EEA">
        <w:rPr>
          <w:rFonts w:asciiTheme="majorBidi" w:hAnsiTheme="majorBidi" w:cstheme="majorBidi"/>
          <w:color w:val="0E101A"/>
        </w:rPr>
        <w:t>C</w:t>
      </w:r>
      <w:r w:rsidRPr="00976DF2">
        <w:rPr>
          <w:rFonts w:asciiTheme="majorBidi" w:hAnsiTheme="majorBidi" w:cstheme="majorBidi"/>
          <w:color w:val="0E101A"/>
        </w:rPr>
        <w:t>orrelation of acceleration signals between every two axes, 5) the number of jolts extracted from acceleration in the y-axis, which is the direction of the car movement, and 6) the time of the play.</w:t>
      </w:r>
      <w:r w:rsidR="0070250E" w:rsidRPr="00976DF2">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25698F">
        <w:rPr>
          <w:rFonts w:asciiTheme="majorBidi" w:hAnsiTheme="majorBidi" w:cstheme="majorBidi"/>
          <w:noProof/>
          <w:color w:val="0E101A"/>
        </w:rPr>
        <w:t>[13]</w:t>
      </w:r>
      <w:r w:rsidR="0070250E" w:rsidRPr="00976DF2">
        <w:rPr>
          <w:rFonts w:asciiTheme="majorBidi" w:hAnsiTheme="majorBidi" w:cstheme="majorBidi"/>
          <w:color w:val="0E101A"/>
        </w:rPr>
        <w:fldChar w:fldCharType="end"/>
      </w:r>
      <w:r w:rsidRPr="00976DF2">
        <w:rPr>
          <w:rFonts w:asciiTheme="majorBidi" w:hAnsiTheme="majorBidi" w:cstheme="majorBidi"/>
          <w:color w:val="0E101A"/>
        </w:rPr>
        <w:t xml:space="preserve"> two new features representing roll tilt and pitch tilt in the movement were added to increase the model's accuracy. These two features are extracted using Short Term Fourier Transform</w:t>
      </w:r>
      <w:r w:rsidR="005746D7" w:rsidRPr="00976DF2">
        <w:rPr>
          <w:rFonts w:asciiTheme="majorBidi" w:hAnsiTheme="majorBidi" w:cstheme="majorBidi"/>
          <w:color w:val="0E101A"/>
        </w:rPr>
        <w:fldChar w:fldCharType="begin">
          <w:fldData xml:space="preserve">PEVuZE5vdGU+PENpdGU+PEF1dGhvcj5WaXJ0YW5lbjwvQXV0aG9yPjxZZWFyPjIwMjA8L1llYXI+
PFJlY051bT4yNTwvUmVjTnVtPjxEaXNwbGF5VGV4dD5bMjRdPC9EaXNwbGF5VGV4dD48cmVjb3Jk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25698F">
        <w:rPr>
          <w:rFonts w:asciiTheme="majorBidi" w:hAnsiTheme="majorBidi" w:cstheme="majorBidi"/>
          <w:color w:val="0E101A"/>
        </w:rPr>
        <w:instrText xml:space="preserve"> ADDIN EN.CITE </w:instrText>
      </w:r>
      <w:r w:rsidR="0025698F">
        <w:rPr>
          <w:rFonts w:asciiTheme="majorBidi" w:hAnsiTheme="majorBidi" w:cstheme="majorBidi"/>
          <w:color w:val="0E101A"/>
        </w:rPr>
        <w:fldChar w:fldCharType="begin">
          <w:fldData xml:space="preserve">PEVuZE5vdGU+PENpdGU+PEF1dGhvcj5WaXJ0YW5lbjwvQXV0aG9yPjxZZWFyPjIwMjA8L1llYXI+
PFJlY051bT4yNTwvUmVjTnVtPjxEaXNwbGF5VGV4dD5bMjRdPC9EaXNwbGF5VGV4dD48cmVjb3Jk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25698F">
        <w:rPr>
          <w:rFonts w:asciiTheme="majorBidi" w:hAnsiTheme="majorBidi" w:cstheme="majorBidi"/>
          <w:color w:val="0E101A"/>
        </w:rPr>
        <w:instrText xml:space="preserve"> ADDIN EN.CITE.DATA </w:instrText>
      </w:r>
      <w:r w:rsidR="0025698F">
        <w:rPr>
          <w:rFonts w:asciiTheme="majorBidi" w:hAnsiTheme="majorBidi" w:cstheme="majorBidi"/>
          <w:color w:val="0E101A"/>
        </w:rPr>
      </w:r>
      <w:r w:rsidR="0025698F">
        <w:rPr>
          <w:rFonts w:asciiTheme="majorBidi" w:hAnsiTheme="majorBidi" w:cstheme="majorBidi"/>
          <w:color w:val="0E101A"/>
        </w:rPr>
        <w:fldChar w:fldCharType="end"/>
      </w:r>
      <w:r w:rsidR="005746D7" w:rsidRPr="00976DF2">
        <w:rPr>
          <w:rFonts w:asciiTheme="majorBidi" w:hAnsiTheme="majorBidi" w:cstheme="majorBidi"/>
          <w:color w:val="0E101A"/>
        </w:rPr>
        <w:fldChar w:fldCharType="separate"/>
      </w:r>
      <w:r w:rsidR="0025698F">
        <w:rPr>
          <w:rFonts w:asciiTheme="majorBidi" w:hAnsiTheme="majorBidi" w:cstheme="majorBidi"/>
          <w:noProof/>
          <w:color w:val="0E101A"/>
        </w:rPr>
        <w:t>[24]</w:t>
      </w:r>
      <w:r w:rsidR="005746D7" w:rsidRPr="00976DF2">
        <w:rPr>
          <w:rFonts w:asciiTheme="majorBidi" w:hAnsiTheme="majorBidi" w:cstheme="majorBidi"/>
          <w:color w:val="0E101A"/>
        </w:rPr>
        <w:fldChar w:fldCharType="end"/>
      </w:r>
      <w:r w:rsidRPr="00976DF2">
        <w:rPr>
          <w:rFonts w:asciiTheme="majorBidi" w:hAnsiTheme="majorBidi" w:cstheme="majorBidi"/>
          <w:color w:val="0E101A"/>
        </w:rPr>
        <w:t xml:space="preserve"> with different window samplings. Since the jolt extracted from acceleration in the y-direction is a compelling feature in the data set, it is expected that the roll and pitch in the z and x-direction would enhance the model in the same way. Also, Encoder's features can represent another important indication of ASD: a child's obsessive attention to detail. Eight features are extracted from encoders. The first feature is the number of spikes in encoders' derivation per time, representing the total number of </w:t>
      </w:r>
      <w:proofErr w:type="gramStart"/>
      <w:r w:rsidRPr="00976DF2">
        <w:rPr>
          <w:rFonts w:asciiTheme="majorBidi" w:hAnsiTheme="majorBidi" w:cstheme="majorBidi"/>
          <w:color w:val="0E101A"/>
        </w:rPr>
        <w:t>wheel</w:t>
      </w:r>
      <w:proofErr w:type="gramEnd"/>
      <w:r w:rsidRPr="00976DF2">
        <w:rPr>
          <w:rFonts w:asciiTheme="majorBidi" w:hAnsiTheme="majorBidi" w:cstheme="majorBidi"/>
          <w:color w:val="0E101A"/>
        </w:rPr>
        <w:t xml:space="preserve"> turns during the play (number of times wheels change from stationary to rotating). Other features of the encoders are extracted by convolving acceleration signals and the summation of two encoders signals. The whole children's playtime with the smart toy car can be divided into four sections: </w:t>
      </w:r>
      <w:r w:rsidR="00130B49" w:rsidRPr="00976DF2">
        <w:rPr>
          <w:rFonts w:asciiTheme="majorBidi" w:hAnsiTheme="majorBidi" w:cstheme="majorBidi"/>
          <w:color w:val="0E101A"/>
        </w:rPr>
        <w:t>not playing</w:t>
      </w:r>
      <w:r w:rsidRPr="00976DF2">
        <w:rPr>
          <w:rFonts w:asciiTheme="majorBidi" w:hAnsiTheme="majorBidi" w:cstheme="majorBidi"/>
          <w:color w:val="0E101A"/>
        </w:rPr>
        <w:t xml:space="preserve">, playing only with wheels, playing on the ground, and playing in the air. In the </w:t>
      </w:r>
      <w:r w:rsidR="00130B49" w:rsidRPr="00976DF2">
        <w:rPr>
          <w:rFonts w:asciiTheme="majorBidi" w:hAnsiTheme="majorBidi" w:cstheme="majorBidi"/>
          <w:color w:val="0E101A"/>
        </w:rPr>
        <w:t xml:space="preserve">not playing </w:t>
      </w:r>
      <w:r w:rsidRPr="00976DF2">
        <w:rPr>
          <w:rFonts w:asciiTheme="majorBidi" w:hAnsiTheme="majorBidi" w:cstheme="majorBidi"/>
          <w:color w:val="0E101A"/>
        </w:rPr>
        <w:t xml:space="preserve">section, the smart toy car is almost stationary and has no movements, and both encoders and acceleration signals are almost constant. The playing only with wheels section is when the test case holds the smart car almost motionless while rotating its wheels. The playing on ground section describes those portions of playing that the test case is only moving the smart car on the ground, and both acceleration and encoders change continuously, and the playing on air section is when the smart toy car is moved in the air, and the acceleration is changing, and its wheels are not rotating and, the encoders data is almost constant. Integrating the jerk of summed acceleration signals with the variation of the Encoder's data separates those four mentioned sections from each other. If the jerk is almost zero, then the car is almost stationary and depends on the encoders variation; the smart car could be in the </w:t>
      </w:r>
      <w:r w:rsidR="00130B49" w:rsidRPr="00976DF2">
        <w:rPr>
          <w:rFonts w:asciiTheme="majorBidi" w:hAnsiTheme="majorBidi" w:cstheme="majorBidi"/>
          <w:color w:val="0E101A"/>
        </w:rPr>
        <w:t xml:space="preserve">not playing </w:t>
      </w:r>
      <w:r w:rsidRPr="00976DF2">
        <w:rPr>
          <w:rFonts w:asciiTheme="majorBidi" w:hAnsiTheme="majorBidi" w:cstheme="majorBidi"/>
          <w:color w:val="0E101A"/>
        </w:rPr>
        <w:t xml:space="preserve">or the playing only with </w:t>
      </w:r>
      <w:r w:rsidRPr="00976DF2">
        <w:rPr>
          <w:rFonts w:asciiTheme="majorBidi" w:hAnsiTheme="majorBidi" w:cstheme="majorBidi"/>
          <w:color w:val="0E101A"/>
        </w:rPr>
        <w:lastRenderedPageBreak/>
        <w:t>wheels section, and if the jerk was non-zero, then the car is moving and based on its encoders data it could be moved on the ground or in the air, The percentage of every part to the whole signal is a feature. By defining an active duration for the smart car that consists of playing only with wheels, playing on the ground, and playing in the air sections, the absolute interaction period of the test case is calculated. The ratio of each section to the length of the absolute interaction period is also a feature.</w:t>
      </w:r>
    </w:p>
    <w:p w14:paraId="7AF1A850" w14:textId="23D3032B" w:rsidR="001A6C29" w:rsidRPr="00976DF2" w:rsidRDefault="001A6C29" w:rsidP="00AF09DD">
      <w:pPr>
        <w:pStyle w:val="NormalWeb"/>
        <w:spacing w:before="0" w:beforeAutospacing="0" w:after="0" w:afterAutospacing="0"/>
        <w:rPr>
          <w:rFonts w:asciiTheme="majorBidi" w:hAnsiTheme="majorBidi" w:cstheme="majorBidi"/>
          <w:color w:val="0E101A"/>
        </w:rPr>
      </w:pPr>
    </w:p>
    <w:p w14:paraId="712D5711" w14:textId="3AF478E7" w:rsidR="001A6C29" w:rsidRPr="00976DF2" w:rsidRDefault="001A6C29" w:rsidP="00AF09DD">
      <w:pPr>
        <w:pStyle w:val="NormalWeb"/>
        <w:spacing w:before="0" w:beforeAutospacing="0" w:after="0" w:afterAutospacing="0"/>
        <w:rPr>
          <w:rFonts w:asciiTheme="majorBidi" w:hAnsiTheme="majorBidi" w:cstheme="majorBidi"/>
          <w:color w:val="0E101A"/>
        </w:rPr>
      </w:pPr>
    </w:p>
    <w:p w14:paraId="530CF4A2" w14:textId="77777777" w:rsidR="001A6C29" w:rsidRPr="00976DF2" w:rsidRDefault="001A6C29" w:rsidP="001A6C29">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Classification Structure</w:t>
      </w:r>
    </w:p>
    <w:p w14:paraId="4E76AC28" w14:textId="7C05ABA0" w:rsidR="001A6C29" w:rsidRPr="004C0EEA" w:rsidRDefault="001A6C29" w:rsidP="004C0EEA">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It is possible to differentiate between children with autism and others by applying machine learning methods. In this regard, the collection of 45 samples is divided into two groups: the training set with 80% of samples and the test set with 20% of remaining samples. The training set is used to train the classifier, and the test set is used to measure the classifier's performance.</w:t>
      </w:r>
      <w:r w:rsidR="004C0EEA">
        <w:rPr>
          <w:rFonts w:asciiTheme="majorBidi" w:hAnsiTheme="majorBidi" w:cstheme="majorBidi"/>
          <w:color w:val="0E101A"/>
        </w:rPr>
        <w:t xml:space="preserve"> T</w:t>
      </w:r>
      <w:r w:rsidRPr="00976DF2">
        <w:rPr>
          <w:rFonts w:asciiTheme="majorBidi" w:hAnsiTheme="majorBidi" w:cstheme="majorBidi"/>
          <w:color w:val="0E101A"/>
        </w:rPr>
        <w:t>he K-fold cross-validation method</w:t>
      </w:r>
      <w:r w:rsidRPr="00976DF2">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&lt;EndNote&gt;&lt;Cite&gt;&lt;Author&gt;Pedregosa&lt;/Author&gt;&lt;Year&gt;2011&lt;/Year&gt;&lt;RecNum&gt;23&lt;/RecNum&gt;&lt;DisplayText&gt;[25]&lt;/DisplayText&gt;&lt;record&gt;&lt;rec-number&gt;23&lt;/rec-number&gt;&lt;foreign-keys&gt;&lt;key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Pr="00976DF2">
        <w:rPr>
          <w:rFonts w:asciiTheme="majorBidi" w:hAnsiTheme="majorBidi" w:cstheme="majorBidi"/>
          <w:color w:val="0E101A"/>
        </w:rPr>
        <w:fldChar w:fldCharType="separate"/>
      </w:r>
      <w:r w:rsidR="0025698F">
        <w:rPr>
          <w:rFonts w:asciiTheme="majorBidi" w:hAnsiTheme="majorBidi" w:cstheme="majorBidi"/>
          <w:noProof/>
          <w:color w:val="0E101A"/>
        </w:rPr>
        <w:t>[25]</w:t>
      </w:r>
      <w:r w:rsidRPr="00976DF2">
        <w:rPr>
          <w:rFonts w:asciiTheme="majorBidi" w:hAnsiTheme="majorBidi" w:cstheme="majorBidi"/>
          <w:color w:val="0E101A"/>
        </w:rPr>
        <w:fldChar w:fldCharType="end"/>
      </w:r>
      <w:r w:rsidRPr="00976DF2">
        <w:rPr>
          <w:rFonts w:asciiTheme="majorBidi" w:hAnsiTheme="majorBidi" w:cstheme="majorBidi"/>
          <w:color w:val="0E101A"/>
        </w:rPr>
        <w:t xml:space="preserve"> </w:t>
      </w:r>
      <w:r w:rsidR="004C0EEA">
        <w:rPr>
          <w:rFonts w:asciiTheme="majorBidi" w:hAnsiTheme="majorBidi" w:cstheme="majorBidi"/>
          <w:color w:val="0E101A"/>
        </w:rPr>
        <w:t>separates</w:t>
      </w:r>
      <w:r w:rsidRPr="00976DF2">
        <w:rPr>
          <w:rFonts w:asciiTheme="majorBidi" w:hAnsiTheme="majorBidi" w:cstheme="majorBidi"/>
          <w:color w:val="0E101A"/>
        </w:rPr>
        <w:t xml:space="preserve"> test and training sets in k=5 different ways</w:t>
      </w:r>
      <w:r w:rsidR="004C0EEA">
        <w:rPr>
          <w:rFonts w:asciiTheme="majorBidi" w:hAnsiTheme="majorBidi" w:cstheme="majorBidi"/>
          <w:color w:val="0E101A"/>
        </w:rPr>
        <w:t xml:space="preserve"> t</w:t>
      </w:r>
      <w:r w:rsidR="004C0EEA" w:rsidRPr="00976DF2">
        <w:rPr>
          <w:rFonts w:asciiTheme="majorBidi" w:hAnsiTheme="majorBidi" w:cstheme="majorBidi"/>
          <w:color w:val="0E101A"/>
        </w:rPr>
        <w:t>o generalize the result and make it more reliable</w:t>
      </w:r>
      <w:r w:rsidRPr="00976DF2">
        <w:rPr>
          <w:rFonts w:asciiTheme="majorBidi" w:hAnsiTheme="majorBidi" w:cstheme="majorBidi"/>
          <w:color w:val="0E101A"/>
        </w:rPr>
        <w:t>. K=5 times the classification algorithm is implemented, and the accuracy, sensitivity, and specificity are investigated each time. The average of these factors is calculated and considered a benchmark for measuring the classifier's effectiveness. In this research, a Support Vector Machine (SVM)</w:t>
      </w:r>
      <w:r w:rsidRPr="00976DF2">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&lt;EndNote&gt;&lt;Cite&gt;&lt;Author&gt;Pedregosa&lt;/Author&gt;&lt;Year&gt;2011&lt;/Year&gt;&lt;RecNum&gt;23&lt;/RecNum&gt;&lt;DisplayText&gt;[25]&lt;/DisplayText&gt;&lt;record&gt;&lt;rec-number&gt;23&lt;/rec-number&gt;&lt;foreign-keys&gt;&lt;key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Pr="00976DF2">
        <w:rPr>
          <w:rFonts w:asciiTheme="majorBidi" w:hAnsiTheme="majorBidi" w:cstheme="majorBidi"/>
          <w:color w:val="0E101A"/>
        </w:rPr>
        <w:fldChar w:fldCharType="separate"/>
      </w:r>
      <w:r w:rsidR="0025698F">
        <w:rPr>
          <w:rFonts w:asciiTheme="majorBidi" w:hAnsiTheme="majorBidi" w:cstheme="majorBidi"/>
          <w:noProof/>
          <w:color w:val="0E101A"/>
        </w:rPr>
        <w:t>[25]</w:t>
      </w:r>
      <w:r w:rsidRPr="00976DF2">
        <w:rPr>
          <w:rFonts w:asciiTheme="majorBidi" w:hAnsiTheme="majorBidi" w:cstheme="majorBidi"/>
          <w:color w:val="0E101A"/>
        </w:rPr>
        <w:fldChar w:fldCharType="end"/>
      </w:r>
      <w:r w:rsidRPr="00976DF2">
        <w:rPr>
          <w:rFonts w:asciiTheme="majorBidi" w:hAnsiTheme="majorBidi" w:cstheme="majorBidi"/>
          <w:color w:val="0E101A"/>
        </w:rPr>
        <w:t xml:space="preserve"> is a suitable machine learning method that can effectively classify this kind of data. By testing three kinds of SVM, SVM with a linear kernel is selected for its considerably better performance.</w:t>
      </w:r>
    </w:p>
    <w:p w14:paraId="7E631A4A" w14:textId="5DB05624" w:rsidR="001A6C29" w:rsidRPr="00976DF2" w:rsidRDefault="001A6C29" w:rsidP="00AF09DD">
      <w:pPr>
        <w:pStyle w:val="NormalWeb"/>
        <w:spacing w:before="0" w:beforeAutospacing="0" w:after="0" w:afterAutospacing="0"/>
        <w:rPr>
          <w:rFonts w:asciiTheme="majorBidi" w:hAnsiTheme="majorBidi" w:cstheme="majorBidi"/>
          <w:color w:val="0E101A"/>
        </w:rPr>
      </w:pPr>
    </w:p>
    <w:p w14:paraId="00000012"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32636423" w14:textId="77777777" w:rsidR="000D7A0E" w:rsidRPr="00976DF2" w:rsidRDefault="000D7A0E" w:rsidP="000D7A0E">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Feature Selection</w:t>
      </w:r>
    </w:p>
    <w:p w14:paraId="0BF8078A" w14:textId="07C0438C" w:rsidR="00DE5C15" w:rsidRDefault="00DE5C15" w:rsidP="00DE5C15">
      <w:pPr>
        <w:pStyle w:val="NormalWeb"/>
        <w:spacing w:before="0" w:beforeAutospacing="0" w:after="0" w:afterAutospacing="0"/>
        <w:rPr>
          <w:rFonts w:asciiTheme="majorBidi" w:hAnsiTheme="majorBidi" w:cstheme="majorBidi"/>
          <w:color w:val="0E101A"/>
        </w:rPr>
      </w:pPr>
      <w:r w:rsidRPr="0070250E">
        <w:rPr>
          <w:rFonts w:asciiTheme="majorBidi" w:hAnsiTheme="majorBidi" w:cstheme="majorBidi"/>
          <w:color w:val="0E101A"/>
        </w:rPr>
        <w:t xml:space="preserve">Since the size of the training set is small compared to the size of the feature vector, feature reduction is necessary before applying machine learning methods. In the first step to reducing the number of features, their </w:t>
      </w:r>
      <w:r w:rsidR="004C0EEA">
        <w:rPr>
          <w:rFonts w:asciiTheme="majorBidi" w:hAnsiTheme="majorBidi" w:cstheme="majorBidi"/>
          <w:color w:val="0E101A"/>
        </w:rPr>
        <w:t>C</w:t>
      </w:r>
      <w:r w:rsidRPr="0070250E">
        <w:rPr>
          <w:rFonts w:asciiTheme="majorBidi" w:hAnsiTheme="majorBidi" w:cstheme="majorBidi"/>
          <w:color w:val="0E101A"/>
        </w:rPr>
        <w:t xml:space="preserve">orrelation is examined. Only one feature from every group with high </w:t>
      </w:r>
      <w:r w:rsidR="004C0EEA">
        <w:rPr>
          <w:rFonts w:asciiTheme="majorBidi" w:hAnsiTheme="majorBidi" w:cstheme="majorBidi"/>
          <w:color w:val="0E101A"/>
        </w:rPr>
        <w:t>C</w:t>
      </w:r>
      <w:r w:rsidRPr="0070250E">
        <w:rPr>
          <w:rFonts w:asciiTheme="majorBidi" w:hAnsiTheme="majorBidi" w:cstheme="majorBidi"/>
          <w:color w:val="0E101A"/>
        </w:rPr>
        <w:t>orrelation is selected while the others are removed. Forward selection and backward elimination</w:t>
      </w:r>
      <w:r>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&lt;EndNote&gt;&lt;Cite&gt;&lt;Author&gt;Pedregosa&lt;/Author&gt;&lt;Year&gt;2011&lt;/Year&gt;&lt;RecNum&gt;23&lt;/RecNum&gt;&lt;DisplayText&gt;[25]&lt;/DisplayText&gt;&lt;record&gt;&lt;rec-number&gt;23&lt;/rec-number&gt;&lt;foreign-keys&gt;&lt;key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Pr>
          <w:rFonts w:asciiTheme="majorBidi" w:hAnsiTheme="majorBidi" w:cstheme="majorBidi"/>
          <w:color w:val="0E101A"/>
        </w:rPr>
        <w:fldChar w:fldCharType="separate"/>
      </w:r>
      <w:r w:rsidR="0025698F">
        <w:rPr>
          <w:rFonts w:asciiTheme="majorBidi" w:hAnsiTheme="majorBidi" w:cstheme="majorBidi"/>
          <w:noProof/>
          <w:color w:val="0E101A"/>
        </w:rPr>
        <w:t>[25]</w:t>
      </w:r>
      <w:r>
        <w:rPr>
          <w:rFonts w:asciiTheme="majorBidi" w:hAnsiTheme="majorBidi" w:cstheme="majorBidi"/>
          <w:color w:val="0E101A"/>
        </w:rPr>
        <w:fldChar w:fldCharType="end"/>
      </w:r>
      <w:r w:rsidRPr="0070250E">
        <w:rPr>
          <w:rFonts w:asciiTheme="majorBidi" w:hAnsiTheme="majorBidi" w:cstheme="majorBidi"/>
          <w:color w:val="0E101A"/>
        </w:rPr>
        <w:t xml:space="preserve"> select the most compelling feature from high correlated groups.</w:t>
      </w:r>
      <w:r>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&lt;EndNote&gt;&lt;Cite&gt;&lt;Author&gt;Li&lt;/Author&gt;&lt;Year&gt;2011&lt;/Year&gt;&lt;RecNum&gt;24&lt;/RecNum&gt;&lt;DisplayText&gt;[26]&lt;/DisplayText&gt;&lt;record&gt;&lt;rec-number&gt;24&lt;/rec-number&gt;&lt;foreign-keys&gt;&lt;key app="EN" db-id="0f95w5tevxtp9oeex2mxv0s1xpx9pse9ez9t" timestamp="1640172889"&gt;24&lt;/key&gt;&lt;/foreign-keys&gt;&lt;ref-type name="Journal Article"&gt;17&lt;/ref-type&gt;&lt;contributors&gt;&lt;authors&gt;&lt;author&gt;Li, Boyang&lt;/author&gt;&lt;author&gt;Wang, Qiangwei&lt;/author&gt;&lt;author&gt;Hu, Jinglu&lt;/author&gt;&lt;/authors&gt;&lt;/contributors&gt;&lt;titles&gt;&lt;title&gt;Feature subset selection: a correlation‐based SVM filter approach&lt;/title&gt;&lt;secondary-title&gt;IEEJ Transactions on Electrical and Electronic Engineering&lt;/secondary-title&gt;&lt;/titles&gt;&lt;periodical&gt;&lt;full-title&gt;IEEJ Transactions on Electrical and Electronic Engineering&lt;/full-title&gt;&lt;/periodical&gt;&lt;pages&gt;173-179&lt;/pages&gt;&lt;volume&gt;6&lt;/volume&gt;&lt;number&gt;2&lt;/number&gt;&lt;dates&gt;&lt;year&gt;2011&lt;/year&gt;&lt;/dates&gt;&lt;isbn&gt;1931-4973&lt;/isbn&gt;&lt;urls&gt;&lt;/urls&gt;&lt;/record&gt;&lt;/Cite&gt;&lt;/EndNote&gt;</w:instrText>
      </w:r>
      <w:r>
        <w:rPr>
          <w:rFonts w:asciiTheme="majorBidi" w:hAnsiTheme="majorBidi" w:cstheme="majorBidi"/>
          <w:color w:val="0E101A"/>
        </w:rPr>
        <w:fldChar w:fldCharType="separate"/>
      </w:r>
      <w:r w:rsidR="0025698F">
        <w:rPr>
          <w:rFonts w:asciiTheme="majorBidi" w:hAnsiTheme="majorBidi" w:cstheme="majorBidi"/>
          <w:noProof/>
          <w:color w:val="0E101A"/>
        </w:rPr>
        <w:t>[26]</w:t>
      </w:r>
      <w:r>
        <w:rPr>
          <w:rFonts w:asciiTheme="majorBidi" w:hAnsiTheme="majorBidi" w:cstheme="majorBidi"/>
          <w:color w:val="0E101A"/>
        </w:rPr>
        <w:fldChar w:fldCharType="end"/>
      </w:r>
      <w:r w:rsidRPr="0070250E">
        <w:rPr>
          <w:rFonts w:asciiTheme="majorBidi" w:hAnsiTheme="majorBidi" w:cstheme="majorBidi"/>
          <w:color w:val="0E101A"/>
        </w:rPr>
        <w:t xml:space="preserve"> The remained features are divided into acceleration features and encoder features. Feature selection methods, including Forward-selection algorithm, backward-elimination algorithm, and </w:t>
      </w:r>
      <w:r w:rsidRPr="005746D7">
        <w:rPr>
          <w:rFonts w:asciiTheme="majorBidi" w:hAnsiTheme="majorBidi" w:cstheme="majorBidi"/>
          <w:color w:val="FF0000"/>
        </w:rPr>
        <w:t>genetic algorithm</w:t>
      </w:r>
      <w:r w:rsidRPr="0070250E">
        <w:rPr>
          <w:rFonts w:asciiTheme="majorBidi" w:hAnsiTheme="majorBidi" w:cstheme="majorBidi"/>
          <w:color w:val="0E101A"/>
        </w:rPr>
        <w:t>, are implemented on each group of features individually to investigate the most important features. Lastly, different acceleration and encoder feature combinations are examined to reach the best result with higher accuracy, sensitivity, and specificity. As seen in [fig</w:t>
      </w:r>
      <w:r>
        <w:rPr>
          <w:rFonts w:asciiTheme="majorBidi" w:hAnsiTheme="majorBidi" w:cstheme="majorBidi"/>
          <w:color w:val="0E101A"/>
        </w:rPr>
        <w:t>2</w:t>
      </w:r>
      <w:r w:rsidRPr="0070250E">
        <w:rPr>
          <w:rFonts w:asciiTheme="majorBidi" w:hAnsiTheme="majorBidi" w:cstheme="majorBidi"/>
          <w:color w:val="0E101A"/>
        </w:rPr>
        <w:t>], the best result is obtained by integrating five acceleration features and two encoder features.</w:t>
      </w:r>
    </w:p>
    <w:p w14:paraId="6036446A" w14:textId="2CBDAF93" w:rsidR="001C5F20" w:rsidRDefault="001C5F20" w:rsidP="00B30193">
      <w:pPr>
        <w:pStyle w:val="Heading1"/>
        <w:rPr>
          <w:rFonts w:asciiTheme="majorBidi" w:hAnsiTheme="majorBidi" w:cstheme="majorBidi"/>
        </w:rPr>
      </w:pPr>
    </w:p>
    <w:p w14:paraId="5B5B58F8" w14:textId="77777777" w:rsidR="001C5F20" w:rsidRDefault="001C5F20" w:rsidP="001C5F20">
      <w:pPr>
        <w:pStyle w:val="NormalWeb"/>
        <w:keepNext/>
        <w:spacing w:before="0" w:beforeAutospacing="0" w:after="0" w:afterAutospacing="0"/>
      </w:pPr>
      <w:r w:rsidRPr="00311B0C">
        <w:rPr>
          <w:rStyle w:val="EndnoteTextChar"/>
          <w:noProof/>
          <w:lang w:bidi="fa-IR"/>
        </w:rPr>
        <w:drawing>
          <wp:inline distT="0" distB="0" distL="0" distR="0" wp14:anchorId="3C5567CC" wp14:editId="337BD454">
            <wp:extent cx="5715000" cy="2819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71018D" w14:textId="19C3F85D" w:rsidR="001C5F20" w:rsidRDefault="001C5F20" w:rsidP="001C5F20">
      <w:pPr>
        <w:pStyle w:val="Caption"/>
        <w:jc w:val="center"/>
        <w:rPr>
          <w:rFonts w:asciiTheme="majorBidi" w:hAnsiTheme="majorBidi" w:cstheme="majorBidi"/>
          <w:color w:val="0E101A"/>
        </w:rPr>
      </w:pPr>
      <w:r>
        <w:t xml:space="preserve">Figure </w:t>
      </w:r>
      <w:r w:rsidR="0082205F">
        <w:fldChar w:fldCharType="begin"/>
      </w:r>
      <w:r w:rsidR="0082205F">
        <w:instrText xml:space="preserve"> SEQ Figure \* ARABIC </w:instrText>
      </w:r>
      <w:r w:rsidR="0082205F">
        <w:fldChar w:fldCharType="separate"/>
      </w:r>
      <w:r>
        <w:rPr>
          <w:noProof/>
        </w:rPr>
        <w:t>2</w:t>
      </w:r>
      <w:r w:rsidR="0082205F">
        <w:rPr>
          <w:noProof/>
        </w:rPr>
        <w:fldChar w:fldCharType="end"/>
      </w:r>
      <w:r>
        <w:t xml:space="preserve">. </w:t>
      </w:r>
      <w:r w:rsidRPr="00C81EAD">
        <w:t>The best accuracy, sensitivity</w:t>
      </w:r>
      <w:r w:rsidR="004C0EEA">
        <w:t>, and specificity</w:t>
      </w:r>
      <w:r w:rsidRPr="00C81EAD">
        <w:t xml:space="preserve"> gained through three different combinations of acceleration features and encoder features.</w:t>
      </w:r>
    </w:p>
    <w:p w14:paraId="0405535A" w14:textId="77777777" w:rsidR="001C5F20" w:rsidRPr="001C5F20" w:rsidRDefault="001C5F20" w:rsidP="001C5F20"/>
    <w:p w14:paraId="54A6D12C" w14:textId="6FC7D4A9" w:rsidR="00B30193" w:rsidRPr="00976DF2" w:rsidRDefault="00B30193" w:rsidP="00B30193">
      <w:pPr>
        <w:pStyle w:val="Heading1"/>
        <w:rPr>
          <w:rFonts w:asciiTheme="majorBidi" w:hAnsiTheme="majorBidi" w:cstheme="majorBidi"/>
        </w:rPr>
      </w:pPr>
      <w:r w:rsidRPr="00976DF2">
        <w:rPr>
          <w:rFonts w:asciiTheme="majorBidi" w:hAnsiTheme="majorBidi" w:cstheme="majorBidi"/>
        </w:rPr>
        <w:t>Results</w:t>
      </w:r>
    </w:p>
    <w:p w14:paraId="0FF9E2B9" w14:textId="13912F55" w:rsidR="004C0EEA" w:rsidRDefault="00DE5C15" w:rsidP="00DE5C15">
      <w:pPr>
        <w:rPr>
          <w:rFonts w:asciiTheme="majorBidi" w:hAnsiTheme="majorBidi" w:cstheme="majorBidi"/>
          <w:sz w:val="24"/>
          <w:szCs w:val="24"/>
        </w:rPr>
      </w:pPr>
      <w:r w:rsidRPr="0070250E">
        <w:rPr>
          <w:rFonts w:asciiTheme="majorBidi" w:hAnsiTheme="majorBidi" w:cstheme="majorBidi"/>
          <w:sz w:val="24"/>
          <w:szCs w:val="24"/>
        </w:rPr>
        <w:t>Classification result based on previous studies is used as a baseline to examine the performance of adding encoder features in the model. The same SVM method is performed on the selected acceleration features claimed in</w:t>
      </w:r>
      <w:r>
        <w:rPr>
          <w:rFonts w:asciiTheme="majorBidi" w:hAnsiTheme="majorBidi" w:cstheme="majorBidi"/>
          <w:sz w:val="24"/>
          <w:szCs w:val="24"/>
        </w:rPr>
        <w:t xml:space="preserve"> </w:t>
      </w:r>
      <w:r>
        <w:rPr>
          <w:rFonts w:asciiTheme="majorBidi" w:hAnsiTheme="majorBidi" w:cstheme="majorBidi"/>
          <w:sz w:val="24"/>
          <w:szCs w:val="24"/>
        </w:rPr>
        <w:fldChar w:fldCharType="begin"/>
      </w:r>
      <w:r w:rsidR="0025698F">
        <w:rPr>
          <w:rFonts w:asciiTheme="majorBidi"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Pr>
          <w:rFonts w:asciiTheme="majorBidi" w:hAnsiTheme="majorBidi" w:cstheme="majorBidi"/>
          <w:sz w:val="24"/>
          <w:szCs w:val="24"/>
        </w:rPr>
        <w:fldChar w:fldCharType="separate"/>
      </w:r>
      <w:r w:rsidR="0025698F">
        <w:rPr>
          <w:rFonts w:asciiTheme="majorBidi" w:hAnsiTheme="majorBidi" w:cstheme="majorBidi"/>
          <w:noProof/>
          <w:sz w:val="24"/>
          <w:szCs w:val="24"/>
        </w:rPr>
        <w:t>[13]</w:t>
      </w:r>
      <w:r>
        <w:rPr>
          <w:rFonts w:asciiTheme="majorBidi" w:hAnsiTheme="majorBidi" w:cstheme="majorBidi"/>
          <w:sz w:val="24"/>
          <w:szCs w:val="24"/>
        </w:rPr>
        <w:fldChar w:fldCharType="end"/>
      </w:r>
      <w:r w:rsidRPr="0070250E">
        <w:rPr>
          <w:rFonts w:asciiTheme="majorBidi" w:hAnsiTheme="majorBidi" w:cstheme="majorBidi"/>
          <w:sz w:val="24"/>
          <w:szCs w:val="24"/>
        </w:rPr>
        <w:t xml:space="preserve"> to classify the new data. The best accuracy based on these acceleration features is 72%, as shown in Fig</w:t>
      </w:r>
      <w:r>
        <w:rPr>
          <w:rFonts w:asciiTheme="majorBidi" w:hAnsiTheme="majorBidi" w:cstheme="majorBidi"/>
          <w:sz w:val="24"/>
          <w:szCs w:val="24"/>
        </w:rPr>
        <w:t>3</w:t>
      </w:r>
      <w:r w:rsidRPr="0070250E">
        <w:rPr>
          <w:rFonts w:asciiTheme="majorBidi" w:hAnsiTheme="majorBidi" w:cstheme="majorBidi"/>
          <w:sz w:val="24"/>
          <w:szCs w:val="24"/>
        </w:rPr>
        <w:t>. By adding encoder features, the accuracy is increased to 80%. Adding merely new acceleration features can increase the accuracy from 72% to 76%.</w:t>
      </w:r>
    </w:p>
    <w:p w14:paraId="61FDEF30" w14:textId="5A6FD98D" w:rsidR="00DE5C15" w:rsidRDefault="00DE5C15" w:rsidP="00DE5C15">
      <w:pPr>
        <w:rPr>
          <w:rFonts w:asciiTheme="majorBidi" w:hAnsiTheme="majorBidi" w:cstheme="majorBidi"/>
          <w:sz w:val="24"/>
          <w:szCs w:val="24"/>
        </w:rPr>
      </w:pPr>
      <w:r w:rsidRPr="0070250E">
        <w:rPr>
          <w:rFonts w:asciiTheme="majorBidi" w:hAnsiTheme="majorBidi" w:cstheme="majorBidi"/>
          <w:sz w:val="24"/>
          <w:szCs w:val="24"/>
        </w:rPr>
        <w:t>Moreover, by adding both encoder features and the new acceleration features, the accuracy reaches 8</w:t>
      </w:r>
      <w:r>
        <w:rPr>
          <w:rFonts w:asciiTheme="majorBidi" w:hAnsiTheme="majorBidi" w:cstheme="majorBidi"/>
          <w:sz w:val="24"/>
          <w:szCs w:val="24"/>
        </w:rPr>
        <w:t>6</w:t>
      </w:r>
      <w:r w:rsidRPr="0070250E">
        <w:rPr>
          <w:rFonts w:asciiTheme="majorBidi" w:hAnsiTheme="majorBidi" w:cstheme="majorBidi"/>
          <w:sz w:val="24"/>
          <w:szCs w:val="24"/>
        </w:rPr>
        <w:t>%. [Fig</w:t>
      </w:r>
      <w:r>
        <w:rPr>
          <w:rFonts w:asciiTheme="majorBidi" w:hAnsiTheme="majorBidi" w:cstheme="majorBidi"/>
          <w:sz w:val="24"/>
          <w:szCs w:val="24"/>
        </w:rPr>
        <w:t>3</w:t>
      </w:r>
      <w:r w:rsidRPr="0070250E">
        <w:rPr>
          <w:rFonts w:asciiTheme="majorBidi" w:hAnsiTheme="majorBidi" w:cstheme="majorBidi"/>
          <w:sz w:val="24"/>
          <w:szCs w:val="24"/>
        </w:rPr>
        <w:t xml:space="preserve">] Based on the </w:t>
      </w:r>
      <w:r>
        <w:rPr>
          <w:rFonts w:asciiTheme="majorBidi" w:hAnsiTheme="majorBidi" w:cstheme="majorBidi"/>
          <w:sz w:val="24"/>
          <w:szCs w:val="24"/>
        </w:rPr>
        <w:t>optimized</w:t>
      </w:r>
      <w:r w:rsidRPr="0070250E">
        <w:rPr>
          <w:rFonts w:asciiTheme="majorBidi" w:hAnsiTheme="majorBidi" w:cstheme="majorBidi"/>
          <w:sz w:val="24"/>
          <w:szCs w:val="24"/>
        </w:rPr>
        <w:t xml:space="preserve"> feature selection method used in this study, the most effective encoder features are playing only with wheels, </w:t>
      </w:r>
      <w:r>
        <w:rPr>
          <w:rFonts w:asciiTheme="majorBidi" w:hAnsiTheme="majorBidi" w:cstheme="majorBidi"/>
          <w:color w:val="0E101A"/>
        </w:rPr>
        <w:t>not playing</w:t>
      </w:r>
      <w:r w:rsidRPr="0070250E">
        <w:rPr>
          <w:rFonts w:asciiTheme="majorBidi" w:hAnsiTheme="majorBidi" w:cstheme="majorBidi"/>
          <w:sz w:val="24"/>
          <w:szCs w:val="24"/>
        </w:rPr>
        <w:t>, and the total number of wheels turns per time. The most effective acceleration features are the jolt in the X direction, roll tilt in the Y direction, the energy of the signal in the Y direction, Correlation of the acceleration signals between X and Y directions.</w:t>
      </w:r>
    </w:p>
    <w:p w14:paraId="10EB44DE" w14:textId="77777777" w:rsidR="001C5F20" w:rsidRPr="0070250E" w:rsidRDefault="001C5F20" w:rsidP="00DE5C15">
      <w:pPr>
        <w:rPr>
          <w:rFonts w:asciiTheme="majorBidi" w:hAnsiTheme="majorBidi" w:cstheme="majorBidi"/>
          <w:sz w:val="24"/>
          <w:szCs w:val="24"/>
        </w:rPr>
      </w:pPr>
    </w:p>
    <w:p w14:paraId="0FCD0333" w14:textId="77777777" w:rsidR="00D97382" w:rsidRDefault="00D97382" w:rsidP="00D97382">
      <w:pPr>
        <w:keepNext/>
      </w:pPr>
      <w:r w:rsidRPr="00311B0C">
        <w:rPr>
          <w:rStyle w:val="FollowedHyperlink"/>
          <w:noProof/>
          <w:lang w:bidi="fa-IR"/>
        </w:rPr>
        <w:lastRenderedPageBreak/>
        <w:drawing>
          <wp:inline distT="0" distB="0" distL="0" distR="0" wp14:anchorId="0F2AC016" wp14:editId="4BE5E7D0">
            <wp:extent cx="5943600" cy="2781117"/>
            <wp:effectExtent l="0" t="0" r="0"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E7D786" w14:textId="221D0152" w:rsidR="00B30193" w:rsidRPr="00976DF2" w:rsidRDefault="00D97382" w:rsidP="00D97382">
      <w:pPr>
        <w:pStyle w:val="Caption"/>
        <w:jc w:val="center"/>
        <w:rPr>
          <w:rFonts w:asciiTheme="majorBidi" w:hAnsiTheme="majorBidi" w:cstheme="majorBidi"/>
        </w:rPr>
      </w:pPr>
      <w:r>
        <w:t xml:space="preserve">Figure </w:t>
      </w:r>
      <w:r w:rsidR="0082205F">
        <w:fldChar w:fldCharType="begin"/>
      </w:r>
      <w:r w:rsidR="0082205F">
        <w:instrText xml:space="preserve"> SEQ Figure \* ARABIC </w:instrText>
      </w:r>
      <w:r w:rsidR="0082205F">
        <w:fldChar w:fldCharType="separate"/>
      </w:r>
      <w:r>
        <w:rPr>
          <w:noProof/>
        </w:rPr>
        <w:t>3</w:t>
      </w:r>
      <w:r w:rsidR="0082205F">
        <w:rPr>
          <w:noProof/>
        </w:rPr>
        <w:fldChar w:fldCharType="end"/>
      </w:r>
      <w:r>
        <w:t xml:space="preserve">. </w:t>
      </w:r>
      <w:r w:rsidRPr="0017722D">
        <w:t>The best accuracy, sensitivity</w:t>
      </w:r>
      <w:r w:rsidR="004C0EEA">
        <w:t>, and specificity gained by</w:t>
      </w:r>
      <w:r w:rsidRPr="0017722D">
        <w:t xml:space="preserve"> adding new features to the baseline classification. a) Baseline classifier based on [17], b) Encoder features are added to the baseline classifier, c) Only </w:t>
      </w:r>
      <w:r w:rsidR="004C0EEA">
        <w:t xml:space="preserve">a </w:t>
      </w:r>
      <w:r w:rsidRPr="0017722D">
        <w:t xml:space="preserve">new extracted </w:t>
      </w:r>
      <w:r w:rsidRPr="00D97382">
        <w:t>acceleration feature is added to the baseline classifier. e) The accuracy in each classifier shows that adding encoder features increases the accuracy of the model</w:t>
      </w:r>
      <w:r w:rsidR="004C0EEA">
        <w:t xml:space="preserve"> </w:t>
      </w:r>
      <w:r w:rsidR="004C0EEA" w:rsidRPr="00D97382">
        <w:t>effectively</w:t>
      </w:r>
    </w:p>
    <w:p w14:paraId="1143E8C7" w14:textId="522E77A9" w:rsidR="00B30193" w:rsidRPr="00976DF2" w:rsidRDefault="00B30193" w:rsidP="00B30193">
      <w:pPr>
        <w:pStyle w:val="Heading1"/>
        <w:rPr>
          <w:rFonts w:asciiTheme="majorBidi" w:hAnsiTheme="majorBidi" w:cstheme="majorBidi"/>
        </w:rPr>
      </w:pPr>
      <w:r w:rsidRPr="00976DF2">
        <w:rPr>
          <w:rFonts w:asciiTheme="majorBidi" w:hAnsiTheme="majorBidi" w:cstheme="majorBidi"/>
        </w:rPr>
        <w:lastRenderedPageBreak/>
        <w:t>Discussion</w:t>
      </w:r>
    </w:p>
    <w:p w14:paraId="7C9A07BD" w14:textId="20B8C557" w:rsidR="00DE5C15" w:rsidRDefault="00DE5C15" w:rsidP="00DE5C15">
      <w:pPr>
        <w:pStyle w:val="Heading1"/>
        <w:rPr>
          <w:rFonts w:asciiTheme="majorBidi" w:hAnsiTheme="majorBidi" w:cstheme="majorBidi"/>
          <w:b w:val="0"/>
          <w:sz w:val="24"/>
          <w:szCs w:val="24"/>
        </w:rPr>
      </w:pPr>
      <w:r w:rsidRPr="00995402">
        <w:rPr>
          <w:rFonts w:asciiTheme="majorBidi" w:hAnsiTheme="majorBidi" w:cstheme="majorBidi"/>
          <w:b w:val="0"/>
          <w:sz w:val="24"/>
          <w:szCs w:val="24"/>
        </w:rPr>
        <w:t>In the previous study, the accuracy was 85% based on six groups of acceleration features mentioned earlier</w:t>
      </w:r>
      <w:r>
        <w:rPr>
          <w:rFonts w:asciiTheme="majorBidi" w:hAnsiTheme="majorBidi" w:cstheme="majorBidi"/>
          <w:b w:val="0"/>
          <w:sz w:val="24"/>
          <w:szCs w:val="24"/>
        </w:rPr>
        <w:fldChar w:fldCharType="begin"/>
      </w:r>
      <w:r w:rsidR="0025698F">
        <w:rPr>
          <w:rFonts w:asciiTheme="majorBidi" w:hAnsiTheme="majorBidi" w:cstheme="majorBidi"/>
          <w:b w:val="0"/>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Pr>
          <w:rFonts w:asciiTheme="majorBidi" w:hAnsiTheme="majorBidi" w:cstheme="majorBidi"/>
          <w:b w:val="0"/>
          <w:sz w:val="24"/>
          <w:szCs w:val="24"/>
        </w:rPr>
        <w:fldChar w:fldCharType="separate"/>
      </w:r>
      <w:r w:rsidR="0025698F">
        <w:rPr>
          <w:rFonts w:asciiTheme="majorBidi" w:hAnsiTheme="majorBidi" w:cstheme="majorBidi"/>
          <w:b w:val="0"/>
          <w:noProof/>
          <w:sz w:val="24"/>
          <w:szCs w:val="24"/>
        </w:rPr>
        <w:t>[13]</w:t>
      </w:r>
      <w:r>
        <w:rPr>
          <w:rFonts w:asciiTheme="majorBidi" w:hAnsiTheme="majorBidi" w:cstheme="majorBidi"/>
          <w:b w:val="0"/>
          <w:sz w:val="24"/>
          <w:szCs w:val="24"/>
        </w:rPr>
        <w:fldChar w:fldCharType="end"/>
      </w:r>
      <w:r w:rsidRPr="00995402">
        <w:rPr>
          <w:rFonts w:asciiTheme="majorBidi" w:hAnsiTheme="majorBidi" w:cstheme="majorBidi"/>
          <w:b w:val="0"/>
          <w:sz w:val="24"/>
          <w:szCs w:val="24"/>
        </w:rPr>
        <w:t xml:space="preserve">. In this study, the accuracy decreased to 72% using the same features. It is due to the differences between the two systems. In the previous system, the Wii remote acted as a sensor hub. Typically, the quality of its sensors is better than cheap MEMS accelerometers that yield cleaner sensor data; also, the Wii remote has multiple preprocessing stages that significantly improve the status of the collected signals. The novelty of this research is its multi-modality structure resulting in the examination of ASD through a wider variety of symptoms. </w:t>
      </w:r>
      <w:proofErr w:type="gramStart"/>
      <w:r w:rsidRPr="00995402">
        <w:rPr>
          <w:rFonts w:asciiTheme="majorBidi" w:hAnsiTheme="majorBidi" w:cstheme="majorBidi"/>
          <w:b w:val="0"/>
          <w:sz w:val="24"/>
          <w:szCs w:val="24"/>
        </w:rPr>
        <w:t>In order to</w:t>
      </w:r>
      <w:proofErr w:type="gramEnd"/>
      <w:r w:rsidRPr="00995402">
        <w:rPr>
          <w:rFonts w:asciiTheme="majorBidi" w:hAnsiTheme="majorBidi" w:cstheme="majorBidi"/>
          <w:b w:val="0"/>
          <w:sz w:val="24"/>
          <w:szCs w:val="24"/>
        </w:rPr>
        <w:t xml:space="preserve"> reach this purpose, encoders are added to the system, which causes some new challenges. Encoders are simple signals which extraction of features from them is not straightforward. </w:t>
      </w:r>
      <w:proofErr w:type="gramStart"/>
      <w:r w:rsidRPr="00995402">
        <w:rPr>
          <w:rFonts w:asciiTheme="majorBidi" w:hAnsiTheme="majorBidi" w:cstheme="majorBidi"/>
          <w:b w:val="0"/>
          <w:sz w:val="24"/>
          <w:szCs w:val="24"/>
        </w:rPr>
        <w:t>In order to</w:t>
      </w:r>
      <w:proofErr w:type="gramEnd"/>
      <w:r w:rsidRPr="00995402">
        <w:rPr>
          <w:rFonts w:asciiTheme="majorBidi" w:hAnsiTheme="majorBidi" w:cstheme="majorBidi"/>
          <w:b w:val="0"/>
          <w:sz w:val="24"/>
          <w:szCs w:val="24"/>
        </w:rPr>
        <w:t xml:space="preserve"> solve this issue, children's playtime is divided into four sections by an innovative approach. This new idea provides useful encoder features to separate children with autism from others. Also, adding encoder features to extracted acceleration features makes the feature selection process more problematic. Applying feature selection algorithms on the entire set of features is not effective enough; therefore, the features are clustered in two groups, and feature selection algorithms are applied on each of them separately. In this regard, using more effective feature selection methods is also essential. The enhanced Correlation-based feature selection and examination of every feature in high-correlated feature groups to find the most suitable features can considerably improve the system's accuracy. </w:t>
      </w:r>
    </w:p>
    <w:p w14:paraId="3344F308" w14:textId="647C3FEF" w:rsidR="00B30193" w:rsidRPr="00976DF2" w:rsidRDefault="00B30193" w:rsidP="00B30193">
      <w:pPr>
        <w:pStyle w:val="Heading1"/>
        <w:rPr>
          <w:rFonts w:asciiTheme="majorBidi" w:hAnsiTheme="majorBidi" w:cstheme="majorBidi"/>
        </w:rPr>
      </w:pPr>
      <w:r w:rsidRPr="00976DF2">
        <w:rPr>
          <w:rFonts w:asciiTheme="majorBidi" w:hAnsiTheme="majorBidi" w:cstheme="majorBidi"/>
        </w:rPr>
        <w:t>Conclusion</w:t>
      </w:r>
    </w:p>
    <w:p w14:paraId="0A2EDEB6" w14:textId="77777777" w:rsidR="00995402"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t>This research introduced the smart toy car 2.0; adding encoders and optimizing the feature selection strategy increases system accuracy by multi-modal analyzing ASD symptoms. We like to mention that this system is more like an early warning solution than a screening or diagnosing method for ASD; its primary application is to give a warning for referral to an expert.</w:t>
      </w:r>
    </w:p>
    <w:p w14:paraId="4322B180" w14:textId="7B3E35B6" w:rsidR="00995402"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t xml:space="preserve">The smart toy car 2.0 design strategy was developing a cost-effective device, and this approach yielded to choosing inexpensive off-the-shelf sensors. However, we </w:t>
      </w:r>
      <w:r w:rsidR="004C0EEA">
        <w:rPr>
          <w:rFonts w:asciiTheme="majorBidi" w:hAnsiTheme="majorBidi" w:cstheme="majorBidi"/>
        </w:rPr>
        <w:t>differentiate between autistic and non-autistic groups accurately</w:t>
      </w:r>
      <w:r w:rsidRPr="00976DF2">
        <w:rPr>
          <w:rFonts w:asciiTheme="majorBidi" w:hAnsiTheme="majorBidi" w:cstheme="majorBidi"/>
        </w:rPr>
        <w:t xml:space="preserve"> with more noisy sensors by fusing multi-sensor data. Intrinsically better sensors enhance the </w:t>
      </w:r>
      <w:proofErr w:type="gramStart"/>
      <w:r w:rsidRPr="00976DF2">
        <w:rPr>
          <w:rFonts w:asciiTheme="majorBidi" w:hAnsiTheme="majorBidi" w:cstheme="majorBidi"/>
        </w:rPr>
        <w:t>final results</w:t>
      </w:r>
      <w:proofErr w:type="gramEnd"/>
      <w:r w:rsidRPr="00976DF2">
        <w:rPr>
          <w:rFonts w:asciiTheme="majorBidi" w:hAnsiTheme="majorBidi" w:cstheme="majorBidi"/>
        </w:rPr>
        <w:t>.</w:t>
      </w:r>
    </w:p>
    <w:p w14:paraId="3D1F929E" w14:textId="25005CFC" w:rsidR="00B30193"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t>The smart toy car could be used as a screening device integrated with other screening devices in a future comprehensive autism screening system that analyzes ASD symptoms with more modalities to ensure more reliable results.</w:t>
      </w:r>
    </w:p>
    <w:p w14:paraId="3C7BC033" w14:textId="72892E67" w:rsidR="00B30193" w:rsidRPr="00976DF2" w:rsidRDefault="00B30193" w:rsidP="00B30193">
      <w:pPr>
        <w:spacing w:after="0" w:line="240" w:lineRule="auto"/>
        <w:rPr>
          <w:rFonts w:asciiTheme="majorBidi" w:eastAsia="Times New Roman" w:hAnsiTheme="majorBidi" w:cstheme="majorBidi"/>
          <w:sz w:val="24"/>
          <w:szCs w:val="24"/>
        </w:rPr>
      </w:pPr>
    </w:p>
    <w:p w14:paraId="13C6295F" w14:textId="342DD00B" w:rsidR="00B30193" w:rsidRPr="00976DF2" w:rsidRDefault="00B30193" w:rsidP="00B30193">
      <w:pPr>
        <w:spacing w:after="0" w:line="240" w:lineRule="auto"/>
        <w:rPr>
          <w:rFonts w:asciiTheme="majorBidi" w:eastAsia="Times New Roman" w:hAnsiTheme="majorBidi" w:cstheme="majorBidi"/>
          <w:sz w:val="24"/>
          <w:szCs w:val="24"/>
        </w:rPr>
      </w:pPr>
    </w:p>
    <w:p w14:paraId="5C93081E" w14:textId="0FAB43BD" w:rsidR="00B30193" w:rsidRPr="00976DF2" w:rsidRDefault="00B30193" w:rsidP="00B30193">
      <w:pPr>
        <w:spacing w:after="0" w:line="240" w:lineRule="auto"/>
        <w:rPr>
          <w:rFonts w:asciiTheme="majorBidi" w:eastAsia="Times New Roman" w:hAnsiTheme="majorBidi" w:cstheme="majorBidi"/>
          <w:sz w:val="24"/>
          <w:szCs w:val="24"/>
        </w:rPr>
      </w:pPr>
    </w:p>
    <w:p w14:paraId="38525F29" w14:textId="4B1975E5" w:rsidR="00B30193" w:rsidRPr="00976DF2" w:rsidRDefault="00B30193" w:rsidP="00B30193">
      <w:pPr>
        <w:spacing w:after="0" w:line="240" w:lineRule="auto"/>
        <w:rPr>
          <w:rFonts w:asciiTheme="majorBidi" w:eastAsia="Times New Roman" w:hAnsiTheme="majorBidi" w:cstheme="majorBidi"/>
          <w:sz w:val="24"/>
          <w:szCs w:val="24"/>
        </w:rPr>
      </w:pPr>
    </w:p>
    <w:p w14:paraId="2ACCAF67" w14:textId="0971DAC3" w:rsidR="00B30193" w:rsidRPr="00976DF2" w:rsidRDefault="00B30193" w:rsidP="00B30193">
      <w:pPr>
        <w:spacing w:after="0" w:line="240" w:lineRule="auto"/>
        <w:rPr>
          <w:rFonts w:asciiTheme="majorBidi" w:eastAsia="Times New Roman" w:hAnsiTheme="majorBidi" w:cstheme="majorBidi"/>
          <w:sz w:val="24"/>
          <w:szCs w:val="24"/>
        </w:rPr>
      </w:pPr>
    </w:p>
    <w:p w14:paraId="42B93CE2" w14:textId="32302B54" w:rsidR="00DE1FCF" w:rsidRPr="00976DF2" w:rsidRDefault="00B30193" w:rsidP="00473D41">
      <w:pPr>
        <w:pStyle w:val="Heading1"/>
        <w:rPr>
          <w:rFonts w:asciiTheme="majorBidi" w:hAnsiTheme="majorBidi" w:cstheme="majorBidi"/>
        </w:rPr>
      </w:pPr>
      <w:r w:rsidRPr="00976DF2">
        <w:rPr>
          <w:rFonts w:asciiTheme="majorBidi" w:hAnsiTheme="majorBidi" w:cstheme="majorBidi"/>
        </w:rPr>
        <w:lastRenderedPageBreak/>
        <w:t>Reference </w:t>
      </w:r>
    </w:p>
    <w:p w14:paraId="5B6881A3" w14:textId="77777777" w:rsidR="0025698F" w:rsidRPr="0025698F" w:rsidRDefault="00DE1FCF" w:rsidP="0025698F">
      <w:pPr>
        <w:pStyle w:val="EndNoteCategoryHeading"/>
      </w:pPr>
      <w:r w:rsidRPr="00976DF2">
        <w:rPr>
          <w:rFonts w:asciiTheme="majorBidi" w:eastAsia="Times New Roman" w:hAnsiTheme="majorBidi" w:cstheme="majorBidi"/>
          <w:color w:val="0E101A"/>
          <w:sz w:val="24"/>
          <w:szCs w:val="24"/>
        </w:rPr>
        <w:fldChar w:fldCharType="begin"/>
      </w:r>
      <w:r w:rsidRPr="00976DF2">
        <w:rPr>
          <w:rFonts w:asciiTheme="majorBidi" w:eastAsia="Times New Roman" w:hAnsiTheme="majorBidi" w:cstheme="majorBidi"/>
          <w:color w:val="0E101A"/>
          <w:sz w:val="24"/>
          <w:szCs w:val="24"/>
        </w:rPr>
        <w:instrText xml:space="preserve"> ADDIN EN.REFLIST </w:instrText>
      </w:r>
      <w:r w:rsidRPr="00976DF2">
        <w:rPr>
          <w:rFonts w:asciiTheme="majorBidi" w:eastAsia="Times New Roman" w:hAnsiTheme="majorBidi" w:cstheme="majorBidi"/>
          <w:color w:val="0E101A"/>
          <w:sz w:val="24"/>
          <w:szCs w:val="24"/>
        </w:rPr>
        <w:fldChar w:fldCharType="separate"/>
      </w:r>
      <w:r w:rsidR="0025698F" w:rsidRPr="0025698F">
        <w:t>Uncategorized References</w:t>
      </w:r>
    </w:p>
    <w:p w14:paraId="2F2853D3" w14:textId="77777777" w:rsidR="0025698F" w:rsidRPr="0025698F" w:rsidRDefault="0025698F" w:rsidP="0025698F">
      <w:pPr>
        <w:pStyle w:val="EndNoteBibliography"/>
        <w:spacing w:after="0"/>
        <w:ind w:left="720" w:hanging="720"/>
      </w:pPr>
      <w:r w:rsidRPr="0025698F">
        <w:t>1.</w:t>
      </w:r>
      <w:r w:rsidRPr="0025698F">
        <w:tab/>
        <w:t xml:space="preserve">American Psychiatric, A., </w:t>
      </w:r>
      <w:r w:rsidRPr="0025698F">
        <w:rPr>
          <w:i/>
        </w:rPr>
        <w:t>Diagnostic and Statistical Manual of Mental Disorders</w:t>
      </w:r>
      <w:r w:rsidRPr="0025698F">
        <w:t>. Fifth Edition ed. 2013: American Psychiatric Association.</w:t>
      </w:r>
    </w:p>
    <w:p w14:paraId="272CAEA3" w14:textId="77777777" w:rsidR="0025698F" w:rsidRPr="0025698F" w:rsidRDefault="0025698F" w:rsidP="0025698F">
      <w:pPr>
        <w:pStyle w:val="EndNoteBibliography"/>
        <w:spacing w:after="0"/>
        <w:ind w:left="720" w:hanging="720"/>
      </w:pPr>
      <w:r w:rsidRPr="0025698F">
        <w:t>2.</w:t>
      </w:r>
      <w:r w:rsidRPr="0025698F">
        <w:tab/>
      </w:r>
      <w:r w:rsidRPr="0025698F">
        <w:rPr>
          <w:i/>
        </w:rPr>
        <w:t>Prevalence of autism spectrum disorder among children aged 8 years - autism and developmental disabilities monitoring network, 11 sites, United States, 2010.</w:t>
      </w:r>
      <w:r w:rsidRPr="0025698F">
        <w:t xml:space="preserve"> MMWR Surveill Summ, 2014. </w:t>
      </w:r>
      <w:r w:rsidRPr="0025698F">
        <w:rPr>
          <w:b/>
        </w:rPr>
        <w:t>63</w:t>
      </w:r>
      <w:r w:rsidRPr="0025698F">
        <w:t>(2): p. 1-21.</w:t>
      </w:r>
    </w:p>
    <w:p w14:paraId="0CC320E5" w14:textId="77777777" w:rsidR="0025698F" w:rsidRPr="0025698F" w:rsidRDefault="0025698F" w:rsidP="0025698F">
      <w:pPr>
        <w:pStyle w:val="EndNoteBibliography"/>
        <w:spacing w:after="0"/>
        <w:ind w:left="720" w:hanging="720"/>
      </w:pPr>
      <w:r w:rsidRPr="0025698F">
        <w:t>3.</w:t>
      </w:r>
      <w:r w:rsidRPr="0025698F">
        <w:tab/>
        <w:t xml:space="preserve">Thabtah, F. and D. Peebles, </w:t>
      </w:r>
      <w:r w:rsidRPr="0025698F">
        <w:rPr>
          <w:i/>
        </w:rPr>
        <w:t>Early Autism Screening: A Comprehensive Review.</w:t>
      </w:r>
      <w:r w:rsidRPr="0025698F">
        <w:t xml:space="preserve"> Int J Environ Res Public Health, 2019. </w:t>
      </w:r>
      <w:r w:rsidRPr="0025698F">
        <w:rPr>
          <w:b/>
        </w:rPr>
        <w:t>16</w:t>
      </w:r>
      <w:r w:rsidRPr="0025698F">
        <w:t>(18).</w:t>
      </w:r>
    </w:p>
    <w:p w14:paraId="3F3FD73D" w14:textId="77777777" w:rsidR="0025698F" w:rsidRPr="0025698F" w:rsidRDefault="0025698F" w:rsidP="0025698F">
      <w:pPr>
        <w:pStyle w:val="EndNoteBibliography"/>
        <w:spacing w:after="0"/>
        <w:ind w:left="720" w:hanging="720"/>
      </w:pPr>
      <w:r w:rsidRPr="0025698F">
        <w:t>4.</w:t>
      </w:r>
      <w:r w:rsidRPr="0025698F">
        <w:tab/>
        <w:t xml:space="preserve">Brooks, B.A., et al., </w:t>
      </w:r>
      <w:r w:rsidRPr="0025698F">
        <w:rPr>
          <w:i/>
        </w:rPr>
        <w:t>Implementation of Web-Based Autism Screening in an Urban Clinic.</w:t>
      </w:r>
      <w:r w:rsidRPr="0025698F">
        <w:t xml:space="preserve"> Clinical Pediatrics, 2015. </w:t>
      </w:r>
      <w:r w:rsidRPr="0025698F">
        <w:rPr>
          <w:b/>
        </w:rPr>
        <w:t>55</w:t>
      </w:r>
      <w:r w:rsidRPr="0025698F">
        <w:t>(10): p. 927-934.</w:t>
      </w:r>
    </w:p>
    <w:p w14:paraId="6A2E5FF2" w14:textId="77777777" w:rsidR="0025698F" w:rsidRPr="0025698F" w:rsidRDefault="0025698F" w:rsidP="0025698F">
      <w:pPr>
        <w:pStyle w:val="EndNoteBibliography"/>
        <w:spacing w:after="0"/>
        <w:ind w:left="720" w:hanging="720"/>
      </w:pPr>
      <w:r w:rsidRPr="0025698F">
        <w:t>5.</w:t>
      </w:r>
      <w:r w:rsidRPr="0025698F">
        <w:tab/>
        <w:t xml:space="preserve">Shokoohi-Yekta, M., et al., </w:t>
      </w:r>
      <w:r w:rsidRPr="0025698F">
        <w:rPr>
          <w:i/>
        </w:rPr>
        <w:t>Developing Autism Screening Expert System (ASES).</w:t>
      </w:r>
      <w:r w:rsidRPr="0025698F">
        <w:t xml:space="preserve"> Global Journal on Technology, 2013. </w:t>
      </w:r>
      <w:r w:rsidRPr="0025698F">
        <w:rPr>
          <w:b/>
        </w:rPr>
        <w:t>4</w:t>
      </w:r>
      <w:r w:rsidRPr="0025698F">
        <w:t>(2).</w:t>
      </w:r>
    </w:p>
    <w:p w14:paraId="412476E3" w14:textId="77777777" w:rsidR="0025698F" w:rsidRPr="0025698F" w:rsidRDefault="0025698F" w:rsidP="0025698F">
      <w:pPr>
        <w:pStyle w:val="EndNoteBibliography"/>
        <w:spacing w:after="0"/>
        <w:ind w:left="720" w:hanging="720"/>
      </w:pPr>
      <w:r w:rsidRPr="0025698F">
        <w:t>6.</w:t>
      </w:r>
      <w:r w:rsidRPr="0025698F">
        <w:tab/>
        <w:t xml:space="preserve">Crane, L., et al., </w:t>
      </w:r>
      <w:r w:rsidRPr="0025698F">
        <w:rPr>
          <w:i/>
        </w:rPr>
        <w:t>Experiences of autism diagnosis: A survey of over 1000 parents in the United Kingdom.</w:t>
      </w:r>
      <w:r w:rsidRPr="0025698F">
        <w:t xml:space="preserve"> Autism, 2015. </w:t>
      </w:r>
      <w:r w:rsidRPr="0025698F">
        <w:rPr>
          <w:b/>
        </w:rPr>
        <w:t>20</w:t>
      </w:r>
      <w:r w:rsidRPr="0025698F">
        <w:t>(2): p. 153-162.</w:t>
      </w:r>
    </w:p>
    <w:p w14:paraId="09258148" w14:textId="77777777" w:rsidR="0025698F" w:rsidRPr="0025698F" w:rsidRDefault="0025698F" w:rsidP="0025698F">
      <w:pPr>
        <w:pStyle w:val="EndNoteBibliography"/>
        <w:spacing w:after="0"/>
        <w:ind w:left="720" w:hanging="720"/>
      </w:pPr>
      <w:r w:rsidRPr="0025698F">
        <w:t>7.</w:t>
      </w:r>
      <w:r w:rsidRPr="0025698F">
        <w:tab/>
        <w:t xml:space="preserve">Hewitson, L., </w:t>
      </w:r>
      <w:r w:rsidRPr="0025698F">
        <w:rPr>
          <w:i/>
        </w:rPr>
        <w:t>Scientific challenges in developing biological markers for autism.</w:t>
      </w:r>
      <w:r w:rsidRPr="0025698F">
        <w:t xml:space="preserve"> OA Autism, 2013. </w:t>
      </w:r>
      <w:r w:rsidRPr="0025698F">
        <w:rPr>
          <w:b/>
        </w:rPr>
        <w:t>1</w:t>
      </w:r>
      <w:r w:rsidRPr="0025698F">
        <w:t>(1): p. 7.</w:t>
      </w:r>
    </w:p>
    <w:p w14:paraId="00F28008" w14:textId="77777777" w:rsidR="0025698F" w:rsidRPr="0025698F" w:rsidRDefault="0025698F" w:rsidP="0025698F">
      <w:pPr>
        <w:pStyle w:val="EndNoteBibliography"/>
        <w:spacing w:after="0"/>
        <w:ind w:left="720" w:hanging="720"/>
      </w:pPr>
      <w:r w:rsidRPr="0025698F">
        <w:t>8.</w:t>
      </w:r>
      <w:r w:rsidRPr="0025698F">
        <w:tab/>
        <w:t xml:space="preserve">Eslami, T. and F. Saeed. </w:t>
      </w:r>
      <w:r w:rsidRPr="0025698F">
        <w:rPr>
          <w:i/>
        </w:rPr>
        <w:t>Auto-ASD-network: a technique based on deep learning and support vector machines for diagnosing autism spectrum disorder using fMRI data</w:t>
      </w:r>
      <w:r w:rsidRPr="0025698F">
        <w:t xml:space="preserve">. in </w:t>
      </w:r>
      <w:r w:rsidRPr="0025698F">
        <w:rPr>
          <w:i/>
        </w:rPr>
        <w:t>Proceedings of the 10th ACM International Conference on Bioinformatics, Computational Biology and Health Informatics</w:t>
      </w:r>
      <w:r w:rsidRPr="0025698F">
        <w:t>. 2019.</w:t>
      </w:r>
    </w:p>
    <w:p w14:paraId="450D5C77" w14:textId="77777777" w:rsidR="0025698F" w:rsidRPr="0025698F" w:rsidRDefault="0025698F" w:rsidP="0025698F">
      <w:pPr>
        <w:pStyle w:val="EndNoteBibliography"/>
        <w:spacing w:after="0"/>
        <w:ind w:left="720" w:hanging="720"/>
      </w:pPr>
      <w:r w:rsidRPr="0025698F">
        <w:t>9.</w:t>
      </w:r>
      <w:r w:rsidRPr="0025698F">
        <w:tab/>
        <w:t xml:space="preserve">Bosl, W.J., H. Tager-Flusberg, and C.A. Nelson, </w:t>
      </w:r>
      <w:r w:rsidRPr="0025698F">
        <w:rPr>
          <w:i/>
        </w:rPr>
        <w:t>EEG Analytics for Early Detection of Autism Spectrum Disorder: A data-driven approach.</w:t>
      </w:r>
      <w:r w:rsidRPr="0025698F">
        <w:t xml:space="preserve"> Scientific Reports, 2018. </w:t>
      </w:r>
      <w:r w:rsidRPr="0025698F">
        <w:rPr>
          <w:b/>
        </w:rPr>
        <w:t>8</w:t>
      </w:r>
      <w:r w:rsidRPr="0025698F">
        <w:t>(1): p. 6828.</w:t>
      </w:r>
    </w:p>
    <w:p w14:paraId="2465363B" w14:textId="77777777" w:rsidR="0025698F" w:rsidRPr="0025698F" w:rsidRDefault="0025698F" w:rsidP="0025698F">
      <w:pPr>
        <w:pStyle w:val="EndNoteBibliography"/>
        <w:spacing w:after="0"/>
        <w:ind w:left="720" w:hanging="720"/>
      </w:pPr>
      <w:r w:rsidRPr="0025698F">
        <w:t>10.</w:t>
      </w:r>
      <w:r w:rsidRPr="0025698F">
        <w:tab/>
        <w:t xml:space="preserve">Mohammadian Rad, N., et al., </w:t>
      </w:r>
      <w:r w:rsidRPr="0025698F">
        <w:rPr>
          <w:i/>
        </w:rPr>
        <w:t>Deep learning for automatic stereotypical motor movement detection using wearable sensors in autism spectrum disorders.</w:t>
      </w:r>
      <w:r w:rsidRPr="0025698F">
        <w:t xml:space="preserve"> Signal Processing, 2018. </w:t>
      </w:r>
      <w:r w:rsidRPr="0025698F">
        <w:rPr>
          <w:b/>
        </w:rPr>
        <w:t>144</w:t>
      </w:r>
      <w:r w:rsidRPr="0025698F">
        <w:t>: p. 180-191.</w:t>
      </w:r>
    </w:p>
    <w:p w14:paraId="18F42AE2" w14:textId="77777777" w:rsidR="0025698F" w:rsidRPr="0025698F" w:rsidRDefault="0025698F" w:rsidP="0025698F">
      <w:pPr>
        <w:pStyle w:val="EndNoteBibliography"/>
        <w:spacing w:after="0"/>
        <w:ind w:left="720" w:hanging="720"/>
      </w:pPr>
      <w:r w:rsidRPr="0025698F">
        <w:t>11.</w:t>
      </w:r>
      <w:r w:rsidRPr="0025698F">
        <w:tab/>
        <w:t xml:space="preserve">Nag, A., et al., </w:t>
      </w:r>
      <w:r w:rsidRPr="0025698F">
        <w:rPr>
          <w:i/>
        </w:rPr>
        <w:t>Toward Continuous Social Phenotyping: Analyzing Gaze Patterns in an Emotion Recognition Task for Children With Autism Through Wearable Smart Glasses.</w:t>
      </w:r>
      <w:r w:rsidRPr="0025698F">
        <w:t xml:space="preserve"> J Med Internet Res, 2020. </w:t>
      </w:r>
      <w:r w:rsidRPr="0025698F">
        <w:rPr>
          <w:b/>
        </w:rPr>
        <w:t>22</w:t>
      </w:r>
      <w:r w:rsidRPr="0025698F">
        <w:t>(4): p. e13810.</w:t>
      </w:r>
    </w:p>
    <w:p w14:paraId="032F1546" w14:textId="77777777" w:rsidR="0025698F" w:rsidRPr="0025698F" w:rsidRDefault="0025698F" w:rsidP="0025698F">
      <w:pPr>
        <w:pStyle w:val="EndNoteBibliography"/>
        <w:spacing w:after="0"/>
        <w:ind w:left="720" w:hanging="720"/>
      </w:pPr>
      <w:r w:rsidRPr="0025698F">
        <w:t>12.</w:t>
      </w:r>
      <w:r w:rsidRPr="0025698F">
        <w:tab/>
        <w:t xml:space="preserve">Moghadas, M. and H. Moradi. </w:t>
      </w:r>
      <w:r w:rsidRPr="0025698F">
        <w:rPr>
          <w:i/>
        </w:rPr>
        <w:t>Analyzing Human-Robot Interaction Using Machine Vision for Autism screening</w:t>
      </w:r>
      <w:r w:rsidRPr="0025698F">
        <w:t xml:space="preserve">. in </w:t>
      </w:r>
      <w:r w:rsidRPr="0025698F">
        <w:rPr>
          <w:i/>
        </w:rPr>
        <w:t>2018 6th RSI International Conference on Robotics and Mechatronics (IcRoM)</w:t>
      </w:r>
      <w:r w:rsidRPr="0025698F">
        <w:t>. 2018.</w:t>
      </w:r>
    </w:p>
    <w:p w14:paraId="535F49FF" w14:textId="77777777" w:rsidR="0025698F" w:rsidRPr="0025698F" w:rsidRDefault="0025698F" w:rsidP="0025698F">
      <w:pPr>
        <w:pStyle w:val="EndNoteBibliography"/>
        <w:spacing w:after="0"/>
        <w:ind w:left="720" w:hanging="720"/>
      </w:pPr>
      <w:r w:rsidRPr="0025698F">
        <w:t>13.</w:t>
      </w:r>
      <w:r w:rsidRPr="0025698F">
        <w:tab/>
        <w:t xml:space="preserve">Moradi, H., et al. </w:t>
      </w:r>
      <w:r w:rsidRPr="0025698F">
        <w:rPr>
          <w:i/>
        </w:rPr>
        <w:t>Autism screening using an intelligent toy car</w:t>
      </w:r>
      <w:r w:rsidRPr="0025698F">
        <w:t xml:space="preserve">. in </w:t>
      </w:r>
      <w:r w:rsidRPr="0025698F">
        <w:rPr>
          <w:i/>
        </w:rPr>
        <w:t>International Conference on Ubiquitous Computing and Ambient Intelligence</w:t>
      </w:r>
      <w:r w:rsidRPr="0025698F">
        <w:t>. 2017. Springer.</w:t>
      </w:r>
    </w:p>
    <w:p w14:paraId="6DA65FC0" w14:textId="77777777" w:rsidR="0025698F" w:rsidRPr="0025698F" w:rsidRDefault="0025698F" w:rsidP="0025698F">
      <w:pPr>
        <w:pStyle w:val="EndNoteBibliography"/>
        <w:spacing w:after="0"/>
        <w:ind w:left="720" w:hanging="720"/>
      </w:pPr>
      <w:r w:rsidRPr="0025698F">
        <w:t>14.</w:t>
      </w:r>
      <w:r w:rsidRPr="0025698F">
        <w:tab/>
        <w:t xml:space="preserve">Rakić, M., et al., </w:t>
      </w:r>
      <w:r w:rsidRPr="0025698F">
        <w:rPr>
          <w:i/>
        </w:rPr>
        <w:t>Improving the detection of autism spectrum disorder by combining structural and functional MRI information.</w:t>
      </w:r>
      <w:r w:rsidRPr="0025698F">
        <w:t xml:space="preserve"> NeuroImage: Clinical, 2020. </w:t>
      </w:r>
      <w:r w:rsidRPr="0025698F">
        <w:rPr>
          <w:b/>
        </w:rPr>
        <w:t>25</w:t>
      </w:r>
      <w:r w:rsidRPr="0025698F">
        <w:t>: p. 102181.</w:t>
      </w:r>
    </w:p>
    <w:p w14:paraId="47BC579D" w14:textId="77777777" w:rsidR="0025698F" w:rsidRPr="0025698F" w:rsidRDefault="0025698F" w:rsidP="0025698F">
      <w:pPr>
        <w:pStyle w:val="EndNoteBibliography"/>
        <w:spacing w:after="0"/>
        <w:ind w:left="720" w:hanging="720"/>
      </w:pPr>
      <w:r w:rsidRPr="0025698F">
        <w:t>15.</w:t>
      </w:r>
      <w:r w:rsidRPr="0025698F">
        <w:tab/>
        <w:t xml:space="preserve">Kang, J., et al., </w:t>
      </w:r>
      <w:r w:rsidRPr="0025698F">
        <w:rPr>
          <w:i/>
        </w:rPr>
        <w:t>The identification of children with autism spectrum disorder by SVM approach on EEG and eye-tracking data.</w:t>
      </w:r>
      <w:r w:rsidRPr="0025698F">
        <w:t xml:space="preserve"> Computers in Biology and Medicine, 2020. </w:t>
      </w:r>
      <w:r w:rsidRPr="0025698F">
        <w:rPr>
          <w:b/>
        </w:rPr>
        <w:t>120</w:t>
      </w:r>
      <w:r w:rsidRPr="0025698F">
        <w:t>: p. 103722.</w:t>
      </w:r>
    </w:p>
    <w:p w14:paraId="27D17A41" w14:textId="77777777" w:rsidR="0025698F" w:rsidRPr="0025698F" w:rsidRDefault="0025698F" w:rsidP="0025698F">
      <w:pPr>
        <w:pStyle w:val="EndNoteBibliography"/>
        <w:spacing w:after="0"/>
        <w:ind w:left="720" w:hanging="720"/>
      </w:pPr>
      <w:r w:rsidRPr="0025698F">
        <w:t>16.</w:t>
      </w:r>
      <w:r w:rsidRPr="0025698F">
        <w:tab/>
        <w:t xml:space="preserve">Baron-Cohen, S., </w:t>
      </w:r>
      <w:r w:rsidRPr="0025698F">
        <w:rPr>
          <w:i/>
        </w:rPr>
        <w:t>Autism and Asperger syndrome</w:t>
      </w:r>
      <w:r w:rsidRPr="0025698F">
        <w:t>. Autism and Asperger syndrome. 2008, New York, NY, US: Oxford University Press. xii, 157-xii, 157.</w:t>
      </w:r>
    </w:p>
    <w:p w14:paraId="16DCDC79" w14:textId="77777777" w:rsidR="0025698F" w:rsidRPr="0025698F" w:rsidRDefault="0025698F" w:rsidP="0025698F">
      <w:pPr>
        <w:pStyle w:val="EndNoteBibliography"/>
        <w:spacing w:after="0"/>
        <w:ind w:left="720" w:hanging="720"/>
      </w:pPr>
      <w:r w:rsidRPr="0025698F">
        <w:t>17.</w:t>
      </w:r>
      <w:r w:rsidRPr="0025698F">
        <w:tab/>
        <w:t xml:space="preserve">Oberleitner, R., G. Abowd, and J.S. Suri, </w:t>
      </w:r>
      <w:r w:rsidRPr="0025698F">
        <w:rPr>
          <w:i/>
        </w:rPr>
        <w:t>Behavior Imaging®’s Assessment Technology: A Mobile Infrastructure to Transform Autism Diagnosis and Treatment</w:t>
      </w:r>
      <w:r w:rsidRPr="0025698F">
        <w:t xml:space="preserve">, in </w:t>
      </w:r>
      <w:r w:rsidRPr="0025698F">
        <w:rPr>
          <w:i/>
        </w:rPr>
        <w:t>Imaging the Brain in Autism</w:t>
      </w:r>
      <w:r w:rsidRPr="0025698F">
        <w:t>, M.F. Casanova, A.S. El-Baz, and J.S. Suri, Editors. 2013, Springer New York: New York, NY. p. 371-380.</w:t>
      </w:r>
    </w:p>
    <w:p w14:paraId="56F040A1" w14:textId="77777777" w:rsidR="0025698F" w:rsidRPr="0025698F" w:rsidRDefault="0025698F" w:rsidP="0025698F">
      <w:pPr>
        <w:pStyle w:val="EndNoteBibliography"/>
        <w:spacing w:after="0"/>
        <w:ind w:left="720" w:hanging="720"/>
      </w:pPr>
      <w:r w:rsidRPr="0025698F">
        <w:t>18.</w:t>
      </w:r>
      <w:r w:rsidRPr="0025698F">
        <w:tab/>
        <w:t xml:space="preserve">Taban, R., A. Parsa, and H. Moradi. </w:t>
      </w:r>
      <w:r w:rsidRPr="0025698F">
        <w:rPr>
          <w:i/>
        </w:rPr>
        <w:t>Tip-Toe Walking Detection Using CPG Parameters from Skeleton Data Gathered by Kinect</w:t>
      </w:r>
      <w:r w:rsidRPr="0025698F">
        <w:t>. 2017. Cham: Springer International Publishing.</w:t>
      </w:r>
    </w:p>
    <w:p w14:paraId="69A932D7" w14:textId="77777777" w:rsidR="0025698F" w:rsidRPr="0025698F" w:rsidRDefault="0025698F" w:rsidP="0025698F">
      <w:pPr>
        <w:pStyle w:val="EndNoteBibliography"/>
        <w:spacing w:after="0"/>
        <w:ind w:left="720" w:hanging="720"/>
      </w:pPr>
      <w:r w:rsidRPr="0025698F">
        <w:lastRenderedPageBreak/>
        <w:t>19.</w:t>
      </w:r>
      <w:r w:rsidRPr="0025698F">
        <w:tab/>
        <w:t xml:space="preserve">Sapiro, G., J. Hashemi, and G. Dawson, </w:t>
      </w:r>
      <w:r w:rsidRPr="0025698F">
        <w:rPr>
          <w:i/>
        </w:rPr>
        <w:t>Computer vision and behavioral phenotyping: an autism case study.</w:t>
      </w:r>
      <w:r w:rsidRPr="0025698F">
        <w:t xml:space="preserve"> Current Opinion in Biomedical Engineering, 2019. </w:t>
      </w:r>
      <w:r w:rsidRPr="0025698F">
        <w:rPr>
          <w:b/>
        </w:rPr>
        <w:t>9</w:t>
      </w:r>
      <w:r w:rsidRPr="0025698F">
        <w:t>: p. 14-20.</w:t>
      </w:r>
    </w:p>
    <w:p w14:paraId="5B6AC6F8" w14:textId="77777777" w:rsidR="0025698F" w:rsidRPr="0025698F" w:rsidRDefault="0025698F" w:rsidP="0025698F">
      <w:pPr>
        <w:pStyle w:val="EndNoteBibliography"/>
        <w:spacing w:after="0"/>
        <w:ind w:left="720" w:hanging="720"/>
      </w:pPr>
      <w:r w:rsidRPr="0025698F">
        <w:t>20.</w:t>
      </w:r>
      <w:r w:rsidRPr="0025698F">
        <w:tab/>
        <w:t xml:space="preserve">Campbell, K., et al., </w:t>
      </w:r>
      <w:r w:rsidRPr="0025698F">
        <w:rPr>
          <w:i/>
        </w:rPr>
        <w:t>Computer vision analysis captures atypical attention in toddlers with autism.</w:t>
      </w:r>
      <w:r w:rsidRPr="0025698F">
        <w:t xml:space="preserve"> Autism, 2019. </w:t>
      </w:r>
      <w:r w:rsidRPr="0025698F">
        <w:rPr>
          <w:b/>
        </w:rPr>
        <w:t>23</w:t>
      </w:r>
      <w:r w:rsidRPr="0025698F">
        <w:t>(3): p. 619-628.</w:t>
      </w:r>
    </w:p>
    <w:p w14:paraId="55D444C4" w14:textId="77777777" w:rsidR="0025698F" w:rsidRPr="0025698F" w:rsidRDefault="0025698F" w:rsidP="0025698F">
      <w:pPr>
        <w:pStyle w:val="EndNoteBibliography"/>
        <w:spacing w:after="0"/>
        <w:ind w:left="720" w:hanging="720"/>
      </w:pPr>
      <w:r w:rsidRPr="0025698F">
        <w:t>21.</w:t>
      </w:r>
      <w:r w:rsidRPr="0025698F">
        <w:tab/>
        <w:t xml:space="preserve">Lanini, M., et al. </w:t>
      </w:r>
      <w:r w:rsidRPr="0025698F">
        <w:rPr>
          <w:i/>
        </w:rPr>
        <w:t>Sensorized Toys to Identify the Early ‘Red Flags’ of Autistic Spectrum Disorders in Preschoolers</w:t>
      </w:r>
      <w:r w:rsidRPr="0025698F">
        <w:t>. 2019. Cham: Springer International Publishing.</w:t>
      </w:r>
    </w:p>
    <w:p w14:paraId="74CA75A5" w14:textId="77777777" w:rsidR="0025698F" w:rsidRPr="0025698F" w:rsidRDefault="0025698F" w:rsidP="0025698F">
      <w:pPr>
        <w:pStyle w:val="EndNoteBibliography"/>
        <w:spacing w:after="0"/>
        <w:ind w:left="720" w:hanging="720"/>
      </w:pPr>
      <w:r w:rsidRPr="0025698F">
        <w:t>22.</w:t>
      </w:r>
      <w:r w:rsidRPr="0025698F">
        <w:tab/>
        <w:t xml:space="preserve">Harrop, C., J. Green, and K. Hudry, </w:t>
      </w:r>
      <w:r w:rsidRPr="0025698F">
        <w:rPr>
          <w:i/>
        </w:rPr>
        <w:t>Play complexity and toy engagement in preschoolers with autism spectrum disorder: Do girls and boys differ?</w:t>
      </w:r>
      <w:r w:rsidRPr="0025698F">
        <w:t xml:space="preserve"> Autism, 2017. </w:t>
      </w:r>
      <w:r w:rsidRPr="0025698F">
        <w:rPr>
          <w:b/>
        </w:rPr>
        <w:t>21</w:t>
      </w:r>
      <w:r w:rsidRPr="0025698F">
        <w:t>(1): p. 37-50.</w:t>
      </w:r>
    </w:p>
    <w:p w14:paraId="072732B6" w14:textId="77777777" w:rsidR="0025698F" w:rsidRPr="0025698F" w:rsidRDefault="0025698F" w:rsidP="0025698F">
      <w:pPr>
        <w:pStyle w:val="EndNoteBibliography"/>
        <w:spacing w:after="0"/>
        <w:ind w:left="720" w:hanging="720"/>
      </w:pPr>
      <w:r w:rsidRPr="0025698F">
        <w:t>23.</w:t>
      </w:r>
      <w:r w:rsidRPr="0025698F">
        <w:tab/>
        <w:t xml:space="preserve">Lee, G., et al., </w:t>
      </w:r>
      <w:r w:rsidRPr="0025698F">
        <w:rPr>
          <w:i/>
        </w:rPr>
        <w:t>PyWavelets: A Python package for wavelet analysis.</w:t>
      </w:r>
      <w:r w:rsidRPr="0025698F">
        <w:t xml:space="preserve"> Journal of Open Source Software, 2019. </w:t>
      </w:r>
      <w:r w:rsidRPr="0025698F">
        <w:rPr>
          <w:b/>
        </w:rPr>
        <w:t>4</w:t>
      </w:r>
      <w:r w:rsidRPr="0025698F">
        <w:t>(36): p. 1237.</w:t>
      </w:r>
    </w:p>
    <w:p w14:paraId="48759316" w14:textId="77777777" w:rsidR="0025698F" w:rsidRPr="0025698F" w:rsidRDefault="0025698F" w:rsidP="0025698F">
      <w:pPr>
        <w:pStyle w:val="EndNoteBibliography"/>
        <w:spacing w:after="0"/>
        <w:ind w:left="720" w:hanging="720"/>
      </w:pPr>
      <w:r w:rsidRPr="0025698F">
        <w:t>24.</w:t>
      </w:r>
      <w:r w:rsidRPr="0025698F">
        <w:tab/>
        <w:t xml:space="preserve">Virtanen, P., et al., </w:t>
      </w:r>
      <w:r w:rsidRPr="0025698F">
        <w:rPr>
          <w:i/>
        </w:rPr>
        <w:t>SciPy 1.0: fundamental algorithms for scientific computing in Python.</w:t>
      </w:r>
      <w:r w:rsidRPr="0025698F">
        <w:t xml:space="preserve"> Nature Methods, 2020. </w:t>
      </w:r>
      <w:r w:rsidRPr="0025698F">
        <w:rPr>
          <w:b/>
        </w:rPr>
        <w:t>17</w:t>
      </w:r>
      <w:r w:rsidRPr="0025698F">
        <w:t>(3): p. 261-272.</w:t>
      </w:r>
    </w:p>
    <w:p w14:paraId="348D96FC" w14:textId="77777777" w:rsidR="0025698F" w:rsidRPr="0025698F" w:rsidRDefault="0025698F" w:rsidP="0025698F">
      <w:pPr>
        <w:pStyle w:val="EndNoteBibliography"/>
        <w:spacing w:after="0"/>
        <w:ind w:left="720" w:hanging="720"/>
      </w:pPr>
      <w:r w:rsidRPr="0025698F">
        <w:t>25.</w:t>
      </w:r>
      <w:r w:rsidRPr="0025698F">
        <w:tab/>
        <w:t xml:space="preserve">Pedregosa, F., et al., </w:t>
      </w:r>
      <w:r w:rsidRPr="0025698F">
        <w:rPr>
          <w:i/>
        </w:rPr>
        <w:t>Scikit-learn: Machine learning in Python.</w:t>
      </w:r>
      <w:r w:rsidRPr="0025698F">
        <w:t xml:space="preserve"> the Journal of machine Learning research, 2011. </w:t>
      </w:r>
      <w:r w:rsidRPr="0025698F">
        <w:rPr>
          <w:b/>
        </w:rPr>
        <w:t>12</w:t>
      </w:r>
      <w:r w:rsidRPr="0025698F">
        <w:t>: p. 2825-2830.</w:t>
      </w:r>
    </w:p>
    <w:p w14:paraId="15B67180" w14:textId="77777777" w:rsidR="0025698F" w:rsidRPr="0025698F" w:rsidRDefault="0025698F" w:rsidP="0025698F">
      <w:pPr>
        <w:pStyle w:val="EndNoteBibliography"/>
        <w:ind w:left="720" w:hanging="720"/>
      </w:pPr>
      <w:r w:rsidRPr="0025698F">
        <w:t>26.</w:t>
      </w:r>
      <w:r w:rsidRPr="0025698F">
        <w:tab/>
        <w:t xml:space="preserve">Li, B., Q. Wang, and J. Hu, </w:t>
      </w:r>
      <w:r w:rsidRPr="0025698F">
        <w:rPr>
          <w:i/>
        </w:rPr>
        <w:t>Feature subset selection: a correlation‐based SVM filter approach.</w:t>
      </w:r>
      <w:r w:rsidRPr="0025698F">
        <w:t xml:space="preserve"> IEEJ Transactions on Electrical and Electronic Engineering, 2011. </w:t>
      </w:r>
      <w:r w:rsidRPr="0025698F">
        <w:rPr>
          <w:b/>
        </w:rPr>
        <w:t>6</w:t>
      </w:r>
      <w:r w:rsidRPr="0025698F">
        <w:t>(2): p. 173-179.</w:t>
      </w:r>
    </w:p>
    <w:p w14:paraId="00000026" w14:textId="30826701" w:rsidR="00407061" w:rsidRPr="00976DF2" w:rsidRDefault="00DE1FCF" w:rsidP="0025698F">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24"/>
          <w:szCs w:val="24"/>
        </w:rPr>
        <w:fldChar w:fldCharType="end"/>
      </w:r>
    </w:p>
    <w:sectPr w:rsidR="00407061" w:rsidRPr="00976DF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9" w:author="bijan mehralizadeh" w:date="2021-12-20T16:33:00Z" w:initials="bm">
    <w:p w14:paraId="03EA108C" w14:textId="2E488C65" w:rsidR="000F7C04" w:rsidRDefault="000F7C04">
      <w:pPr>
        <w:pStyle w:val="CommentText"/>
      </w:pPr>
      <w:r>
        <w:rPr>
          <w:rStyle w:val="CommentReference"/>
        </w:rPr>
        <w:annotationRef/>
      </w:r>
      <w:proofErr w:type="spellStart"/>
      <w:r>
        <w:rPr>
          <w:rStyle w:val="fontstyle01"/>
        </w:rPr>
        <w:t>Thabtah</w:t>
      </w:r>
      <w:proofErr w:type="spellEnd"/>
      <w:r>
        <w:rPr>
          <w:rStyle w:val="fontstyle01"/>
        </w:rPr>
        <w:t xml:space="preserve"> F, Peebles D. Early Autism Screening: A Comprehensive Review. Int</w:t>
      </w:r>
      <w:r>
        <w:rPr>
          <w:rFonts w:ascii="TimesNewRomanPSMT" w:hAnsi="TimesNewRomanPSMT"/>
          <w:color w:val="000000"/>
          <w:sz w:val="28"/>
          <w:szCs w:val="28"/>
        </w:rPr>
        <w:br/>
      </w:r>
      <w:r>
        <w:rPr>
          <w:rStyle w:val="fontstyle01"/>
        </w:rPr>
        <w:t xml:space="preserve">J Environ Res Public Health. 2019 Sep 19;16(18):3502. </w:t>
      </w:r>
      <w:proofErr w:type="spellStart"/>
      <w:r>
        <w:rPr>
          <w:rStyle w:val="fontstyle01"/>
        </w:rPr>
        <w:t>doi</w:t>
      </w:r>
      <w:proofErr w:type="spellEnd"/>
      <w:r>
        <w:rPr>
          <w:rStyle w:val="fontstyle01"/>
        </w:rPr>
        <w:t>:</w:t>
      </w:r>
      <w:r>
        <w:rPr>
          <w:rFonts w:ascii="TimesNewRomanPSMT" w:hAnsi="TimesNewRomanPSMT"/>
          <w:color w:val="000000"/>
          <w:sz w:val="28"/>
          <w:szCs w:val="28"/>
        </w:rPr>
        <w:br/>
      </w:r>
      <w:r>
        <w:rPr>
          <w:rStyle w:val="fontstyle01"/>
        </w:rPr>
        <w:t>10.3390/ijerph16183502. PMID: 31546906; PMCID: PMC6765988</w:t>
      </w:r>
    </w:p>
  </w:comment>
  <w:comment w:id="95" w:author="bijan mehralizadeh" w:date="2021-12-20T16:40:00Z" w:initials="bm">
    <w:p w14:paraId="56F612C0" w14:textId="5A433AE2" w:rsidR="008F29AC" w:rsidRDefault="008F29AC">
      <w:pPr>
        <w:pStyle w:val="CommentText"/>
      </w:pPr>
      <w:r>
        <w:rPr>
          <w:rStyle w:val="CommentReference"/>
        </w:rPr>
        <w:annotationRef/>
      </w:r>
      <w:r>
        <w:rPr>
          <w:rFonts w:ascii="Segoe UI" w:hAnsi="Segoe UI" w:cs="Segoe UI"/>
          <w:color w:val="212121"/>
          <w:shd w:val="clear" w:color="auto" w:fill="FFFFFF"/>
        </w:rPr>
        <w:t>Brooks, B. A., Haynes, K., Smith, J., McFadden, T., &amp; Robins, D. L. (2016). Implementation of Web-Based Autism Screening in an Urban Clinic. </w:t>
      </w:r>
      <w:r>
        <w:rPr>
          <w:rFonts w:ascii="Segoe UI" w:hAnsi="Segoe UI" w:cs="Segoe UI"/>
          <w:i/>
          <w:iCs/>
          <w:color w:val="212121"/>
          <w:shd w:val="clear" w:color="auto" w:fill="FFFFFF"/>
        </w:rPr>
        <w:t>Clinical pediatrics</w:t>
      </w:r>
      <w:r>
        <w:rPr>
          <w:rFonts w:ascii="Segoe UI" w:hAnsi="Segoe UI" w:cs="Segoe UI"/>
          <w:color w:val="212121"/>
          <w:shd w:val="clear" w:color="auto" w:fill="FFFFFF"/>
        </w:rPr>
        <w:t>, </w:t>
      </w:r>
      <w:r>
        <w:rPr>
          <w:rFonts w:ascii="Segoe UI" w:hAnsi="Segoe UI" w:cs="Segoe UI"/>
          <w:i/>
          <w:iCs/>
          <w:color w:val="212121"/>
          <w:shd w:val="clear" w:color="auto" w:fill="FFFFFF"/>
        </w:rPr>
        <w:t>55</w:t>
      </w:r>
      <w:r>
        <w:rPr>
          <w:rFonts w:ascii="Segoe UI" w:hAnsi="Segoe UI" w:cs="Segoe UI"/>
          <w:color w:val="212121"/>
          <w:shd w:val="clear" w:color="auto" w:fill="FFFFFF"/>
        </w:rPr>
        <w:t>(10), 927–934. https://doi.org/10.1177/0009922815616887</w:t>
      </w:r>
    </w:p>
  </w:comment>
  <w:comment w:id="100" w:author="bijan mehralizadeh" w:date="2021-12-20T16:43:00Z" w:initials="bm">
    <w:p w14:paraId="6AD9A5E3" w14:textId="58846AA6" w:rsidR="008F29AC" w:rsidRDefault="008F29AC">
      <w:pPr>
        <w:pStyle w:val="CommentText"/>
      </w:pPr>
      <w:r>
        <w:rPr>
          <w:rStyle w:val="CommentReference"/>
        </w:rPr>
        <w:annotationRef/>
      </w:r>
      <w:proofErr w:type="spellStart"/>
      <w:r>
        <w:rPr>
          <w:rFonts w:ascii="Roboto" w:hAnsi="Roboto"/>
          <w:color w:val="2E414F"/>
          <w:sz w:val="21"/>
          <w:szCs w:val="21"/>
          <w:shd w:val="clear" w:color="auto" w:fill="FFFFFF"/>
        </w:rPr>
        <w:t>shokoohi-yekta</w:t>
      </w:r>
      <w:proofErr w:type="spellEnd"/>
      <w:r>
        <w:rPr>
          <w:rFonts w:ascii="Roboto" w:hAnsi="Roboto"/>
          <w:color w:val="2E414F"/>
          <w:sz w:val="21"/>
          <w:szCs w:val="21"/>
          <w:shd w:val="clear" w:color="auto" w:fill="FFFFFF"/>
        </w:rPr>
        <w:t xml:space="preserve">, M., Mahmoudi, M., </w:t>
      </w:r>
      <w:proofErr w:type="spellStart"/>
      <w:r>
        <w:rPr>
          <w:rFonts w:ascii="Roboto" w:hAnsi="Roboto"/>
          <w:color w:val="2E414F"/>
          <w:sz w:val="21"/>
          <w:szCs w:val="21"/>
          <w:shd w:val="clear" w:color="auto" w:fill="FFFFFF"/>
        </w:rPr>
        <w:t>Bonab</w:t>
      </w:r>
      <w:proofErr w:type="spellEnd"/>
      <w:r>
        <w:rPr>
          <w:rFonts w:ascii="Roboto" w:hAnsi="Roboto"/>
          <w:color w:val="2E414F"/>
          <w:sz w:val="21"/>
          <w:szCs w:val="21"/>
          <w:shd w:val="clear" w:color="auto" w:fill="FFFFFF"/>
        </w:rPr>
        <w:t xml:space="preserve">, B.G., Bagherzadeh, A.A., Moradi, H., Pouretemad, H., </w:t>
      </w:r>
      <w:proofErr w:type="spellStart"/>
      <w:r>
        <w:rPr>
          <w:rFonts w:ascii="Roboto" w:hAnsi="Roboto"/>
          <w:color w:val="2E414F"/>
          <w:sz w:val="21"/>
          <w:szCs w:val="21"/>
          <w:shd w:val="clear" w:color="auto" w:fill="FFFFFF"/>
        </w:rPr>
        <w:t>zardkhaneh</w:t>
      </w:r>
      <w:proofErr w:type="spellEnd"/>
      <w:r>
        <w:rPr>
          <w:rFonts w:ascii="Roboto" w:hAnsi="Roboto"/>
          <w:color w:val="2E414F"/>
          <w:sz w:val="21"/>
          <w:szCs w:val="21"/>
          <w:shd w:val="clear" w:color="auto" w:fill="FFFFFF"/>
        </w:rPr>
        <w:t xml:space="preserve">, S.A., &amp; </w:t>
      </w:r>
      <w:proofErr w:type="spellStart"/>
      <w:r>
        <w:rPr>
          <w:rFonts w:ascii="Roboto" w:hAnsi="Roboto"/>
          <w:color w:val="2E414F"/>
          <w:sz w:val="21"/>
          <w:szCs w:val="21"/>
          <w:shd w:val="clear" w:color="auto" w:fill="FFFFFF"/>
        </w:rPr>
        <w:t>Lotfi</w:t>
      </w:r>
      <w:proofErr w:type="spellEnd"/>
      <w:r>
        <w:rPr>
          <w:rFonts w:ascii="Roboto" w:hAnsi="Roboto"/>
          <w:color w:val="2E414F"/>
          <w:sz w:val="21"/>
          <w:szCs w:val="21"/>
          <w:shd w:val="clear" w:color="auto" w:fill="FFFFFF"/>
        </w:rPr>
        <w:t>, S. (2013). Developing Autism Screening Expert System (ASES). </w:t>
      </w:r>
      <w:r>
        <w:rPr>
          <w:rStyle w:val="Emphasis"/>
          <w:rFonts w:ascii="Roboto" w:hAnsi="Roboto"/>
          <w:color w:val="2E414F"/>
          <w:sz w:val="21"/>
          <w:szCs w:val="21"/>
        </w:rPr>
        <w:t>Global Journal on Technology, 4</w:t>
      </w:r>
      <w:r>
        <w:rPr>
          <w:rFonts w:ascii="Roboto" w:hAnsi="Roboto"/>
          <w:color w:val="2E414F"/>
          <w:sz w:val="21"/>
          <w:szCs w:val="21"/>
          <w:shd w:val="clear" w:color="auto" w:fill="FFFFFF"/>
        </w:rPr>
        <w:t>.</w:t>
      </w:r>
    </w:p>
  </w:comment>
  <w:comment w:id="190" w:author="bijan mehralizadeh" w:date="2021-12-20T16:53:00Z" w:initials="bm">
    <w:p w14:paraId="5CC8F328" w14:textId="77777777" w:rsidR="00377286" w:rsidRDefault="00377286">
      <w:pPr>
        <w:pStyle w:val="CommentText"/>
        <w:rPr>
          <w:rFonts w:ascii="Roboto" w:hAnsi="Roboto"/>
          <w:color w:val="2E414F"/>
          <w:sz w:val="21"/>
          <w:szCs w:val="21"/>
          <w:shd w:val="clear" w:color="auto" w:fill="FFFFFF"/>
        </w:rPr>
      </w:pPr>
      <w:r>
        <w:rPr>
          <w:rStyle w:val="CommentReference"/>
        </w:rPr>
        <w:annotationRef/>
      </w:r>
      <w:proofErr w:type="spellStart"/>
      <w:r w:rsidR="00181791">
        <w:rPr>
          <w:rFonts w:ascii="Roboto" w:hAnsi="Roboto"/>
          <w:color w:val="2E414F"/>
          <w:sz w:val="21"/>
          <w:szCs w:val="21"/>
          <w:shd w:val="clear" w:color="auto" w:fill="FFFFFF"/>
        </w:rPr>
        <w:t>Hewitson</w:t>
      </w:r>
      <w:proofErr w:type="spellEnd"/>
      <w:r w:rsidR="00181791">
        <w:rPr>
          <w:rFonts w:ascii="Roboto" w:hAnsi="Roboto"/>
          <w:color w:val="2E414F"/>
          <w:sz w:val="21"/>
          <w:szCs w:val="21"/>
          <w:shd w:val="clear" w:color="auto" w:fill="FFFFFF"/>
        </w:rPr>
        <w:t>, L. (2013). Scientific challenges in developing biological markers for autism.</w:t>
      </w:r>
    </w:p>
    <w:p w14:paraId="4205B098" w14:textId="77777777" w:rsidR="00181791" w:rsidRDefault="00181791">
      <w:pPr>
        <w:pStyle w:val="CommentText"/>
        <w:rPr>
          <w:rFonts w:ascii="Roboto" w:hAnsi="Roboto"/>
          <w:color w:val="2E414F"/>
          <w:sz w:val="21"/>
          <w:szCs w:val="21"/>
          <w:shd w:val="clear" w:color="auto" w:fill="FFFFFF"/>
        </w:rPr>
      </w:pPr>
    </w:p>
    <w:p w14:paraId="19D5038E" w14:textId="77777777" w:rsidR="00181791" w:rsidRDefault="00181791">
      <w:pPr>
        <w:pStyle w:val="CommentText"/>
        <w:rPr>
          <w:rFonts w:ascii="Roboto" w:hAnsi="Roboto"/>
          <w:color w:val="2E414F"/>
          <w:sz w:val="21"/>
          <w:szCs w:val="21"/>
          <w:shd w:val="clear" w:color="auto" w:fill="FFFFFF"/>
        </w:rPr>
      </w:pPr>
    </w:p>
    <w:p w14:paraId="41E5EDEB" w14:textId="38F2F0E2" w:rsidR="00181791" w:rsidRDefault="007A448E">
      <w:pPr>
        <w:pStyle w:val="CommentText"/>
      </w:pPr>
      <w:r>
        <w:rPr>
          <w:rFonts w:ascii="Segoe UI" w:hAnsi="Segoe UI" w:cs="Segoe UI"/>
          <w:color w:val="212121"/>
          <w:shd w:val="clear" w:color="auto" w:fill="FFFFFF"/>
        </w:rPr>
        <w:t xml:space="preserve">Hazlett, H. C., Gu, H., Munsell, B. C., Kim, S. H., </w:t>
      </w:r>
      <w:proofErr w:type="spellStart"/>
      <w:r>
        <w:rPr>
          <w:rFonts w:ascii="Segoe UI" w:hAnsi="Segoe UI" w:cs="Segoe UI"/>
          <w:color w:val="212121"/>
          <w:shd w:val="clear" w:color="auto" w:fill="FFFFFF"/>
        </w:rPr>
        <w:t>Styner</w:t>
      </w:r>
      <w:proofErr w:type="spellEnd"/>
      <w:r>
        <w:rPr>
          <w:rFonts w:ascii="Segoe UI" w:hAnsi="Segoe UI" w:cs="Segoe UI"/>
          <w:color w:val="212121"/>
          <w:shd w:val="clear" w:color="auto" w:fill="FFFFFF"/>
        </w:rPr>
        <w:t xml:space="preserve">, M., Wolff, J. J., </w:t>
      </w:r>
      <w:proofErr w:type="spellStart"/>
      <w:r>
        <w:rPr>
          <w:rFonts w:ascii="Segoe UI" w:hAnsi="Segoe UI" w:cs="Segoe UI"/>
          <w:color w:val="212121"/>
          <w:shd w:val="clear" w:color="auto" w:fill="FFFFFF"/>
        </w:rPr>
        <w:t>Elison</w:t>
      </w:r>
      <w:proofErr w:type="spellEnd"/>
      <w:r>
        <w:rPr>
          <w:rFonts w:ascii="Segoe UI" w:hAnsi="Segoe UI" w:cs="Segoe UI"/>
          <w:color w:val="212121"/>
          <w:shd w:val="clear" w:color="auto" w:fill="FFFFFF"/>
        </w:rPr>
        <w:t xml:space="preserve">, J. T., Swanson, M. R., Zhu, H., </w:t>
      </w:r>
      <w:proofErr w:type="spellStart"/>
      <w:r>
        <w:rPr>
          <w:rFonts w:ascii="Segoe UI" w:hAnsi="Segoe UI" w:cs="Segoe UI"/>
          <w:color w:val="212121"/>
          <w:shd w:val="clear" w:color="auto" w:fill="FFFFFF"/>
        </w:rPr>
        <w:t>Botteron</w:t>
      </w:r>
      <w:proofErr w:type="spellEnd"/>
      <w:r>
        <w:rPr>
          <w:rFonts w:ascii="Segoe UI" w:hAnsi="Segoe UI" w:cs="Segoe UI"/>
          <w:color w:val="212121"/>
          <w:shd w:val="clear" w:color="auto" w:fill="FFFFFF"/>
        </w:rPr>
        <w:t xml:space="preserve">, K. N., Collins, D. L., Constantino, J. N., </w:t>
      </w:r>
      <w:proofErr w:type="spellStart"/>
      <w:r>
        <w:rPr>
          <w:rFonts w:ascii="Segoe UI" w:hAnsi="Segoe UI" w:cs="Segoe UI"/>
          <w:color w:val="212121"/>
          <w:shd w:val="clear" w:color="auto" w:fill="FFFFFF"/>
        </w:rPr>
        <w:t>Dager</w:t>
      </w:r>
      <w:proofErr w:type="spellEnd"/>
      <w:r>
        <w:rPr>
          <w:rFonts w:ascii="Segoe UI" w:hAnsi="Segoe UI" w:cs="Segoe UI"/>
          <w:color w:val="212121"/>
          <w:shd w:val="clear" w:color="auto" w:fill="FFFFFF"/>
        </w:rPr>
        <w:t xml:space="preserve">, S. R., Estes, A. M., Evans, A. C., </w:t>
      </w:r>
      <w:proofErr w:type="spellStart"/>
      <w:r>
        <w:rPr>
          <w:rFonts w:ascii="Segoe UI" w:hAnsi="Segoe UI" w:cs="Segoe UI"/>
          <w:color w:val="212121"/>
          <w:shd w:val="clear" w:color="auto" w:fill="FFFFFF"/>
        </w:rPr>
        <w:t>Fonov</w:t>
      </w:r>
      <w:proofErr w:type="spellEnd"/>
      <w:r>
        <w:rPr>
          <w:rFonts w:ascii="Segoe UI" w:hAnsi="Segoe UI" w:cs="Segoe UI"/>
          <w:color w:val="212121"/>
          <w:shd w:val="clear" w:color="auto" w:fill="FFFFFF"/>
        </w:rPr>
        <w:t xml:space="preserve">, V. S., </w:t>
      </w:r>
      <w:proofErr w:type="spellStart"/>
      <w:r>
        <w:rPr>
          <w:rFonts w:ascii="Segoe UI" w:hAnsi="Segoe UI" w:cs="Segoe UI"/>
          <w:color w:val="212121"/>
          <w:shd w:val="clear" w:color="auto" w:fill="FFFFFF"/>
        </w:rPr>
        <w:t>Gerig</w:t>
      </w:r>
      <w:proofErr w:type="spellEnd"/>
      <w:r>
        <w:rPr>
          <w:rFonts w:ascii="Segoe UI" w:hAnsi="Segoe UI" w:cs="Segoe UI"/>
          <w:color w:val="212121"/>
          <w:shd w:val="clear" w:color="auto" w:fill="FFFFFF"/>
        </w:rPr>
        <w:t xml:space="preserve">, G., </w:t>
      </w:r>
      <w:proofErr w:type="spellStart"/>
      <w:r>
        <w:rPr>
          <w:rFonts w:ascii="Segoe UI" w:hAnsi="Segoe UI" w:cs="Segoe UI"/>
          <w:color w:val="212121"/>
          <w:shd w:val="clear" w:color="auto" w:fill="FFFFFF"/>
        </w:rPr>
        <w:t>Kostopoulos</w:t>
      </w:r>
      <w:proofErr w:type="spellEnd"/>
      <w:r>
        <w:rPr>
          <w:rFonts w:ascii="Segoe UI" w:hAnsi="Segoe UI" w:cs="Segoe UI"/>
          <w:color w:val="212121"/>
          <w:shd w:val="clear" w:color="auto" w:fill="FFFFFF"/>
        </w:rPr>
        <w:t>, P., McKinstry, R. C., Pandey, J., … Statistical Analysis (2017). Early brain development in infants at high risk for autism spectrum disorder. </w:t>
      </w:r>
      <w:r>
        <w:rPr>
          <w:rFonts w:ascii="Segoe UI" w:hAnsi="Segoe UI" w:cs="Segoe UI"/>
          <w:i/>
          <w:iCs/>
          <w:color w:val="212121"/>
          <w:shd w:val="clear" w:color="auto" w:fill="FFFFFF"/>
        </w:rPr>
        <w:t>Nature</w:t>
      </w:r>
      <w:r>
        <w:rPr>
          <w:rFonts w:ascii="Segoe UI" w:hAnsi="Segoe UI" w:cs="Segoe UI"/>
          <w:color w:val="212121"/>
          <w:shd w:val="clear" w:color="auto" w:fill="FFFFFF"/>
        </w:rPr>
        <w:t>, </w:t>
      </w:r>
      <w:r>
        <w:rPr>
          <w:rFonts w:ascii="Segoe UI" w:hAnsi="Segoe UI" w:cs="Segoe UI"/>
          <w:i/>
          <w:iCs/>
          <w:color w:val="212121"/>
          <w:shd w:val="clear" w:color="auto" w:fill="FFFFFF"/>
        </w:rPr>
        <w:t>542</w:t>
      </w:r>
      <w:r>
        <w:rPr>
          <w:rFonts w:ascii="Segoe UI" w:hAnsi="Segoe UI" w:cs="Segoe UI"/>
          <w:color w:val="212121"/>
          <w:shd w:val="clear" w:color="auto" w:fill="FFFFFF"/>
        </w:rPr>
        <w:t>(7641), 348–351. https://doi.org/10.1038/nature21369</w:t>
      </w:r>
    </w:p>
  </w:comment>
  <w:comment w:id="201" w:author="bijan mehralizadeh" w:date="2021-12-20T17:08:00Z" w:initials="bm">
    <w:p w14:paraId="36B07599" w14:textId="4BBF6E18" w:rsidR="00873943" w:rsidRDefault="00873943">
      <w:pPr>
        <w:pStyle w:val="CommentText"/>
      </w:pPr>
      <w:r>
        <w:rPr>
          <w:rStyle w:val="CommentReference"/>
        </w:rPr>
        <w:annotationRef/>
      </w:r>
      <w:proofErr w:type="spellStart"/>
      <w:r w:rsidR="00366C9B">
        <w:rPr>
          <w:rFonts w:ascii="Segoe UI" w:hAnsi="Segoe UI" w:cs="Segoe UI"/>
          <w:color w:val="222222"/>
          <w:shd w:val="clear" w:color="auto" w:fill="FFFFFF"/>
        </w:rPr>
        <w:t>Bosl</w:t>
      </w:r>
      <w:proofErr w:type="spellEnd"/>
      <w:r w:rsidR="00366C9B">
        <w:rPr>
          <w:rFonts w:ascii="Segoe UI" w:hAnsi="Segoe UI" w:cs="Segoe UI"/>
          <w:color w:val="222222"/>
          <w:shd w:val="clear" w:color="auto" w:fill="FFFFFF"/>
        </w:rPr>
        <w:t xml:space="preserve">, W.J., </w:t>
      </w:r>
      <w:proofErr w:type="spellStart"/>
      <w:r w:rsidR="00366C9B">
        <w:rPr>
          <w:rFonts w:ascii="Segoe UI" w:hAnsi="Segoe UI" w:cs="Segoe UI"/>
          <w:color w:val="222222"/>
          <w:shd w:val="clear" w:color="auto" w:fill="FFFFFF"/>
        </w:rPr>
        <w:t>Tager-Flusberg</w:t>
      </w:r>
      <w:proofErr w:type="spellEnd"/>
      <w:r w:rsidR="00366C9B">
        <w:rPr>
          <w:rFonts w:ascii="Segoe UI" w:hAnsi="Segoe UI" w:cs="Segoe UI"/>
          <w:color w:val="222222"/>
          <w:shd w:val="clear" w:color="auto" w:fill="FFFFFF"/>
        </w:rPr>
        <w:t>, H. &amp; Nelson, C.A. EEG Analytics for Early Detection of Autism Spectrum Disorder: A data-driven approach. </w:t>
      </w:r>
      <w:r w:rsidR="00366C9B">
        <w:rPr>
          <w:rFonts w:ascii="Segoe UI" w:hAnsi="Segoe UI" w:cs="Segoe UI"/>
          <w:i/>
          <w:iCs/>
          <w:color w:val="222222"/>
          <w:shd w:val="clear" w:color="auto" w:fill="FFFFFF"/>
        </w:rPr>
        <w:t>Sci Rep</w:t>
      </w:r>
      <w:r w:rsidR="00366C9B">
        <w:rPr>
          <w:rFonts w:ascii="Segoe UI" w:hAnsi="Segoe UI" w:cs="Segoe UI"/>
          <w:color w:val="222222"/>
          <w:shd w:val="clear" w:color="auto" w:fill="FFFFFF"/>
        </w:rPr>
        <w:t> </w:t>
      </w:r>
      <w:r w:rsidR="00366C9B">
        <w:rPr>
          <w:rFonts w:ascii="Segoe UI" w:hAnsi="Segoe UI" w:cs="Segoe UI"/>
          <w:b/>
          <w:bCs/>
          <w:color w:val="222222"/>
          <w:shd w:val="clear" w:color="auto" w:fill="FFFFFF"/>
        </w:rPr>
        <w:t>8, </w:t>
      </w:r>
      <w:r w:rsidR="00366C9B">
        <w:rPr>
          <w:rFonts w:ascii="Segoe UI" w:hAnsi="Segoe UI" w:cs="Segoe UI"/>
          <w:color w:val="222222"/>
          <w:shd w:val="clear" w:color="auto" w:fill="FFFFFF"/>
        </w:rPr>
        <w:t>6828 (2018). https://doi.org/10.1038/s41598-018-24318-x</w:t>
      </w:r>
    </w:p>
  </w:comment>
  <w:comment w:id="241" w:author="bijan mehralizadeh" w:date="2021-12-20T17:43:00Z" w:initials="bm">
    <w:p w14:paraId="6137D8F5" w14:textId="77777777" w:rsidR="009403EA" w:rsidRDefault="009403EA" w:rsidP="009403EA">
      <w:pPr>
        <w:pStyle w:val="CommentText"/>
      </w:pPr>
      <w:r>
        <w:rPr>
          <w:rStyle w:val="CommentReference"/>
        </w:rPr>
        <w:annotationRef/>
      </w:r>
      <w:r>
        <w:rPr>
          <w:rFonts w:ascii="Arial" w:hAnsi="Arial" w:cs="Arial"/>
          <w:color w:val="333333"/>
          <w:shd w:val="clear" w:color="auto" w:fill="FFFFFF"/>
        </w:rPr>
        <w:t>M. Moghadas and H. Moradi, "Analyzing Human-Robot Interaction Using Machine Vision for Autism screening," </w:t>
      </w:r>
      <w:r>
        <w:rPr>
          <w:rStyle w:val="Emphasis"/>
          <w:rFonts w:ascii="Arial" w:hAnsi="Arial" w:cs="Arial"/>
          <w:color w:val="333333"/>
          <w:shd w:val="clear" w:color="auto" w:fill="FFFFFF"/>
        </w:rPr>
        <w:t>2018 6th RSI International Conference on Robotics and Mechatronics (</w:t>
      </w:r>
      <w:proofErr w:type="spellStart"/>
      <w:r>
        <w:rPr>
          <w:rStyle w:val="Emphasis"/>
          <w:rFonts w:ascii="Arial" w:hAnsi="Arial" w:cs="Arial"/>
          <w:color w:val="333333"/>
          <w:shd w:val="clear" w:color="auto" w:fill="FFFFFF"/>
        </w:rPr>
        <w:t>IcRoM</w:t>
      </w:r>
      <w:proofErr w:type="spellEnd"/>
      <w:r>
        <w:rPr>
          <w:rStyle w:val="Emphasis"/>
          <w:rFonts w:ascii="Arial" w:hAnsi="Arial" w:cs="Arial"/>
          <w:color w:val="333333"/>
          <w:shd w:val="clear" w:color="auto" w:fill="FFFFFF"/>
        </w:rPr>
        <w:t>)</w:t>
      </w:r>
      <w:r>
        <w:rPr>
          <w:rFonts w:ascii="Arial" w:hAnsi="Arial" w:cs="Arial"/>
          <w:color w:val="333333"/>
          <w:shd w:val="clear" w:color="auto" w:fill="FFFFFF"/>
        </w:rPr>
        <w:t xml:space="preserve">, 2018, pp. 572-576, </w:t>
      </w:r>
      <w:proofErr w:type="spellStart"/>
      <w:r>
        <w:rPr>
          <w:rFonts w:ascii="Arial" w:hAnsi="Arial" w:cs="Arial"/>
          <w:color w:val="333333"/>
          <w:shd w:val="clear" w:color="auto" w:fill="FFFFFF"/>
        </w:rPr>
        <w:t>doi</w:t>
      </w:r>
      <w:proofErr w:type="spellEnd"/>
      <w:r>
        <w:rPr>
          <w:rFonts w:ascii="Arial" w:hAnsi="Arial" w:cs="Arial"/>
          <w:color w:val="333333"/>
          <w:shd w:val="clear" w:color="auto" w:fill="FFFFFF"/>
        </w:rPr>
        <w:t>: 10.1109/ICRoM.2018.8657569.</w:t>
      </w:r>
    </w:p>
  </w:comment>
  <w:comment w:id="253" w:author="bijan mehralizadeh" w:date="2021-12-20T17:43:00Z" w:initials="bm">
    <w:p w14:paraId="31FE9D6A" w14:textId="1B0896F7" w:rsidR="00EB4FFE" w:rsidRDefault="00EB4FFE">
      <w:pPr>
        <w:pStyle w:val="CommentText"/>
      </w:pPr>
      <w:r>
        <w:rPr>
          <w:rStyle w:val="CommentReference"/>
        </w:rPr>
        <w:annotationRef/>
      </w:r>
      <w:r>
        <w:rPr>
          <w:rFonts w:ascii="Arial" w:hAnsi="Arial" w:cs="Arial"/>
          <w:color w:val="333333"/>
          <w:shd w:val="clear" w:color="auto" w:fill="FFFFFF"/>
        </w:rPr>
        <w:t>M. Moghadas and H. Moradi, "Analyzing Human-Robot Interaction Using Machine Vision for Autism screening," </w:t>
      </w:r>
      <w:r>
        <w:rPr>
          <w:rStyle w:val="Emphasis"/>
          <w:rFonts w:ascii="Arial" w:hAnsi="Arial" w:cs="Arial"/>
          <w:color w:val="333333"/>
          <w:shd w:val="clear" w:color="auto" w:fill="FFFFFF"/>
        </w:rPr>
        <w:t>2018 6th RSI International Conference on Robotics and Mechatronics (</w:t>
      </w:r>
      <w:proofErr w:type="spellStart"/>
      <w:r>
        <w:rPr>
          <w:rStyle w:val="Emphasis"/>
          <w:rFonts w:ascii="Arial" w:hAnsi="Arial" w:cs="Arial"/>
          <w:color w:val="333333"/>
          <w:shd w:val="clear" w:color="auto" w:fill="FFFFFF"/>
        </w:rPr>
        <w:t>IcRoM</w:t>
      </w:r>
      <w:proofErr w:type="spellEnd"/>
      <w:r>
        <w:rPr>
          <w:rStyle w:val="Emphasis"/>
          <w:rFonts w:ascii="Arial" w:hAnsi="Arial" w:cs="Arial"/>
          <w:color w:val="333333"/>
          <w:shd w:val="clear" w:color="auto" w:fill="FFFFFF"/>
        </w:rPr>
        <w:t>)</w:t>
      </w:r>
      <w:r>
        <w:rPr>
          <w:rFonts w:ascii="Arial" w:hAnsi="Arial" w:cs="Arial"/>
          <w:color w:val="333333"/>
          <w:shd w:val="clear" w:color="auto" w:fill="FFFFFF"/>
        </w:rPr>
        <w:t xml:space="preserve">, 2018, pp. 572-576, </w:t>
      </w:r>
      <w:proofErr w:type="spellStart"/>
      <w:r>
        <w:rPr>
          <w:rFonts w:ascii="Arial" w:hAnsi="Arial" w:cs="Arial"/>
          <w:color w:val="333333"/>
          <w:shd w:val="clear" w:color="auto" w:fill="FFFFFF"/>
        </w:rPr>
        <w:t>doi</w:t>
      </w:r>
      <w:proofErr w:type="spellEnd"/>
      <w:r>
        <w:rPr>
          <w:rFonts w:ascii="Arial" w:hAnsi="Arial" w:cs="Arial"/>
          <w:color w:val="333333"/>
          <w:shd w:val="clear" w:color="auto" w:fill="FFFFFF"/>
        </w:rPr>
        <w:t>: 10.1109/ICRoM.2018.8657569.</w:t>
      </w:r>
    </w:p>
  </w:comment>
  <w:comment w:id="331" w:author="bijan mehralizadeh" w:date="2021-12-20T17:08:00Z" w:initials="bm">
    <w:p w14:paraId="03C64E06" w14:textId="77777777" w:rsidR="00A21ECF" w:rsidRDefault="00A21ECF" w:rsidP="00A21ECF">
      <w:pPr>
        <w:pStyle w:val="CommentText"/>
      </w:pPr>
      <w:r>
        <w:rPr>
          <w:rStyle w:val="CommentReference"/>
        </w:rPr>
        <w:annotationRef/>
      </w:r>
      <w:proofErr w:type="spellStart"/>
      <w:r>
        <w:rPr>
          <w:rFonts w:ascii="Segoe UI" w:hAnsi="Segoe UI" w:cs="Segoe UI"/>
          <w:color w:val="222222"/>
          <w:shd w:val="clear" w:color="auto" w:fill="FFFFFF"/>
        </w:rPr>
        <w:t>Bosl</w:t>
      </w:r>
      <w:proofErr w:type="spellEnd"/>
      <w:r>
        <w:rPr>
          <w:rFonts w:ascii="Segoe UI" w:hAnsi="Segoe UI" w:cs="Segoe UI"/>
          <w:color w:val="222222"/>
          <w:shd w:val="clear" w:color="auto" w:fill="FFFFFF"/>
        </w:rPr>
        <w:t xml:space="preserve">, W.J., </w:t>
      </w:r>
      <w:proofErr w:type="spellStart"/>
      <w:r>
        <w:rPr>
          <w:rFonts w:ascii="Segoe UI" w:hAnsi="Segoe UI" w:cs="Segoe UI"/>
          <w:color w:val="222222"/>
          <w:shd w:val="clear" w:color="auto" w:fill="FFFFFF"/>
        </w:rPr>
        <w:t>Tager-Flusberg</w:t>
      </w:r>
      <w:proofErr w:type="spellEnd"/>
      <w:r>
        <w:rPr>
          <w:rFonts w:ascii="Segoe UI" w:hAnsi="Segoe UI" w:cs="Segoe UI"/>
          <w:color w:val="222222"/>
          <w:shd w:val="clear" w:color="auto" w:fill="FFFFFF"/>
        </w:rPr>
        <w:t>, H. &amp; Nelson, C.A. EEG Analytics for Early Detection of Autism Spectrum Disorder: A data-driven approach. </w:t>
      </w:r>
      <w:r>
        <w:rPr>
          <w:rFonts w:ascii="Segoe UI" w:hAnsi="Segoe UI" w:cs="Segoe UI"/>
          <w:i/>
          <w:iCs/>
          <w:color w:val="222222"/>
          <w:shd w:val="clear" w:color="auto" w:fill="FFFFFF"/>
        </w:rPr>
        <w:t>Sci Rep</w:t>
      </w:r>
      <w:r>
        <w:rPr>
          <w:rFonts w:ascii="Segoe UI" w:hAnsi="Segoe UI" w:cs="Segoe UI"/>
          <w:color w:val="222222"/>
          <w:shd w:val="clear" w:color="auto" w:fill="FFFFFF"/>
        </w:rPr>
        <w:t> </w:t>
      </w:r>
      <w:r>
        <w:rPr>
          <w:rFonts w:ascii="Segoe UI" w:hAnsi="Segoe UI" w:cs="Segoe UI"/>
          <w:b/>
          <w:bCs/>
          <w:color w:val="222222"/>
          <w:shd w:val="clear" w:color="auto" w:fill="FFFFFF"/>
        </w:rPr>
        <w:t>8, </w:t>
      </w:r>
      <w:r>
        <w:rPr>
          <w:rFonts w:ascii="Segoe UI" w:hAnsi="Segoe UI" w:cs="Segoe UI"/>
          <w:color w:val="222222"/>
          <w:shd w:val="clear" w:color="auto" w:fill="FFFFFF"/>
        </w:rPr>
        <w:t>6828 (2018). https://doi.org/10.1038/s41598-018-24318-x</w:t>
      </w:r>
    </w:p>
  </w:comment>
  <w:comment w:id="378" w:author="bijan mehralizadeh" w:date="2021-12-24T16:29:00Z" w:initials="bm">
    <w:p w14:paraId="1D4CB5F8" w14:textId="12B98E47" w:rsidR="00AE368A" w:rsidRDefault="00AE368A">
      <w:pPr>
        <w:pStyle w:val="CommentText"/>
      </w:pPr>
      <w:r>
        <w:rPr>
          <w:rStyle w:val="CommentReference"/>
        </w:rPr>
        <w:annotationRef/>
      </w:r>
      <w:r w:rsidRPr="00AE368A">
        <w:t>https://www.sciencedirect.com/science/article/pii/S221315822030019X</w:t>
      </w:r>
    </w:p>
  </w:comment>
  <w:comment w:id="395" w:author="bijan mehralizadeh" w:date="2021-12-24T16:51:00Z" w:initials="bm">
    <w:p w14:paraId="48556CC4" w14:textId="39F8553C" w:rsidR="000424B1" w:rsidRDefault="000424B1">
      <w:pPr>
        <w:pStyle w:val="CommentText"/>
      </w:pPr>
      <w:r>
        <w:rPr>
          <w:rStyle w:val="CommentReference"/>
        </w:rPr>
        <w:annotationRef/>
      </w:r>
      <w:r w:rsidRPr="000424B1">
        <w:t>https://www.sciencedirect.com/science/article/abs/pii/S0010482520301074?via%3Dihub</w:t>
      </w:r>
    </w:p>
  </w:comment>
  <w:comment w:id="463" w:author="bijan mehralizadeh" w:date="2021-12-24T17:10:00Z" w:initials="bm">
    <w:p w14:paraId="2B80D348" w14:textId="7640EF39" w:rsidR="006449E9" w:rsidRDefault="006449E9">
      <w:pPr>
        <w:pStyle w:val="CommentText"/>
      </w:pPr>
      <w:r>
        <w:rPr>
          <w:rStyle w:val="CommentReference"/>
        </w:rPr>
        <w:annotationRef/>
      </w:r>
      <w:r w:rsidRPr="006449E9">
        <w:t>https://www.jmir.org/2020/4/e13810</w:t>
      </w:r>
    </w:p>
  </w:comment>
  <w:comment w:id="501" w:author="bijan mehralizadeh" w:date="2021-12-20T18:45:00Z" w:initials="bm">
    <w:p w14:paraId="5ED2C88C" w14:textId="2802C524" w:rsidR="00365EBF" w:rsidRDefault="00365EBF">
      <w:pPr>
        <w:pStyle w:val="CommentText"/>
      </w:pPr>
      <w:r>
        <w:rPr>
          <w:rStyle w:val="CommentReference"/>
        </w:rPr>
        <w:annotationRef/>
      </w:r>
      <w:proofErr w:type="spellStart"/>
      <w:r>
        <w:rPr>
          <w:rFonts w:ascii="Source Sans Pro" w:hAnsi="Source Sans Pro"/>
          <w:color w:val="333333"/>
          <w:spacing w:val="4"/>
          <w:sz w:val="21"/>
          <w:szCs w:val="21"/>
          <w:shd w:val="clear" w:color="auto" w:fill="FCFCFC"/>
        </w:rPr>
        <w:t>Lanini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Bondioli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Narzisi</w:t>
      </w:r>
      <w:proofErr w:type="spellEnd"/>
      <w:r>
        <w:rPr>
          <w:rFonts w:ascii="Source Sans Pro" w:hAnsi="Source Sans Pro"/>
          <w:color w:val="333333"/>
          <w:spacing w:val="4"/>
          <w:sz w:val="21"/>
          <w:szCs w:val="21"/>
          <w:shd w:val="clear" w:color="auto" w:fill="FCFCFC"/>
        </w:rPr>
        <w:t xml:space="preserve"> A., </w:t>
      </w:r>
      <w:proofErr w:type="spellStart"/>
      <w:r>
        <w:rPr>
          <w:rFonts w:ascii="Source Sans Pro" w:hAnsi="Source Sans Pro"/>
          <w:color w:val="333333"/>
          <w:spacing w:val="4"/>
          <w:sz w:val="21"/>
          <w:szCs w:val="21"/>
          <w:shd w:val="clear" w:color="auto" w:fill="FCFCFC"/>
        </w:rPr>
        <w:t>Pelagatti</w:t>
      </w:r>
      <w:proofErr w:type="spellEnd"/>
      <w:r>
        <w:rPr>
          <w:rFonts w:ascii="Source Sans Pro" w:hAnsi="Source Sans Pro"/>
          <w:color w:val="333333"/>
          <w:spacing w:val="4"/>
          <w:sz w:val="21"/>
          <w:szCs w:val="21"/>
          <w:shd w:val="clear" w:color="auto" w:fill="FCFCFC"/>
        </w:rPr>
        <w:t xml:space="preserve"> S., </w:t>
      </w:r>
      <w:proofErr w:type="spellStart"/>
      <w:r>
        <w:rPr>
          <w:rFonts w:ascii="Source Sans Pro" w:hAnsi="Source Sans Pro"/>
          <w:color w:val="333333"/>
          <w:spacing w:val="4"/>
          <w:sz w:val="21"/>
          <w:szCs w:val="21"/>
          <w:shd w:val="clear" w:color="auto" w:fill="FCFCFC"/>
        </w:rPr>
        <w:t>Chessa</w:t>
      </w:r>
      <w:proofErr w:type="spellEnd"/>
      <w:r>
        <w:rPr>
          <w:rFonts w:ascii="Source Sans Pro" w:hAnsi="Source Sans Pro"/>
          <w:color w:val="333333"/>
          <w:spacing w:val="4"/>
          <w:sz w:val="21"/>
          <w:szCs w:val="21"/>
          <w:shd w:val="clear" w:color="auto" w:fill="FCFCFC"/>
        </w:rPr>
        <w:t xml:space="preserve"> S. (2019) </w:t>
      </w:r>
      <w:proofErr w:type="spellStart"/>
      <w:r>
        <w:rPr>
          <w:rFonts w:ascii="Source Sans Pro" w:hAnsi="Source Sans Pro"/>
          <w:color w:val="333333"/>
          <w:spacing w:val="4"/>
          <w:sz w:val="21"/>
          <w:szCs w:val="21"/>
          <w:shd w:val="clear" w:color="auto" w:fill="FCFCFC"/>
        </w:rPr>
        <w:t>Sensorized</w:t>
      </w:r>
      <w:proofErr w:type="spellEnd"/>
      <w:r>
        <w:rPr>
          <w:rFonts w:ascii="Source Sans Pro" w:hAnsi="Source Sans Pro"/>
          <w:color w:val="333333"/>
          <w:spacing w:val="4"/>
          <w:sz w:val="21"/>
          <w:szCs w:val="21"/>
          <w:shd w:val="clear" w:color="auto" w:fill="FCFCFC"/>
        </w:rPr>
        <w:t xml:space="preserve"> Toys to Identify the Early ‘Red Flags’ of Autistic Spectrum Disorders in Preschoolers. In: </w:t>
      </w:r>
      <w:proofErr w:type="spellStart"/>
      <w:r>
        <w:rPr>
          <w:rFonts w:ascii="Source Sans Pro" w:hAnsi="Source Sans Pro"/>
          <w:color w:val="333333"/>
          <w:spacing w:val="4"/>
          <w:sz w:val="21"/>
          <w:szCs w:val="21"/>
          <w:shd w:val="clear" w:color="auto" w:fill="FCFCFC"/>
        </w:rPr>
        <w:t>Novais</w:t>
      </w:r>
      <w:proofErr w:type="spellEnd"/>
      <w:r>
        <w:rPr>
          <w:rFonts w:ascii="Source Sans Pro" w:hAnsi="Source Sans Pro"/>
          <w:color w:val="333333"/>
          <w:spacing w:val="4"/>
          <w:sz w:val="21"/>
          <w:szCs w:val="21"/>
          <w:shd w:val="clear" w:color="auto" w:fill="FCFCFC"/>
        </w:rPr>
        <w:t xml:space="preserve"> P. et al. (eds) Ambient Intelligence – Software and Applications –, 9th International Symposium on Ambient Intelligence. ISAmI2018 2018. Advances in Intelligent Systems and Computing, vol 806. Springer, Cham. https://doi.org/10.1007/978-3-030-01746-0_22</w:t>
      </w:r>
    </w:p>
  </w:comment>
  <w:comment w:id="518" w:author="bijan mehralizadeh" w:date="2021-12-20T20:26:00Z" w:initials="bm">
    <w:p w14:paraId="2E9112FD" w14:textId="7A281A8D" w:rsidR="004865DE" w:rsidRDefault="004865DE">
      <w:pPr>
        <w:pStyle w:val="CommentText"/>
      </w:pPr>
      <w:r>
        <w:rPr>
          <w:rStyle w:val="CommentReference"/>
        </w:rPr>
        <w:annotationRef/>
      </w:r>
      <w:r>
        <w:rPr>
          <w:rFonts w:ascii="Segoe UI" w:hAnsi="Segoe UI" w:cs="Segoe UI"/>
          <w:color w:val="212121"/>
          <w:shd w:val="clear" w:color="auto" w:fill="FFFFFF"/>
        </w:rPr>
        <w:t xml:space="preserve">Harrop, C., Green, J., </w:t>
      </w:r>
      <w:proofErr w:type="spellStart"/>
      <w:r>
        <w:rPr>
          <w:rFonts w:ascii="Segoe UI" w:hAnsi="Segoe UI" w:cs="Segoe UI"/>
          <w:color w:val="212121"/>
          <w:shd w:val="clear" w:color="auto" w:fill="FFFFFF"/>
        </w:rPr>
        <w:t>Hudry</w:t>
      </w:r>
      <w:proofErr w:type="spellEnd"/>
      <w:r>
        <w:rPr>
          <w:rFonts w:ascii="Segoe UI" w:hAnsi="Segoe UI" w:cs="Segoe UI"/>
          <w:color w:val="212121"/>
          <w:shd w:val="clear" w:color="auto" w:fill="FFFFFF"/>
        </w:rPr>
        <w:t xml:space="preserve">, K., &amp; PACT Consortium (2017). Play complexity and toy engagement in preschoolers with autism spectrum disorder: Do girls and boys </w:t>
      </w:r>
      <w:proofErr w:type="gramStart"/>
      <w:r>
        <w:rPr>
          <w:rFonts w:ascii="Segoe UI" w:hAnsi="Segoe UI" w:cs="Segoe UI"/>
          <w:color w:val="212121"/>
          <w:shd w:val="clear" w:color="auto" w:fill="FFFFFF"/>
        </w:rPr>
        <w:t>differ?.</w:t>
      </w:r>
      <w:proofErr w:type="gramEnd"/>
      <w:r>
        <w:rPr>
          <w:rFonts w:ascii="Segoe UI" w:hAnsi="Segoe UI" w:cs="Segoe UI"/>
          <w:color w:val="212121"/>
          <w:shd w:val="clear" w:color="auto" w:fill="FFFFFF"/>
        </w:rPr>
        <w:t> </w:t>
      </w:r>
      <w:proofErr w:type="gramStart"/>
      <w:r>
        <w:rPr>
          <w:rFonts w:ascii="Segoe UI" w:hAnsi="Segoe UI" w:cs="Segoe UI"/>
          <w:i/>
          <w:iCs/>
          <w:color w:val="212121"/>
          <w:shd w:val="clear" w:color="auto" w:fill="FFFFFF"/>
        </w:rPr>
        <w:t>Autism :</w:t>
      </w:r>
      <w:proofErr w:type="gramEnd"/>
      <w:r>
        <w:rPr>
          <w:rFonts w:ascii="Segoe UI" w:hAnsi="Segoe UI" w:cs="Segoe UI"/>
          <w:i/>
          <w:iCs/>
          <w:color w:val="212121"/>
          <w:shd w:val="clear" w:color="auto" w:fill="FFFFFF"/>
        </w:rPr>
        <w:t xml:space="preserve"> the international journal of research and practice</w:t>
      </w:r>
      <w:r>
        <w:rPr>
          <w:rFonts w:ascii="Segoe UI" w:hAnsi="Segoe UI" w:cs="Segoe UI"/>
          <w:color w:val="212121"/>
          <w:shd w:val="clear" w:color="auto" w:fill="FFFFFF"/>
        </w:rPr>
        <w:t>, </w:t>
      </w:r>
      <w:r>
        <w:rPr>
          <w:rFonts w:ascii="Segoe UI" w:hAnsi="Segoe UI" w:cs="Segoe UI"/>
          <w:i/>
          <w:iCs/>
          <w:color w:val="212121"/>
          <w:shd w:val="clear" w:color="auto" w:fill="FFFFFF"/>
        </w:rPr>
        <w:t>21</w:t>
      </w:r>
      <w:r>
        <w:rPr>
          <w:rFonts w:ascii="Segoe UI" w:hAnsi="Segoe UI" w:cs="Segoe UI"/>
          <w:color w:val="212121"/>
          <w:shd w:val="clear" w:color="auto" w:fill="FFFFFF"/>
        </w:rPr>
        <w:t>(1), 37–50. https://doi.org/10.1177/1362361315622410</w:t>
      </w:r>
    </w:p>
  </w:comment>
  <w:comment w:id="519" w:author="bijan mehralizadeh" w:date="2021-12-22T15:28:00Z" w:initials="bm">
    <w:p w14:paraId="3CDED213" w14:textId="43110373" w:rsidR="006E07F0" w:rsidRDefault="006E07F0">
      <w:pPr>
        <w:pStyle w:val="CommentText"/>
      </w:pPr>
      <w:r>
        <w:rPr>
          <w:rStyle w:val="CommentReference"/>
        </w:rPr>
        <w:annotationRef/>
      </w:r>
      <w:r>
        <w:t>Ethic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EA108C" w15:done="1"/>
  <w15:commentEx w15:paraId="56F612C0" w15:done="1"/>
  <w15:commentEx w15:paraId="6AD9A5E3" w15:done="1"/>
  <w15:commentEx w15:paraId="41E5EDEB" w15:done="1"/>
  <w15:commentEx w15:paraId="36B07599" w15:done="1"/>
  <w15:commentEx w15:paraId="6137D8F5" w15:done="1"/>
  <w15:commentEx w15:paraId="31FE9D6A" w15:done="1"/>
  <w15:commentEx w15:paraId="03C64E06" w15:done="1"/>
  <w15:commentEx w15:paraId="1D4CB5F8" w15:done="1"/>
  <w15:commentEx w15:paraId="48556CC4" w15:done="1"/>
  <w15:commentEx w15:paraId="2B80D348" w15:done="1"/>
  <w15:commentEx w15:paraId="5ED2C88C" w15:done="1"/>
  <w15:commentEx w15:paraId="2E9112FD" w15:done="1"/>
  <w15:commentEx w15:paraId="3CDED2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B2EE3" w16cex:dateUtc="2021-12-20T13:03:00Z"/>
  <w16cex:commentExtensible w16cex:durableId="256B3086" w16cex:dateUtc="2021-12-20T13:10:00Z"/>
  <w16cex:commentExtensible w16cex:durableId="256B311A" w16cex:dateUtc="2021-12-20T13:13:00Z"/>
  <w16cex:commentExtensible w16cex:durableId="256B3370" w16cex:dateUtc="2021-12-20T13:23:00Z"/>
  <w16cex:commentExtensible w16cex:durableId="256B36FF" w16cex:dateUtc="2021-12-20T13:38:00Z"/>
  <w16cex:commentExtensible w16cex:durableId="256F49B6" w16cex:dateUtc="2021-12-20T14:13:00Z"/>
  <w16cex:commentExtensible w16cex:durableId="256B3F2B" w16cex:dateUtc="2021-12-20T14:13:00Z"/>
  <w16cex:commentExtensible w16cex:durableId="256F478C" w16cex:dateUtc="2021-12-20T13:38:00Z"/>
  <w16cex:commentExtensible w16cex:durableId="257073E8" w16cex:dateUtc="2021-12-24T12:59:00Z"/>
  <w16cex:commentExtensible w16cex:durableId="2570792C" w16cex:dateUtc="2021-12-24T13:21:00Z"/>
  <w16cex:commentExtensible w16cex:durableId="25707D6D" w16cex:dateUtc="2021-12-24T13:40:00Z"/>
  <w16cex:commentExtensible w16cex:durableId="256B4DDF" w16cex:dateUtc="2021-12-20T15:15:00Z"/>
  <w16cex:commentExtensible w16cex:durableId="256B6559" w16cex:dateUtc="2021-12-20T16:56:00Z"/>
  <w16cex:commentExtensible w16cex:durableId="256DC2B3" w16cex:dateUtc="2021-12-22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EA108C" w16cid:durableId="256B2EE3"/>
  <w16cid:commentId w16cid:paraId="56F612C0" w16cid:durableId="256B3086"/>
  <w16cid:commentId w16cid:paraId="6AD9A5E3" w16cid:durableId="256B311A"/>
  <w16cid:commentId w16cid:paraId="41E5EDEB" w16cid:durableId="256B3370"/>
  <w16cid:commentId w16cid:paraId="36B07599" w16cid:durableId="256B36FF"/>
  <w16cid:commentId w16cid:paraId="6137D8F5" w16cid:durableId="256F49B6"/>
  <w16cid:commentId w16cid:paraId="31FE9D6A" w16cid:durableId="256B3F2B"/>
  <w16cid:commentId w16cid:paraId="03C64E06" w16cid:durableId="256F478C"/>
  <w16cid:commentId w16cid:paraId="1D4CB5F8" w16cid:durableId="257073E8"/>
  <w16cid:commentId w16cid:paraId="48556CC4" w16cid:durableId="2570792C"/>
  <w16cid:commentId w16cid:paraId="2B80D348" w16cid:durableId="25707D6D"/>
  <w16cid:commentId w16cid:paraId="5ED2C88C" w16cid:durableId="256B4DDF"/>
  <w16cid:commentId w16cid:paraId="2E9112FD" w16cid:durableId="256B6559"/>
  <w16cid:commentId w16cid:paraId="3CDED213" w16cid:durableId="256DC2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70789" w14:textId="77777777" w:rsidR="0082205F" w:rsidRDefault="0082205F" w:rsidP="00786DBD">
      <w:pPr>
        <w:spacing w:after="0" w:line="240" w:lineRule="auto"/>
      </w:pPr>
      <w:r>
        <w:separator/>
      </w:r>
    </w:p>
  </w:endnote>
  <w:endnote w:type="continuationSeparator" w:id="0">
    <w:p w14:paraId="073CB797" w14:textId="77777777" w:rsidR="0082205F" w:rsidRDefault="0082205F" w:rsidP="0078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70760" w14:textId="77777777" w:rsidR="0082205F" w:rsidRDefault="0082205F" w:rsidP="00786DBD">
      <w:pPr>
        <w:spacing w:after="0" w:line="240" w:lineRule="auto"/>
      </w:pPr>
      <w:r>
        <w:separator/>
      </w:r>
    </w:p>
  </w:footnote>
  <w:footnote w:type="continuationSeparator" w:id="0">
    <w:p w14:paraId="5EFF2AD5" w14:textId="77777777" w:rsidR="0082205F" w:rsidRDefault="0082205F" w:rsidP="00786DBD">
      <w:pPr>
        <w:spacing w:after="0" w:line="240" w:lineRule="auto"/>
      </w:pPr>
      <w:r>
        <w:continuationSeparator/>
      </w:r>
    </w:p>
  </w:footnote>
  <w:footnote w:id="1">
    <w:p w14:paraId="36D33BC5" w14:textId="477BB52E" w:rsidR="00473D41" w:rsidRDefault="00473D41">
      <w:pPr>
        <w:pStyle w:val="FootnoteText"/>
      </w:pPr>
      <w:r>
        <w:rPr>
          <w:rStyle w:val="FootnoteReference"/>
        </w:rPr>
        <w:footnoteRef/>
      </w:r>
      <w:r>
        <w:t xml:space="preserve"> </w:t>
      </w:r>
      <w:r w:rsidRPr="00473D41">
        <w:t>www.espressif.com</w:t>
      </w:r>
    </w:p>
  </w:footnote>
  <w:footnote w:id="2">
    <w:p w14:paraId="52DD041A" w14:textId="3C5B20BF" w:rsidR="00786DBD" w:rsidRDefault="00786DBD">
      <w:pPr>
        <w:pStyle w:val="FootnoteText"/>
      </w:pPr>
      <w:r>
        <w:rPr>
          <w:rStyle w:val="FootnoteReference"/>
        </w:rPr>
        <w:footnoteRef/>
      </w:r>
      <w:r>
        <w:t xml:space="preserve"> </w:t>
      </w:r>
      <w:r w:rsidRPr="00786DBD">
        <w:t>www.ros.org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8A"/>
    <w:multiLevelType w:val="multilevel"/>
    <w:tmpl w:val="7DC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3FD"/>
    <w:multiLevelType w:val="multilevel"/>
    <w:tmpl w:val="EC5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8F8"/>
    <w:multiLevelType w:val="multilevel"/>
    <w:tmpl w:val="EF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07A"/>
    <w:multiLevelType w:val="multilevel"/>
    <w:tmpl w:val="3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93212"/>
    <w:multiLevelType w:val="hybridMultilevel"/>
    <w:tmpl w:val="35BA78E2"/>
    <w:lvl w:ilvl="0" w:tplc="C34A9D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857B0"/>
    <w:multiLevelType w:val="multilevel"/>
    <w:tmpl w:val="9D6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F472E"/>
    <w:multiLevelType w:val="multilevel"/>
    <w:tmpl w:val="DE9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kwNKgFANmWFAE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407061"/>
    <w:rsid w:val="00007296"/>
    <w:rsid w:val="00013E1B"/>
    <w:rsid w:val="00015ABB"/>
    <w:rsid w:val="00020482"/>
    <w:rsid w:val="000424B1"/>
    <w:rsid w:val="000508B4"/>
    <w:rsid w:val="0005725C"/>
    <w:rsid w:val="000605AB"/>
    <w:rsid w:val="00060E46"/>
    <w:rsid w:val="000612F1"/>
    <w:rsid w:val="000933A5"/>
    <w:rsid w:val="000A0468"/>
    <w:rsid w:val="000A1F9E"/>
    <w:rsid w:val="000B5659"/>
    <w:rsid w:val="000C1FF6"/>
    <w:rsid w:val="000C3144"/>
    <w:rsid w:val="000D7A0E"/>
    <w:rsid w:val="000F235C"/>
    <w:rsid w:val="000F7C04"/>
    <w:rsid w:val="00101C8B"/>
    <w:rsid w:val="00107FD5"/>
    <w:rsid w:val="00115A5D"/>
    <w:rsid w:val="00117630"/>
    <w:rsid w:val="001207F1"/>
    <w:rsid w:val="001207F6"/>
    <w:rsid w:val="00126FE7"/>
    <w:rsid w:val="00130B49"/>
    <w:rsid w:val="00132B9F"/>
    <w:rsid w:val="0013589D"/>
    <w:rsid w:val="00144A40"/>
    <w:rsid w:val="00151D01"/>
    <w:rsid w:val="00151DA7"/>
    <w:rsid w:val="00181791"/>
    <w:rsid w:val="001820CA"/>
    <w:rsid w:val="00195F9C"/>
    <w:rsid w:val="001964A2"/>
    <w:rsid w:val="001A2024"/>
    <w:rsid w:val="001A6C29"/>
    <w:rsid w:val="001A78E3"/>
    <w:rsid w:val="001C1ED3"/>
    <w:rsid w:val="001C5D8C"/>
    <w:rsid w:val="001C5F20"/>
    <w:rsid w:val="001C7452"/>
    <w:rsid w:val="001D22D7"/>
    <w:rsid w:val="001E7880"/>
    <w:rsid w:val="001F3B2C"/>
    <w:rsid w:val="00207404"/>
    <w:rsid w:val="00210494"/>
    <w:rsid w:val="00216479"/>
    <w:rsid w:val="00226686"/>
    <w:rsid w:val="0025698F"/>
    <w:rsid w:val="00282782"/>
    <w:rsid w:val="00290CC0"/>
    <w:rsid w:val="00295893"/>
    <w:rsid w:val="002B6BDE"/>
    <w:rsid w:val="002D26ED"/>
    <w:rsid w:val="002E11FF"/>
    <w:rsid w:val="002E30EE"/>
    <w:rsid w:val="002F4ED2"/>
    <w:rsid w:val="003009A4"/>
    <w:rsid w:val="003039FD"/>
    <w:rsid w:val="00310BE2"/>
    <w:rsid w:val="003115BB"/>
    <w:rsid w:val="003257A0"/>
    <w:rsid w:val="003307AE"/>
    <w:rsid w:val="003353D4"/>
    <w:rsid w:val="003443D2"/>
    <w:rsid w:val="0034585D"/>
    <w:rsid w:val="003633A9"/>
    <w:rsid w:val="00365EBF"/>
    <w:rsid w:val="00366C9B"/>
    <w:rsid w:val="00370BAD"/>
    <w:rsid w:val="00377286"/>
    <w:rsid w:val="00383393"/>
    <w:rsid w:val="0039623C"/>
    <w:rsid w:val="003A5795"/>
    <w:rsid w:val="003A6461"/>
    <w:rsid w:val="003B1806"/>
    <w:rsid w:val="003B4032"/>
    <w:rsid w:val="003B651C"/>
    <w:rsid w:val="003C2738"/>
    <w:rsid w:val="003C624C"/>
    <w:rsid w:val="003D3D98"/>
    <w:rsid w:val="003D63A0"/>
    <w:rsid w:val="003F7886"/>
    <w:rsid w:val="004016E2"/>
    <w:rsid w:val="00407061"/>
    <w:rsid w:val="004238F5"/>
    <w:rsid w:val="00450018"/>
    <w:rsid w:val="004542B3"/>
    <w:rsid w:val="00456074"/>
    <w:rsid w:val="004569CC"/>
    <w:rsid w:val="00464A95"/>
    <w:rsid w:val="00473D41"/>
    <w:rsid w:val="0048433C"/>
    <w:rsid w:val="0048437F"/>
    <w:rsid w:val="004865DE"/>
    <w:rsid w:val="00486880"/>
    <w:rsid w:val="0049389A"/>
    <w:rsid w:val="004A00FF"/>
    <w:rsid w:val="004A3168"/>
    <w:rsid w:val="004A5108"/>
    <w:rsid w:val="004A51CF"/>
    <w:rsid w:val="004C0EEA"/>
    <w:rsid w:val="004C6008"/>
    <w:rsid w:val="004C7B05"/>
    <w:rsid w:val="004D2A15"/>
    <w:rsid w:val="004D61D8"/>
    <w:rsid w:val="004D7C74"/>
    <w:rsid w:val="004F1CD1"/>
    <w:rsid w:val="004F4453"/>
    <w:rsid w:val="00503362"/>
    <w:rsid w:val="005043A0"/>
    <w:rsid w:val="00534B2F"/>
    <w:rsid w:val="00536633"/>
    <w:rsid w:val="00541AE4"/>
    <w:rsid w:val="00552312"/>
    <w:rsid w:val="00553371"/>
    <w:rsid w:val="00554639"/>
    <w:rsid w:val="00555E43"/>
    <w:rsid w:val="005576DD"/>
    <w:rsid w:val="00563183"/>
    <w:rsid w:val="005746D7"/>
    <w:rsid w:val="00591B03"/>
    <w:rsid w:val="005924E0"/>
    <w:rsid w:val="00592915"/>
    <w:rsid w:val="00593BCD"/>
    <w:rsid w:val="005A6826"/>
    <w:rsid w:val="005D078F"/>
    <w:rsid w:val="005D2CA7"/>
    <w:rsid w:val="005E43F3"/>
    <w:rsid w:val="005F657C"/>
    <w:rsid w:val="005F672F"/>
    <w:rsid w:val="00626282"/>
    <w:rsid w:val="00627D15"/>
    <w:rsid w:val="00644321"/>
    <w:rsid w:val="00644939"/>
    <w:rsid w:val="006449E9"/>
    <w:rsid w:val="0066231D"/>
    <w:rsid w:val="00667EBA"/>
    <w:rsid w:val="00673461"/>
    <w:rsid w:val="006754FA"/>
    <w:rsid w:val="006867BF"/>
    <w:rsid w:val="006925AB"/>
    <w:rsid w:val="006A3D57"/>
    <w:rsid w:val="006A6468"/>
    <w:rsid w:val="006C2199"/>
    <w:rsid w:val="006C6E17"/>
    <w:rsid w:val="006E07F0"/>
    <w:rsid w:val="006E5C3B"/>
    <w:rsid w:val="006F1242"/>
    <w:rsid w:val="006F18D8"/>
    <w:rsid w:val="007005AB"/>
    <w:rsid w:val="0070186C"/>
    <w:rsid w:val="0070250E"/>
    <w:rsid w:val="007037AE"/>
    <w:rsid w:val="00703F38"/>
    <w:rsid w:val="0072615F"/>
    <w:rsid w:val="00755D42"/>
    <w:rsid w:val="00760F7E"/>
    <w:rsid w:val="007735CE"/>
    <w:rsid w:val="00786952"/>
    <w:rsid w:val="00786B47"/>
    <w:rsid w:val="00786DBD"/>
    <w:rsid w:val="00787AF0"/>
    <w:rsid w:val="00791FE1"/>
    <w:rsid w:val="00793353"/>
    <w:rsid w:val="0079615E"/>
    <w:rsid w:val="007A0542"/>
    <w:rsid w:val="007A448E"/>
    <w:rsid w:val="007A69B5"/>
    <w:rsid w:val="007B1444"/>
    <w:rsid w:val="007D2B34"/>
    <w:rsid w:val="007D3B82"/>
    <w:rsid w:val="007F49EC"/>
    <w:rsid w:val="00800E21"/>
    <w:rsid w:val="00812BDA"/>
    <w:rsid w:val="00813330"/>
    <w:rsid w:val="008206E7"/>
    <w:rsid w:val="0082176E"/>
    <w:rsid w:val="0082205F"/>
    <w:rsid w:val="00824613"/>
    <w:rsid w:val="00835E25"/>
    <w:rsid w:val="008467BB"/>
    <w:rsid w:val="00847763"/>
    <w:rsid w:val="00861018"/>
    <w:rsid w:val="00863AFD"/>
    <w:rsid w:val="00863EB4"/>
    <w:rsid w:val="008727F9"/>
    <w:rsid w:val="00873943"/>
    <w:rsid w:val="008A3EE6"/>
    <w:rsid w:val="008A73E7"/>
    <w:rsid w:val="008C3B2E"/>
    <w:rsid w:val="008E04D1"/>
    <w:rsid w:val="008E04EF"/>
    <w:rsid w:val="008E2202"/>
    <w:rsid w:val="008E7730"/>
    <w:rsid w:val="008F29AC"/>
    <w:rsid w:val="008F6D42"/>
    <w:rsid w:val="00907989"/>
    <w:rsid w:val="00916374"/>
    <w:rsid w:val="0092097E"/>
    <w:rsid w:val="009211E0"/>
    <w:rsid w:val="00923689"/>
    <w:rsid w:val="00936974"/>
    <w:rsid w:val="009403EA"/>
    <w:rsid w:val="00943708"/>
    <w:rsid w:val="00951F53"/>
    <w:rsid w:val="00952DE7"/>
    <w:rsid w:val="00963A88"/>
    <w:rsid w:val="00976DF2"/>
    <w:rsid w:val="009777C1"/>
    <w:rsid w:val="00980EF5"/>
    <w:rsid w:val="009826A2"/>
    <w:rsid w:val="00982936"/>
    <w:rsid w:val="009932F7"/>
    <w:rsid w:val="00994F44"/>
    <w:rsid w:val="00995402"/>
    <w:rsid w:val="00996B92"/>
    <w:rsid w:val="00997A23"/>
    <w:rsid w:val="009A0783"/>
    <w:rsid w:val="009A5F87"/>
    <w:rsid w:val="009D348B"/>
    <w:rsid w:val="009D6347"/>
    <w:rsid w:val="009D72A8"/>
    <w:rsid w:val="009E2EA6"/>
    <w:rsid w:val="009E427E"/>
    <w:rsid w:val="009F24B9"/>
    <w:rsid w:val="00A004D1"/>
    <w:rsid w:val="00A016B3"/>
    <w:rsid w:val="00A01FDD"/>
    <w:rsid w:val="00A0268D"/>
    <w:rsid w:val="00A21ECF"/>
    <w:rsid w:val="00A3591C"/>
    <w:rsid w:val="00A42B44"/>
    <w:rsid w:val="00A43101"/>
    <w:rsid w:val="00A473D1"/>
    <w:rsid w:val="00A63C50"/>
    <w:rsid w:val="00A75F6F"/>
    <w:rsid w:val="00A93C14"/>
    <w:rsid w:val="00AA2387"/>
    <w:rsid w:val="00AB7E1D"/>
    <w:rsid w:val="00AC2424"/>
    <w:rsid w:val="00AC2E19"/>
    <w:rsid w:val="00AE368A"/>
    <w:rsid w:val="00AF09DD"/>
    <w:rsid w:val="00AF10CB"/>
    <w:rsid w:val="00AF6459"/>
    <w:rsid w:val="00B30193"/>
    <w:rsid w:val="00B30732"/>
    <w:rsid w:val="00B40AC8"/>
    <w:rsid w:val="00B51799"/>
    <w:rsid w:val="00B519C1"/>
    <w:rsid w:val="00B60976"/>
    <w:rsid w:val="00B64CCB"/>
    <w:rsid w:val="00B72694"/>
    <w:rsid w:val="00B82551"/>
    <w:rsid w:val="00B84947"/>
    <w:rsid w:val="00BD21DE"/>
    <w:rsid w:val="00BE025B"/>
    <w:rsid w:val="00BE720E"/>
    <w:rsid w:val="00BF1203"/>
    <w:rsid w:val="00BF3911"/>
    <w:rsid w:val="00BF5629"/>
    <w:rsid w:val="00BF713A"/>
    <w:rsid w:val="00C07454"/>
    <w:rsid w:val="00C10F27"/>
    <w:rsid w:val="00C111E7"/>
    <w:rsid w:val="00C20ACE"/>
    <w:rsid w:val="00C43544"/>
    <w:rsid w:val="00C63CAD"/>
    <w:rsid w:val="00C866E9"/>
    <w:rsid w:val="00CA30B9"/>
    <w:rsid w:val="00CB3974"/>
    <w:rsid w:val="00CB3A46"/>
    <w:rsid w:val="00CB655D"/>
    <w:rsid w:val="00CE2E6D"/>
    <w:rsid w:val="00CF22AA"/>
    <w:rsid w:val="00CF37F2"/>
    <w:rsid w:val="00D027FE"/>
    <w:rsid w:val="00D2424F"/>
    <w:rsid w:val="00D3385F"/>
    <w:rsid w:val="00D33AD8"/>
    <w:rsid w:val="00D34876"/>
    <w:rsid w:val="00D50773"/>
    <w:rsid w:val="00D55E7C"/>
    <w:rsid w:val="00D70915"/>
    <w:rsid w:val="00D737AA"/>
    <w:rsid w:val="00D97382"/>
    <w:rsid w:val="00DB2A8E"/>
    <w:rsid w:val="00DD0DEE"/>
    <w:rsid w:val="00DE1FCF"/>
    <w:rsid w:val="00DE5C15"/>
    <w:rsid w:val="00DE5F60"/>
    <w:rsid w:val="00DF2744"/>
    <w:rsid w:val="00DF495F"/>
    <w:rsid w:val="00E117B4"/>
    <w:rsid w:val="00E349F4"/>
    <w:rsid w:val="00E47601"/>
    <w:rsid w:val="00E539C2"/>
    <w:rsid w:val="00E91A06"/>
    <w:rsid w:val="00E95F95"/>
    <w:rsid w:val="00E96620"/>
    <w:rsid w:val="00E97223"/>
    <w:rsid w:val="00E97608"/>
    <w:rsid w:val="00EB4FFE"/>
    <w:rsid w:val="00EC0E88"/>
    <w:rsid w:val="00ED5598"/>
    <w:rsid w:val="00EE399E"/>
    <w:rsid w:val="00EF2BCA"/>
    <w:rsid w:val="00F1074C"/>
    <w:rsid w:val="00F10B27"/>
    <w:rsid w:val="00F1596C"/>
    <w:rsid w:val="00F163EF"/>
    <w:rsid w:val="00F215BB"/>
    <w:rsid w:val="00F21953"/>
    <w:rsid w:val="00F22CBC"/>
    <w:rsid w:val="00F30CCB"/>
    <w:rsid w:val="00F36713"/>
    <w:rsid w:val="00F41D7B"/>
    <w:rsid w:val="00F517AD"/>
    <w:rsid w:val="00F72173"/>
    <w:rsid w:val="00F923C7"/>
    <w:rsid w:val="00FB4BFA"/>
    <w:rsid w:val="00FD2541"/>
    <w:rsid w:val="00FD3E87"/>
    <w:rsid w:val="00FD7A67"/>
    <w:rsid w:val="00FE1E47"/>
    <w:rsid w:val="00FE60CF"/>
    <w:rsid w:val="00FF1C56"/>
    <w:rsid w:val="00FF2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716A9"/>
  <w15:docId w15:val="{603D2796-668A-4347-A771-D8E4B3B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ighlight">
    <w:name w:val="highlight"/>
    <w:basedOn w:val="DefaultParagraphFont"/>
    <w:rsid w:val="00B30193"/>
  </w:style>
  <w:style w:type="character" w:styleId="Hyperlink">
    <w:name w:val="Hyperlink"/>
    <w:basedOn w:val="DefaultParagraphFont"/>
    <w:uiPriority w:val="99"/>
    <w:unhideWhenUsed/>
    <w:rsid w:val="00B30193"/>
    <w:rPr>
      <w:color w:val="0000FF"/>
      <w:u w:val="single"/>
    </w:rPr>
  </w:style>
  <w:style w:type="character" w:styleId="CommentReference">
    <w:name w:val="annotation reference"/>
    <w:basedOn w:val="DefaultParagraphFont"/>
    <w:uiPriority w:val="99"/>
    <w:semiHidden/>
    <w:unhideWhenUsed/>
    <w:rsid w:val="000F7C04"/>
    <w:rPr>
      <w:sz w:val="16"/>
      <w:szCs w:val="16"/>
    </w:rPr>
  </w:style>
  <w:style w:type="paragraph" w:styleId="CommentText">
    <w:name w:val="annotation text"/>
    <w:basedOn w:val="Normal"/>
    <w:link w:val="CommentTextChar"/>
    <w:uiPriority w:val="99"/>
    <w:semiHidden/>
    <w:unhideWhenUsed/>
    <w:rsid w:val="000F7C04"/>
    <w:pPr>
      <w:spacing w:line="240" w:lineRule="auto"/>
    </w:pPr>
    <w:rPr>
      <w:sz w:val="20"/>
      <w:szCs w:val="20"/>
    </w:rPr>
  </w:style>
  <w:style w:type="character" w:customStyle="1" w:styleId="CommentTextChar">
    <w:name w:val="Comment Text Char"/>
    <w:basedOn w:val="DefaultParagraphFont"/>
    <w:link w:val="CommentText"/>
    <w:uiPriority w:val="99"/>
    <w:semiHidden/>
    <w:rsid w:val="000F7C04"/>
    <w:rPr>
      <w:sz w:val="20"/>
      <w:szCs w:val="20"/>
    </w:rPr>
  </w:style>
  <w:style w:type="paragraph" w:styleId="CommentSubject">
    <w:name w:val="annotation subject"/>
    <w:basedOn w:val="CommentText"/>
    <w:next w:val="CommentText"/>
    <w:link w:val="CommentSubjectChar"/>
    <w:uiPriority w:val="99"/>
    <w:semiHidden/>
    <w:unhideWhenUsed/>
    <w:rsid w:val="000F7C04"/>
    <w:rPr>
      <w:b/>
      <w:bCs/>
    </w:rPr>
  </w:style>
  <w:style w:type="character" w:customStyle="1" w:styleId="CommentSubjectChar">
    <w:name w:val="Comment Subject Char"/>
    <w:basedOn w:val="CommentTextChar"/>
    <w:link w:val="CommentSubject"/>
    <w:uiPriority w:val="99"/>
    <w:semiHidden/>
    <w:rsid w:val="000F7C04"/>
    <w:rPr>
      <w:b/>
      <w:bCs/>
      <w:sz w:val="20"/>
      <w:szCs w:val="20"/>
    </w:rPr>
  </w:style>
  <w:style w:type="character" w:customStyle="1" w:styleId="fontstyle01">
    <w:name w:val="fontstyle01"/>
    <w:basedOn w:val="DefaultParagraphFont"/>
    <w:rsid w:val="000F7C04"/>
    <w:rPr>
      <w:rFonts w:ascii="TimesNewRomanPSMT" w:hAnsi="TimesNewRomanPSMT" w:hint="default"/>
      <w:b w:val="0"/>
      <w:bCs w:val="0"/>
      <w:i w:val="0"/>
      <w:iCs w:val="0"/>
      <w:color w:val="000000"/>
      <w:sz w:val="28"/>
      <w:szCs w:val="28"/>
    </w:rPr>
  </w:style>
  <w:style w:type="character" w:styleId="Emphasis">
    <w:name w:val="Emphasis"/>
    <w:basedOn w:val="DefaultParagraphFont"/>
    <w:uiPriority w:val="20"/>
    <w:qFormat/>
    <w:rsid w:val="008F29AC"/>
    <w:rPr>
      <w:i/>
      <w:iCs/>
    </w:rPr>
  </w:style>
  <w:style w:type="paragraph" w:styleId="ListParagraph">
    <w:name w:val="List Paragraph"/>
    <w:basedOn w:val="Normal"/>
    <w:uiPriority w:val="34"/>
    <w:qFormat/>
    <w:rsid w:val="008F29AC"/>
    <w:pPr>
      <w:ind w:left="720"/>
      <w:contextualSpacing/>
    </w:pPr>
  </w:style>
  <w:style w:type="character" w:styleId="FollowedHyperlink">
    <w:name w:val="FollowedHyperlink"/>
    <w:basedOn w:val="DefaultParagraphFont"/>
    <w:uiPriority w:val="99"/>
    <w:semiHidden/>
    <w:unhideWhenUsed/>
    <w:rsid w:val="00DE1FCF"/>
    <w:rPr>
      <w:color w:val="954F72" w:themeColor="followedHyperlink"/>
      <w:u w:val="single"/>
    </w:rPr>
  </w:style>
  <w:style w:type="paragraph" w:customStyle="1" w:styleId="EndNoteBibliographyTitle">
    <w:name w:val="EndNote Bibliography Title"/>
    <w:basedOn w:val="Normal"/>
    <w:link w:val="EndNoteBibliographyTitleChar"/>
    <w:rsid w:val="00DE1FCF"/>
    <w:pPr>
      <w:spacing w:after="0"/>
      <w:jc w:val="center"/>
    </w:pPr>
    <w:rPr>
      <w:noProof/>
    </w:rPr>
  </w:style>
  <w:style w:type="character" w:customStyle="1" w:styleId="EndNoteBibliographyTitleChar">
    <w:name w:val="EndNote Bibliography Title Char"/>
    <w:basedOn w:val="DefaultParagraphFont"/>
    <w:link w:val="EndNoteBibliographyTitle"/>
    <w:rsid w:val="00DE1FCF"/>
    <w:rPr>
      <w:noProof/>
    </w:rPr>
  </w:style>
  <w:style w:type="paragraph" w:customStyle="1" w:styleId="EndNoteBibliography">
    <w:name w:val="EndNote Bibliography"/>
    <w:basedOn w:val="Normal"/>
    <w:link w:val="EndNoteBibliographyChar"/>
    <w:rsid w:val="00DE1FCF"/>
    <w:pPr>
      <w:spacing w:line="240" w:lineRule="auto"/>
      <w:jc w:val="both"/>
    </w:pPr>
    <w:rPr>
      <w:noProof/>
    </w:rPr>
  </w:style>
  <w:style w:type="character" w:customStyle="1" w:styleId="EndNoteBibliographyChar">
    <w:name w:val="EndNote Bibliography Char"/>
    <w:basedOn w:val="DefaultParagraphFont"/>
    <w:link w:val="EndNoteBibliography"/>
    <w:rsid w:val="00DE1FCF"/>
    <w:rPr>
      <w:noProof/>
    </w:rPr>
  </w:style>
  <w:style w:type="character" w:styleId="UnresolvedMention">
    <w:name w:val="Unresolved Mention"/>
    <w:basedOn w:val="DefaultParagraphFont"/>
    <w:uiPriority w:val="99"/>
    <w:semiHidden/>
    <w:unhideWhenUsed/>
    <w:rsid w:val="00DE1FCF"/>
    <w:rPr>
      <w:color w:val="605E5C"/>
      <w:shd w:val="clear" w:color="auto" w:fill="E1DFDD"/>
    </w:rPr>
  </w:style>
  <w:style w:type="paragraph" w:styleId="EndnoteText">
    <w:name w:val="endnote text"/>
    <w:basedOn w:val="Normal"/>
    <w:link w:val="EndnoteTextChar"/>
    <w:uiPriority w:val="99"/>
    <w:semiHidden/>
    <w:unhideWhenUsed/>
    <w:rsid w:val="00786D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DBD"/>
    <w:rPr>
      <w:sz w:val="20"/>
      <w:szCs w:val="20"/>
    </w:rPr>
  </w:style>
  <w:style w:type="character" w:styleId="EndnoteReference">
    <w:name w:val="endnote reference"/>
    <w:basedOn w:val="DefaultParagraphFont"/>
    <w:uiPriority w:val="99"/>
    <w:semiHidden/>
    <w:unhideWhenUsed/>
    <w:rsid w:val="00786DBD"/>
    <w:rPr>
      <w:vertAlign w:val="superscript"/>
    </w:rPr>
  </w:style>
  <w:style w:type="paragraph" w:styleId="FootnoteText">
    <w:name w:val="footnote text"/>
    <w:basedOn w:val="Normal"/>
    <w:link w:val="FootnoteTextChar"/>
    <w:uiPriority w:val="99"/>
    <w:semiHidden/>
    <w:unhideWhenUsed/>
    <w:rsid w:val="00786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DBD"/>
    <w:rPr>
      <w:sz w:val="20"/>
      <w:szCs w:val="20"/>
    </w:rPr>
  </w:style>
  <w:style w:type="character" w:styleId="FootnoteReference">
    <w:name w:val="footnote reference"/>
    <w:basedOn w:val="DefaultParagraphFont"/>
    <w:uiPriority w:val="99"/>
    <w:semiHidden/>
    <w:unhideWhenUsed/>
    <w:rsid w:val="00786DBD"/>
    <w:rPr>
      <w:vertAlign w:val="superscript"/>
    </w:rPr>
  </w:style>
  <w:style w:type="table" w:styleId="PlainTable4">
    <w:name w:val="Plain Table 4"/>
    <w:basedOn w:val="TableNormal"/>
    <w:uiPriority w:val="44"/>
    <w:rsid w:val="00464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6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4A9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E5C15"/>
    <w:rPr>
      <w:b/>
      <w:sz w:val="48"/>
      <w:szCs w:val="48"/>
    </w:rPr>
  </w:style>
  <w:style w:type="paragraph" w:styleId="Revision">
    <w:name w:val="Revision"/>
    <w:hidden/>
    <w:uiPriority w:val="99"/>
    <w:semiHidden/>
    <w:rsid w:val="00AC2E19"/>
    <w:pPr>
      <w:spacing w:after="0" w:line="240" w:lineRule="auto"/>
    </w:pPr>
  </w:style>
  <w:style w:type="paragraph" w:customStyle="1" w:styleId="EndNoteCategoryHeading">
    <w:name w:val="EndNote Category Heading"/>
    <w:basedOn w:val="Normal"/>
    <w:link w:val="EndNoteCategoryHeadingChar"/>
    <w:rsid w:val="00D027FE"/>
    <w:pPr>
      <w:spacing w:before="120" w:after="120"/>
    </w:pPr>
    <w:rPr>
      <w:b/>
      <w:noProof/>
    </w:rPr>
  </w:style>
  <w:style w:type="character" w:customStyle="1" w:styleId="EndNoteCategoryHeadingChar">
    <w:name w:val="EndNote Category Heading Char"/>
    <w:basedOn w:val="DefaultParagraphFont"/>
    <w:link w:val="EndNoteCategoryHeading"/>
    <w:rsid w:val="00D027FE"/>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949">
      <w:bodyDiv w:val="1"/>
      <w:marLeft w:val="0"/>
      <w:marRight w:val="0"/>
      <w:marTop w:val="0"/>
      <w:marBottom w:val="0"/>
      <w:divBdr>
        <w:top w:val="none" w:sz="0" w:space="0" w:color="auto"/>
        <w:left w:val="none" w:sz="0" w:space="0" w:color="auto"/>
        <w:bottom w:val="none" w:sz="0" w:space="0" w:color="auto"/>
        <w:right w:val="none" w:sz="0" w:space="0" w:color="auto"/>
      </w:divBdr>
    </w:div>
    <w:div w:id="181818175">
      <w:bodyDiv w:val="1"/>
      <w:marLeft w:val="0"/>
      <w:marRight w:val="0"/>
      <w:marTop w:val="0"/>
      <w:marBottom w:val="0"/>
      <w:divBdr>
        <w:top w:val="none" w:sz="0" w:space="0" w:color="auto"/>
        <w:left w:val="none" w:sz="0" w:space="0" w:color="auto"/>
        <w:bottom w:val="none" w:sz="0" w:space="0" w:color="auto"/>
        <w:right w:val="none" w:sz="0" w:space="0" w:color="auto"/>
      </w:divBdr>
      <w:divsChild>
        <w:div w:id="1753163114">
          <w:marLeft w:val="0"/>
          <w:marRight w:val="0"/>
          <w:marTop w:val="0"/>
          <w:marBottom w:val="0"/>
          <w:divBdr>
            <w:top w:val="none" w:sz="0" w:space="0" w:color="auto"/>
            <w:left w:val="none" w:sz="0" w:space="0" w:color="auto"/>
            <w:bottom w:val="none" w:sz="0" w:space="0" w:color="auto"/>
            <w:right w:val="none" w:sz="0" w:space="0" w:color="auto"/>
          </w:divBdr>
          <w:divsChild>
            <w:div w:id="316567596">
              <w:marLeft w:val="0"/>
              <w:marRight w:val="0"/>
              <w:marTop w:val="0"/>
              <w:marBottom w:val="0"/>
              <w:divBdr>
                <w:top w:val="none" w:sz="0" w:space="0" w:color="auto"/>
                <w:left w:val="none" w:sz="0" w:space="0" w:color="auto"/>
                <w:bottom w:val="none" w:sz="0" w:space="0" w:color="auto"/>
                <w:right w:val="none" w:sz="0" w:space="0" w:color="auto"/>
              </w:divBdr>
              <w:divsChild>
                <w:div w:id="572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9646">
      <w:bodyDiv w:val="1"/>
      <w:marLeft w:val="0"/>
      <w:marRight w:val="0"/>
      <w:marTop w:val="0"/>
      <w:marBottom w:val="0"/>
      <w:divBdr>
        <w:top w:val="none" w:sz="0" w:space="0" w:color="auto"/>
        <w:left w:val="none" w:sz="0" w:space="0" w:color="auto"/>
        <w:bottom w:val="none" w:sz="0" w:space="0" w:color="auto"/>
        <w:right w:val="none" w:sz="0" w:space="0" w:color="auto"/>
      </w:divBdr>
    </w:div>
    <w:div w:id="926109609">
      <w:bodyDiv w:val="1"/>
      <w:marLeft w:val="0"/>
      <w:marRight w:val="0"/>
      <w:marTop w:val="0"/>
      <w:marBottom w:val="0"/>
      <w:divBdr>
        <w:top w:val="none" w:sz="0" w:space="0" w:color="auto"/>
        <w:left w:val="none" w:sz="0" w:space="0" w:color="auto"/>
        <w:bottom w:val="none" w:sz="0" w:space="0" w:color="auto"/>
        <w:right w:val="none" w:sz="0" w:space="0" w:color="auto"/>
      </w:divBdr>
      <w:divsChild>
        <w:div w:id="115220394">
          <w:marLeft w:val="0"/>
          <w:marRight w:val="0"/>
          <w:marTop w:val="0"/>
          <w:marBottom w:val="0"/>
          <w:divBdr>
            <w:top w:val="none" w:sz="0" w:space="0" w:color="auto"/>
            <w:left w:val="none" w:sz="0" w:space="0" w:color="auto"/>
            <w:bottom w:val="none" w:sz="0" w:space="0" w:color="auto"/>
            <w:right w:val="none" w:sz="0" w:space="0" w:color="auto"/>
          </w:divBdr>
        </w:div>
        <w:div w:id="1356619599">
          <w:marLeft w:val="0"/>
          <w:marRight w:val="0"/>
          <w:marTop w:val="0"/>
          <w:marBottom w:val="0"/>
          <w:divBdr>
            <w:top w:val="none" w:sz="0" w:space="0" w:color="auto"/>
            <w:left w:val="none" w:sz="0" w:space="0" w:color="auto"/>
            <w:bottom w:val="none" w:sz="0" w:space="0" w:color="auto"/>
            <w:right w:val="none" w:sz="0" w:space="0" w:color="auto"/>
          </w:divBdr>
        </w:div>
        <w:div w:id="177425021">
          <w:marLeft w:val="0"/>
          <w:marRight w:val="0"/>
          <w:marTop w:val="0"/>
          <w:marBottom w:val="0"/>
          <w:divBdr>
            <w:top w:val="none" w:sz="0" w:space="0" w:color="auto"/>
            <w:left w:val="none" w:sz="0" w:space="0" w:color="auto"/>
            <w:bottom w:val="none" w:sz="0" w:space="0" w:color="auto"/>
            <w:right w:val="none" w:sz="0" w:space="0" w:color="auto"/>
          </w:divBdr>
        </w:div>
        <w:div w:id="999040008">
          <w:marLeft w:val="0"/>
          <w:marRight w:val="0"/>
          <w:marTop w:val="0"/>
          <w:marBottom w:val="0"/>
          <w:divBdr>
            <w:top w:val="none" w:sz="0" w:space="0" w:color="auto"/>
            <w:left w:val="none" w:sz="0" w:space="0" w:color="auto"/>
            <w:bottom w:val="none" w:sz="0" w:space="0" w:color="auto"/>
            <w:right w:val="none" w:sz="0" w:space="0" w:color="auto"/>
          </w:divBdr>
        </w:div>
        <w:div w:id="1193877651">
          <w:marLeft w:val="0"/>
          <w:marRight w:val="0"/>
          <w:marTop w:val="0"/>
          <w:marBottom w:val="0"/>
          <w:divBdr>
            <w:top w:val="none" w:sz="0" w:space="0" w:color="auto"/>
            <w:left w:val="none" w:sz="0" w:space="0" w:color="auto"/>
            <w:bottom w:val="none" w:sz="0" w:space="0" w:color="auto"/>
            <w:right w:val="none" w:sz="0" w:space="0" w:color="auto"/>
          </w:divBdr>
        </w:div>
        <w:div w:id="691876860">
          <w:marLeft w:val="0"/>
          <w:marRight w:val="0"/>
          <w:marTop w:val="0"/>
          <w:marBottom w:val="0"/>
          <w:divBdr>
            <w:top w:val="none" w:sz="0" w:space="0" w:color="auto"/>
            <w:left w:val="none" w:sz="0" w:space="0" w:color="auto"/>
            <w:bottom w:val="none" w:sz="0" w:space="0" w:color="auto"/>
            <w:right w:val="none" w:sz="0" w:space="0" w:color="auto"/>
          </w:divBdr>
        </w:div>
        <w:div w:id="1915510609">
          <w:marLeft w:val="0"/>
          <w:marRight w:val="0"/>
          <w:marTop w:val="0"/>
          <w:marBottom w:val="0"/>
          <w:divBdr>
            <w:top w:val="none" w:sz="0" w:space="0" w:color="auto"/>
            <w:left w:val="none" w:sz="0" w:space="0" w:color="auto"/>
            <w:bottom w:val="none" w:sz="0" w:space="0" w:color="auto"/>
            <w:right w:val="none" w:sz="0" w:space="0" w:color="auto"/>
          </w:divBdr>
        </w:div>
        <w:div w:id="1437555860">
          <w:marLeft w:val="0"/>
          <w:marRight w:val="0"/>
          <w:marTop w:val="0"/>
          <w:marBottom w:val="0"/>
          <w:divBdr>
            <w:top w:val="none" w:sz="0" w:space="0" w:color="auto"/>
            <w:left w:val="none" w:sz="0" w:space="0" w:color="auto"/>
            <w:bottom w:val="none" w:sz="0" w:space="0" w:color="auto"/>
            <w:right w:val="none" w:sz="0" w:space="0" w:color="auto"/>
          </w:divBdr>
        </w:div>
        <w:div w:id="748767741">
          <w:marLeft w:val="0"/>
          <w:marRight w:val="0"/>
          <w:marTop w:val="0"/>
          <w:marBottom w:val="0"/>
          <w:divBdr>
            <w:top w:val="none" w:sz="0" w:space="0" w:color="auto"/>
            <w:left w:val="none" w:sz="0" w:space="0" w:color="auto"/>
            <w:bottom w:val="none" w:sz="0" w:space="0" w:color="auto"/>
            <w:right w:val="none" w:sz="0" w:space="0" w:color="auto"/>
          </w:divBdr>
        </w:div>
        <w:div w:id="2133740759">
          <w:marLeft w:val="0"/>
          <w:marRight w:val="0"/>
          <w:marTop w:val="0"/>
          <w:marBottom w:val="0"/>
          <w:divBdr>
            <w:top w:val="none" w:sz="0" w:space="0" w:color="auto"/>
            <w:left w:val="none" w:sz="0" w:space="0" w:color="auto"/>
            <w:bottom w:val="none" w:sz="0" w:space="0" w:color="auto"/>
            <w:right w:val="none" w:sz="0" w:space="0" w:color="auto"/>
          </w:divBdr>
        </w:div>
        <w:div w:id="17849932">
          <w:marLeft w:val="0"/>
          <w:marRight w:val="0"/>
          <w:marTop w:val="0"/>
          <w:marBottom w:val="0"/>
          <w:divBdr>
            <w:top w:val="none" w:sz="0" w:space="0" w:color="auto"/>
            <w:left w:val="none" w:sz="0" w:space="0" w:color="auto"/>
            <w:bottom w:val="none" w:sz="0" w:space="0" w:color="auto"/>
            <w:right w:val="none" w:sz="0" w:space="0" w:color="auto"/>
          </w:divBdr>
        </w:div>
        <w:div w:id="699207795">
          <w:marLeft w:val="0"/>
          <w:marRight w:val="0"/>
          <w:marTop w:val="0"/>
          <w:marBottom w:val="0"/>
          <w:divBdr>
            <w:top w:val="none" w:sz="0" w:space="0" w:color="auto"/>
            <w:left w:val="none" w:sz="0" w:space="0" w:color="auto"/>
            <w:bottom w:val="none" w:sz="0" w:space="0" w:color="auto"/>
            <w:right w:val="none" w:sz="0" w:space="0" w:color="auto"/>
          </w:divBdr>
        </w:div>
        <w:div w:id="91707277">
          <w:marLeft w:val="0"/>
          <w:marRight w:val="0"/>
          <w:marTop w:val="0"/>
          <w:marBottom w:val="0"/>
          <w:divBdr>
            <w:top w:val="none" w:sz="0" w:space="0" w:color="auto"/>
            <w:left w:val="none" w:sz="0" w:space="0" w:color="auto"/>
            <w:bottom w:val="none" w:sz="0" w:space="0" w:color="auto"/>
            <w:right w:val="none" w:sz="0" w:space="0" w:color="auto"/>
          </w:divBdr>
        </w:div>
        <w:div w:id="1278827781">
          <w:marLeft w:val="0"/>
          <w:marRight w:val="0"/>
          <w:marTop w:val="0"/>
          <w:marBottom w:val="0"/>
          <w:divBdr>
            <w:top w:val="none" w:sz="0" w:space="0" w:color="auto"/>
            <w:left w:val="none" w:sz="0" w:space="0" w:color="auto"/>
            <w:bottom w:val="none" w:sz="0" w:space="0" w:color="auto"/>
            <w:right w:val="none" w:sz="0" w:space="0" w:color="auto"/>
          </w:divBdr>
        </w:div>
        <w:div w:id="828324108">
          <w:marLeft w:val="0"/>
          <w:marRight w:val="0"/>
          <w:marTop w:val="0"/>
          <w:marBottom w:val="0"/>
          <w:divBdr>
            <w:top w:val="none" w:sz="0" w:space="0" w:color="auto"/>
            <w:left w:val="none" w:sz="0" w:space="0" w:color="auto"/>
            <w:bottom w:val="none" w:sz="0" w:space="0" w:color="auto"/>
            <w:right w:val="none" w:sz="0" w:space="0" w:color="auto"/>
          </w:divBdr>
        </w:div>
        <w:div w:id="348220237">
          <w:marLeft w:val="0"/>
          <w:marRight w:val="0"/>
          <w:marTop w:val="0"/>
          <w:marBottom w:val="0"/>
          <w:divBdr>
            <w:top w:val="none" w:sz="0" w:space="0" w:color="auto"/>
            <w:left w:val="none" w:sz="0" w:space="0" w:color="auto"/>
            <w:bottom w:val="none" w:sz="0" w:space="0" w:color="auto"/>
            <w:right w:val="none" w:sz="0" w:space="0" w:color="auto"/>
          </w:divBdr>
        </w:div>
        <w:div w:id="545525551">
          <w:marLeft w:val="0"/>
          <w:marRight w:val="0"/>
          <w:marTop w:val="0"/>
          <w:marBottom w:val="0"/>
          <w:divBdr>
            <w:top w:val="none" w:sz="0" w:space="0" w:color="auto"/>
            <w:left w:val="none" w:sz="0" w:space="0" w:color="auto"/>
            <w:bottom w:val="none" w:sz="0" w:space="0" w:color="auto"/>
            <w:right w:val="none" w:sz="0" w:space="0" w:color="auto"/>
          </w:divBdr>
        </w:div>
        <w:div w:id="440877179">
          <w:marLeft w:val="0"/>
          <w:marRight w:val="0"/>
          <w:marTop w:val="0"/>
          <w:marBottom w:val="0"/>
          <w:divBdr>
            <w:top w:val="none" w:sz="0" w:space="0" w:color="auto"/>
            <w:left w:val="none" w:sz="0" w:space="0" w:color="auto"/>
            <w:bottom w:val="none" w:sz="0" w:space="0" w:color="auto"/>
            <w:right w:val="none" w:sz="0" w:space="0" w:color="auto"/>
          </w:divBdr>
        </w:div>
        <w:div w:id="1150633743">
          <w:marLeft w:val="0"/>
          <w:marRight w:val="0"/>
          <w:marTop w:val="0"/>
          <w:marBottom w:val="0"/>
          <w:divBdr>
            <w:top w:val="none" w:sz="0" w:space="0" w:color="auto"/>
            <w:left w:val="none" w:sz="0" w:space="0" w:color="auto"/>
            <w:bottom w:val="none" w:sz="0" w:space="0" w:color="auto"/>
            <w:right w:val="none" w:sz="0" w:space="0" w:color="auto"/>
          </w:divBdr>
        </w:div>
      </w:divsChild>
    </w:div>
    <w:div w:id="1028916356">
      <w:bodyDiv w:val="1"/>
      <w:marLeft w:val="0"/>
      <w:marRight w:val="0"/>
      <w:marTop w:val="0"/>
      <w:marBottom w:val="0"/>
      <w:divBdr>
        <w:top w:val="none" w:sz="0" w:space="0" w:color="auto"/>
        <w:left w:val="none" w:sz="0" w:space="0" w:color="auto"/>
        <w:bottom w:val="none" w:sz="0" w:space="0" w:color="auto"/>
        <w:right w:val="none" w:sz="0" w:space="0" w:color="auto"/>
      </w:divBdr>
      <w:divsChild>
        <w:div w:id="425420757">
          <w:marLeft w:val="0"/>
          <w:marRight w:val="0"/>
          <w:marTop w:val="0"/>
          <w:marBottom w:val="0"/>
          <w:divBdr>
            <w:top w:val="none" w:sz="0" w:space="0" w:color="auto"/>
            <w:left w:val="none" w:sz="0" w:space="0" w:color="auto"/>
            <w:bottom w:val="none" w:sz="0" w:space="0" w:color="auto"/>
            <w:right w:val="none" w:sz="0" w:space="0" w:color="auto"/>
          </w:divBdr>
        </w:div>
        <w:div w:id="150752326">
          <w:marLeft w:val="0"/>
          <w:marRight w:val="0"/>
          <w:marTop w:val="0"/>
          <w:marBottom w:val="0"/>
          <w:divBdr>
            <w:top w:val="none" w:sz="0" w:space="0" w:color="auto"/>
            <w:left w:val="none" w:sz="0" w:space="0" w:color="auto"/>
            <w:bottom w:val="none" w:sz="0" w:space="0" w:color="auto"/>
            <w:right w:val="none" w:sz="0" w:space="0" w:color="auto"/>
          </w:divBdr>
        </w:div>
      </w:divsChild>
    </w:div>
    <w:div w:id="1073233091">
      <w:bodyDiv w:val="1"/>
      <w:marLeft w:val="0"/>
      <w:marRight w:val="0"/>
      <w:marTop w:val="0"/>
      <w:marBottom w:val="0"/>
      <w:divBdr>
        <w:top w:val="none" w:sz="0" w:space="0" w:color="auto"/>
        <w:left w:val="none" w:sz="0" w:space="0" w:color="auto"/>
        <w:bottom w:val="none" w:sz="0" w:space="0" w:color="auto"/>
        <w:right w:val="none" w:sz="0" w:space="0" w:color="auto"/>
      </w:divBdr>
    </w:div>
    <w:div w:id="1115900835">
      <w:bodyDiv w:val="1"/>
      <w:marLeft w:val="0"/>
      <w:marRight w:val="0"/>
      <w:marTop w:val="0"/>
      <w:marBottom w:val="0"/>
      <w:divBdr>
        <w:top w:val="none" w:sz="0" w:space="0" w:color="auto"/>
        <w:left w:val="none" w:sz="0" w:space="0" w:color="auto"/>
        <w:bottom w:val="none" w:sz="0" w:space="0" w:color="auto"/>
        <w:right w:val="none" w:sz="0" w:space="0" w:color="auto"/>
      </w:divBdr>
      <w:divsChild>
        <w:div w:id="245726551">
          <w:marLeft w:val="0"/>
          <w:marRight w:val="0"/>
          <w:marTop w:val="0"/>
          <w:marBottom w:val="0"/>
          <w:divBdr>
            <w:top w:val="none" w:sz="0" w:space="0" w:color="auto"/>
            <w:left w:val="none" w:sz="0" w:space="0" w:color="auto"/>
            <w:bottom w:val="none" w:sz="0" w:space="0" w:color="auto"/>
            <w:right w:val="none" w:sz="0" w:space="0" w:color="auto"/>
          </w:divBdr>
        </w:div>
        <w:div w:id="246578436">
          <w:marLeft w:val="0"/>
          <w:marRight w:val="0"/>
          <w:marTop w:val="0"/>
          <w:marBottom w:val="0"/>
          <w:divBdr>
            <w:top w:val="none" w:sz="0" w:space="0" w:color="auto"/>
            <w:left w:val="none" w:sz="0" w:space="0" w:color="auto"/>
            <w:bottom w:val="none" w:sz="0" w:space="0" w:color="auto"/>
            <w:right w:val="none" w:sz="0" w:space="0" w:color="auto"/>
          </w:divBdr>
        </w:div>
      </w:divsChild>
    </w:div>
    <w:div w:id="1233275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6430">
          <w:marLeft w:val="0"/>
          <w:marRight w:val="0"/>
          <w:marTop w:val="0"/>
          <w:marBottom w:val="0"/>
          <w:divBdr>
            <w:top w:val="none" w:sz="0" w:space="0" w:color="auto"/>
            <w:left w:val="none" w:sz="0" w:space="0" w:color="auto"/>
            <w:bottom w:val="none" w:sz="0" w:space="0" w:color="auto"/>
            <w:right w:val="none" w:sz="0" w:space="0" w:color="auto"/>
          </w:divBdr>
        </w:div>
        <w:div w:id="2136831335">
          <w:marLeft w:val="0"/>
          <w:marRight w:val="0"/>
          <w:marTop w:val="0"/>
          <w:marBottom w:val="0"/>
          <w:divBdr>
            <w:top w:val="none" w:sz="0" w:space="0" w:color="auto"/>
            <w:left w:val="none" w:sz="0" w:space="0" w:color="auto"/>
            <w:bottom w:val="none" w:sz="0" w:space="0" w:color="auto"/>
            <w:right w:val="none" w:sz="0" w:space="0" w:color="auto"/>
          </w:divBdr>
        </w:div>
        <w:div w:id="336077065">
          <w:marLeft w:val="0"/>
          <w:marRight w:val="0"/>
          <w:marTop w:val="0"/>
          <w:marBottom w:val="0"/>
          <w:divBdr>
            <w:top w:val="none" w:sz="0" w:space="0" w:color="auto"/>
            <w:left w:val="none" w:sz="0" w:space="0" w:color="auto"/>
            <w:bottom w:val="none" w:sz="0" w:space="0" w:color="auto"/>
            <w:right w:val="none" w:sz="0" w:space="0" w:color="auto"/>
          </w:divBdr>
        </w:div>
        <w:div w:id="1613516339">
          <w:marLeft w:val="0"/>
          <w:marRight w:val="0"/>
          <w:marTop w:val="0"/>
          <w:marBottom w:val="0"/>
          <w:divBdr>
            <w:top w:val="none" w:sz="0" w:space="0" w:color="auto"/>
            <w:left w:val="none" w:sz="0" w:space="0" w:color="auto"/>
            <w:bottom w:val="none" w:sz="0" w:space="0" w:color="auto"/>
            <w:right w:val="none" w:sz="0" w:space="0" w:color="auto"/>
          </w:divBdr>
        </w:div>
        <w:div w:id="1801531614">
          <w:marLeft w:val="0"/>
          <w:marRight w:val="0"/>
          <w:marTop w:val="0"/>
          <w:marBottom w:val="0"/>
          <w:divBdr>
            <w:top w:val="none" w:sz="0" w:space="0" w:color="auto"/>
            <w:left w:val="none" w:sz="0" w:space="0" w:color="auto"/>
            <w:bottom w:val="none" w:sz="0" w:space="0" w:color="auto"/>
            <w:right w:val="none" w:sz="0" w:space="0" w:color="auto"/>
          </w:divBdr>
        </w:div>
        <w:div w:id="1354922893">
          <w:marLeft w:val="0"/>
          <w:marRight w:val="0"/>
          <w:marTop w:val="0"/>
          <w:marBottom w:val="0"/>
          <w:divBdr>
            <w:top w:val="none" w:sz="0" w:space="0" w:color="auto"/>
            <w:left w:val="none" w:sz="0" w:space="0" w:color="auto"/>
            <w:bottom w:val="none" w:sz="0" w:space="0" w:color="auto"/>
            <w:right w:val="none" w:sz="0" w:space="0" w:color="auto"/>
          </w:divBdr>
        </w:div>
        <w:div w:id="23986912">
          <w:marLeft w:val="0"/>
          <w:marRight w:val="0"/>
          <w:marTop w:val="0"/>
          <w:marBottom w:val="0"/>
          <w:divBdr>
            <w:top w:val="none" w:sz="0" w:space="0" w:color="auto"/>
            <w:left w:val="none" w:sz="0" w:space="0" w:color="auto"/>
            <w:bottom w:val="none" w:sz="0" w:space="0" w:color="auto"/>
            <w:right w:val="none" w:sz="0" w:space="0" w:color="auto"/>
          </w:divBdr>
        </w:div>
        <w:div w:id="1299455846">
          <w:marLeft w:val="0"/>
          <w:marRight w:val="0"/>
          <w:marTop w:val="0"/>
          <w:marBottom w:val="0"/>
          <w:divBdr>
            <w:top w:val="none" w:sz="0" w:space="0" w:color="auto"/>
            <w:left w:val="none" w:sz="0" w:space="0" w:color="auto"/>
            <w:bottom w:val="none" w:sz="0" w:space="0" w:color="auto"/>
            <w:right w:val="none" w:sz="0" w:space="0" w:color="auto"/>
          </w:divBdr>
        </w:div>
        <w:div w:id="313028128">
          <w:marLeft w:val="0"/>
          <w:marRight w:val="0"/>
          <w:marTop w:val="0"/>
          <w:marBottom w:val="0"/>
          <w:divBdr>
            <w:top w:val="none" w:sz="0" w:space="0" w:color="auto"/>
            <w:left w:val="none" w:sz="0" w:space="0" w:color="auto"/>
            <w:bottom w:val="none" w:sz="0" w:space="0" w:color="auto"/>
            <w:right w:val="none" w:sz="0" w:space="0" w:color="auto"/>
          </w:divBdr>
        </w:div>
        <w:div w:id="1514032719">
          <w:marLeft w:val="0"/>
          <w:marRight w:val="0"/>
          <w:marTop w:val="0"/>
          <w:marBottom w:val="0"/>
          <w:divBdr>
            <w:top w:val="none" w:sz="0" w:space="0" w:color="auto"/>
            <w:left w:val="none" w:sz="0" w:space="0" w:color="auto"/>
            <w:bottom w:val="none" w:sz="0" w:space="0" w:color="auto"/>
            <w:right w:val="none" w:sz="0" w:space="0" w:color="auto"/>
          </w:divBdr>
        </w:div>
        <w:div w:id="1329671520">
          <w:marLeft w:val="0"/>
          <w:marRight w:val="0"/>
          <w:marTop w:val="0"/>
          <w:marBottom w:val="0"/>
          <w:divBdr>
            <w:top w:val="none" w:sz="0" w:space="0" w:color="auto"/>
            <w:left w:val="none" w:sz="0" w:space="0" w:color="auto"/>
            <w:bottom w:val="none" w:sz="0" w:space="0" w:color="auto"/>
            <w:right w:val="none" w:sz="0" w:space="0" w:color="auto"/>
          </w:divBdr>
        </w:div>
        <w:div w:id="1673340364">
          <w:marLeft w:val="0"/>
          <w:marRight w:val="0"/>
          <w:marTop w:val="0"/>
          <w:marBottom w:val="0"/>
          <w:divBdr>
            <w:top w:val="none" w:sz="0" w:space="0" w:color="auto"/>
            <w:left w:val="none" w:sz="0" w:space="0" w:color="auto"/>
            <w:bottom w:val="none" w:sz="0" w:space="0" w:color="auto"/>
            <w:right w:val="none" w:sz="0" w:space="0" w:color="auto"/>
          </w:divBdr>
        </w:div>
        <w:div w:id="1147942249">
          <w:marLeft w:val="0"/>
          <w:marRight w:val="0"/>
          <w:marTop w:val="0"/>
          <w:marBottom w:val="0"/>
          <w:divBdr>
            <w:top w:val="none" w:sz="0" w:space="0" w:color="auto"/>
            <w:left w:val="none" w:sz="0" w:space="0" w:color="auto"/>
            <w:bottom w:val="none" w:sz="0" w:space="0" w:color="auto"/>
            <w:right w:val="none" w:sz="0" w:space="0" w:color="auto"/>
          </w:divBdr>
        </w:div>
        <w:div w:id="276378112">
          <w:marLeft w:val="0"/>
          <w:marRight w:val="0"/>
          <w:marTop w:val="0"/>
          <w:marBottom w:val="0"/>
          <w:divBdr>
            <w:top w:val="none" w:sz="0" w:space="0" w:color="auto"/>
            <w:left w:val="none" w:sz="0" w:space="0" w:color="auto"/>
            <w:bottom w:val="none" w:sz="0" w:space="0" w:color="auto"/>
            <w:right w:val="none" w:sz="0" w:space="0" w:color="auto"/>
          </w:divBdr>
        </w:div>
      </w:divsChild>
    </w:div>
    <w:div w:id="1506165280">
      <w:bodyDiv w:val="1"/>
      <w:marLeft w:val="0"/>
      <w:marRight w:val="0"/>
      <w:marTop w:val="0"/>
      <w:marBottom w:val="0"/>
      <w:divBdr>
        <w:top w:val="none" w:sz="0" w:space="0" w:color="auto"/>
        <w:left w:val="none" w:sz="0" w:space="0" w:color="auto"/>
        <w:bottom w:val="none" w:sz="0" w:space="0" w:color="auto"/>
        <w:right w:val="none" w:sz="0" w:space="0" w:color="auto"/>
      </w:divBdr>
      <w:divsChild>
        <w:div w:id="1925799482">
          <w:marLeft w:val="0"/>
          <w:marRight w:val="0"/>
          <w:marTop w:val="0"/>
          <w:marBottom w:val="0"/>
          <w:divBdr>
            <w:top w:val="none" w:sz="0" w:space="0" w:color="auto"/>
            <w:left w:val="none" w:sz="0" w:space="0" w:color="auto"/>
            <w:bottom w:val="none" w:sz="0" w:space="0" w:color="auto"/>
            <w:right w:val="none" w:sz="0" w:space="0" w:color="auto"/>
          </w:divBdr>
        </w:div>
        <w:div w:id="2053725650">
          <w:marLeft w:val="0"/>
          <w:marRight w:val="0"/>
          <w:marTop w:val="0"/>
          <w:marBottom w:val="0"/>
          <w:divBdr>
            <w:top w:val="none" w:sz="0" w:space="0" w:color="auto"/>
            <w:left w:val="none" w:sz="0" w:space="0" w:color="auto"/>
            <w:bottom w:val="none" w:sz="0" w:space="0" w:color="auto"/>
            <w:right w:val="none" w:sz="0" w:space="0" w:color="auto"/>
          </w:divBdr>
        </w:div>
      </w:divsChild>
    </w:div>
    <w:div w:id="1548645680">
      <w:bodyDiv w:val="1"/>
      <w:marLeft w:val="0"/>
      <w:marRight w:val="0"/>
      <w:marTop w:val="0"/>
      <w:marBottom w:val="0"/>
      <w:divBdr>
        <w:top w:val="none" w:sz="0" w:space="0" w:color="auto"/>
        <w:left w:val="none" w:sz="0" w:space="0" w:color="auto"/>
        <w:bottom w:val="none" w:sz="0" w:space="0" w:color="auto"/>
        <w:right w:val="none" w:sz="0" w:space="0" w:color="auto"/>
      </w:divBdr>
    </w:div>
    <w:div w:id="1551384232">
      <w:bodyDiv w:val="1"/>
      <w:marLeft w:val="0"/>
      <w:marRight w:val="0"/>
      <w:marTop w:val="0"/>
      <w:marBottom w:val="0"/>
      <w:divBdr>
        <w:top w:val="none" w:sz="0" w:space="0" w:color="auto"/>
        <w:left w:val="none" w:sz="0" w:space="0" w:color="auto"/>
        <w:bottom w:val="none" w:sz="0" w:space="0" w:color="auto"/>
        <w:right w:val="none" w:sz="0" w:space="0" w:color="auto"/>
      </w:divBdr>
      <w:divsChild>
        <w:div w:id="626544871">
          <w:marLeft w:val="0"/>
          <w:marRight w:val="0"/>
          <w:marTop w:val="0"/>
          <w:marBottom w:val="0"/>
          <w:divBdr>
            <w:top w:val="none" w:sz="0" w:space="0" w:color="auto"/>
            <w:left w:val="none" w:sz="0" w:space="0" w:color="auto"/>
            <w:bottom w:val="none" w:sz="0" w:space="0" w:color="auto"/>
            <w:right w:val="none" w:sz="0" w:space="0" w:color="auto"/>
          </w:divBdr>
          <w:divsChild>
            <w:div w:id="1420786722">
              <w:marLeft w:val="0"/>
              <w:marRight w:val="0"/>
              <w:marTop w:val="0"/>
              <w:marBottom w:val="0"/>
              <w:divBdr>
                <w:top w:val="none" w:sz="0" w:space="0" w:color="auto"/>
                <w:left w:val="none" w:sz="0" w:space="0" w:color="auto"/>
                <w:bottom w:val="none" w:sz="0" w:space="0" w:color="auto"/>
                <w:right w:val="none" w:sz="0" w:space="0" w:color="auto"/>
              </w:divBdr>
            </w:div>
            <w:div w:id="1652250620">
              <w:marLeft w:val="0"/>
              <w:marRight w:val="0"/>
              <w:marTop w:val="0"/>
              <w:marBottom w:val="0"/>
              <w:divBdr>
                <w:top w:val="none" w:sz="0" w:space="0" w:color="auto"/>
                <w:left w:val="none" w:sz="0" w:space="0" w:color="auto"/>
                <w:bottom w:val="none" w:sz="0" w:space="0" w:color="auto"/>
                <w:right w:val="none" w:sz="0" w:space="0" w:color="auto"/>
              </w:divBdr>
            </w:div>
            <w:div w:id="262230860">
              <w:marLeft w:val="0"/>
              <w:marRight w:val="0"/>
              <w:marTop w:val="0"/>
              <w:marBottom w:val="0"/>
              <w:divBdr>
                <w:top w:val="none" w:sz="0" w:space="0" w:color="auto"/>
                <w:left w:val="none" w:sz="0" w:space="0" w:color="auto"/>
                <w:bottom w:val="none" w:sz="0" w:space="0" w:color="auto"/>
                <w:right w:val="none" w:sz="0" w:space="0" w:color="auto"/>
              </w:divBdr>
            </w:div>
            <w:div w:id="773744536">
              <w:marLeft w:val="0"/>
              <w:marRight w:val="0"/>
              <w:marTop w:val="0"/>
              <w:marBottom w:val="0"/>
              <w:divBdr>
                <w:top w:val="none" w:sz="0" w:space="0" w:color="auto"/>
                <w:left w:val="none" w:sz="0" w:space="0" w:color="auto"/>
                <w:bottom w:val="none" w:sz="0" w:space="0" w:color="auto"/>
                <w:right w:val="none" w:sz="0" w:space="0" w:color="auto"/>
              </w:divBdr>
            </w:div>
            <w:div w:id="1549995089">
              <w:marLeft w:val="0"/>
              <w:marRight w:val="0"/>
              <w:marTop w:val="0"/>
              <w:marBottom w:val="0"/>
              <w:divBdr>
                <w:top w:val="none" w:sz="0" w:space="0" w:color="auto"/>
                <w:left w:val="none" w:sz="0" w:space="0" w:color="auto"/>
                <w:bottom w:val="none" w:sz="0" w:space="0" w:color="auto"/>
                <w:right w:val="none" w:sz="0" w:space="0" w:color="auto"/>
              </w:divBdr>
            </w:div>
            <w:div w:id="2114084933">
              <w:marLeft w:val="0"/>
              <w:marRight w:val="0"/>
              <w:marTop w:val="0"/>
              <w:marBottom w:val="0"/>
              <w:divBdr>
                <w:top w:val="none" w:sz="0" w:space="0" w:color="auto"/>
                <w:left w:val="none" w:sz="0" w:space="0" w:color="auto"/>
                <w:bottom w:val="none" w:sz="0" w:space="0" w:color="auto"/>
                <w:right w:val="none" w:sz="0" w:space="0" w:color="auto"/>
              </w:divBdr>
            </w:div>
            <w:div w:id="1712270245">
              <w:marLeft w:val="0"/>
              <w:marRight w:val="0"/>
              <w:marTop w:val="0"/>
              <w:marBottom w:val="0"/>
              <w:divBdr>
                <w:top w:val="none" w:sz="0" w:space="0" w:color="auto"/>
                <w:left w:val="none" w:sz="0" w:space="0" w:color="auto"/>
                <w:bottom w:val="none" w:sz="0" w:space="0" w:color="auto"/>
                <w:right w:val="none" w:sz="0" w:space="0" w:color="auto"/>
              </w:divBdr>
            </w:div>
            <w:div w:id="2033414840">
              <w:marLeft w:val="0"/>
              <w:marRight w:val="0"/>
              <w:marTop w:val="0"/>
              <w:marBottom w:val="0"/>
              <w:divBdr>
                <w:top w:val="none" w:sz="0" w:space="0" w:color="auto"/>
                <w:left w:val="none" w:sz="0" w:space="0" w:color="auto"/>
                <w:bottom w:val="none" w:sz="0" w:space="0" w:color="auto"/>
                <w:right w:val="none" w:sz="0" w:space="0" w:color="auto"/>
              </w:divBdr>
            </w:div>
            <w:div w:id="764688886">
              <w:marLeft w:val="0"/>
              <w:marRight w:val="0"/>
              <w:marTop w:val="0"/>
              <w:marBottom w:val="0"/>
              <w:divBdr>
                <w:top w:val="none" w:sz="0" w:space="0" w:color="auto"/>
                <w:left w:val="none" w:sz="0" w:space="0" w:color="auto"/>
                <w:bottom w:val="none" w:sz="0" w:space="0" w:color="auto"/>
                <w:right w:val="none" w:sz="0" w:space="0" w:color="auto"/>
              </w:divBdr>
            </w:div>
            <w:div w:id="457528910">
              <w:marLeft w:val="0"/>
              <w:marRight w:val="0"/>
              <w:marTop w:val="0"/>
              <w:marBottom w:val="0"/>
              <w:divBdr>
                <w:top w:val="none" w:sz="0" w:space="0" w:color="auto"/>
                <w:left w:val="none" w:sz="0" w:space="0" w:color="auto"/>
                <w:bottom w:val="none" w:sz="0" w:space="0" w:color="auto"/>
                <w:right w:val="none" w:sz="0" w:space="0" w:color="auto"/>
              </w:divBdr>
            </w:div>
            <w:div w:id="2321457">
              <w:marLeft w:val="0"/>
              <w:marRight w:val="0"/>
              <w:marTop w:val="0"/>
              <w:marBottom w:val="0"/>
              <w:divBdr>
                <w:top w:val="none" w:sz="0" w:space="0" w:color="auto"/>
                <w:left w:val="none" w:sz="0" w:space="0" w:color="auto"/>
                <w:bottom w:val="none" w:sz="0" w:space="0" w:color="auto"/>
                <w:right w:val="none" w:sz="0" w:space="0" w:color="auto"/>
              </w:divBdr>
            </w:div>
            <w:div w:id="1311010922">
              <w:marLeft w:val="0"/>
              <w:marRight w:val="0"/>
              <w:marTop w:val="0"/>
              <w:marBottom w:val="0"/>
              <w:divBdr>
                <w:top w:val="none" w:sz="0" w:space="0" w:color="auto"/>
                <w:left w:val="none" w:sz="0" w:space="0" w:color="auto"/>
                <w:bottom w:val="none" w:sz="0" w:space="0" w:color="auto"/>
                <w:right w:val="none" w:sz="0" w:space="0" w:color="auto"/>
              </w:divBdr>
            </w:div>
            <w:div w:id="692917954">
              <w:marLeft w:val="0"/>
              <w:marRight w:val="0"/>
              <w:marTop w:val="0"/>
              <w:marBottom w:val="0"/>
              <w:divBdr>
                <w:top w:val="none" w:sz="0" w:space="0" w:color="auto"/>
                <w:left w:val="none" w:sz="0" w:space="0" w:color="auto"/>
                <w:bottom w:val="none" w:sz="0" w:space="0" w:color="auto"/>
                <w:right w:val="none" w:sz="0" w:space="0" w:color="auto"/>
              </w:divBdr>
            </w:div>
            <w:div w:id="569270578">
              <w:marLeft w:val="0"/>
              <w:marRight w:val="0"/>
              <w:marTop w:val="0"/>
              <w:marBottom w:val="0"/>
              <w:divBdr>
                <w:top w:val="none" w:sz="0" w:space="0" w:color="auto"/>
                <w:left w:val="none" w:sz="0" w:space="0" w:color="auto"/>
                <w:bottom w:val="none" w:sz="0" w:space="0" w:color="auto"/>
                <w:right w:val="none" w:sz="0" w:space="0" w:color="auto"/>
              </w:divBdr>
            </w:div>
            <w:div w:id="1528712539">
              <w:marLeft w:val="0"/>
              <w:marRight w:val="0"/>
              <w:marTop w:val="0"/>
              <w:marBottom w:val="0"/>
              <w:divBdr>
                <w:top w:val="none" w:sz="0" w:space="0" w:color="auto"/>
                <w:left w:val="none" w:sz="0" w:space="0" w:color="auto"/>
                <w:bottom w:val="none" w:sz="0" w:space="0" w:color="auto"/>
                <w:right w:val="none" w:sz="0" w:space="0" w:color="auto"/>
              </w:divBdr>
            </w:div>
            <w:div w:id="7481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560">
      <w:bodyDiv w:val="1"/>
      <w:marLeft w:val="0"/>
      <w:marRight w:val="0"/>
      <w:marTop w:val="0"/>
      <w:marBottom w:val="0"/>
      <w:divBdr>
        <w:top w:val="none" w:sz="0" w:space="0" w:color="auto"/>
        <w:left w:val="none" w:sz="0" w:space="0" w:color="auto"/>
        <w:bottom w:val="none" w:sz="0" w:space="0" w:color="auto"/>
        <w:right w:val="none" w:sz="0" w:space="0" w:color="auto"/>
      </w:divBdr>
    </w:div>
    <w:div w:id="1767380174">
      <w:bodyDiv w:val="1"/>
      <w:marLeft w:val="0"/>
      <w:marRight w:val="0"/>
      <w:marTop w:val="0"/>
      <w:marBottom w:val="0"/>
      <w:divBdr>
        <w:top w:val="none" w:sz="0" w:space="0" w:color="auto"/>
        <w:left w:val="none" w:sz="0" w:space="0" w:color="auto"/>
        <w:bottom w:val="none" w:sz="0" w:space="0" w:color="auto"/>
        <w:right w:val="none" w:sz="0" w:space="0" w:color="auto"/>
      </w:divBdr>
      <w:divsChild>
        <w:div w:id="1364673980">
          <w:marLeft w:val="0"/>
          <w:marRight w:val="0"/>
          <w:marTop w:val="0"/>
          <w:marBottom w:val="0"/>
          <w:divBdr>
            <w:top w:val="none" w:sz="0" w:space="0" w:color="auto"/>
            <w:left w:val="none" w:sz="0" w:space="0" w:color="auto"/>
            <w:bottom w:val="none" w:sz="0" w:space="0" w:color="auto"/>
            <w:right w:val="none" w:sz="0" w:space="0" w:color="auto"/>
          </w:divBdr>
        </w:div>
        <w:div w:id="1712147647">
          <w:marLeft w:val="0"/>
          <w:marRight w:val="0"/>
          <w:marTop w:val="0"/>
          <w:marBottom w:val="0"/>
          <w:divBdr>
            <w:top w:val="none" w:sz="0" w:space="0" w:color="auto"/>
            <w:left w:val="none" w:sz="0" w:space="0" w:color="auto"/>
            <w:bottom w:val="none" w:sz="0" w:space="0" w:color="auto"/>
            <w:right w:val="none" w:sz="0" w:space="0" w:color="auto"/>
          </w:divBdr>
        </w:div>
      </w:divsChild>
    </w:div>
    <w:div w:id="2136217829">
      <w:bodyDiv w:val="1"/>
      <w:marLeft w:val="0"/>
      <w:marRight w:val="0"/>
      <w:marTop w:val="0"/>
      <w:marBottom w:val="0"/>
      <w:divBdr>
        <w:top w:val="none" w:sz="0" w:space="0" w:color="auto"/>
        <w:left w:val="none" w:sz="0" w:space="0" w:color="auto"/>
        <w:bottom w:val="none" w:sz="0" w:space="0" w:color="auto"/>
        <w:right w:val="none" w:sz="0" w:space="0" w:color="auto"/>
      </w:divBdr>
      <w:divsChild>
        <w:div w:id="1052846178">
          <w:marLeft w:val="0"/>
          <w:marRight w:val="0"/>
          <w:marTop w:val="0"/>
          <w:marBottom w:val="0"/>
          <w:divBdr>
            <w:top w:val="none" w:sz="0" w:space="0" w:color="auto"/>
            <w:left w:val="none" w:sz="0" w:space="0" w:color="auto"/>
            <w:bottom w:val="none" w:sz="0" w:space="0" w:color="auto"/>
            <w:right w:val="none" w:sz="0" w:space="0" w:color="auto"/>
          </w:divBdr>
        </w:div>
        <w:div w:id="283194842">
          <w:marLeft w:val="0"/>
          <w:marRight w:val="0"/>
          <w:marTop w:val="0"/>
          <w:marBottom w:val="0"/>
          <w:divBdr>
            <w:top w:val="none" w:sz="0" w:space="0" w:color="auto"/>
            <w:left w:val="none" w:sz="0" w:space="0" w:color="auto"/>
            <w:bottom w:val="none" w:sz="0" w:space="0" w:color="auto"/>
            <w:right w:val="none" w:sz="0" w:space="0" w:color="auto"/>
          </w:divBdr>
        </w:div>
        <w:div w:id="275256015">
          <w:marLeft w:val="0"/>
          <w:marRight w:val="0"/>
          <w:marTop w:val="0"/>
          <w:marBottom w:val="0"/>
          <w:divBdr>
            <w:top w:val="none" w:sz="0" w:space="0" w:color="auto"/>
            <w:left w:val="none" w:sz="0" w:space="0" w:color="auto"/>
            <w:bottom w:val="none" w:sz="0" w:space="0" w:color="auto"/>
            <w:right w:val="none" w:sz="0" w:space="0" w:color="auto"/>
          </w:divBdr>
        </w:div>
        <w:div w:id="448210403">
          <w:marLeft w:val="0"/>
          <w:marRight w:val="0"/>
          <w:marTop w:val="0"/>
          <w:marBottom w:val="0"/>
          <w:divBdr>
            <w:top w:val="none" w:sz="0" w:space="0" w:color="auto"/>
            <w:left w:val="none" w:sz="0" w:space="0" w:color="auto"/>
            <w:bottom w:val="none" w:sz="0" w:space="0" w:color="auto"/>
            <w:right w:val="none" w:sz="0" w:space="0" w:color="auto"/>
          </w:divBdr>
        </w:div>
        <w:div w:id="1253860066">
          <w:marLeft w:val="0"/>
          <w:marRight w:val="0"/>
          <w:marTop w:val="0"/>
          <w:marBottom w:val="0"/>
          <w:divBdr>
            <w:top w:val="none" w:sz="0" w:space="0" w:color="auto"/>
            <w:left w:val="none" w:sz="0" w:space="0" w:color="auto"/>
            <w:bottom w:val="none" w:sz="0" w:space="0" w:color="auto"/>
            <w:right w:val="none" w:sz="0" w:space="0" w:color="auto"/>
          </w:divBdr>
        </w:div>
        <w:div w:id="663624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Accuracy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Sheet1!$B$2:$B$4</c:f>
              <c:numCache>
                <c:formatCode>General</c:formatCode>
                <c:ptCount val="3"/>
                <c:pt idx="0">
                  <c:v>85.5</c:v>
                </c:pt>
                <c:pt idx="1">
                  <c:v>83.3</c:v>
                </c:pt>
                <c:pt idx="2">
                  <c:v>82</c:v>
                </c:pt>
              </c:numCache>
            </c:numRef>
          </c:val>
          <c:extLst>
            <c:ext xmlns:c16="http://schemas.microsoft.com/office/drawing/2014/chart" uri="{C3380CC4-5D6E-409C-BE32-E72D297353CC}">
              <c16:uniqueId val="{00000000-A34D-45AC-B517-8C17B75989F6}"/>
            </c:ext>
          </c:extLst>
        </c:ser>
        <c:ser>
          <c:idx val="1"/>
          <c:order val="1"/>
          <c:tx>
            <c:strRef>
              <c:f>Sheet1!$C$1</c:f>
              <c:strCache>
                <c:ptCount val="1"/>
                <c:pt idx="0">
                  <c:v>Sensitivity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Sheet1!$C$2:$C$4</c:f>
              <c:numCache>
                <c:formatCode>General</c:formatCode>
                <c:ptCount val="3"/>
                <c:pt idx="0">
                  <c:v>86</c:v>
                </c:pt>
                <c:pt idx="1">
                  <c:v>82</c:v>
                </c:pt>
                <c:pt idx="2">
                  <c:v>81.2</c:v>
                </c:pt>
              </c:numCache>
            </c:numRef>
          </c:val>
          <c:extLst>
            <c:ext xmlns:c16="http://schemas.microsoft.com/office/drawing/2014/chart" uri="{C3380CC4-5D6E-409C-BE32-E72D297353CC}">
              <c16:uniqueId val="{00000001-A34D-45AC-B517-8C17B75989F6}"/>
            </c:ext>
          </c:extLst>
        </c:ser>
        <c:ser>
          <c:idx val="2"/>
          <c:order val="2"/>
          <c:tx>
            <c:strRef>
              <c:f>Sheet1!$D$1</c:f>
              <c:strCache>
                <c:ptCount val="1"/>
                <c:pt idx="0">
                  <c:v>Specificity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Sheet1!$D$2:$D$4</c:f>
              <c:numCache>
                <c:formatCode>General</c:formatCode>
                <c:ptCount val="3"/>
                <c:pt idx="0">
                  <c:v>84</c:v>
                </c:pt>
                <c:pt idx="1">
                  <c:v>84</c:v>
                </c:pt>
                <c:pt idx="2">
                  <c:v>81</c:v>
                </c:pt>
              </c:numCache>
            </c:numRef>
          </c:val>
          <c:extLst>
            <c:ext xmlns:c16="http://schemas.microsoft.com/office/drawing/2014/chart" uri="{C3380CC4-5D6E-409C-BE32-E72D297353CC}">
              <c16:uniqueId val="{00000002-A34D-45AC-B517-8C17B75989F6}"/>
            </c:ext>
          </c:extLst>
        </c:ser>
        <c:dLbls>
          <c:showLegendKey val="0"/>
          <c:showVal val="1"/>
          <c:showCatName val="0"/>
          <c:showSerName val="0"/>
          <c:showPercent val="0"/>
          <c:showBubbleSize val="0"/>
        </c:dLbls>
        <c:gapWidth val="75"/>
        <c:overlap val="-20"/>
        <c:axId val="83598848"/>
        <c:axId val="48659200"/>
      </c:barChart>
      <c:catAx>
        <c:axId val="83598848"/>
        <c:scaling>
          <c:orientation val="minMax"/>
        </c:scaling>
        <c:delete val="0"/>
        <c:axPos val="b"/>
        <c:numFmt formatCode="General" sourceLinked="0"/>
        <c:majorTickMark val="none"/>
        <c:minorTickMark val="none"/>
        <c:tickLblPos val="nextTo"/>
        <c:crossAx val="48659200"/>
        <c:crosses val="autoZero"/>
        <c:auto val="1"/>
        <c:lblAlgn val="ctr"/>
        <c:lblOffset val="100"/>
        <c:noMultiLvlLbl val="0"/>
      </c:catAx>
      <c:valAx>
        <c:axId val="48659200"/>
        <c:scaling>
          <c:orientation val="minMax"/>
        </c:scaling>
        <c:delete val="0"/>
        <c:axPos val="l"/>
        <c:numFmt formatCode="General" sourceLinked="1"/>
        <c:majorTickMark val="none"/>
        <c:minorTickMark val="none"/>
        <c:tickLblPos val="nextTo"/>
        <c:crossAx val="8359884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classifier performance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4F3B-4B64-804F-71F4D8239C4B}"/>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Sheet1!$B$2:$B$5</c:f>
              <c:numCache>
                <c:formatCode>General</c:formatCode>
                <c:ptCount val="4"/>
                <c:pt idx="0">
                  <c:v>72</c:v>
                </c:pt>
                <c:pt idx="1">
                  <c:v>80</c:v>
                </c:pt>
                <c:pt idx="2">
                  <c:v>76</c:v>
                </c:pt>
                <c:pt idx="3">
                  <c:v>86</c:v>
                </c:pt>
              </c:numCache>
            </c:numRef>
          </c:val>
          <c:extLst>
            <c:ext xmlns:c16="http://schemas.microsoft.com/office/drawing/2014/chart" uri="{C3380CC4-5D6E-409C-BE32-E72D297353CC}">
              <c16:uniqueId val="{00000001-4F3B-4B64-804F-71F4D8239C4B}"/>
            </c:ext>
          </c:extLst>
        </c:ser>
        <c:ser>
          <c:idx val="1"/>
          <c:order val="1"/>
          <c:tx>
            <c:strRef>
              <c:f>Sheet1!$C$1</c:f>
              <c:strCache>
                <c:ptCount val="1"/>
                <c:pt idx="0">
                  <c:v>Sensitivity</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Sheet1!$C$2:$C$5</c:f>
              <c:numCache>
                <c:formatCode>General</c:formatCode>
                <c:ptCount val="4"/>
                <c:pt idx="0">
                  <c:v>74</c:v>
                </c:pt>
                <c:pt idx="1">
                  <c:v>79</c:v>
                </c:pt>
                <c:pt idx="2">
                  <c:v>74</c:v>
                </c:pt>
                <c:pt idx="3">
                  <c:v>87</c:v>
                </c:pt>
              </c:numCache>
            </c:numRef>
          </c:val>
          <c:extLst>
            <c:ext xmlns:c16="http://schemas.microsoft.com/office/drawing/2014/chart" uri="{C3380CC4-5D6E-409C-BE32-E72D297353CC}">
              <c16:uniqueId val="{00000002-4F3B-4B64-804F-71F4D8239C4B}"/>
            </c:ext>
          </c:extLst>
        </c:ser>
        <c:ser>
          <c:idx val="2"/>
          <c:order val="2"/>
          <c:tx>
            <c:strRef>
              <c:f>Sheet1!$D$1</c:f>
              <c:strCache>
                <c:ptCount val="1"/>
                <c:pt idx="0">
                  <c:v>Specificity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Sheet1!$D$2:$D$5</c:f>
              <c:numCache>
                <c:formatCode>General</c:formatCode>
                <c:ptCount val="4"/>
                <c:pt idx="0">
                  <c:v>73</c:v>
                </c:pt>
                <c:pt idx="1">
                  <c:v>78</c:v>
                </c:pt>
                <c:pt idx="2">
                  <c:v>75</c:v>
                </c:pt>
                <c:pt idx="3">
                  <c:v>85</c:v>
                </c:pt>
              </c:numCache>
            </c:numRef>
          </c:val>
          <c:extLst>
            <c:ext xmlns:c16="http://schemas.microsoft.com/office/drawing/2014/chart" uri="{C3380CC4-5D6E-409C-BE32-E72D297353CC}">
              <c16:uniqueId val="{00000003-4F3B-4B64-804F-71F4D8239C4B}"/>
            </c:ext>
          </c:extLst>
        </c:ser>
        <c:dLbls>
          <c:dLblPos val="outEnd"/>
          <c:showLegendKey val="0"/>
          <c:showVal val="1"/>
          <c:showCatName val="0"/>
          <c:showSerName val="0"/>
          <c:showPercent val="0"/>
          <c:showBubbleSize val="0"/>
        </c:dLbls>
        <c:gapWidth val="444"/>
        <c:overlap val="-90"/>
        <c:axId val="48606720"/>
        <c:axId val="44008576"/>
      </c:barChart>
      <c:catAx>
        <c:axId val="48606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008576"/>
        <c:crosses val="autoZero"/>
        <c:auto val="1"/>
        <c:lblAlgn val="ctr"/>
        <c:lblOffset val="100"/>
        <c:noMultiLvlLbl val="0"/>
      </c:catAx>
      <c:valAx>
        <c:axId val="44008576"/>
        <c:scaling>
          <c:orientation val="minMax"/>
        </c:scaling>
        <c:delete val="1"/>
        <c:axPos val="l"/>
        <c:numFmt formatCode="General" sourceLinked="1"/>
        <c:majorTickMark val="none"/>
        <c:minorTickMark val="none"/>
        <c:tickLblPos val="nextTo"/>
        <c:crossAx val="48606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15797F-4470-4240-97E7-FD59BF54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10692</Words>
  <Characters>60946</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3</cp:revision>
  <dcterms:created xsi:type="dcterms:W3CDTF">2021-12-24T16:11:00Z</dcterms:created>
  <dcterms:modified xsi:type="dcterms:W3CDTF">2021-12-24T16:11:00Z</dcterms:modified>
</cp:coreProperties>
</file>