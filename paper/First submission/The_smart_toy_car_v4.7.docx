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AD746" w14:textId="77777777" w:rsidR="00932AD5" w:rsidRDefault="00932AD5" w:rsidP="00491548">
      <w:pPr>
        <w:spacing w:after="0" w:line="240" w:lineRule="auto"/>
        <w:jc w:val="both"/>
        <w:rPr>
          <w:ins w:id="0" w:author="bijan mehralizadeh" w:date="2021-12-25T20:36:00Z"/>
          <w:rFonts w:asciiTheme="majorBidi" w:eastAsia="Times New Roman" w:hAnsiTheme="majorBidi" w:cstheme="majorBidi"/>
          <w:color w:val="0E101A"/>
          <w:sz w:val="36"/>
          <w:szCs w:val="36"/>
        </w:rPr>
      </w:pPr>
    </w:p>
    <w:p w14:paraId="170DBA66" w14:textId="3A3F422F" w:rsidR="00491548" w:rsidRPr="00976DF2" w:rsidRDefault="00F87A8F" w:rsidP="00491548">
      <w:pPr>
        <w:spacing w:after="0" w:line="240" w:lineRule="auto"/>
        <w:jc w:val="both"/>
        <w:rPr>
          <w:rFonts w:asciiTheme="majorBidi" w:eastAsia="Times New Roman" w:hAnsiTheme="majorBidi" w:cstheme="majorBidi"/>
          <w:color w:val="0E101A"/>
          <w:sz w:val="36"/>
          <w:szCs w:val="36"/>
        </w:rPr>
      </w:pPr>
      <w:ins w:id="1" w:author="Lily Mo" w:date="2021-12-25T13:38:00Z">
        <w:r>
          <w:rPr>
            <w:rFonts w:asciiTheme="majorBidi" w:eastAsia="Times New Roman" w:hAnsiTheme="majorBidi" w:cstheme="majorBidi"/>
            <w:color w:val="0E101A"/>
            <w:sz w:val="36"/>
            <w:szCs w:val="36"/>
          </w:rPr>
          <w:t xml:space="preserve"> </w:t>
        </w:r>
      </w:ins>
      <w:r w:rsidR="00491548" w:rsidRPr="00976DF2">
        <w:rPr>
          <w:rFonts w:asciiTheme="majorBidi" w:eastAsia="Times New Roman" w:hAnsiTheme="majorBidi" w:cstheme="majorBidi"/>
          <w:color w:val="0E101A"/>
          <w:sz w:val="36"/>
          <w:szCs w:val="36"/>
        </w:rPr>
        <w:t>Abstract</w:t>
      </w:r>
    </w:p>
    <w:p w14:paraId="04B49E58" w14:textId="77777777" w:rsidR="00491548" w:rsidRPr="00976DF2" w:rsidRDefault="00491548" w:rsidP="00491548">
      <w:pPr>
        <w:spacing w:after="0" w:line="240" w:lineRule="auto"/>
        <w:jc w:val="both"/>
        <w:rPr>
          <w:rFonts w:asciiTheme="majorBidi" w:eastAsia="Times New Roman" w:hAnsiTheme="majorBidi" w:cstheme="majorBidi"/>
          <w:color w:val="0E101A"/>
          <w:sz w:val="36"/>
          <w:szCs w:val="36"/>
        </w:rPr>
      </w:pPr>
    </w:p>
    <w:p w14:paraId="202B4DCB" w14:textId="6122060F" w:rsidR="00491548" w:rsidRPr="00976DF2" w:rsidRDefault="00491548" w:rsidP="00491548">
      <w:pPr>
        <w:spacing w:after="0" w:line="240" w:lineRule="auto"/>
        <w:rPr>
          <w:rFonts w:asciiTheme="majorBidi" w:eastAsia="Times New Roman" w:hAnsiTheme="majorBidi" w:cstheme="majorBidi"/>
          <w:color w:val="0E101A"/>
          <w:sz w:val="24"/>
          <w:szCs w:val="24"/>
          <w:lang w:bidi="fa-IR"/>
        </w:rPr>
      </w:pPr>
      <w:r>
        <w:rPr>
          <w:rFonts w:asciiTheme="majorBidi" w:eastAsia="Times New Roman" w:hAnsiTheme="majorBidi" w:cstheme="majorBidi"/>
          <w:color w:val="0E101A"/>
          <w:sz w:val="24"/>
          <w:szCs w:val="24"/>
        </w:rPr>
        <w:t>E</w:t>
      </w:r>
      <w:r w:rsidRPr="00976DF2">
        <w:rPr>
          <w:rFonts w:asciiTheme="majorBidi" w:eastAsia="Times New Roman" w:hAnsiTheme="majorBidi" w:cstheme="majorBidi"/>
          <w:color w:val="0E101A"/>
          <w:sz w:val="24"/>
          <w:szCs w:val="24"/>
        </w:rPr>
        <w:t>arly screening</w:t>
      </w:r>
      <w:r>
        <w:rPr>
          <w:rFonts w:asciiTheme="majorBidi" w:eastAsia="Times New Roman" w:hAnsiTheme="majorBidi" w:cstheme="majorBidi"/>
          <w:color w:val="0E101A"/>
          <w:sz w:val="24"/>
          <w:szCs w:val="24"/>
        </w:rPr>
        <w:t>,</w:t>
      </w:r>
      <w:r w:rsidRPr="00976DF2">
        <w:rPr>
          <w:rFonts w:asciiTheme="majorBidi" w:eastAsia="Times New Roman" w:hAnsiTheme="majorBidi" w:cstheme="majorBidi"/>
          <w:color w:val="0E101A"/>
          <w:sz w:val="24"/>
          <w:szCs w:val="24"/>
        </w:rPr>
        <w:t xml:space="preserve"> </w:t>
      </w:r>
      <w:r>
        <w:rPr>
          <w:rFonts w:asciiTheme="majorBidi" w:eastAsia="Times New Roman" w:hAnsiTheme="majorBidi" w:cstheme="majorBidi"/>
          <w:color w:val="0E101A"/>
          <w:sz w:val="24"/>
          <w:szCs w:val="24"/>
        </w:rPr>
        <w:t xml:space="preserve">which can lead to early diagnosis and </w:t>
      </w:r>
      <w:r w:rsidRPr="00976DF2">
        <w:rPr>
          <w:rFonts w:asciiTheme="majorBidi" w:eastAsia="Times New Roman" w:hAnsiTheme="majorBidi" w:cstheme="majorBidi"/>
          <w:color w:val="0E101A"/>
          <w:sz w:val="24"/>
          <w:szCs w:val="24"/>
        </w:rPr>
        <w:t xml:space="preserve">intervention of </w:t>
      </w:r>
      <w:r>
        <w:rPr>
          <w:rFonts w:asciiTheme="majorBidi" w:eastAsia="Times New Roman" w:hAnsiTheme="majorBidi" w:cstheme="majorBidi"/>
          <w:color w:val="0E101A"/>
          <w:sz w:val="24"/>
          <w:szCs w:val="24"/>
        </w:rPr>
        <w:t>children with autism (</w:t>
      </w:r>
      <w:r w:rsidRPr="00976DF2">
        <w:rPr>
          <w:rFonts w:asciiTheme="majorBidi" w:eastAsia="Times New Roman" w:hAnsiTheme="majorBidi" w:cstheme="majorBidi"/>
          <w:color w:val="0E101A"/>
          <w:sz w:val="24"/>
          <w:szCs w:val="24"/>
        </w:rPr>
        <w:t>ASD</w:t>
      </w:r>
      <w:r>
        <w:rPr>
          <w:rFonts w:asciiTheme="majorBidi" w:eastAsia="Times New Roman" w:hAnsiTheme="majorBidi" w:cstheme="majorBidi"/>
          <w:color w:val="0E101A"/>
          <w:sz w:val="24"/>
          <w:szCs w:val="24"/>
        </w:rPr>
        <w:t>),</w:t>
      </w:r>
      <w:r w:rsidRPr="00976DF2">
        <w:rPr>
          <w:rFonts w:asciiTheme="majorBidi" w:eastAsia="Times New Roman" w:hAnsiTheme="majorBidi" w:cstheme="majorBidi"/>
          <w:color w:val="0E101A"/>
          <w:sz w:val="24"/>
          <w:szCs w:val="24"/>
        </w:rPr>
        <w:t xml:space="preserve"> </w:t>
      </w:r>
      <w:r>
        <w:rPr>
          <w:rFonts w:asciiTheme="majorBidi" w:eastAsia="Times New Roman" w:hAnsiTheme="majorBidi" w:cstheme="majorBidi"/>
          <w:color w:val="0E101A"/>
          <w:sz w:val="24"/>
          <w:szCs w:val="24"/>
        </w:rPr>
        <w:t>can</w:t>
      </w:r>
      <w:r w:rsidRPr="00976DF2">
        <w:rPr>
          <w:rFonts w:asciiTheme="majorBidi" w:eastAsia="Times New Roman" w:hAnsiTheme="majorBidi" w:cstheme="majorBidi"/>
          <w:color w:val="0E101A"/>
          <w:sz w:val="24"/>
          <w:szCs w:val="24"/>
        </w:rPr>
        <w:t xml:space="preserve"> significantly improve the life quality of children with autism. The observational process of ASD diagnosi</w:t>
      </w:r>
      <w:r>
        <w:rPr>
          <w:rFonts w:asciiTheme="majorBidi" w:eastAsia="Times New Roman" w:hAnsiTheme="majorBidi" w:cstheme="majorBidi"/>
          <w:color w:val="0E101A"/>
          <w:sz w:val="24"/>
          <w:szCs w:val="24"/>
        </w:rPr>
        <w:t>s</w:t>
      </w:r>
      <w:r w:rsidRPr="00976DF2">
        <w:rPr>
          <w:rFonts w:asciiTheme="majorBidi" w:eastAsia="Times New Roman" w:hAnsiTheme="majorBidi" w:cstheme="majorBidi"/>
          <w:color w:val="0E101A"/>
          <w:sz w:val="24"/>
          <w:szCs w:val="24"/>
        </w:rPr>
        <w:t xml:space="preserve"> and lack of experts make the </w:t>
      </w:r>
      <w:proofErr w:type="gramStart"/>
      <w:r w:rsidRPr="00976DF2">
        <w:rPr>
          <w:rFonts w:asciiTheme="majorBidi" w:eastAsia="Times New Roman" w:hAnsiTheme="majorBidi" w:cstheme="majorBidi"/>
          <w:color w:val="0E101A"/>
          <w:sz w:val="24"/>
          <w:szCs w:val="24"/>
        </w:rPr>
        <w:t>technology</w:t>
      </w:r>
      <w:r>
        <w:rPr>
          <w:rFonts w:asciiTheme="majorBidi" w:eastAsia="Times New Roman" w:hAnsiTheme="majorBidi" w:cstheme="majorBidi"/>
          <w:color w:val="0E101A"/>
          <w:sz w:val="24"/>
          <w:szCs w:val="24"/>
        </w:rPr>
        <w:t>-</w:t>
      </w:r>
      <w:r w:rsidRPr="00976DF2">
        <w:rPr>
          <w:rFonts w:asciiTheme="majorBidi" w:eastAsia="Times New Roman" w:hAnsiTheme="majorBidi" w:cstheme="majorBidi"/>
          <w:color w:val="0E101A"/>
          <w:sz w:val="24"/>
          <w:szCs w:val="24"/>
        </w:rPr>
        <w:t>based</w:t>
      </w:r>
      <w:proofErr w:type="gramEnd"/>
      <w:r w:rsidRPr="00976DF2">
        <w:rPr>
          <w:rFonts w:asciiTheme="majorBidi" w:eastAsia="Times New Roman" w:hAnsiTheme="majorBidi" w:cstheme="majorBidi"/>
          <w:color w:val="0E101A"/>
          <w:sz w:val="24"/>
          <w:szCs w:val="24"/>
        </w:rPr>
        <w:t xml:space="preserve"> ASD screening methods more necessary. Early ASD screening based on behaviors is one of the most reliable methods that could be done by analyzing </w:t>
      </w:r>
      <w:del w:id="2" w:author="bijan mehralizadeh" w:date="2021-12-24T21:22:00Z">
        <w:r w:rsidRPr="00976DF2" w:rsidDel="00F63E51">
          <w:rPr>
            <w:rFonts w:asciiTheme="majorBidi" w:eastAsia="Times New Roman" w:hAnsiTheme="majorBidi" w:cstheme="majorBidi"/>
            <w:color w:val="0E101A"/>
            <w:sz w:val="24"/>
            <w:szCs w:val="24"/>
          </w:rPr>
          <w:delText>children</w:delText>
        </w:r>
        <w:r w:rsidDel="00F63E51">
          <w:rPr>
            <w:rFonts w:asciiTheme="majorBidi" w:eastAsia="Times New Roman" w:hAnsiTheme="majorBidi" w:cstheme="majorBidi"/>
            <w:color w:val="0E101A"/>
            <w:sz w:val="24"/>
            <w:szCs w:val="24"/>
          </w:rPr>
          <w:delText>’s</w:delText>
        </w:r>
        <w:r w:rsidRPr="00976DF2" w:rsidDel="00F63E51">
          <w:rPr>
            <w:rFonts w:asciiTheme="majorBidi" w:eastAsia="Times New Roman" w:hAnsiTheme="majorBidi" w:cstheme="majorBidi"/>
            <w:color w:val="0E101A"/>
            <w:sz w:val="24"/>
            <w:szCs w:val="24"/>
          </w:rPr>
          <w:delText xml:space="preserve"> </w:delText>
        </w:r>
      </w:del>
      <w:ins w:id="3" w:author="bijan mehralizadeh" w:date="2021-12-24T21:22:00Z">
        <w:r w:rsidR="00F63E51" w:rsidRPr="00976DF2">
          <w:rPr>
            <w:rFonts w:asciiTheme="majorBidi" w:eastAsia="Times New Roman" w:hAnsiTheme="majorBidi" w:cstheme="majorBidi"/>
            <w:color w:val="0E101A"/>
            <w:sz w:val="24"/>
            <w:szCs w:val="24"/>
          </w:rPr>
          <w:t>children</w:t>
        </w:r>
        <w:del w:id="4" w:author="Lily Mo" w:date="2021-12-25T13:39:00Z">
          <w:r w:rsidR="00F63E51" w:rsidDel="00F87A8F">
            <w:rPr>
              <w:rFonts w:asciiTheme="majorBidi" w:eastAsia="Times New Roman" w:hAnsiTheme="majorBidi" w:cstheme="majorBidi"/>
              <w:color w:val="0E101A"/>
              <w:sz w:val="24"/>
              <w:szCs w:val="24"/>
            </w:rPr>
            <w:delText>'</w:delText>
          </w:r>
        </w:del>
      </w:ins>
      <w:ins w:id="5" w:author="Lily Mo" w:date="2021-12-25T13:39:00Z">
        <w:r w:rsidR="00F87A8F">
          <w:rPr>
            <w:rFonts w:asciiTheme="majorBidi" w:eastAsia="Times New Roman" w:hAnsiTheme="majorBidi" w:cstheme="majorBidi"/>
            <w:color w:val="0E101A"/>
            <w:sz w:val="24"/>
            <w:szCs w:val="24"/>
          </w:rPr>
          <w:t>’</w:t>
        </w:r>
      </w:ins>
      <w:ins w:id="6" w:author="bijan mehralizadeh" w:date="2021-12-24T21:22:00Z">
        <w:r w:rsidR="00F63E51">
          <w:rPr>
            <w:rFonts w:asciiTheme="majorBidi" w:eastAsia="Times New Roman" w:hAnsiTheme="majorBidi" w:cstheme="majorBidi"/>
            <w:color w:val="0E101A"/>
            <w:sz w:val="24"/>
            <w:szCs w:val="24"/>
          </w:rPr>
          <w:t>s</w:t>
        </w:r>
        <w:r w:rsidR="00F63E51" w:rsidRPr="00976DF2">
          <w:rPr>
            <w:rFonts w:asciiTheme="majorBidi" w:eastAsia="Times New Roman" w:hAnsiTheme="majorBidi" w:cstheme="majorBidi"/>
            <w:color w:val="0E101A"/>
            <w:sz w:val="24"/>
            <w:szCs w:val="24"/>
          </w:rPr>
          <w:t xml:space="preserve"> </w:t>
        </w:r>
      </w:ins>
      <w:r w:rsidRPr="00976DF2">
        <w:rPr>
          <w:rFonts w:asciiTheme="majorBidi" w:eastAsia="Times New Roman" w:hAnsiTheme="majorBidi" w:cstheme="majorBidi"/>
          <w:color w:val="0E101A"/>
          <w:sz w:val="24"/>
          <w:szCs w:val="24"/>
        </w:rPr>
        <w:t xml:space="preserve">playing patterns. </w:t>
      </w:r>
      <w:r>
        <w:rPr>
          <w:rFonts w:asciiTheme="majorBidi" w:eastAsia="Times New Roman" w:hAnsiTheme="majorBidi" w:cstheme="majorBidi"/>
          <w:color w:val="0E101A"/>
          <w:sz w:val="24"/>
          <w:szCs w:val="24"/>
        </w:rPr>
        <w:t xml:space="preserve">This paper presents an </w:t>
      </w:r>
      <w:r w:rsidRPr="00976DF2">
        <w:rPr>
          <w:rFonts w:asciiTheme="majorBidi" w:eastAsia="Times New Roman" w:hAnsiTheme="majorBidi" w:cstheme="majorBidi"/>
          <w:color w:val="0E101A"/>
          <w:sz w:val="24"/>
          <w:szCs w:val="24"/>
        </w:rPr>
        <w:t>exten</w:t>
      </w:r>
      <w:r>
        <w:rPr>
          <w:rFonts w:asciiTheme="majorBidi" w:eastAsia="Times New Roman" w:hAnsiTheme="majorBidi" w:cstheme="majorBidi"/>
          <w:color w:val="0E101A"/>
          <w:sz w:val="24"/>
          <w:szCs w:val="24"/>
        </w:rPr>
        <w:t>sion of</w:t>
      </w:r>
      <w:r w:rsidRPr="00976DF2">
        <w:rPr>
          <w:rFonts w:asciiTheme="majorBidi" w:eastAsia="Times New Roman" w:hAnsiTheme="majorBidi" w:cstheme="majorBidi"/>
          <w:color w:val="0E101A"/>
          <w:sz w:val="24"/>
          <w:szCs w:val="24"/>
        </w:rPr>
        <w:t xml:space="preserve"> the </w:t>
      </w:r>
      <w:del w:id="7" w:author="bijan mehralizadeh" w:date="2021-12-24T21:06:00Z">
        <w:r w:rsidRPr="00976DF2" w:rsidDel="008223F1">
          <w:rPr>
            <w:rFonts w:asciiTheme="majorBidi" w:eastAsia="Times New Roman" w:hAnsiTheme="majorBidi" w:cstheme="majorBidi"/>
            <w:color w:val="0E101A"/>
            <w:sz w:val="24"/>
            <w:szCs w:val="24"/>
          </w:rPr>
          <w:delText>smart</w:delText>
        </w:r>
      </w:del>
      <w:ins w:id="8" w:author="bijan mehralizadeh" w:date="2021-12-24T21:06:00Z">
        <w:r w:rsidR="008223F1">
          <w:rPr>
            <w:rFonts w:asciiTheme="majorBidi" w:eastAsia="Times New Roman" w:hAnsiTheme="majorBidi" w:cstheme="majorBidi"/>
            <w:color w:val="0E101A"/>
            <w:sz w:val="24"/>
            <w:szCs w:val="24"/>
          </w:rPr>
          <w:t>intelligent</w:t>
        </w:r>
      </w:ins>
      <w:r w:rsidRPr="00976DF2">
        <w:rPr>
          <w:rFonts w:asciiTheme="majorBidi" w:eastAsia="Times New Roman" w:hAnsiTheme="majorBidi" w:cstheme="majorBidi"/>
          <w:color w:val="0E101A"/>
          <w:sz w:val="24"/>
          <w:szCs w:val="24"/>
        </w:rPr>
        <w:t xml:space="preserve"> toy car functionalities by adding shaft encoders to detect attention details traits in children with ASD. </w:t>
      </w:r>
      <w:r>
        <w:rPr>
          <w:rFonts w:asciiTheme="majorBidi" w:eastAsia="Times New Roman" w:hAnsiTheme="majorBidi" w:cstheme="majorBidi"/>
          <w:color w:val="0E101A"/>
          <w:sz w:val="24"/>
          <w:szCs w:val="24"/>
        </w:rPr>
        <w:t xml:space="preserve">Thus, the proposed approach uses two different modalities that </w:t>
      </w:r>
      <w:r w:rsidRPr="00976DF2">
        <w:rPr>
          <w:rFonts w:asciiTheme="majorBidi" w:eastAsia="Times New Roman" w:hAnsiTheme="majorBidi" w:cstheme="majorBidi"/>
          <w:color w:val="0E101A"/>
          <w:sz w:val="24"/>
          <w:szCs w:val="24"/>
          <w:lang w:bidi="fa-IR"/>
        </w:rPr>
        <w:t>improve</w:t>
      </w:r>
      <w:r>
        <w:rPr>
          <w:rFonts w:asciiTheme="majorBidi" w:eastAsia="Times New Roman" w:hAnsiTheme="majorBidi" w:cstheme="majorBidi"/>
          <w:color w:val="0E101A"/>
          <w:sz w:val="24"/>
          <w:szCs w:val="24"/>
          <w:lang w:bidi="fa-IR"/>
        </w:rPr>
        <w:t xml:space="preserve"> screening accuracy</w:t>
      </w:r>
      <w:r w:rsidRPr="00976DF2">
        <w:rPr>
          <w:rFonts w:asciiTheme="majorBidi" w:eastAsia="Times New Roman" w:hAnsiTheme="majorBidi" w:cstheme="majorBidi"/>
          <w:color w:val="0E101A"/>
          <w:sz w:val="24"/>
          <w:szCs w:val="24"/>
          <w:lang w:bidi="fa-IR"/>
        </w:rPr>
        <w:t xml:space="preserve"> by 10%.</w:t>
      </w:r>
    </w:p>
    <w:p w14:paraId="38542496" w14:textId="77777777" w:rsidR="00491548" w:rsidRPr="00976DF2" w:rsidRDefault="00491548" w:rsidP="00491548">
      <w:pPr>
        <w:spacing w:after="0" w:line="240" w:lineRule="auto"/>
        <w:jc w:val="both"/>
        <w:rPr>
          <w:rFonts w:asciiTheme="majorBidi" w:eastAsia="Times New Roman" w:hAnsiTheme="majorBidi" w:cstheme="majorBidi"/>
          <w:color w:val="0E101A"/>
          <w:sz w:val="36"/>
          <w:szCs w:val="36"/>
        </w:rPr>
      </w:pPr>
    </w:p>
    <w:p w14:paraId="0F0C5F0B" w14:textId="77777777" w:rsidR="00491548" w:rsidRPr="00976DF2" w:rsidRDefault="00491548" w:rsidP="00491548">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36"/>
          <w:szCs w:val="36"/>
        </w:rPr>
        <w:t>Introduction</w:t>
      </w:r>
    </w:p>
    <w:p w14:paraId="68A6E696" w14:textId="0C90AF7A" w:rsidR="00491548" w:rsidRPr="008223F1" w:rsidRDefault="00491548" w:rsidP="00491548">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Pr="00976DF2">
        <w:rPr>
          <w:rFonts w:asciiTheme="majorBidi" w:eastAsia="Times New Roman" w:hAnsiTheme="majorBidi" w:cstheme="majorBidi"/>
          <w:sz w:val="24"/>
          <w:szCs w:val="24"/>
        </w:rPr>
        <w:t> </w:t>
      </w:r>
      <w:r>
        <w:rPr>
          <w:rFonts w:asciiTheme="majorBidi" w:eastAsia="Times New Roman" w:hAnsiTheme="majorBidi" w:cstheme="majorBidi"/>
          <w:sz w:val="24"/>
          <w:szCs w:val="24"/>
        </w:rPr>
        <w:t>Autism Spectrum Disorder (</w:t>
      </w:r>
      <w:r w:rsidRPr="00976DF2">
        <w:rPr>
          <w:rFonts w:asciiTheme="majorBidi" w:eastAsia="Times New Roman" w:hAnsiTheme="majorBidi" w:cstheme="majorBidi"/>
          <w:sz w:val="24"/>
          <w:szCs w:val="24"/>
        </w:rPr>
        <w:t>ASD</w:t>
      </w:r>
      <w:r>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  is a neurodevelopmental disorder that causes social </w:t>
      </w:r>
      <w:r w:rsidRPr="008223F1">
        <w:rPr>
          <w:rFonts w:asciiTheme="majorBidi" w:eastAsia="Times New Roman" w:hAnsiTheme="majorBidi" w:cstheme="majorBidi"/>
          <w:sz w:val="24"/>
          <w:szCs w:val="24"/>
        </w:rPr>
        <w:t xml:space="preserve">communication and interaction problems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Unfortunately, ASD is becoming more prevalent in the last two decades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[2]</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On the other hand, studies show that early diagnosis resulting in early intervention can effectively reduce the disorder</w:t>
      </w:r>
      <w:del w:id="9" w:author="Lily Mo" w:date="2021-12-25T13:39:00Z">
        <w:r w:rsidRPr="008223F1" w:rsidDel="00F87A8F">
          <w:rPr>
            <w:rFonts w:asciiTheme="majorBidi" w:eastAsia="Times New Roman" w:hAnsiTheme="majorBidi" w:cstheme="majorBidi"/>
            <w:sz w:val="24"/>
            <w:szCs w:val="24"/>
          </w:rPr>
          <w:delText>'</w:delText>
        </w:r>
      </w:del>
      <w:ins w:id="10" w:author="Lily Mo" w:date="2021-12-25T13:39:00Z">
        <w:r w:rsidR="00F87A8F">
          <w:rPr>
            <w:rFonts w:asciiTheme="majorBidi" w:eastAsia="Times New Roman" w:hAnsiTheme="majorBidi" w:cstheme="majorBidi"/>
            <w:sz w:val="24"/>
            <w:szCs w:val="24"/>
          </w:rPr>
          <w:t>’</w:t>
        </w:r>
      </w:ins>
      <w:r w:rsidRPr="008223F1">
        <w:rPr>
          <w:rFonts w:asciiTheme="majorBidi" w:eastAsia="Times New Roman" w:hAnsiTheme="majorBidi" w:cstheme="majorBidi"/>
          <w:sz w:val="24"/>
          <w:szCs w:val="24"/>
        </w:rPr>
        <w:t xml:space="preserve">s impacts. </w:t>
      </w:r>
      <w:del w:id="11" w:author="bijan mehralizadeh" w:date="2021-12-25T10:29:00Z">
        <w:r w:rsidRPr="008223F1" w:rsidDel="009350F9">
          <w:rPr>
            <w:rFonts w:asciiTheme="majorBidi" w:eastAsia="Times New Roman" w:hAnsiTheme="majorBidi" w:cstheme="majorBidi"/>
            <w:sz w:val="24"/>
            <w:szCs w:val="24"/>
          </w:rPr>
          <w:delText xml:space="preserve">For </w:delText>
        </w:r>
      </w:del>
      <w:ins w:id="12" w:author="bijan mehralizadeh" w:date="2021-12-25T10:29:00Z">
        <w:r w:rsidR="009350F9">
          <w:rPr>
            <w:rFonts w:asciiTheme="majorBidi" w:eastAsia="Times New Roman" w:hAnsiTheme="majorBidi" w:cstheme="majorBidi"/>
            <w:sz w:val="24"/>
            <w:szCs w:val="24"/>
          </w:rPr>
          <w:t>D</w:t>
        </w:r>
      </w:ins>
      <w:del w:id="13" w:author="bijan mehralizadeh" w:date="2021-12-25T10:29:00Z">
        <w:r w:rsidRPr="008223F1" w:rsidDel="009350F9">
          <w:rPr>
            <w:rFonts w:asciiTheme="majorBidi" w:eastAsia="Times New Roman" w:hAnsiTheme="majorBidi" w:cstheme="majorBidi"/>
            <w:sz w:val="24"/>
            <w:szCs w:val="24"/>
          </w:rPr>
          <w:delText>d</w:delText>
        </w:r>
      </w:del>
      <w:r w:rsidRPr="008223F1">
        <w:rPr>
          <w:rFonts w:asciiTheme="majorBidi" w:eastAsia="Times New Roman" w:hAnsiTheme="majorBidi" w:cstheme="majorBidi"/>
          <w:sz w:val="24"/>
          <w:szCs w:val="24"/>
        </w:rPr>
        <w:t>iagnosing autism</w:t>
      </w:r>
      <w:del w:id="14" w:author="bijan mehralizadeh" w:date="2021-12-25T10:30:00Z">
        <w:r w:rsidRPr="008223F1" w:rsidDel="009350F9">
          <w:rPr>
            <w:rFonts w:asciiTheme="majorBidi" w:eastAsia="Times New Roman" w:hAnsiTheme="majorBidi" w:cstheme="majorBidi"/>
            <w:sz w:val="24"/>
            <w:szCs w:val="24"/>
          </w:rPr>
          <w:delText>,</w:delText>
        </w:r>
      </w:del>
      <w:ins w:id="15" w:author="bijan mehralizadeh" w:date="2021-12-25T10:30:00Z">
        <w:r w:rsidR="009350F9">
          <w:rPr>
            <w:rFonts w:asciiTheme="majorBidi" w:eastAsia="Times New Roman" w:hAnsiTheme="majorBidi" w:cstheme="majorBidi"/>
            <w:sz w:val="24"/>
            <w:szCs w:val="24"/>
          </w:rPr>
          <w:t xml:space="preserve"> requires</w:t>
        </w:r>
      </w:ins>
      <w:r w:rsidRPr="008223F1">
        <w:rPr>
          <w:rFonts w:asciiTheme="majorBidi" w:eastAsia="Times New Roman" w:hAnsiTheme="majorBidi" w:cstheme="majorBidi"/>
          <w:sz w:val="24"/>
          <w:szCs w:val="24"/>
        </w:rPr>
        <w:t xml:space="preserve"> experts </w:t>
      </w:r>
      <w:ins w:id="16" w:author="bijan mehralizadeh" w:date="2021-12-25T10:30:00Z">
        <w:r w:rsidR="009350F9">
          <w:rPr>
            <w:rFonts w:asciiTheme="majorBidi" w:eastAsia="Times New Roman" w:hAnsiTheme="majorBidi" w:cstheme="majorBidi"/>
            <w:sz w:val="24"/>
            <w:szCs w:val="24"/>
          </w:rPr>
          <w:t xml:space="preserve">to </w:t>
        </w:r>
      </w:ins>
      <w:del w:id="17" w:author="bijan mehralizadeh" w:date="2021-12-25T10:30:00Z">
        <w:r w:rsidRPr="008223F1" w:rsidDel="009350F9">
          <w:rPr>
            <w:rFonts w:asciiTheme="majorBidi" w:eastAsia="Times New Roman" w:hAnsiTheme="majorBidi" w:cstheme="majorBidi"/>
            <w:sz w:val="24"/>
            <w:szCs w:val="24"/>
          </w:rPr>
          <w:delText xml:space="preserve">should </w:delText>
        </w:r>
      </w:del>
      <w:r w:rsidRPr="008223F1">
        <w:rPr>
          <w:rFonts w:asciiTheme="majorBidi" w:eastAsia="Times New Roman" w:hAnsiTheme="majorBidi" w:cstheme="majorBidi"/>
          <w:sz w:val="24"/>
          <w:szCs w:val="24"/>
        </w:rPr>
        <w:t xml:space="preserve">observe children and interview parents to determine the severity of the symptoms. Unfortunately, </w:t>
      </w:r>
      <w:ins w:id="18" w:author="bijan mehralizadeh" w:date="2021-12-25T10:31:00Z">
        <w:r w:rsidR="009350F9">
          <w:rPr>
            <w:rFonts w:asciiTheme="majorBidi" w:eastAsia="Times New Roman" w:hAnsiTheme="majorBidi" w:cstheme="majorBidi"/>
            <w:sz w:val="24"/>
            <w:szCs w:val="24"/>
          </w:rPr>
          <w:t>this</w:t>
        </w:r>
      </w:ins>
      <w:del w:id="19" w:author="bijan mehralizadeh" w:date="2021-12-25T10:31:00Z">
        <w:r w:rsidRPr="008223F1" w:rsidDel="009350F9">
          <w:rPr>
            <w:rFonts w:asciiTheme="majorBidi" w:eastAsia="Times New Roman" w:hAnsiTheme="majorBidi" w:cstheme="majorBidi"/>
            <w:sz w:val="24"/>
            <w:szCs w:val="24"/>
          </w:rPr>
          <w:delText>it</w:delText>
        </w:r>
      </w:del>
      <w:r w:rsidRPr="008223F1">
        <w:rPr>
          <w:rFonts w:asciiTheme="majorBidi" w:eastAsia="Times New Roman" w:hAnsiTheme="majorBidi" w:cstheme="majorBidi"/>
          <w:sz w:val="24"/>
          <w:szCs w:val="24"/>
        </w:rPr>
        <w:t xml:space="preserve">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65E8EE2B" w14:textId="5B3B4C9E" w:rsidR="00491548" w:rsidRPr="008223F1" w:rsidRDefault="00491548" w:rsidP="00491548">
      <w:pPr>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xml:space="preserve">Many technology-based methods are originated from the </w:t>
      </w:r>
      <w:r w:rsidRPr="008223F1">
        <w:rPr>
          <w:rFonts w:asciiTheme="majorBidi" w:eastAsia="Times New Roman" w:hAnsiTheme="majorBidi" w:cstheme="majorBidi"/>
          <w:sz w:val="24"/>
          <w:szCs w:val="24"/>
          <w:rPrChange w:id="20" w:author="bijan mehralizadeh" w:date="2021-12-24T21:05:00Z">
            <w:rPr>
              <w:rFonts w:asciiTheme="majorBidi" w:eastAsia="Times New Roman" w:hAnsiTheme="majorBidi" w:cstheme="majorBidi"/>
              <w:color w:val="FF0000"/>
              <w:sz w:val="24"/>
              <w:szCs w:val="24"/>
            </w:rPr>
          </w:rPrChange>
        </w:rPr>
        <w:t>CHAT family</w:t>
      </w:r>
      <w:r w:rsidRPr="008223F1">
        <w:rPr>
          <w:rFonts w:asciiTheme="majorBidi" w:eastAsia="Times New Roman" w:hAnsiTheme="majorBidi" w:cstheme="majorBidi"/>
          <w:sz w:val="24"/>
          <w:szCs w:val="24"/>
          <w:rPrChange w:id="21" w:author="bijan mehralizadeh" w:date="2021-12-24T21:05:00Z">
            <w:rPr>
              <w:rFonts w:asciiTheme="majorBidi" w:eastAsia="Times New Roman" w:hAnsiTheme="majorBidi" w:cstheme="majorBidi"/>
              <w:color w:val="FF0000"/>
              <w:sz w:val="24"/>
              <w:szCs w:val="24"/>
            </w:rPr>
          </w:rPrChange>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263859">
        <w:rPr>
          <w:rFonts w:asciiTheme="majorBidi" w:eastAsia="Times New Roman" w:hAnsiTheme="majorBidi" w:cstheme="majorBidi"/>
          <w:sz w:val="24"/>
          <w:szCs w:val="24"/>
        </w:rPr>
        <w:instrText xml:space="preserve"> ADDIN EN.CITE </w:instrText>
      </w:r>
      <w:r w:rsidR="00263859">
        <w:rPr>
          <w:rFonts w:asciiTheme="majorBidi" w:eastAsia="Times New Roman" w:hAnsiTheme="majorBidi" w:cstheme="majorBidi"/>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263859">
        <w:rPr>
          <w:rFonts w:asciiTheme="majorBidi" w:eastAsia="Times New Roman" w:hAnsiTheme="majorBidi" w:cstheme="majorBidi"/>
          <w:sz w:val="24"/>
          <w:szCs w:val="24"/>
        </w:rPr>
        <w:instrText xml:space="preserve"> ADDIN EN.CITE.DATA </w:instrText>
      </w:r>
      <w:r w:rsidR="00263859">
        <w:rPr>
          <w:rFonts w:asciiTheme="majorBidi" w:eastAsia="Times New Roman" w:hAnsiTheme="majorBidi" w:cstheme="majorBidi"/>
          <w:sz w:val="24"/>
          <w:szCs w:val="24"/>
        </w:rPr>
      </w:r>
      <w:r w:rsidR="00263859">
        <w:rPr>
          <w:rFonts w:asciiTheme="majorBidi" w:eastAsia="Times New Roman" w:hAnsiTheme="majorBidi" w:cstheme="majorBidi"/>
          <w:sz w:val="24"/>
          <w:szCs w:val="24"/>
        </w:rPr>
        <w:fldChar w:fldCharType="end"/>
      </w:r>
      <w:r w:rsidRPr="00932AD5">
        <w:rPr>
          <w:rFonts w:asciiTheme="majorBidi" w:eastAsia="Times New Roman" w:hAnsiTheme="majorBidi" w:cstheme="majorBidi"/>
          <w:sz w:val="24"/>
          <w:szCs w:val="24"/>
        </w:rPr>
      </w:r>
      <w:r w:rsidRPr="008223F1">
        <w:rPr>
          <w:rFonts w:asciiTheme="majorBidi" w:eastAsia="Times New Roman" w:hAnsiTheme="majorBidi" w:cstheme="majorBidi"/>
          <w:sz w:val="24"/>
          <w:szCs w:val="24"/>
          <w:rPrChange w:id="22"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23" w:author="bijan mehralizadeh" w:date="2021-12-24T21:05:00Z">
            <w:rPr>
              <w:rFonts w:asciiTheme="majorBidi" w:eastAsia="Times New Roman" w:hAnsiTheme="majorBidi" w:cstheme="majorBidi"/>
              <w:noProof/>
              <w:color w:val="FF0000"/>
              <w:sz w:val="24"/>
              <w:szCs w:val="24"/>
            </w:rPr>
          </w:rPrChange>
        </w:rPr>
        <w:t>[3]</w:t>
      </w:r>
      <w:r w:rsidRPr="008223F1">
        <w:rPr>
          <w:rFonts w:asciiTheme="majorBidi" w:eastAsia="Times New Roman" w:hAnsiTheme="majorBidi" w:cstheme="majorBidi"/>
          <w:sz w:val="24"/>
          <w:szCs w:val="24"/>
          <w:rPrChange w:id="24"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25" w:author="bijan mehralizadeh" w:date="2021-12-24T21:05:00Z">
            <w:rPr>
              <w:rFonts w:asciiTheme="majorBidi" w:eastAsia="Times New Roman" w:hAnsiTheme="majorBidi" w:cstheme="majorBidi"/>
              <w:color w:val="FF0000"/>
              <w:sz w:val="24"/>
              <w:szCs w:val="24"/>
            </w:rPr>
          </w:rPrChange>
        </w:rPr>
        <w:t xml:space="preserve"> </w:t>
      </w:r>
      <w:r w:rsidRPr="008223F1">
        <w:rPr>
          <w:rFonts w:asciiTheme="majorBidi" w:eastAsia="Times New Roman" w:hAnsiTheme="majorBidi" w:cstheme="majorBidi"/>
          <w:sz w:val="24"/>
          <w:szCs w:val="24"/>
        </w:rPr>
        <w:t xml:space="preserve">questionnaires, in paper-based format or mobile apps or </w:t>
      </w:r>
      <w:r w:rsidRPr="008223F1">
        <w:rPr>
          <w:rFonts w:asciiTheme="majorBidi" w:eastAsia="Times New Roman" w:hAnsiTheme="majorBidi" w:cstheme="majorBidi"/>
          <w:sz w:val="24"/>
          <w:szCs w:val="24"/>
          <w:rPrChange w:id="26" w:author="bijan mehralizadeh" w:date="2021-12-24T21:05:00Z">
            <w:rPr>
              <w:rFonts w:asciiTheme="majorBidi" w:eastAsia="Times New Roman" w:hAnsiTheme="majorBidi" w:cstheme="majorBidi"/>
              <w:color w:val="FF0000"/>
              <w:sz w:val="24"/>
              <w:szCs w:val="24"/>
            </w:rPr>
          </w:rPrChange>
        </w:rPr>
        <w:t>web applications</w:t>
      </w:r>
      <w:r w:rsidRPr="008223F1">
        <w:rPr>
          <w:rFonts w:asciiTheme="majorBidi" w:eastAsia="Times New Roman" w:hAnsiTheme="majorBidi" w:cstheme="majorBidi"/>
          <w:sz w:val="24"/>
          <w:szCs w:val="24"/>
          <w:rPrChange w:id="27"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Pr="008223F1">
        <w:rPr>
          <w:rFonts w:asciiTheme="majorBidi" w:eastAsia="Times New Roman" w:hAnsiTheme="majorBidi" w:cstheme="majorBidi"/>
          <w:sz w:val="24"/>
          <w:szCs w:val="24"/>
          <w:rPrChange w:id="28"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29" w:author="bijan mehralizadeh" w:date="2021-12-24T21:05:00Z">
            <w:rPr>
              <w:rFonts w:asciiTheme="majorBidi" w:eastAsia="Times New Roman" w:hAnsiTheme="majorBidi" w:cstheme="majorBidi"/>
              <w:noProof/>
              <w:color w:val="FF0000"/>
              <w:sz w:val="24"/>
              <w:szCs w:val="24"/>
            </w:rPr>
          </w:rPrChange>
        </w:rPr>
        <w:t>[4]</w:t>
      </w:r>
      <w:r w:rsidRPr="008223F1">
        <w:rPr>
          <w:rFonts w:asciiTheme="majorBidi" w:eastAsia="Times New Roman" w:hAnsiTheme="majorBidi" w:cstheme="majorBidi"/>
          <w:sz w:val="24"/>
          <w:szCs w:val="24"/>
          <w:rPrChange w:id="30"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31" w:author="bijan mehralizadeh" w:date="2021-12-24T21:05:00Z">
            <w:rPr>
              <w:rFonts w:asciiTheme="majorBidi" w:eastAsia="Times New Roman" w:hAnsiTheme="majorBidi" w:cstheme="majorBidi"/>
              <w:color w:val="FF0000"/>
              <w:sz w:val="24"/>
              <w:szCs w:val="24"/>
            </w:rPr>
          </w:rPrChange>
        </w:rPr>
        <w:t>.</w:t>
      </w:r>
      <w:r w:rsidRPr="008223F1">
        <w:rPr>
          <w:rFonts w:asciiTheme="majorBidi" w:eastAsia="Times New Roman" w:hAnsiTheme="majorBidi" w:cstheme="majorBidi"/>
          <w:sz w:val="24"/>
          <w:szCs w:val="24"/>
        </w:rPr>
        <w:t xml:space="preserve">  T</w:t>
      </w:r>
      <w:r w:rsidRPr="008223F1">
        <w:rPr>
          <w:rFonts w:asciiTheme="majorBidi" w:eastAsia="Times New Roman" w:hAnsiTheme="majorBidi" w:cstheme="majorBidi"/>
          <w:sz w:val="24"/>
          <w:szCs w:val="24"/>
          <w:rPrChange w:id="32" w:author="bijan mehralizadeh" w:date="2021-12-24T21:05:00Z">
            <w:rPr>
              <w:rFonts w:asciiTheme="majorBidi" w:eastAsia="Times New Roman" w:hAnsiTheme="majorBidi" w:cstheme="majorBidi"/>
              <w:color w:val="FF0000"/>
              <w:sz w:val="24"/>
              <w:szCs w:val="24"/>
            </w:rPr>
          </w:rPrChange>
        </w:rPr>
        <w:t xml:space="preserve">hese methods employ machine learning algorithms to improve the screening accuracy </w:t>
      </w:r>
      <w:r w:rsidRPr="008223F1">
        <w:rPr>
          <w:rFonts w:asciiTheme="majorBidi" w:eastAsia="Times New Roman" w:hAnsiTheme="majorBidi" w:cstheme="majorBidi"/>
          <w:sz w:val="24"/>
          <w:szCs w:val="24"/>
          <w:rPrChange w:id="33"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Pr="008223F1">
        <w:rPr>
          <w:rFonts w:asciiTheme="majorBidi" w:eastAsia="Times New Roman" w:hAnsiTheme="majorBidi" w:cstheme="majorBidi"/>
          <w:sz w:val="24"/>
          <w:szCs w:val="24"/>
          <w:rPrChange w:id="34"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35" w:author="bijan mehralizadeh" w:date="2021-12-24T21:05:00Z">
            <w:rPr>
              <w:rFonts w:asciiTheme="majorBidi" w:eastAsia="Times New Roman" w:hAnsiTheme="majorBidi" w:cstheme="majorBidi"/>
              <w:noProof/>
              <w:color w:val="FF0000"/>
              <w:sz w:val="24"/>
              <w:szCs w:val="24"/>
            </w:rPr>
          </w:rPrChange>
        </w:rPr>
        <w:t>[5]</w:t>
      </w:r>
      <w:r w:rsidRPr="008223F1">
        <w:rPr>
          <w:rFonts w:asciiTheme="majorBidi" w:eastAsia="Times New Roman" w:hAnsiTheme="majorBidi" w:cstheme="majorBidi"/>
          <w:sz w:val="24"/>
          <w:szCs w:val="24"/>
          <w:rPrChange w:id="36"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37" w:author="bijan mehralizadeh" w:date="2021-12-24T21:05:00Z">
            <w:rPr>
              <w:rFonts w:asciiTheme="majorBidi" w:eastAsia="Times New Roman" w:hAnsiTheme="majorBidi" w:cstheme="majorBidi"/>
              <w:color w:val="FF0000"/>
              <w:sz w:val="24"/>
              <w:szCs w:val="24"/>
            </w:rPr>
          </w:rPrChange>
        </w:rPr>
        <w:t>. Alt</w:t>
      </w:r>
      <w:r w:rsidRPr="008223F1">
        <w:rPr>
          <w:rFonts w:asciiTheme="majorBidi" w:eastAsia="Times New Roman" w:hAnsiTheme="majorBidi" w:cstheme="majorBidi"/>
          <w:sz w:val="24"/>
          <w:szCs w:val="24"/>
        </w:rPr>
        <w:t>hough these methods</w:t>
      </w:r>
      <w:ins w:id="38" w:author="bijan mehralizadeh" w:date="2021-12-25T10:40:00Z">
        <w:r w:rsidR="009350F9">
          <w:rPr>
            <w:rFonts w:asciiTheme="majorBidi" w:eastAsia="Times New Roman" w:hAnsiTheme="majorBidi" w:cstheme="majorBidi"/>
            <w:sz w:val="24"/>
            <w:szCs w:val="24"/>
          </w:rPr>
          <w:t xml:space="preserve"> are</w:t>
        </w:r>
      </w:ins>
      <w:r w:rsidRPr="008223F1">
        <w:rPr>
          <w:rFonts w:asciiTheme="majorBidi" w:eastAsia="Times New Roman" w:hAnsiTheme="majorBidi" w:cstheme="majorBidi"/>
          <w:sz w:val="24"/>
          <w:szCs w:val="24"/>
        </w:rPr>
        <w:t xml:space="preserve"> prove</w:t>
      </w:r>
      <w:ins w:id="39" w:author="bijan mehralizadeh" w:date="2021-12-25T10:40:00Z">
        <w:r w:rsidR="009350F9">
          <w:rPr>
            <w:rFonts w:asciiTheme="majorBidi" w:eastAsia="Times New Roman" w:hAnsiTheme="majorBidi" w:cstheme="majorBidi"/>
            <w:sz w:val="24"/>
            <w:szCs w:val="24"/>
          </w:rPr>
          <w:t>d</w:t>
        </w:r>
      </w:ins>
      <w:r w:rsidRPr="008223F1">
        <w:rPr>
          <w:rFonts w:asciiTheme="majorBidi" w:eastAsia="Times New Roman" w:hAnsiTheme="majorBidi" w:cstheme="majorBidi"/>
          <w:sz w:val="24"/>
          <w:szCs w:val="24"/>
        </w:rPr>
        <w:t xml:space="preserve"> effective,</w:t>
      </w:r>
      <w:ins w:id="40" w:author="bijan mehralizadeh" w:date="2021-12-25T10:34:00Z">
        <w:r w:rsidR="009350F9">
          <w:rPr>
            <w:rFonts w:asciiTheme="majorBidi" w:eastAsia="Times New Roman" w:hAnsiTheme="majorBidi" w:cstheme="majorBidi"/>
            <w:sz w:val="24"/>
            <w:szCs w:val="24"/>
          </w:rPr>
          <w:t xml:space="preserve"> </w:t>
        </w:r>
      </w:ins>
      <w:ins w:id="41" w:author="bijan mehralizadeh" w:date="2021-12-25T10:38:00Z">
        <w:r w:rsidR="009350F9">
          <w:rPr>
            <w:rFonts w:asciiTheme="majorBidi" w:eastAsia="Times New Roman" w:hAnsiTheme="majorBidi" w:cstheme="majorBidi"/>
            <w:sz w:val="24"/>
            <w:szCs w:val="24"/>
          </w:rPr>
          <w:t>they rely on licensed clinicians and observers, making</w:t>
        </w:r>
      </w:ins>
      <w:del w:id="42" w:author="bijan mehralizadeh" w:date="2021-12-25T10:38:00Z">
        <w:r w:rsidRPr="008223F1" w:rsidDel="009350F9">
          <w:rPr>
            <w:rFonts w:asciiTheme="majorBidi" w:eastAsia="Times New Roman" w:hAnsiTheme="majorBidi" w:cstheme="majorBidi"/>
            <w:sz w:val="24"/>
            <w:szCs w:val="24"/>
          </w:rPr>
          <w:delText xml:space="preserve"> licensed clinicians and observers</w:delText>
        </w:r>
      </w:del>
      <w:del w:id="43" w:author="bijan mehralizadeh" w:date="2021-12-25T10:34:00Z">
        <w:r w:rsidRPr="008223F1" w:rsidDel="009350F9">
          <w:rPr>
            <w:rFonts w:asciiTheme="majorBidi" w:eastAsia="Times New Roman" w:hAnsiTheme="majorBidi" w:cstheme="majorBidi"/>
            <w:sz w:val="24"/>
            <w:szCs w:val="24"/>
          </w:rPr>
          <w:delText xml:space="preserve"> should do them</w:delText>
        </w:r>
      </w:del>
      <w:del w:id="44" w:author="bijan mehralizadeh" w:date="2021-12-25T10:38:00Z">
        <w:r w:rsidRPr="008223F1" w:rsidDel="009350F9">
          <w:rPr>
            <w:rFonts w:asciiTheme="majorBidi" w:eastAsia="Times New Roman" w:hAnsiTheme="majorBidi" w:cstheme="majorBidi"/>
            <w:sz w:val="24"/>
            <w:szCs w:val="24"/>
          </w:rPr>
          <w:delText>, making</w:delText>
        </w:r>
      </w:del>
      <w:r w:rsidRPr="008223F1">
        <w:rPr>
          <w:rFonts w:asciiTheme="majorBidi" w:eastAsia="Times New Roman" w:hAnsiTheme="majorBidi" w:cstheme="majorBidi"/>
          <w:sz w:val="24"/>
          <w:szCs w:val="24"/>
        </w:rPr>
        <w:t xml:space="preserve"> them time-consuming and exhausting </w:t>
      </w:r>
      <w:r w:rsidRPr="008223F1">
        <w:rPr>
          <w:rFonts w:asciiTheme="majorBidi" w:eastAsia="Times New Roman" w:hAnsiTheme="majorBidi" w:cstheme="majorBidi"/>
          <w:sz w:val="24"/>
          <w:szCs w:val="24"/>
        </w:rPr>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263859">
        <w:rPr>
          <w:rFonts w:asciiTheme="majorBidi" w:eastAsia="Times New Roman" w:hAnsiTheme="majorBidi" w:cstheme="majorBidi"/>
          <w:sz w:val="24"/>
          <w:szCs w:val="24"/>
        </w:rPr>
        <w:instrText xml:space="preserve"> ADDIN EN.CITE </w:instrText>
      </w:r>
      <w:r w:rsidR="00263859">
        <w:rPr>
          <w:rFonts w:asciiTheme="majorBidi" w:eastAsia="Times New Roman" w:hAnsiTheme="majorBidi" w:cstheme="majorBidi"/>
          <w:sz w:val="24"/>
          <w:szCs w:val="24"/>
        </w:rPr>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263859">
        <w:rPr>
          <w:rFonts w:asciiTheme="majorBidi" w:eastAsia="Times New Roman" w:hAnsiTheme="majorBidi" w:cstheme="majorBidi"/>
          <w:sz w:val="24"/>
          <w:szCs w:val="24"/>
        </w:rPr>
        <w:instrText xml:space="preserve"> ADDIN EN.CITE.DATA </w:instrText>
      </w:r>
      <w:r w:rsidR="00263859">
        <w:rPr>
          <w:rFonts w:asciiTheme="majorBidi" w:eastAsia="Times New Roman" w:hAnsiTheme="majorBidi" w:cstheme="majorBidi"/>
          <w:sz w:val="24"/>
          <w:szCs w:val="24"/>
        </w:rPr>
      </w:r>
      <w:r w:rsidR="00263859">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[3, 6]</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To overcome the shortcomings of the questionnaire-based systems, many researchers have focused on </w:t>
      </w:r>
      <w:r w:rsidRPr="008223F1">
        <w:rPr>
          <w:rFonts w:asciiTheme="majorBidi" w:hAnsiTheme="majorBidi" w:cstheme="majorBidi"/>
          <w:sz w:val="24"/>
          <w:szCs w:val="24"/>
          <w:shd w:val="clear" w:color="auto" w:fill="FFFFFF"/>
          <w:rPrChange w:id="45" w:author="bijan mehralizadeh" w:date="2021-12-24T21:05:00Z">
            <w:rPr>
              <w:rFonts w:asciiTheme="majorBidi" w:hAnsiTheme="majorBidi" w:cstheme="majorBidi"/>
              <w:color w:val="111111"/>
              <w:sz w:val="24"/>
              <w:szCs w:val="24"/>
              <w:shd w:val="clear" w:color="auto" w:fill="FFFFFF"/>
            </w:rPr>
          </w:rPrChange>
        </w:rPr>
        <w:t xml:space="preserve">biological markers </w:t>
      </w:r>
      <w:r w:rsidRPr="008223F1">
        <w:rPr>
          <w:rFonts w:asciiTheme="majorBidi" w:eastAsia="Times New Roman" w:hAnsiTheme="majorBidi" w:cstheme="majorBidi"/>
          <w:sz w:val="24"/>
          <w:szCs w:val="24"/>
        </w:rPr>
        <w:t>of ASD</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&lt;EndNote&gt;&lt;Cite&gt;&lt;Author&gt;Hewitson&lt;/Author&gt;&lt;Year&gt;2013&lt;/Year&gt;&lt;RecNum&gt;8&lt;/RecNum&gt;&lt;DisplayText&gt;[7]&lt;/DisplayText&gt;&lt;record&gt;&lt;rec-number&gt;8&lt;/rec-number&gt;&lt;foreign-keys&gt;&lt;key app="EN" db-id="0f95w5tevxtp9oeex2mxv0s1xpx9pse9ez9t" timestamp="1640123747"&gt;8&lt;/key&gt;&lt;/foreign-keys&gt;&lt;ref-type name="Journal Article"&gt;17&lt;/ref-type&gt;&lt;contributors&gt;&lt;authors&gt;&lt;author&gt;Hewitson, L&lt;/author&gt;&lt;/authors&gt;&lt;/contributors&gt;&lt;titles&gt;&lt;title&gt;Scientific challenges in developing biological markers for autism&lt;/title&gt;&lt;secondary-title&gt;OA Autism&lt;/secondary-title&gt;&lt;/titles&gt;&lt;periodical&gt;&lt;full-title&gt;OA Autism&lt;/full-title&gt;&lt;/periodical&gt;&lt;pages&gt;7&lt;/pages&gt;&lt;volume&gt;1&lt;/volume&gt;&lt;number&gt;1&lt;/number&gt;&lt;dates&gt;&lt;year&gt;2013&lt;/year&gt;&lt;/dates&gt;&lt;urls&gt;&lt;/urls&gt;&lt;/record&gt;&lt;/Cite&gt;&lt;/EndNote&gt;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[7]</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using brain imaging techniques like fMRI</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&lt;EndNote&gt;&lt;Cite&gt;&lt;Author&gt;Eslami&lt;/Author&gt;&lt;Year&gt;2019&lt;/Year&gt;&lt;RecNum&gt;29&lt;/RecNum&gt;&lt;DisplayText&gt;[8]&lt;/DisplayText&gt;&lt;record&gt;&lt;rec-number&gt;29&lt;/rec-number&gt;&lt;foreign-keys&gt;&lt;key app="EN" db-id="0f95w5tevxtp9oeex2mxv0s1xpx9pse9ez9t" timestamp="1640356698"&gt;29&lt;/key&gt;&lt;/foreign-keys&gt;&lt;ref-type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data&lt;/title&gt;&lt;secondary-title&gt;Proceedings of the 10th ACM International Conference on Bioinformatics, Computational Biology and Health Informatics&lt;/secondary-title&gt;&lt;/titles&gt;&lt;pages&gt;646-651&lt;/pages&gt;&lt;dates&gt;&lt;year&gt;2019&lt;/year&gt;&lt;/dates&gt;&lt;urls&gt;&lt;/urls&gt;&lt;/record&gt;&lt;/Cite&gt;&lt;/EndNote&gt;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[8]</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or EEG methods to </w:t>
      </w:r>
      <w:r w:rsidRPr="008223F1">
        <w:rPr>
          <w:rFonts w:asciiTheme="majorBidi" w:eastAsia="Times New Roman" w:hAnsiTheme="majorBidi" w:cstheme="majorBidi"/>
          <w:sz w:val="24"/>
          <w:szCs w:val="24"/>
          <w:rPrChange w:id="46" w:author="bijan mehralizadeh" w:date="2021-12-24T21:05:00Z">
            <w:rPr>
              <w:rFonts w:asciiTheme="majorBidi" w:eastAsia="Times New Roman" w:hAnsiTheme="majorBidi" w:cstheme="majorBidi"/>
              <w:color w:val="FF0000"/>
              <w:sz w:val="24"/>
              <w:szCs w:val="24"/>
            </w:rPr>
          </w:rPrChange>
        </w:rPr>
        <w:t>find ASD symptoms</w:t>
      </w:r>
      <w:r w:rsidRPr="008223F1">
        <w:rPr>
          <w:rFonts w:asciiTheme="majorBidi" w:eastAsia="Times New Roman" w:hAnsiTheme="majorBidi" w:cstheme="majorBidi"/>
          <w:sz w:val="24"/>
          <w:szCs w:val="24"/>
          <w:rPrChange w:id="47"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Pr="008223F1">
        <w:rPr>
          <w:rFonts w:asciiTheme="majorBidi" w:eastAsia="Times New Roman" w:hAnsiTheme="majorBidi" w:cstheme="majorBidi"/>
          <w:sz w:val="24"/>
          <w:szCs w:val="24"/>
          <w:rPrChange w:id="48"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49" w:author="bijan mehralizadeh" w:date="2021-12-24T21:05:00Z">
            <w:rPr>
              <w:rFonts w:asciiTheme="majorBidi" w:eastAsia="Times New Roman" w:hAnsiTheme="majorBidi" w:cstheme="majorBidi"/>
              <w:noProof/>
              <w:color w:val="FF0000"/>
              <w:sz w:val="24"/>
              <w:szCs w:val="24"/>
            </w:rPr>
          </w:rPrChange>
        </w:rPr>
        <w:t>[9]</w:t>
      </w:r>
      <w:r w:rsidRPr="008223F1">
        <w:rPr>
          <w:rFonts w:asciiTheme="majorBidi" w:eastAsia="Times New Roman" w:hAnsiTheme="majorBidi" w:cstheme="majorBidi"/>
          <w:sz w:val="24"/>
          <w:szCs w:val="24"/>
          <w:rPrChange w:id="50"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
        <w:t xml:space="preserve">. </w:t>
      </w:r>
    </w:p>
    <w:p w14:paraId="3405D41E" w14:textId="639AD46E" w:rsidR="00491548" w:rsidRPr="008223F1" w:rsidRDefault="00491548" w:rsidP="00491548">
      <w:pPr>
        <w:spacing w:after="0" w:line="240" w:lineRule="auto"/>
        <w:rPr>
          <w:rFonts w:asciiTheme="majorBidi" w:eastAsia="Times New Roman" w:hAnsiTheme="majorBidi" w:cstheme="majorBidi"/>
          <w:sz w:val="24"/>
          <w:szCs w:val="24"/>
          <w:rPrChange w:id="51" w:author="bijan mehralizadeh" w:date="2021-12-24T21:05:00Z">
            <w:rPr>
              <w:rFonts w:asciiTheme="majorBidi" w:eastAsia="Times New Roman" w:hAnsiTheme="majorBidi" w:cstheme="majorBidi"/>
              <w:color w:val="C00000"/>
              <w:sz w:val="24"/>
              <w:szCs w:val="24"/>
            </w:rPr>
          </w:rPrChange>
        </w:rPr>
      </w:pPr>
      <w:r w:rsidRPr="008223F1">
        <w:rPr>
          <w:rFonts w:asciiTheme="majorBidi" w:eastAsia="Times New Roman" w:hAnsiTheme="majorBidi" w:cstheme="majorBidi"/>
          <w:sz w:val="24"/>
          <w:szCs w:val="24"/>
        </w:rPr>
        <w:t>Although these methods are prove</w:t>
      </w:r>
      <w:ins w:id="52" w:author="bijan mehralizadeh" w:date="2021-12-25T10:41:00Z">
        <w:r w:rsidR="009350F9">
          <w:rPr>
            <w:rFonts w:asciiTheme="majorBidi" w:eastAsia="Times New Roman" w:hAnsiTheme="majorBidi" w:cstheme="majorBidi"/>
            <w:sz w:val="24"/>
            <w:szCs w:val="24"/>
          </w:rPr>
          <w:t>d</w:t>
        </w:r>
      </w:ins>
      <w:del w:id="53" w:author="bijan mehralizadeh" w:date="2021-12-25T10:41:00Z">
        <w:r w:rsidRPr="008223F1" w:rsidDel="009350F9">
          <w:rPr>
            <w:rFonts w:asciiTheme="majorBidi" w:eastAsia="Times New Roman" w:hAnsiTheme="majorBidi" w:cstheme="majorBidi"/>
            <w:sz w:val="24"/>
            <w:szCs w:val="24"/>
          </w:rPr>
          <w:delText>n</w:delText>
        </w:r>
      </w:del>
      <w:r w:rsidRPr="008223F1">
        <w:rPr>
          <w:rFonts w:asciiTheme="majorBidi" w:eastAsia="Times New Roman" w:hAnsiTheme="majorBidi" w:cstheme="majorBidi"/>
          <w:sz w:val="24"/>
          <w:szCs w:val="24"/>
        </w:rPr>
        <w:t xml:space="preserve"> effective, they require costly equipment. Furthermore, putting a child in an fMRI or putting on an EEG cap may cause many discomforts limiting the usage of these approaches. On the other hand, wearable devices like smart glasses or sensors are used for ASD screening </w:t>
      </w:r>
      <w:r w:rsidRPr="008223F1">
        <w:rPr>
          <w:rFonts w:asciiTheme="majorBidi" w:eastAsia="Times New Roman" w:hAnsiTheme="majorBidi" w:cstheme="majorBidi"/>
          <w:sz w:val="24"/>
          <w:szCs w:val="24"/>
        </w:rPr>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263859">
        <w:rPr>
          <w:rFonts w:asciiTheme="majorBidi" w:eastAsia="Times New Roman" w:hAnsiTheme="majorBidi" w:cstheme="majorBidi"/>
          <w:sz w:val="24"/>
          <w:szCs w:val="24"/>
        </w:rPr>
        <w:instrText xml:space="preserve"> ADDIN EN.CITE </w:instrText>
      </w:r>
      <w:r w:rsidR="00263859">
        <w:rPr>
          <w:rFonts w:asciiTheme="majorBidi" w:eastAsia="Times New Roman" w:hAnsiTheme="majorBidi" w:cstheme="majorBidi"/>
          <w:sz w:val="24"/>
          <w:szCs w:val="24"/>
        </w:rPr>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263859">
        <w:rPr>
          <w:rFonts w:asciiTheme="majorBidi" w:eastAsia="Times New Roman" w:hAnsiTheme="majorBidi" w:cstheme="majorBidi"/>
          <w:sz w:val="24"/>
          <w:szCs w:val="24"/>
        </w:rPr>
        <w:instrText xml:space="preserve"> ADDIN EN.CITE.DATA </w:instrText>
      </w:r>
      <w:r w:rsidR="00263859">
        <w:rPr>
          <w:rFonts w:asciiTheme="majorBidi" w:eastAsia="Times New Roman" w:hAnsiTheme="majorBidi" w:cstheme="majorBidi"/>
          <w:sz w:val="24"/>
          <w:szCs w:val="24"/>
        </w:rPr>
      </w:r>
      <w:r w:rsidR="00263859">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[10, 11]</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Despite the lower cost of these systems compared to fMRI and EEG, they still need to be conducted at dedicated centers. Intelligent observation of behaviors is a method to overcome the </w:t>
      </w:r>
      <w:del w:id="54" w:author="bijan mehralizadeh" w:date="2021-12-25T10:44:00Z">
        <w:r w:rsidRPr="008223F1" w:rsidDel="009350F9">
          <w:rPr>
            <w:rFonts w:asciiTheme="majorBidi" w:eastAsia="Times New Roman" w:hAnsiTheme="majorBidi" w:cstheme="majorBidi"/>
            <w:sz w:val="24"/>
            <w:szCs w:val="24"/>
          </w:rPr>
          <w:delText>biometric and wearable methods</w:delText>
        </w:r>
      </w:del>
      <w:ins w:id="55" w:author="bijan mehralizadeh" w:date="2021-12-25T10:44:00Z">
        <w:r w:rsidR="009350F9">
          <w:rPr>
            <w:rFonts w:asciiTheme="majorBidi" w:eastAsia="Times New Roman" w:hAnsiTheme="majorBidi" w:cstheme="majorBidi"/>
            <w:sz w:val="24"/>
            <w:szCs w:val="24"/>
          </w:rPr>
          <w:t>challenges of biometric and wearable method</w:t>
        </w:r>
      </w:ins>
      <w:ins w:id="56" w:author="bijan mehralizadeh" w:date="2021-12-25T10:43:00Z">
        <w:r w:rsidR="009350F9">
          <w:rPr>
            <w:rFonts w:asciiTheme="majorBidi" w:eastAsia="Times New Roman" w:hAnsiTheme="majorBidi" w:cstheme="majorBidi"/>
            <w:sz w:val="24"/>
            <w:szCs w:val="24"/>
          </w:rPr>
          <w:t>s</w:t>
        </w:r>
      </w:ins>
      <w:r w:rsidRPr="008223F1">
        <w:rPr>
          <w:rFonts w:asciiTheme="majorBidi" w:eastAsia="Times New Roman" w:hAnsiTheme="majorBidi" w:cstheme="majorBidi"/>
          <w:sz w:val="24"/>
          <w:szCs w:val="24"/>
        </w:rPr>
        <w:t xml:space="preserve">. For instance, </w:t>
      </w:r>
      <w:proofErr w:type="spellStart"/>
      <w:r w:rsidRPr="008223F1">
        <w:rPr>
          <w:rFonts w:asciiTheme="majorBidi" w:eastAsia="Times New Roman" w:hAnsiTheme="majorBidi" w:cstheme="majorBidi"/>
          <w:sz w:val="24"/>
          <w:szCs w:val="24"/>
        </w:rPr>
        <w:t>Moghaddas</w:t>
      </w:r>
      <w:proofErr w:type="spellEnd"/>
      <w:r w:rsidRPr="008223F1">
        <w:rPr>
          <w:rFonts w:asciiTheme="majorBidi" w:eastAsia="Times New Roman" w:hAnsiTheme="majorBidi" w:cstheme="majorBidi"/>
          <w:sz w:val="24"/>
          <w:szCs w:val="24"/>
        </w:rPr>
        <w:t xml:space="preserve"> et al. </w:t>
      </w:r>
      <w:r w:rsidRPr="008223F1">
        <w:rPr>
          <w:rFonts w:asciiTheme="majorBidi" w:eastAsia="Times New Roman" w:hAnsiTheme="majorBidi" w:cstheme="majorBidi"/>
          <w:sz w:val="24"/>
          <w:szCs w:val="24"/>
          <w:rPrChange w:id="57" w:author="bijan mehralizadeh" w:date="2021-12-24T21:05:00Z">
            <w:rPr>
              <w:rFonts w:asciiTheme="majorBidi" w:eastAsia="Times New Roman" w:hAnsiTheme="majorBidi" w:cstheme="majorBidi"/>
              <w:color w:val="C00000"/>
              <w:sz w:val="24"/>
              <w:szCs w:val="24"/>
            </w:rPr>
          </w:rPrChange>
        </w:rPr>
        <w:t xml:space="preserve">developed a vision-based method to screen children with ASD based on the interaction between children with ASD and a parrot-like robot </w:t>
      </w:r>
      <w:r w:rsidRPr="008223F1">
        <w:rPr>
          <w:rFonts w:asciiTheme="majorBidi" w:eastAsia="Times New Roman" w:hAnsiTheme="majorBidi" w:cstheme="majorBidi"/>
          <w:sz w:val="24"/>
          <w:szCs w:val="24"/>
          <w:rPrChange w:id="58" w:author="bijan mehralizadeh" w:date="2021-12-24T21:05:00Z">
            <w:rPr>
              <w:rFonts w:asciiTheme="majorBidi" w:eastAsia="Times New Roman" w:hAnsiTheme="majorBidi" w:cstheme="majorBidi"/>
              <w:color w:val="C0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&lt;EndNote&gt;&lt;Cite&gt;&lt;Author&gt;Moghadas&lt;/Author&gt;&lt;Year&gt;2018&lt;/Year&gt;&lt;RecNum&gt;12&lt;/RecNum&gt;&lt;DisplayText&gt;[12]&lt;/DisplayText&gt;&lt;record&gt;&lt;rec-number&gt;12&lt;/rec-number&gt;&lt;foreign-keys&gt;&lt;key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Pr="008223F1">
        <w:rPr>
          <w:rFonts w:asciiTheme="majorBidi" w:eastAsia="Times New Roman" w:hAnsiTheme="majorBidi" w:cstheme="majorBidi"/>
          <w:sz w:val="24"/>
          <w:szCs w:val="24"/>
          <w:rPrChange w:id="59" w:author="bijan mehralizadeh" w:date="2021-12-24T21:05:00Z">
            <w:rPr>
              <w:rFonts w:asciiTheme="majorBidi" w:eastAsia="Times New Roman" w:hAnsiTheme="majorBidi" w:cstheme="majorBidi"/>
              <w:color w:val="C00000"/>
              <w:sz w:val="24"/>
              <w:szCs w:val="24"/>
            </w:rPr>
          </w:rPrChange>
        </w:rPr>
        <w:fldChar w:fldCharType="separate"/>
      </w:r>
      <w:r w:rsidRPr="008223F1">
        <w:rPr>
          <w:rFonts w:asciiTheme="majorBidi" w:eastAsia="Times New Roman" w:hAnsiTheme="majorBidi" w:cstheme="majorBidi"/>
          <w:noProof/>
          <w:sz w:val="24"/>
          <w:szCs w:val="24"/>
          <w:rPrChange w:id="60" w:author="bijan mehralizadeh" w:date="2021-12-24T21:05:00Z">
            <w:rPr>
              <w:rFonts w:asciiTheme="majorBidi" w:eastAsia="Times New Roman" w:hAnsiTheme="majorBidi" w:cstheme="majorBidi"/>
              <w:noProof/>
              <w:color w:val="C00000"/>
              <w:sz w:val="24"/>
              <w:szCs w:val="24"/>
            </w:rPr>
          </w:rPrChange>
        </w:rPr>
        <w:t>[12]</w:t>
      </w:r>
      <w:r w:rsidRPr="008223F1">
        <w:rPr>
          <w:rFonts w:asciiTheme="majorBidi" w:eastAsia="Times New Roman" w:hAnsiTheme="majorBidi" w:cstheme="majorBidi"/>
          <w:sz w:val="24"/>
          <w:szCs w:val="24"/>
          <w:rPrChange w:id="61" w:author="bijan mehralizadeh" w:date="2021-12-24T21:05:00Z">
            <w:rPr>
              <w:rFonts w:asciiTheme="majorBidi" w:eastAsia="Times New Roman" w:hAnsiTheme="majorBidi" w:cstheme="majorBidi"/>
              <w:color w:val="C00000"/>
              <w:sz w:val="24"/>
              <w:szCs w:val="24"/>
            </w:rPr>
          </w:rPrChange>
        </w:rPr>
        <w:fldChar w:fldCharType="end"/>
      </w:r>
      <w:r w:rsidRPr="008223F1">
        <w:rPr>
          <w:rFonts w:asciiTheme="majorBidi" w:eastAsia="Times New Roman" w:hAnsiTheme="majorBidi" w:cstheme="majorBidi"/>
          <w:sz w:val="24"/>
          <w:szCs w:val="24"/>
          <w:rPrChange w:id="62" w:author="bijan mehralizadeh" w:date="2021-12-24T21:05:00Z">
            <w:rPr>
              <w:rFonts w:asciiTheme="majorBidi" w:eastAsia="Times New Roman" w:hAnsiTheme="majorBidi" w:cstheme="majorBidi"/>
              <w:color w:val="C00000"/>
              <w:sz w:val="24"/>
              <w:szCs w:val="24"/>
            </w:rPr>
          </w:rPrChange>
        </w:rPr>
        <w:t xml:space="preserve">. Although this approach reduces mentioned difficulties in wearable methods, but still depends on dedicated centers to conduct the screening. </w:t>
      </w:r>
    </w:p>
    <w:p w14:paraId="5EA75D56" w14:textId="4E97B87D" w:rsidR="00491548" w:rsidRPr="008223F1" w:rsidRDefault="00491548" w:rsidP="00491548">
      <w:pPr>
        <w:spacing w:after="0" w:line="240" w:lineRule="auto"/>
        <w:rPr>
          <w:rFonts w:asciiTheme="majorBidi" w:eastAsia="Times New Roman" w:hAnsiTheme="majorBidi" w:cstheme="majorBidi"/>
          <w:sz w:val="24"/>
          <w:szCs w:val="24"/>
          <w:rPrChange w:id="63" w:author="bijan mehralizadeh" w:date="2021-12-24T21:05:00Z">
            <w:rPr>
              <w:rFonts w:asciiTheme="majorBidi" w:eastAsia="Times New Roman" w:hAnsiTheme="majorBidi" w:cstheme="majorBidi"/>
              <w:color w:val="C00000"/>
              <w:sz w:val="24"/>
              <w:szCs w:val="24"/>
            </w:rPr>
          </w:rPrChange>
        </w:rPr>
      </w:pPr>
      <w:r w:rsidRPr="008223F1">
        <w:rPr>
          <w:rFonts w:asciiTheme="majorBidi" w:eastAsia="Times New Roman" w:hAnsiTheme="majorBidi" w:cstheme="majorBidi"/>
          <w:sz w:val="24"/>
          <w:szCs w:val="24"/>
          <w:rPrChange w:id="64" w:author="bijan mehralizadeh" w:date="2021-12-24T21:05:00Z">
            <w:rPr>
              <w:rFonts w:asciiTheme="majorBidi" w:eastAsia="Times New Roman" w:hAnsiTheme="majorBidi" w:cstheme="majorBidi"/>
              <w:color w:val="C00000"/>
              <w:sz w:val="24"/>
              <w:szCs w:val="24"/>
            </w:rPr>
          </w:rPrChange>
        </w:rPr>
        <w:t>That is why home-based IoT devices such as the intelligent toy car</w:t>
      </w:r>
      <w:r w:rsidRPr="008223F1">
        <w:rPr>
          <w:rFonts w:asciiTheme="majorBidi" w:eastAsia="Times New Roman" w:hAnsiTheme="majorBidi" w:cstheme="majorBidi"/>
          <w:sz w:val="24"/>
          <w:szCs w:val="24"/>
          <w:rPrChange w:id="65" w:author="bijan mehralizadeh" w:date="2021-12-24T21:05:00Z">
            <w:rPr>
              <w:rFonts w:asciiTheme="majorBidi" w:eastAsia="Times New Roman" w:hAnsiTheme="majorBidi" w:cstheme="majorBidi"/>
              <w:color w:val="C0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Pr="008223F1">
        <w:rPr>
          <w:rFonts w:asciiTheme="majorBidi" w:eastAsia="Times New Roman" w:hAnsiTheme="majorBidi" w:cstheme="majorBidi"/>
          <w:sz w:val="24"/>
          <w:szCs w:val="24"/>
          <w:rPrChange w:id="66" w:author="bijan mehralizadeh" w:date="2021-12-24T21:05:00Z">
            <w:rPr>
              <w:rFonts w:asciiTheme="majorBidi" w:eastAsia="Times New Roman" w:hAnsiTheme="majorBidi" w:cstheme="majorBidi"/>
              <w:color w:val="C00000"/>
              <w:sz w:val="24"/>
              <w:szCs w:val="24"/>
            </w:rPr>
          </w:rPrChange>
        </w:rPr>
        <w:fldChar w:fldCharType="separate"/>
      </w:r>
      <w:r w:rsidRPr="008223F1">
        <w:rPr>
          <w:rFonts w:asciiTheme="majorBidi" w:eastAsia="Times New Roman" w:hAnsiTheme="majorBidi" w:cstheme="majorBidi"/>
          <w:noProof/>
          <w:sz w:val="24"/>
          <w:szCs w:val="24"/>
          <w:rPrChange w:id="67" w:author="bijan mehralizadeh" w:date="2021-12-24T21:05:00Z">
            <w:rPr>
              <w:rFonts w:asciiTheme="majorBidi" w:eastAsia="Times New Roman" w:hAnsiTheme="majorBidi" w:cstheme="majorBidi"/>
              <w:noProof/>
              <w:color w:val="C00000"/>
              <w:sz w:val="24"/>
              <w:szCs w:val="24"/>
            </w:rPr>
          </w:rPrChange>
        </w:rPr>
        <w:t>[13]</w:t>
      </w:r>
      <w:r w:rsidRPr="008223F1">
        <w:rPr>
          <w:rFonts w:asciiTheme="majorBidi" w:eastAsia="Times New Roman" w:hAnsiTheme="majorBidi" w:cstheme="majorBidi"/>
          <w:sz w:val="24"/>
          <w:szCs w:val="24"/>
          <w:rPrChange w:id="68" w:author="bijan mehralizadeh" w:date="2021-12-24T21:05:00Z">
            <w:rPr>
              <w:rFonts w:asciiTheme="majorBidi" w:eastAsia="Times New Roman" w:hAnsiTheme="majorBidi" w:cstheme="majorBidi"/>
              <w:color w:val="C00000"/>
              <w:sz w:val="24"/>
              <w:szCs w:val="24"/>
            </w:rPr>
          </w:rPrChange>
        </w:rPr>
        <w:fldChar w:fldCharType="end"/>
      </w:r>
      <w:r w:rsidRPr="008223F1">
        <w:rPr>
          <w:rFonts w:asciiTheme="majorBidi" w:eastAsia="Times New Roman" w:hAnsiTheme="majorBidi" w:cstheme="majorBidi"/>
          <w:sz w:val="24"/>
          <w:szCs w:val="24"/>
          <w:rPrChange w:id="69" w:author="bijan mehralizadeh" w:date="2021-12-24T21:05:00Z">
            <w:rPr>
              <w:rFonts w:asciiTheme="majorBidi" w:eastAsia="Times New Roman" w:hAnsiTheme="majorBidi" w:cstheme="majorBidi"/>
              <w:color w:val="C00000"/>
              <w:sz w:val="24"/>
              <w:szCs w:val="24"/>
            </w:rPr>
          </w:rPrChange>
        </w:rPr>
        <w:t xml:space="preserve"> were designed to perform screening in children</w:t>
      </w:r>
      <w:del w:id="70" w:author="Lily Mo" w:date="2021-12-25T13:39:00Z">
        <w:r w:rsidRPr="008223F1" w:rsidDel="00F87A8F">
          <w:rPr>
            <w:rFonts w:asciiTheme="majorBidi" w:eastAsia="Times New Roman" w:hAnsiTheme="majorBidi" w:cstheme="majorBidi"/>
            <w:sz w:val="24"/>
            <w:szCs w:val="24"/>
            <w:rPrChange w:id="71" w:author="bijan mehralizadeh" w:date="2021-12-24T21:05:00Z">
              <w:rPr>
                <w:rFonts w:asciiTheme="majorBidi" w:eastAsia="Times New Roman" w:hAnsiTheme="majorBidi" w:cstheme="majorBidi"/>
                <w:color w:val="C00000"/>
                <w:sz w:val="24"/>
                <w:szCs w:val="24"/>
              </w:rPr>
            </w:rPrChange>
          </w:rPr>
          <w:delText>'</w:delText>
        </w:r>
      </w:del>
      <w:ins w:id="72" w:author="Lily Mo" w:date="2021-12-25T13:39:00Z">
        <w:r w:rsidR="00F87A8F">
          <w:rPr>
            <w:rFonts w:asciiTheme="majorBidi" w:eastAsia="Times New Roman" w:hAnsiTheme="majorBidi" w:cstheme="majorBidi"/>
            <w:sz w:val="24"/>
            <w:szCs w:val="24"/>
          </w:rPr>
          <w:t>’</w:t>
        </w:r>
      </w:ins>
      <w:r w:rsidRPr="008223F1">
        <w:rPr>
          <w:rFonts w:asciiTheme="majorBidi" w:eastAsia="Times New Roman" w:hAnsiTheme="majorBidi" w:cstheme="majorBidi"/>
          <w:sz w:val="24"/>
          <w:szCs w:val="24"/>
          <w:rPrChange w:id="73" w:author="bijan mehralizadeh" w:date="2021-12-24T21:05:00Z">
            <w:rPr>
              <w:rFonts w:asciiTheme="majorBidi" w:eastAsia="Times New Roman" w:hAnsiTheme="majorBidi" w:cstheme="majorBidi"/>
              <w:color w:val="C00000"/>
              <w:sz w:val="24"/>
              <w:szCs w:val="24"/>
            </w:rPr>
          </w:rPrChange>
        </w:rPr>
        <w:t xml:space="preserve">s natural settings at a very low cost. Along with this trend, in this study, we improved our </w:t>
      </w:r>
      <w:del w:id="74" w:author="bijan mehralizadeh" w:date="2021-12-24T21:06:00Z">
        <w:r w:rsidRPr="008223F1" w:rsidDel="008223F1">
          <w:rPr>
            <w:rFonts w:asciiTheme="majorBidi" w:eastAsia="Times New Roman" w:hAnsiTheme="majorBidi" w:cstheme="majorBidi"/>
            <w:sz w:val="24"/>
            <w:szCs w:val="24"/>
            <w:rPrChange w:id="75" w:author="bijan mehralizadeh" w:date="2021-12-24T21:05:00Z">
              <w:rPr>
                <w:rFonts w:asciiTheme="majorBidi" w:eastAsia="Times New Roman" w:hAnsiTheme="majorBidi" w:cstheme="majorBidi"/>
                <w:color w:val="C00000"/>
                <w:sz w:val="24"/>
                <w:szCs w:val="24"/>
              </w:rPr>
            </w:rPrChange>
          </w:rPr>
          <w:delText>smart</w:delText>
        </w:r>
      </w:del>
      <w:ins w:id="76" w:author="bijan mehralizadeh" w:date="2021-12-24T21:06:00Z">
        <w:r w:rsidR="008223F1">
          <w:rPr>
            <w:rFonts w:asciiTheme="majorBidi" w:eastAsia="Times New Roman" w:hAnsiTheme="majorBidi" w:cstheme="majorBidi"/>
            <w:sz w:val="24"/>
            <w:szCs w:val="24"/>
          </w:rPr>
          <w:t>intelligent</w:t>
        </w:r>
      </w:ins>
      <w:r w:rsidRPr="008223F1">
        <w:rPr>
          <w:rFonts w:asciiTheme="majorBidi" w:eastAsia="Times New Roman" w:hAnsiTheme="majorBidi" w:cstheme="majorBidi"/>
          <w:sz w:val="24"/>
          <w:szCs w:val="24"/>
          <w:rPrChange w:id="77" w:author="bijan mehralizadeh" w:date="2021-12-24T21:05:00Z">
            <w:rPr>
              <w:rFonts w:asciiTheme="majorBidi" w:eastAsia="Times New Roman" w:hAnsiTheme="majorBidi" w:cstheme="majorBidi"/>
              <w:color w:val="C00000"/>
              <w:sz w:val="24"/>
              <w:szCs w:val="24"/>
            </w:rPr>
          </w:rPrChange>
        </w:rPr>
        <w:t xml:space="preserve"> toy car by incorporating two shaft encoders on the wheels of our car to </w:t>
      </w:r>
      <w:del w:id="78" w:author="bijan mehralizadeh" w:date="2021-12-25T10:55:00Z">
        <w:r w:rsidRPr="008223F1" w:rsidDel="0056400F">
          <w:rPr>
            <w:rFonts w:asciiTheme="majorBidi" w:eastAsia="Times New Roman" w:hAnsiTheme="majorBidi" w:cstheme="majorBidi"/>
            <w:sz w:val="24"/>
            <w:szCs w:val="24"/>
            <w:rPrChange w:id="79" w:author="bijan mehralizadeh" w:date="2021-12-24T21:05:00Z">
              <w:rPr>
                <w:rFonts w:asciiTheme="majorBidi" w:eastAsia="Times New Roman" w:hAnsiTheme="majorBidi" w:cstheme="majorBidi"/>
                <w:color w:val="C00000"/>
                <w:sz w:val="24"/>
                <w:szCs w:val="24"/>
              </w:rPr>
            </w:rPrChange>
          </w:rPr>
          <w:lastRenderedPageBreak/>
          <w:delText xml:space="preserve">see </w:delText>
        </w:r>
      </w:del>
      <w:ins w:id="80" w:author="bijan mehralizadeh" w:date="2021-12-25T10:55:00Z">
        <w:r w:rsidR="0056400F">
          <w:rPr>
            <w:rFonts w:asciiTheme="majorBidi" w:eastAsia="Times New Roman" w:hAnsiTheme="majorBidi" w:cstheme="majorBidi"/>
            <w:sz w:val="24"/>
            <w:szCs w:val="24"/>
          </w:rPr>
          <w:t>investigate</w:t>
        </w:r>
        <w:r w:rsidR="0056400F" w:rsidRPr="008223F1">
          <w:rPr>
            <w:rFonts w:asciiTheme="majorBidi" w:eastAsia="Times New Roman" w:hAnsiTheme="majorBidi" w:cstheme="majorBidi"/>
            <w:sz w:val="24"/>
            <w:szCs w:val="24"/>
            <w:rPrChange w:id="81" w:author="bijan mehralizadeh" w:date="2021-12-24T21:05:00Z">
              <w:rPr>
                <w:rFonts w:asciiTheme="majorBidi" w:eastAsia="Times New Roman" w:hAnsiTheme="majorBidi" w:cstheme="majorBidi"/>
                <w:color w:val="C00000"/>
                <w:sz w:val="24"/>
                <w:szCs w:val="24"/>
              </w:rPr>
            </w:rPrChange>
          </w:rPr>
          <w:t xml:space="preserve"> </w:t>
        </w:r>
      </w:ins>
      <w:r w:rsidRPr="008223F1">
        <w:rPr>
          <w:rFonts w:asciiTheme="majorBidi" w:eastAsia="Times New Roman" w:hAnsiTheme="majorBidi" w:cstheme="majorBidi"/>
          <w:sz w:val="24"/>
          <w:szCs w:val="24"/>
          <w:rPrChange w:id="82" w:author="bijan mehralizadeh" w:date="2021-12-24T21:05:00Z">
            <w:rPr>
              <w:rFonts w:asciiTheme="majorBidi" w:eastAsia="Times New Roman" w:hAnsiTheme="majorBidi" w:cstheme="majorBidi"/>
              <w:color w:val="C00000"/>
              <w:sz w:val="24"/>
              <w:szCs w:val="24"/>
            </w:rPr>
          </w:rPrChange>
        </w:rPr>
        <w:t xml:space="preserve">if children with autism focus on the wheels instead of the whole car more than Typically Developed (TD) children. This new modality, combined with its initial modality, which was based on capturing the acceleration features in playing with the car, helped improve screening accuracy by 10%. In other words, our contribution is in incorporating two modalities to better screen ASD. </w:t>
      </w:r>
    </w:p>
    <w:p w14:paraId="55B48F4C"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0AEA3566"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560F34EA" w14:textId="77777777" w:rsidR="00491548" w:rsidRPr="008223F1" w:rsidRDefault="00491548" w:rsidP="00491548">
      <w:pPr>
        <w:spacing w:after="0" w:line="240" w:lineRule="auto"/>
        <w:rPr>
          <w:rFonts w:asciiTheme="majorBidi" w:eastAsia="Times New Roman" w:hAnsiTheme="majorBidi" w:cstheme="majorBidi"/>
          <w:sz w:val="36"/>
          <w:szCs w:val="36"/>
        </w:rPr>
      </w:pPr>
      <w:r w:rsidRPr="008223F1">
        <w:rPr>
          <w:rFonts w:asciiTheme="majorBidi" w:eastAsia="Times New Roman" w:hAnsiTheme="majorBidi" w:cstheme="majorBidi"/>
          <w:sz w:val="36"/>
          <w:szCs w:val="36"/>
        </w:rPr>
        <w:t>Related work</w:t>
      </w:r>
    </w:p>
    <w:p w14:paraId="206DCAF4" w14:textId="77777777"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xml:space="preserve">There have been several studies focused on using technology for ASD screening. These methods try to observe the ASD symptoms automatically using biomarkers or behavioral markers. </w:t>
      </w:r>
    </w:p>
    <w:p w14:paraId="2F0FB33B" w14:textId="2526879D" w:rsidR="00491548" w:rsidRPr="008223F1" w:rsidRDefault="00491548" w:rsidP="00491548">
      <w:pPr>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xml:space="preserve">For example, </w:t>
      </w:r>
      <w:r w:rsidRPr="008223F1">
        <w:rPr>
          <w:rFonts w:asciiTheme="majorBidi" w:eastAsia="Times New Roman" w:hAnsiTheme="majorBidi" w:cstheme="majorBidi"/>
          <w:sz w:val="24"/>
          <w:szCs w:val="24"/>
          <w:rPrChange w:id="83" w:author="bijan mehralizadeh" w:date="2021-12-24T21:05:00Z">
            <w:rPr>
              <w:rFonts w:asciiTheme="majorBidi" w:eastAsia="Times New Roman" w:hAnsiTheme="majorBidi" w:cstheme="majorBidi"/>
              <w:color w:val="FF0000"/>
              <w:sz w:val="24"/>
              <w:szCs w:val="24"/>
            </w:rPr>
          </w:rPrChange>
        </w:rPr>
        <w:t xml:space="preserve">William J. </w:t>
      </w:r>
      <w:proofErr w:type="spellStart"/>
      <w:r w:rsidRPr="008223F1">
        <w:rPr>
          <w:rFonts w:asciiTheme="majorBidi" w:eastAsia="Times New Roman" w:hAnsiTheme="majorBidi" w:cstheme="majorBidi"/>
          <w:sz w:val="24"/>
          <w:szCs w:val="24"/>
          <w:rPrChange w:id="84" w:author="bijan mehralizadeh" w:date="2021-12-24T21:05:00Z">
            <w:rPr>
              <w:rFonts w:asciiTheme="majorBidi" w:eastAsia="Times New Roman" w:hAnsiTheme="majorBidi" w:cstheme="majorBidi"/>
              <w:color w:val="FF0000"/>
              <w:sz w:val="24"/>
              <w:szCs w:val="24"/>
            </w:rPr>
          </w:rPrChange>
        </w:rPr>
        <w:t>Bosl</w:t>
      </w:r>
      <w:proofErr w:type="spellEnd"/>
      <w:r w:rsidRPr="008223F1">
        <w:rPr>
          <w:rFonts w:asciiTheme="majorBidi" w:eastAsia="Times New Roman" w:hAnsiTheme="majorBidi" w:cstheme="majorBidi"/>
          <w:sz w:val="24"/>
          <w:szCs w:val="24"/>
          <w:rPrChange w:id="85" w:author="bijan mehralizadeh" w:date="2021-12-24T21:05:00Z">
            <w:rPr>
              <w:rFonts w:asciiTheme="majorBidi" w:eastAsia="Times New Roman" w:hAnsiTheme="majorBidi" w:cstheme="majorBidi"/>
              <w:color w:val="FF0000"/>
              <w:sz w:val="24"/>
              <w:szCs w:val="24"/>
            </w:rPr>
          </w:rPrChange>
        </w:rPr>
        <w:t xml:space="preserve"> et al. focused on early screening of ASD by a data-driven method based on the EEG</w:t>
      </w:r>
      <w:del w:id="86" w:author="Lily Mo" w:date="2021-12-25T13:39:00Z">
        <w:r w:rsidRPr="008223F1" w:rsidDel="00F87A8F">
          <w:rPr>
            <w:rFonts w:asciiTheme="majorBidi" w:eastAsia="Times New Roman" w:hAnsiTheme="majorBidi" w:cstheme="majorBidi"/>
            <w:sz w:val="24"/>
            <w:szCs w:val="24"/>
            <w:rPrChange w:id="87" w:author="bijan mehralizadeh" w:date="2021-12-24T21:05:00Z">
              <w:rPr>
                <w:rFonts w:asciiTheme="majorBidi" w:eastAsia="Times New Roman" w:hAnsiTheme="majorBidi" w:cstheme="majorBidi"/>
                <w:color w:val="FF0000"/>
                <w:sz w:val="24"/>
                <w:szCs w:val="24"/>
              </w:rPr>
            </w:rPrChange>
          </w:rPr>
          <w:delText>'</w:delText>
        </w:r>
      </w:del>
      <w:ins w:id="88" w:author="Lily Mo" w:date="2021-12-25T13:39:00Z">
        <w:r w:rsidR="00F87A8F">
          <w:rPr>
            <w:rFonts w:asciiTheme="majorBidi" w:eastAsia="Times New Roman" w:hAnsiTheme="majorBidi" w:cstheme="majorBidi"/>
            <w:sz w:val="24"/>
            <w:szCs w:val="24"/>
          </w:rPr>
          <w:t>’</w:t>
        </w:r>
      </w:ins>
      <w:r w:rsidRPr="008223F1">
        <w:rPr>
          <w:rFonts w:asciiTheme="majorBidi" w:eastAsia="Times New Roman" w:hAnsiTheme="majorBidi" w:cstheme="majorBidi"/>
          <w:sz w:val="24"/>
          <w:szCs w:val="24"/>
          <w:rPrChange w:id="89" w:author="bijan mehralizadeh" w:date="2021-12-24T21:05:00Z">
            <w:rPr>
              <w:rFonts w:asciiTheme="majorBidi" w:eastAsia="Times New Roman" w:hAnsiTheme="majorBidi" w:cstheme="majorBidi"/>
              <w:color w:val="FF0000"/>
              <w:sz w:val="24"/>
              <w:szCs w:val="24"/>
            </w:rPr>
          </w:rPrChange>
        </w:rPr>
        <w:t>s data</w:t>
      </w:r>
      <w:r w:rsidRPr="008223F1">
        <w:rPr>
          <w:rFonts w:asciiTheme="majorBidi" w:eastAsia="Times New Roman" w:hAnsiTheme="majorBidi" w:cstheme="majorBidi"/>
          <w:sz w:val="24"/>
          <w:szCs w:val="24"/>
          <w:rPrChange w:id="90" w:author="bijan mehralizadeh" w:date="2021-12-24T21:05:00Z">
            <w:rPr>
              <w:rFonts w:asciiTheme="majorBidi" w:eastAsia="Times New Roman" w:hAnsiTheme="majorBidi" w:cstheme="majorBidi"/>
              <w:color w:val="4472C4" w:themeColor="accent1"/>
              <w:sz w:val="24"/>
              <w:szCs w:val="24"/>
            </w:rPr>
          </w:rPrChange>
        </w:rPr>
        <w:t xml:space="preserve">. They collected EEG measurements of 99 infants with an older sibling that received an ASD diagnosis and 89 low-risk controls. They screen ASD in children as early as three months of age with </w:t>
      </w:r>
      <w:r w:rsidRPr="008223F1">
        <w:rPr>
          <w:rFonts w:asciiTheme="majorBidi" w:eastAsia="Times New Roman" w:hAnsiTheme="majorBidi" w:cstheme="majorBidi"/>
          <w:sz w:val="24"/>
          <w:szCs w:val="24"/>
          <w:rPrChange w:id="91" w:author="bijan mehralizadeh" w:date="2021-12-24T21:05:00Z">
            <w:rPr>
              <w:rFonts w:asciiTheme="majorBidi" w:eastAsia="Times New Roman" w:hAnsiTheme="majorBidi" w:cstheme="majorBidi"/>
              <w:color w:val="FF0000"/>
              <w:sz w:val="24"/>
              <w:szCs w:val="24"/>
            </w:rPr>
          </w:rPrChange>
        </w:rPr>
        <w:t xml:space="preserve">95% sensitivity and PPV at some ages. </w:t>
      </w:r>
      <w:r w:rsidRPr="008223F1">
        <w:rPr>
          <w:rFonts w:asciiTheme="majorBidi" w:eastAsia="Times New Roman" w:hAnsiTheme="majorBidi" w:cstheme="majorBidi"/>
          <w:sz w:val="24"/>
          <w:szCs w:val="24"/>
          <w:rPrChange w:id="92" w:author="bijan mehralizadeh" w:date="2021-12-24T21:05:00Z">
            <w:rPr>
              <w:rFonts w:asciiTheme="majorBidi" w:eastAsia="Times New Roman" w:hAnsiTheme="majorBidi" w:cstheme="majorBidi"/>
              <w:color w:val="4472C4" w:themeColor="accent1"/>
              <w:sz w:val="24"/>
              <w:szCs w:val="24"/>
            </w:rPr>
          </w:rPrChange>
        </w:rPr>
        <w:t>They suggest EEG signals might be a valuable biomarker for ASD screening</w:t>
      </w:r>
      <w:r w:rsidRPr="008223F1">
        <w:rPr>
          <w:rFonts w:asciiTheme="majorBidi" w:eastAsia="Times New Roman" w:hAnsiTheme="majorBidi" w:cstheme="majorBidi"/>
          <w:sz w:val="24"/>
          <w:szCs w:val="24"/>
          <w:rPrChange w:id="93"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Pr="008223F1">
        <w:rPr>
          <w:rFonts w:asciiTheme="majorBidi" w:eastAsia="Times New Roman" w:hAnsiTheme="majorBidi" w:cstheme="majorBidi"/>
          <w:sz w:val="24"/>
          <w:szCs w:val="24"/>
          <w:rPrChange w:id="94"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95" w:author="bijan mehralizadeh" w:date="2021-12-24T21:05:00Z">
            <w:rPr>
              <w:rFonts w:asciiTheme="majorBidi" w:eastAsia="Times New Roman" w:hAnsiTheme="majorBidi" w:cstheme="majorBidi"/>
              <w:noProof/>
              <w:color w:val="FF0000"/>
              <w:sz w:val="24"/>
              <w:szCs w:val="24"/>
            </w:rPr>
          </w:rPrChange>
        </w:rPr>
        <w:t>[9]</w:t>
      </w:r>
      <w:r w:rsidRPr="008223F1">
        <w:rPr>
          <w:rFonts w:asciiTheme="majorBidi" w:eastAsia="Times New Roman" w:hAnsiTheme="majorBidi" w:cstheme="majorBidi"/>
          <w:sz w:val="24"/>
          <w:szCs w:val="24"/>
          <w:rPrChange w:id="96"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97" w:author="bijan mehralizadeh" w:date="2021-12-24T21:05:00Z">
            <w:rPr>
              <w:rFonts w:asciiTheme="majorBidi" w:eastAsia="Times New Roman" w:hAnsiTheme="majorBidi" w:cstheme="majorBidi"/>
              <w:color w:val="FF0000"/>
              <w:sz w:val="24"/>
              <w:szCs w:val="24"/>
            </w:rPr>
          </w:rPrChange>
        </w:rPr>
        <w:t xml:space="preserve">. </w:t>
      </w:r>
      <w:r w:rsidRPr="008223F1">
        <w:rPr>
          <w:rFonts w:asciiTheme="majorBidi" w:eastAsia="Times New Roman" w:hAnsiTheme="majorBidi" w:cstheme="majorBidi"/>
          <w:sz w:val="24"/>
          <w:szCs w:val="24"/>
          <w:rPrChange w:id="98" w:author="bijan mehralizadeh" w:date="2021-12-24T21:05:00Z">
            <w:rPr>
              <w:rFonts w:asciiTheme="majorBidi" w:eastAsia="Times New Roman" w:hAnsiTheme="majorBidi" w:cstheme="majorBidi"/>
              <w:color w:val="4472C4" w:themeColor="accent1"/>
              <w:sz w:val="24"/>
              <w:szCs w:val="24"/>
            </w:rPr>
          </w:rPrChange>
        </w:rPr>
        <w:t xml:space="preserve">Also, </w:t>
      </w:r>
      <w:proofErr w:type="spellStart"/>
      <w:r w:rsidRPr="008223F1">
        <w:rPr>
          <w:rFonts w:asciiTheme="majorBidi" w:eastAsia="Times New Roman" w:hAnsiTheme="majorBidi" w:cstheme="majorBidi"/>
          <w:sz w:val="24"/>
          <w:szCs w:val="24"/>
          <w:rPrChange w:id="99" w:author="bijan mehralizadeh" w:date="2021-12-24T21:05:00Z">
            <w:rPr>
              <w:rFonts w:asciiTheme="majorBidi" w:eastAsia="Times New Roman" w:hAnsiTheme="majorBidi" w:cstheme="majorBidi"/>
              <w:color w:val="4472C4" w:themeColor="accent1"/>
              <w:sz w:val="24"/>
              <w:szCs w:val="24"/>
            </w:rPr>
          </w:rPrChange>
        </w:rPr>
        <w:t>MladenRakić</w:t>
      </w:r>
      <w:proofErr w:type="spellEnd"/>
      <w:r w:rsidRPr="008223F1">
        <w:rPr>
          <w:rFonts w:asciiTheme="majorBidi" w:eastAsia="Times New Roman" w:hAnsiTheme="majorBidi" w:cstheme="majorBidi"/>
          <w:sz w:val="24"/>
          <w:szCs w:val="24"/>
          <w:rPrChange w:id="100" w:author="bijan mehralizadeh" w:date="2021-12-24T21:05:00Z">
            <w:rPr>
              <w:rFonts w:asciiTheme="majorBidi" w:eastAsia="Times New Roman" w:hAnsiTheme="majorBidi" w:cstheme="majorBidi"/>
              <w:color w:val="4472C4" w:themeColor="accent1"/>
              <w:sz w:val="24"/>
              <w:szCs w:val="24"/>
            </w:rPr>
          </w:rPrChange>
        </w:rPr>
        <w:t xml:space="preserve"> et al. presented a method to improve ASD detection by combining structural and functional MRI data. They applied machine learning techniques on imaging data of 817 cases and successfully classified them with an accuracy of 85%</w:t>
      </w:r>
      <w:r w:rsidRPr="008223F1">
        <w:rPr>
          <w:rFonts w:asciiTheme="majorBidi" w:eastAsia="Times New Roman" w:hAnsiTheme="majorBidi" w:cstheme="majorBidi"/>
          <w:sz w:val="24"/>
          <w:szCs w:val="24"/>
          <w:rPrChange w:id="101" w:author="bijan mehralizadeh" w:date="2021-12-24T21:05:00Z">
            <w:rPr>
              <w:rFonts w:asciiTheme="majorBidi" w:eastAsia="Times New Roman" w:hAnsiTheme="majorBidi" w:cstheme="majorBidi"/>
              <w:color w:val="4472C4" w:themeColor="accent1"/>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&lt;EndNote&gt;&lt;Cite&gt;&lt;Author&gt;Rakić&lt;/Author&gt;&lt;Year&gt;2020&lt;/Year&gt;&lt;RecNum&gt;26&lt;/RecNum&gt;&lt;DisplayText&gt;[14]&lt;/DisplayText&gt;&lt;record&gt;&lt;rec-number&gt;26&lt;/rec-number&gt;&lt;foreign-keys&gt;&lt;key app="EN" db-id="0f95w5tevxtp9oeex2mxv0s1xpx9pse9ez9t" timestamp="1640350299"&gt;26&lt;/key&gt;&lt;/foreign-keys&gt;&lt;ref-type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Clinical&lt;/full-title&gt;&lt;/periodical&gt;&lt;pages&gt;102181&lt;/pages&gt;&lt;volume&gt;25&lt;/volume&gt;&lt;keywords&gt;&lt;keyword&gt;Autism&lt;/keyword&gt;&lt;keyword&gt;Functional MRI&lt;/keyword&gt;&lt;keyword&gt;Structural MRI&lt;/keyword&gt;&lt;keyword&gt;ABIDE&lt;/keyword&gt;&lt;keyword&gt;Classification&lt;/keyword&gt;&lt;/keywords&gt;&lt;dates&gt;&lt;year&gt;2020&lt;/year&gt;&lt;pub-dates&gt;&lt;date&gt;2020/01/01/&lt;/date&gt;&lt;/pub-dates&gt;&lt;/dates&gt;&lt;isbn&gt;2213-1582&lt;/isbn&gt;&lt;urls&gt;&lt;related-urls&gt;&lt;url&gt;https://www.sciencedirect.com/science/article/pii/S221315822030019X&lt;/url&gt;&lt;/related-urls&gt;&lt;/urls&gt;&lt;electronic-resource-num&gt;https://doi.org/10.1016/j.nicl.2020.102181&lt;/electronic-resource-num&gt;&lt;/record&gt;&lt;/Cite&gt;&lt;/EndNote&gt;</w:instrText>
      </w:r>
      <w:r w:rsidRPr="008223F1">
        <w:rPr>
          <w:rFonts w:asciiTheme="majorBidi" w:eastAsia="Times New Roman" w:hAnsiTheme="majorBidi" w:cstheme="majorBidi"/>
          <w:sz w:val="24"/>
          <w:szCs w:val="24"/>
          <w:rPrChange w:id="102" w:author="bijan mehralizadeh" w:date="2021-12-24T21:05:00Z">
            <w:rPr>
              <w:rFonts w:asciiTheme="majorBidi" w:eastAsia="Times New Roman" w:hAnsiTheme="majorBidi" w:cstheme="majorBidi"/>
              <w:color w:val="4472C4" w:themeColor="accent1"/>
              <w:sz w:val="24"/>
              <w:szCs w:val="24"/>
            </w:rPr>
          </w:rPrChange>
        </w:rPr>
        <w:fldChar w:fldCharType="separate"/>
      </w:r>
      <w:r w:rsidRPr="008223F1">
        <w:rPr>
          <w:rFonts w:asciiTheme="majorBidi" w:eastAsia="Times New Roman" w:hAnsiTheme="majorBidi" w:cstheme="majorBidi"/>
          <w:noProof/>
          <w:sz w:val="24"/>
          <w:szCs w:val="24"/>
          <w:rPrChange w:id="103" w:author="bijan mehralizadeh" w:date="2021-12-24T21:05:00Z">
            <w:rPr>
              <w:rFonts w:asciiTheme="majorBidi" w:eastAsia="Times New Roman" w:hAnsiTheme="majorBidi" w:cstheme="majorBidi"/>
              <w:noProof/>
              <w:color w:val="4472C4" w:themeColor="accent1"/>
              <w:sz w:val="24"/>
              <w:szCs w:val="24"/>
            </w:rPr>
          </w:rPrChange>
        </w:rPr>
        <w:t>[14]</w:t>
      </w:r>
      <w:r w:rsidRPr="008223F1">
        <w:rPr>
          <w:rFonts w:asciiTheme="majorBidi" w:eastAsia="Times New Roman" w:hAnsiTheme="majorBidi" w:cstheme="majorBidi"/>
          <w:sz w:val="24"/>
          <w:szCs w:val="24"/>
          <w:rPrChange w:id="104" w:author="bijan mehralizadeh" w:date="2021-12-24T21:05:00Z">
            <w:rPr>
              <w:rFonts w:asciiTheme="majorBidi" w:eastAsia="Times New Roman" w:hAnsiTheme="majorBidi" w:cstheme="majorBidi"/>
              <w:color w:val="4472C4" w:themeColor="accent1"/>
              <w:sz w:val="24"/>
              <w:szCs w:val="24"/>
            </w:rPr>
          </w:rPrChange>
        </w:rPr>
        <w:fldChar w:fldCharType="end"/>
      </w:r>
      <w:r w:rsidRPr="008223F1">
        <w:rPr>
          <w:rFonts w:asciiTheme="majorBidi" w:eastAsia="Times New Roman" w:hAnsiTheme="majorBidi" w:cstheme="majorBidi"/>
          <w:sz w:val="24"/>
          <w:szCs w:val="24"/>
          <w:rPrChange w:id="105" w:author="bijan mehralizadeh" w:date="2021-12-24T21:05:00Z">
            <w:rPr>
              <w:rFonts w:asciiTheme="majorBidi" w:eastAsia="Times New Roman" w:hAnsiTheme="majorBidi" w:cstheme="majorBidi"/>
              <w:color w:val="4472C4" w:themeColor="accent1"/>
              <w:sz w:val="24"/>
              <w:szCs w:val="24"/>
            </w:rPr>
          </w:rPrChange>
        </w:rPr>
        <w:t xml:space="preserve">. Integrating biomarkers with other modalities has also proved effective; </w:t>
      </w:r>
      <w:proofErr w:type="spellStart"/>
      <w:r w:rsidRPr="008223F1">
        <w:rPr>
          <w:rFonts w:asciiTheme="majorBidi" w:eastAsia="Times New Roman" w:hAnsiTheme="majorBidi" w:cstheme="majorBidi"/>
          <w:sz w:val="24"/>
          <w:szCs w:val="24"/>
          <w:rPrChange w:id="106" w:author="bijan mehralizadeh" w:date="2021-12-24T21:05:00Z">
            <w:rPr>
              <w:rFonts w:asciiTheme="majorBidi" w:eastAsia="Times New Roman" w:hAnsiTheme="majorBidi" w:cstheme="majorBidi"/>
              <w:color w:val="4472C4" w:themeColor="accent1"/>
              <w:sz w:val="24"/>
              <w:szCs w:val="24"/>
            </w:rPr>
          </w:rPrChange>
        </w:rPr>
        <w:t>JiannanKang</w:t>
      </w:r>
      <w:proofErr w:type="spellEnd"/>
      <w:r w:rsidRPr="008223F1">
        <w:rPr>
          <w:rFonts w:asciiTheme="majorBidi" w:eastAsia="Times New Roman" w:hAnsiTheme="majorBidi" w:cstheme="majorBidi"/>
          <w:sz w:val="24"/>
          <w:szCs w:val="24"/>
          <w:rPrChange w:id="107" w:author="bijan mehralizadeh" w:date="2021-12-24T21:05:00Z">
            <w:rPr>
              <w:rFonts w:asciiTheme="majorBidi" w:eastAsia="Times New Roman" w:hAnsiTheme="majorBidi" w:cstheme="majorBidi"/>
              <w:color w:val="4472C4" w:themeColor="accent1"/>
              <w:sz w:val="24"/>
              <w:szCs w:val="24"/>
            </w:rPr>
          </w:rPrChange>
        </w:rPr>
        <w:t xml:space="preserve"> et al. identified ASD in children from 3 to 6 by inputting a combination of EEG and eye-tracking features collected with power spectrum analysis and areas of interest methods to an SVM classifier. They tested on a total number of 97 children and reached the maximum accuracy of 85%.</w:t>
      </w:r>
      <w:r w:rsidRPr="008223F1">
        <w:rPr>
          <w:rFonts w:asciiTheme="majorBidi" w:eastAsia="Times New Roman" w:hAnsiTheme="majorBidi" w:cstheme="majorBidi"/>
          <w:sz w:val="24"/>
          <w:szCs w:val="24"/>
          <w:rPrChange w:id="108" w:author="bijan mehralizadeh" w:date="2021-12-24T21:05:00Z">
            <w:rPr>
              <w:rFonts w:asciiTheme="majorBidi" w:eastAsia="Times New Roman" w:hAnsiTheme="majorBidi" w:cstheme="majorBidi"/>
              <w:color w:val="4472C4" w:themeColor="accent1"/>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&lt;EndNote&gt;&lt;Cite&gt;&lt;Author&gt;Kang&lt;/Author&gt;&lt;Year&gt;2020&lt;/Year&gt;&lt;RecNum&gt;27&lt;/RecNum&gt;&lt;DisplayText&gt;[15]&lt;/DisplayText&gt;&lt;record&gt;&lt;rec-number&gt;27&lt;/rec-number&gt;&lt;foreign-keys&gt;&lt;key app="EN" db-id="0f95w5tevxtp9oeex2mxv0s1xpx9pse9ez9t" timestamp="1640351322"&gt;27&lt;/key&gt;&lt;/foreign-keys&gt;&lt;ref-type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Medicine&lt;/full-title&gt;&lt;/periodical&gt;&lt;pages&gt;103722&lt;/pages&gt;&lt;volume&gt;120&lt;/volume&gt;&lt;keywords&gt;&lt;keyword&gt;Autism&lt;/keyword&gt;&lt;keyword&gt;Typically developing children&lt;/keyword&gt;&lt;keyword&gt;EEG&lt;/keyword&gt;&lt;keyword&gt;Eye-tracking&lt;/keyword&gt;&lt;/keywords&gt;&lt;dates&gt;&lt;year&gt;2020&lt;/year&gt;&lt;pub-dates&gt;&lt;date&gt;2020/05/01/&lt;/date&gt;&lt;/pub-dates&gt;&lt;/dates&gt;&lt;isbn&gt;0010-4825&lt;/isbn&gt;&lt;urls&gt;&lt;related-urls&gt;&lt;url&gt;https://www.sciencedirect.com/science/article/pii/S0010482520301074&lt;/url&gt;&lt;/related-urls&gt;&lt;/urls&gt;&lt;electronic-resource-num&gt;https://doi.org/10.1016/j.compbiomed.2020.103722&lt;/electronic-resource-num&gt;&lt;/record&gt;&lt;/Cite&gt;&lt;/EndNote&gt;</w:instrText>
      </w:r>
      <w:r w:rsidRPr="008223F1">
        <w:rPr>
          <w:rFonts w:asciiTheme="majorBidi" w:eastAsia="Times New Roman" w:hAnsiTheme="majorBidi" w:cstheme="majorBidi"/>
          <w:sz w:val="24"/>
          <w:szCs w:val="24"/>
          <w:rPrChange w:id="109" w:author="bijan mehralizadeh" w:date="2021-12-24T21:05:00Z">
            <w:rPr>
              <w:rFonts w:asciiTheme="majorBidi" w:eastAsia="Times New Roman" w:hAnsiTheme="majorBidi" w:cstheme="majorBidi"/>
              <w:color w:val="4472C4" w:themeColor="accent1"/>
              <w:sz w:val="24"/>
              <w:szCs w:val="24"/>
            </w:rPr>
          </w:rPrChange>
        </w:rPr>
        <w:fldChar w:fldCharType="separate"/>
      </w:r>
      <w:r w:rsidRPr="008223F1">
        <w:rPr>
          <w:rFonts w:asciiTheme="majorBidi" w:eastAsia="Times New Roman" w:hAnsiTheme="majorBidi" w:cstheme="majorBidi"/>
          <w:noProof/>
          <w:sz w:val="24"/>
          <w:szCs w:val="24"/>
          <w:rPrChange w:id="110" w:author="bijan mehralizadeh" w:date="2021-12-24T21:05:00Z">
            <w:rPr>
              <w:rFonts w:asciiTheme="majorBidi" w:eastAsia="Times New Roman" w:hAnsiTheme="majorBidi" w:cstheme="majorBidi"/>
              <w:noProof/>
              <w:color w:val="4472C4" w:themeColor="accent1"/>
              <w:sz w:val="24"/>
              <w:szCs w:val="24"/>
            </w:rPr>
          </w:rPrChange>
        </w:rPr>
        <w:t>[15]</w:t>
      </w:r>
      <w:r w:rsidRPr="008223F1">
        <w:rPr>
          <w:rFonts w:asciiTheme="majorBidi" w:eastAsia="Times New Roman" w:hAnsiTheme="majorBidi" w:cstheme="majorBidi"/>
          <w:sz w:val="24"/>
          <w:szCs w:val="24"/>
          <w:rPrChange w:id="111" w:author="bijan mehralizadeh" w:date="2021-12-24T21:05:00Z">
            <w:rPr>
              <w:rFonts w:asciiTheme="majorBidi" w:eastAsia="Times New Roman" w:hAnsiTheme="majorBidi" w:cstheme="majorBidi"/>
              <w:color w:val="4472C4" w:themeColor="accent1"/>
              <w:sz w:val="24"/>
              <w:szCs w:val="24"/>
            </w:rPr>
          </w:rPrChange>
        </w:rPr>
        <w:fldChar w:fldCharType="end"/>
      </w:r>
      <w:r w:rsidRPr="008223F1">
        <w:rPr>
          <w:rFonts w:asciiTheme="majorBidi" w:eastAsia="Times New Roman" w:hAnsiTheme="majorBidi" w:cstheme="majorBidi"/>
          <w:sz w:val="24"/>
          <w:szCs w:val="24"/>
          <w:rPrChange w:id="112" w:author="bijan mehralizadeh" w:date="2021-12-24T21:05:00Z">
            <w:rPr>
              <w:rFonts w:asciiTheme="majorBidi" w:eastAsia="Times New Roman" w:hAnsiTheme="majorBidi" w:cstheme="majorBidi"/>
              <w:color w:val="4472C4" w:themeColor="accent1"/>
              <w:sz w:val="24"/>
              <w:szCs w:val="24"/>
            </w:rPr>
          </w:rPrChange>
        </w:rPr>
        <w:t>.</w:t>
      </w:r>
    </w:p>
    <w:p w14:paraId="085BA7F1" w14:textId="63232152" w:rsidR="00491548" w:rsidRPr="008223F1" w:rsidRDefault="00491548" w:rsidP="00491548">
      <w:pPr>
        <w:spacing w:after="0" w:line="240" w:lineRule="auto"/>
        <w:rPr>
          <w:rFonts w:asciiTheme="majorBidi" w:eastAsia="Times New Roman" w:hAnsiTheme="majorBidi" w:cstheme="majorBidi"/>
          <w:sz w:val="24"/>
          <w:szCs w:val="24"/>
          <w:rPrChange w:id="113" w:author="bijan mehralizadeh" w:date="2021-12-24T21:05:00Z">
            <w:rPr>
              <w:rFonts w:asciiTheme="majorBidi" w:eastAsia="Times New Roman" w:hAnsiTheme="majorBidi" w:cstheme="majorBidi"/>
              <w:color w:val="C00000"/>
              <w:sz w:val="24"/>
              <w:szCs w:val="24"/>
            </w:rPr>
          </w:rPrChange>
        </w:rPr>
      </w:pPr>
      <w:r w:rsidRPr="008223F1">
        <w:rPr>
          <w:rFonts w:asciiTheme="majorBidi" w:eastAsia="Times New Roman" w:hAnsiTheme="majorBidi" w:cstheme="majorBidi"/>
          <w:sz w:val="24"/>
          <w:szCs w:val="24"/>
        </w:rPr>
        <w:t>Stereotypical Motor Movements (SMM) is one of the ASD symptoms that multiple methods have been developed to detect. Rad, N. M et al. proposed a Convolutional Neural Network that uses</w:t>
      </w:r>
      <w:r w:rsidRPr="008223F1">
        <w:rPr>
          <w:rFonts w:asciiTheme="majorBidi" w:eastAsia="Times New Roman" w:hAnsiTheme="majorBidi" w:cstheme="majorBidi"/>
          <w:sz w:val="24"/>
          <w:szCs w:val="24"/>
          <w:rPrChange w:id="114" w:author="bijan mehralizadeh" w:date="2021-12-24T21:05:00Z">
            <w:rPr>
              <w:rFonts w:asciiTheme="majorBidi" w:eastAsia="Times New Roman" w:hAnsiTheme="majorBidi" w:cstheme="majorBidi"/>
              <w:color w:val="C00000"/>
              <w:sz w:val="24"/>
              <w:szCs w:val="24"/>
            </w:rPr>
          </w:rPrChange>
        </w:rPr>
        <w:t xml:space="preserve"> accelerometer sensor data worn on multiple body points </w:t>
      </w:r>
      <w:r w:rsidRPr="008223F1">
        <w:rPr>
          <w:rFonts w:asciiTheme="majorBidi" w:eastAsia="Times New Roman" w:hAnsiTheme="majorBidi" w:cstheme="majorBidi"/>
          <w:sz w:val="24"/>
          <w:szCs w:val="24"/>
          <w:rPrChange w:id="115" w:author="bijan mehralizadeh" w:date="2021-12-24T21:05:00Z">
            <w:rPr>
              <w:rFonts w:asciiTheme="majorBidi" w:eastAsia="Times New Roman" w:hAnsiTheme="majorBidi" w:cstheme="majorBidi"/>
              <w:color w:val="4472C4" w:themeColor="accent1"/>
              <w:sz w:val="24"/>
              <w:szCs w:val="24"/>
            </w:rPr>
          </w:rPrChange>
        </w:rPr>
        <w:t>to detect SMM. They applied feature learning and transfer learning approaches to improve their deep neural network performance</w:t>
      </w:r>
      <w:r w:rsidRPr="008223F1">
        <w:rPr>
          <w:rFonts w:asciiTheme="majorBidi" w:eastAsia="Times New Roman" w:hAnsiTheme="majorBidi" w:cstheme="majorBidi"/>
          <w:sz w:val="24"/>
          <w:szCs w:val="24"/>
          <w:rPrChange w:id="116" w:author="bijan mehralizadeh" w:date="2021-12-24T21:05:00Z">
            <w:rPr>
              <w:rFonts w:asciiTheme="majorBidi" w:eastAsia="Times New Roman" w:hAnsiTheme="majorBidi" w:cstheme="majorBidi"/>
              <w:color w:val="C0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&lt;EndNote&gt;&lt;Cite&gt;&lt;Author&gt;Mohammadian Rad&lt;/Author&gt;&lt;Year&gt;2018&lt;/Year&gt;&lt;RecNum&gt;11&lt;/RecNum&gt;&lt;DisplayText&gt;[10]&lt;/DisplayText&gt;&lt;record&gt;&lt;rec-number&gt;11&lt;/rec-number&gt;&lt;foreign-keys&gt;&lt;key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Pr="008223F1">
        <w:rPr>
          <w:rFonts w:asciiTheme="majorBidi" w:eastAsia="Times New Roman" w:hAnsiTheme="majorBidi" w:cstheme="majorBidi"/>
          <w:sz w:val="24"/>
          <w:szCs w:val="24"/>
          <w:rPrChange w:id="117" w:author="bijan mehralizadeh" w:date="2021-12-24T21:05:00Z">
            <w:rPr>
              <w:rFonts w:asciiTheme="majorBidi" w:eastAsia="Times New Roman" w:hAnsiTheme="majorBidi" w:cstheme="majorBidi"/>
              <w:color w:val="C00000"/>
              <w:sz w:val="24"/>
              <w:szCs w:val="24"/>
            </w:rPr>
          </w:rPrChange>
        </w:rPr>
        <w:fldChar w:fldCharType="separate"/>
      </w:r>
      <w:r w:rsidRPr="008223F1">
        <w:rPr>
          <w:rFonts w:asciiTheme="majorBidi" w:eastAsia="Times New Roman" w:hAnsiTheme="majorBidi" w:cstheme="majorBidi"/>
          <w:noProof/>
          <w:sz w:val="24"/>
          <w:szCs w:val="24"/>
          <w:rPrChange w:id="118" w:author="bijan mehralizadeh" w:date="2021-12-24T21:05:00Z">
            <w:rPr>
              <w:rFonts w:asciiTheme="majorBidi" w:eastAsia="Times New Roman" w:hAnsiTheme="majorBidi" w:cstheme="majorBidi"/>
              <w:noProof/>
              <w:color w:val="C00000"/>
              <w:sz w:val="24"/>
              <w:szCs w:val="24"/>
            </w:rPr>
          </w:rPrChange>
        </w:rPr>
        <w:t>[10]</w:t>
      </w:r>
      <w:r w:rsidRPr="008223F1">
        <w:rPr>
          <w:rFonts w:asciiTheme="majorBidi" w:eastAsia="Times New Roman" w:hAnsiTheme="majorBidi" w:cstheme="majorBidi"/>
          <w:sz w:val="24"/>
          <w:szCs w:val="24"/>
          <w:rPrChange w:id="119" w:author="bijan mehralizadeh" w:date="2021-12-24T21:05:00Z">
            <w:rPr>
              <w:rFonts w:asciiTheme="majorBidi" w:eastAsia="Times New Roman" w:hAnsiTheme="majorBidi" w:cstheme="majorBidi"/>
              <w:color w:val="C00000"/>
              <w:sz w:val="24"/>
              <w:szCs w:val="24"/>
            </w:rPr>
          </w:rPrChange>
        </w:rPr>
        <w:fldChar w:fldCharType="end"/>
      </w:r>
      <w:r w:rsidRPr="008223F1">
        <w:rPr>
          <w:rFonts w:asciiTheme="majorBidi" w:eastAsia="Times New Roman" w:hAnsiTheme="majorBidi" w:cstheme="majorBidi"/>
          <w:sz w:val="24"/>
          <w:szCs w:val="24"/>
          <w:rPrChange w:id="120" w:author="bijan mehralizadeh" w:date="2021-12-24T21:05:00Z">
            <w:rPr>
              <w:rFonts w:asciiTheme="majorBidi" w:eastAsia="Times New Roman" w:hAnsiTheme="majorBidi" w:cstheme="majorBidi"/>
              <w:color w:val="C00000"/>
              <w:sz w:val="24"/>
              <w:szCs w:val="24"/>
            </w:rPr>
          </w:rPrChange>
        </w:rPr>
        <w:t>.</w:t>
      </w:r>
    </w:p>
    <w:p w14:paraId="3F46834C" w14:textId="2D01C32D" w:rsidR="00491548" w:rsidRPr="008223F1" w:rsidRDefault="00491548" w:rsidP="00491548">
      <w:pPr>
        <w:spacing w:after="0" w:line="240" w:lineRule="auto"/>
        <w:rPr>
          <w:rFonts w:asciiTheme="majorBidi" w:eastAsia="Times New Roman" w:hAnsiTheme="majorBidi" w:cstheme="majorBidi"/>
          <w:sz w:val="24"/>
          <w:szCs w:val="24"/>
          <w:rPrChange w:id="121" w:author="bijan mehralizadeh" w:date="2021-12-24T21:05:00Z">
            <w:rPr>
              <w:rFonts w:asciiTheme="majorBidi" w:eastAsia="Times New Roman" w:hAnsiTheme="majorBidi" w:cstheme="majorBidi"/>
              <w:color w:val="4472C4" w:themeColor="accent1"/>
              <w:sz w:val="24"/>
              <w:szCs w:val="24"/>
            </w:rPr>
          </w:rPrChange>
        </w:rPr>
      </w:pPr>
      <w:r w:rsidRPr="008223F1">
        <w:rPr>
          <w:rFonts w:asciiTheme="majorBidi" w:eastAsia="Times New Roman" w:hAnsiTheme="majorBidi" w:cstheme="majorBidi"/>
          <w:sz w:val="24"/>
          <w:szCs w:val="24"/>
          <w:rPrChange w:id="122" w:author="bijan mehralizadeh" w:date="2021-12-24T21:05:00Z">
            <w:rPr>
              <w:rFonts w:asciiTheme="majorBidi" w:eastAsia="Times New Roman" w:hAnsiTheme="majorBidi" w:cstheme="majorBidi"/>
              <w:color w:val="4472C4" w:themeColor="accent1"/>
              <w:sz w:val="24"/>
              <w:szCs w:val="24"/>
            </w:rPr>
          </w:rPrChange>
        </w:rPr>
        <w:t>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significantly</w:t>
      </w:r>
      <w:r w:rsidRPr="008223F1">
        <w:rPr>
          <w:rFonts w:asciiTheme="majorBidi" w:eastAsia="Times New Roman" w:hAnsiTheme="majorBidi" w:cstheme="majorBidi"/>
          <w:sz w:val="24"/>
          <w:szCs w:val="24"/>
          <w:rPrChange w:id="123" w:author="bijan mehralizadeh" w:date="2021-12-24T21:05:00Z">
            <w:rPr>
              <w:rFonts w:asciiTheme="majorBidi" w:eastAsia="Times New Roman" w:hAnsiTheme="majorBidi" w:cstheme="majorBidi"/>
              <w:color w:val="4472C4" w:themeColor="accent1"/>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&lt;EndNote&gt;&lt;Cite&gt;&lt;Author&gt;Nag&lt;/Author&gt;&lt;Year&gt;2020&lt;/Year&gt;&lt;RecNum&gt;28&lt;/RecNum&gt;&lt;DisplayText&gt;[11]&lt;/DisplayText&gt;&lt;record&gt;&lt;rec-number&gt;28&lt;/rec-number&gt;&lt;foreign-keys&gt;&lt;key app="EN" db-id="0f95w5tevxtp9oeex2mxv0s1xpx9pse9ez9t" timestamp="1640353180"&gt;28&lt;/key&gt;&lt;/foreign-keys&gt;&lt;ref-type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Terry&lt;/author&gt;&lt;author&gt;Feinstein, Carl&lt;/author&gt;&lt;author&gt;Wall, Dennis P.&lt;/author&gt;&lt;/authors&gt;&lt;/contributors&gt;&lt;titles&gt;&lt;title&gt;Toward Continuous Social Phenotyping: Analyzing Gaze Patterns in an Emotion Recognition Task for Children With Autism Through Wearable Smart Glasses&lt;/title&gt;&lt;secondary-title&gt;J Med Internet Res&lt;/secondary-title&gt;&lt;/titles&gt;&lt;periodical&gt;&lt;full-title&gt;J Med Internet Res&lt;/full-title&gt;&lt;/periodical&gt;&lt;pages&gt;e13810&lt;/pages&gt;&lt;volume&gt;22&lt;/volume&gt;&lt;number&gt;4&lt;/number&gt;&lt;keywords&gt;&lt;keyword&gt;autism spectrum disorder&lt;/keyword&gt;&lt;keyword&gt;translational medicine&lt;/keyword&gt;&lt;keyword&gt;eye tracking&lt;/keyword&gt;&lt;keyword&gt;wearable technologies&lt;/keyword&gt;&lt;keyword&gt;artificial intelligence&lt;/keyword&gt;&lt;keyword&gt;machine learning&lt;/keyword&gt;&lt;keyword&gt;precision health&lt;/keyword&gt;&lt;keyword&gt;digital therapy&lt;/keyword&gt;&lt;/keywords&gt;&lt;dates&gt;&lt;year&gt;2020&lt;/year&gt;&lt;pub-dates&gt;&lt;date&gt;2020/4/22&lt;/date&gt;&lt;/pub-dates&gt;&lt;/dates&gt;&lt;isbn&gt;1438-8871&lt;/isbn&gt;&lt;urls&gt;&lt;related-urls&gt;&lt;url&gt;http://www.jmir.org/2020/4/e13810/&lt;/url&gt;&lt;url&gt;https://doi.org/10.2196/13810&lt;/url&gt;&lt;url&gt;http://www.ncbi.nlm.nih.gov/pubmed/32319961&lt;/url&gt;&lt;/related-urls&gt;&lt;/urls&gt;&lt;electronic-resource-num&gt;10.2196/13810&lt;/electronic-resource-num&gt;&lt;/record&gt;&lt;/Cite&gt;&lt;/EndNote&gt;</w:instrText>
      </w:r>
      <w:r w:rsidRPr="008223F1">
        <w:rPr>
          <w:rFonts w:asciiTheme="majorBidi" w:eastAsia="Times New Roman" w:hAnsiTheme="majorBidi" w:cstheme="majorBidi"/>
          <w:sz w:val="24"/>
          <w:szCs w:val="24"/>
          <w:rPrChange w:id="124" w:author="bijan mehralizadeh" w:date="2021-12-24T21:05:00Z">
            <w:rPr>
              <w:rFonts w:asciiTheme="majorBidi" w:eastAsia="Times New Roman" w:hAnsiTheme="majorBidi" w:cstheme="majorBidi"/>
              <w:color w:val="4472C4" w:themeColor="accent1"/>
              <w:sz w:val="24"/>
              <w:szCs w:val="24"/>
            </w:rPr>
          </w:rPrChange>
        </w:rPr>
        <w:fldChar w:fldCharType="separate"/>
      </w:r>
      <w:r w:rsidRPr="008223F1">
        <w:rPr>
          <w:rFonts w:asciiTheme="majorBidi" w:eastAsia="Times New Roman" w:hAnsiTheme="majorBidi" w:cstheme="majorBidi"/>
          <w:noProof/>
          <w:sz w:val="24"/>
          <w:szCs w:val="24"/>
          <w:rPrChange w:id="125" w:author="bijan mehralizadeh" w:date="2021-12-24T21:05:00Z">
            <w:rPr>
              <w:rFonts w:asciiTheme="majorBidi" w:eastAsia="Times New Roman" w:hAnsiTheme="majorBidi" w:cstheme="majorBidi"/>
              <w:noProof/>
              <w:color w:val="4472C4" w:themeColor="accent1"/>
              <w:sz w:val="24"/>
              <w:szCs w:val="24"/>
            </w:rPr>
          </w:rPrChange>
        </w:rPr>
        <w:t>[11]</w:t>
      </w:r>
      <w:r w:rsidRPr="008223F1">
        <w:rPr>
          <w:rFonts w:asciiTheme="majorBidi" w:eastAsia="Times New Roman" w:hAnsiTheme="majorBidi" w:cstheme="majorBidi"/>
          <w:sz w:val="24"/>
          <w:szCs w:val="24"/>
          <w:rPrChange w:id="126" w:author="bijan mehralizadeh" w:date="2021-12-24T21:05:00Z">
            <w:rPr>
              <w:rFonts w:asciiTheme="majorBidi" w:eastAsia="Times New Roman" w:hAnsiTheme="majorBidi" w:cstheme="majorBidi"/>
              <w:color w:val="4472C4" w:themeColor="accent1"/>
              <w:sz w:val="24"/>
              <w:szCs w:val="24"/>
            </w:rPr>
          </w:rPrChange>
        </w:rPr>
        <w:fldChar w:fldCharType="end"/>
      </w:r>
    </w:p>
    <w:p w14:paraId="0F27BDAC"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02A438C5" w14:textId="77777777"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14:paraId="71228367"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5417FC35" w14:textId="31EC94EE"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One of the major symptoms of ASD is repetitive and stereotypical behaviors that are considered an essential indication in ASD</w:t>
      </w:r>
      <w:del w:id="127" w:author="Lily Mo" w:date="2021-12-25T13:39:00Z">
        <w:r w:rsidRPr="008223F1" w:rsidDel="00F87A8F">
          <w:rPr>
            <w:rFonts w:asciiTheme="majorBidi" w:eastAsia="Times New Roman" w:hAnsiTheme="majorBidi" w:cstheme="majorBidi"/>
            <w:sz w:val="24"/>
            <w:szCs w:val="24"/>
          </w:rPr>
          <w:delText>'</w:delText>
        </w:r>
      </w:del>
      <w:ins w:id="128" w:author="Lily Mo" w:date="2021-12-25T13:39:00Z">
        <w:r w:rsidR="00F87A8F">
          <w:rPr>
            <w:rFonts w:asciiTheme="majorBidi" w:eastAsia="Times New Roman" w:hAnsiTheme="majorBidi" w:cstheme="majorBidi"/>
            <w:sz w:val="24"/>
            <w:szCs w:val="24"/>
          </w:rPr>
          <w:t>’</w:t>
        </w:r>
      </w:ins>
      <w:r w:rsidRPr="008223F1">
        <w:rPr>
          <w:rFonts w:asciiTheme="majorBidi" w:eastAsia="Times New Roman" w:hAnsiTheme="majorBidi" w:cstheme="majorBidi"/>
          <w:sz w:val="24"/>
          <w:szCs w:val="24"/>
        </w:rPr>
        <w:t>s diagnosing.</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&lt;EndNote&gt;&lt;Cite&gt;&lt;Author&gt;Baron-Cohen&lt;/Author&gt;&lt;Year&gt;2008&lt;/Year&gt;&lt;RecNum&gt;13&lt;/RecNum&gt;&lt;DisplayText&gt;[16]&lt;/DisplayText&gt;&lt;record&gt;&lt;rec-number&gt;13&lt;/rec-number&gt;&lt;foreign-keys&gt;&lt;key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[16]</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In recent years, many technology-based screening systems have been developed, many methods focused on vision-based approaches, behavioral analysis methods that use machine vision to detect and recognize movements and motor function patterns. R. </w:t>
      </w:r>
      <w:proofErr w:type="spellStart"/>
      <w:r w:rsidRPr="008223F1">
        <w:rPr>
          <w:rFonts w:asciiTheme="majorBidi" w:eastAsia="Times New Roman" w:hAnsiTheme="majorBidi" w:cstheme="majorBidi"/>
          <w:sz w:val="24"/>
          <w:szCs w:val="24"/>
        </w:rPr>
        <w:t>Oberleitner</w:t>
      </w:r>
      <w:proofErr w:type="spellEnd"/>
      <w:r w:rsidRPr="008223F1">
        <w:rPr>
          <w:rFonts w:asciiTheme="majorBidi" w:eastAsia="Times New Roman" w:hAnsiTheme="majorBidi" w:cstheme="majorBidi"/>
          <w:sz w:val="24"/>
          <w:szCs w:val="24"/>
        </w:rPr>
        <w:t xml:space="preserve"> et al.</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&lt;EndNote&gt;&lt;Cite&gt;&lt;Author&gt;Oberleitner&lt;/Author&gt;&lt;Year&gt;2013&lt;/Year&gt;&lt;RecNum&gt;14&lt;/RecNum&gt;&lt;DisplayText&gt;[17]&lt;/DisplayText&gt;&lt;record&gt;&lt;rec-number&gt;14&lt;/rec-number&gt;&lt;foreign-keys&gt;&lt;key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[17]</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developed a recognition system for detecting abnormal behaviors that can be used in screening, assessment, or rehabilitation. </w:t>
      </w:r>
      <w:r w:rsidRPr="008223F1">
        <w:rPr>
          <w:rFonts w:asciiTheme="majorBidi" w:eastAsia="Times New Roman" w:hAnsiTheme="majorBidi" w:cstheme="majorBidi"/>
          <w:sz w:val="24"/>
          <w:szCs w:val="24"/>
        </w:rPr>
        <w:lastRenderedPageBreak/>
        <w:t xml:space="preserve">Rasool </w:t>
      </w:r>
      <w:proofErr w:type="spellStart"/>
      <w:r w:rsidRPr="008223F1">
        <w:rPr>
          <w:rFonts w:asciiTheme="majorBidi" w:eastAsia="Times New Roman" w:hAnsiTheme="majorBidi" w:cstheme="majorBidi"/>
          <w:sz w:val="24"/>
          <w:szCs w:val="24"/>
        </w:rPr>
        <w:t>Taban</w:t>
      </w:r>
      <w:proofErr w:type="spellEnd"/>
      <w:r w:rsidRPr="008223F1">
        <w:rPr>
          <w:rFonts w:asciiTheme="majorBidi" w:eastAsia="Times New Roman" w:hAnsiTheme="majorBidi" w:cstheme="majorBidi"/>
          <w:sz w:val="24"/>
          <w:szCs w:val="24"/>
        </w:rPr>
        <w:t xml:space="preserve"> et al.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&lt;EndNote&gt;&lt;Cite&gt;&lt;Author&gt;Taban&lt;/Author&gt;&lt;Year&gt;2017&lt;/Year&gt;&lt;RecNum&gt;15&lt;/RecNum&gt;&lt;DisplayText&gt;[18]&lt;/DisplayText&gt;&lt;record&gt;&lt;rec-number&gt;15&lt;/rec-number&gt;&lt;foreign-keys&gt;&lt;key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[18]</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record walking patterns by Kinect and then analyze them using central pattern generator parameters as their classifier features. They accurately distinguished between tip-toe walking and regular walking pattern. Guillermo </w:t>
      </w:r>
      <w:proofErr w:type="spellStart"/>
      <w:r w:rsidRPr="008223F1">
        <w:rPr>
          <w:rFonts w:asciiTheme="majorBidi" w:eastAsia="Times New Roman" w:hAnsiTheme="majorBidi" w:cstheme="majorBidi"/>
          <w:sz w:val="24"/>
          <w:szCs w:val="24"/>
        </w:rPr>
        <w:t>Sapiro</w:t>
      </w:r>
      <w:proofErr w:type="spellEnd"/>
      <w:r w:rsidRPr="008223F1">
        <w:rPr>
          <w:rFonts w:asciiTheme="majorBidi" w:eastAsia="Times New Roman" w:hAnsiTheme="majorBidi" w:cstheme="majorBidi"/>
          <w:sz w:val="24"/>
          <w:szCs w:val="24"/>
        </w:rPr>
        <w:t xml:space="preserve"> and et al.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&lt;EndNote&gt;&lt;Cite&gt;&lt;Author&gt;Sapiro&lt;/Author&gt;&lt;Year&gt;2019&lt;/Year&gt;&lt;RecNum&gt;16&lt;/RecNum&gt;&lt;DisplayText&gt;[19]&lt;/DisplayText&gt;&lt;record&gt;&lt;rec-number&gt;16&lt;/rec-number&gt;&lt;foreign-keys&gt;&lt;key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[19]</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developed a low-cost mobile app that uses machine learning and machine vision methods to detect movement patterns and assess eye tracking patterns.</w:t>
      </w:r>
    </w:p>
    <w:p w14:paraId="37335C7D" w14:textId="7571995E"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xml:space="preserve">Vision-based methods also used for studying the subject attention; Kathleen Campbell and et al.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&lt;EndNote&gt;&lt;Cite&gt;&lt;Author&gt;Campbell&lt;/Author&gt;&lt;Year&gt;2019&lt;/Year&gt;&lt;RecNum&gt;17&lt;/RecNum&gt;&lt;DisplayText&gt;[20]&lt;/DisplayText&gt;&lt;record&gt;&lt;rec-number&gt;17&lt;/rec-number&gt;&lt;foreign-keys&gt;&lt;key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[20]</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developed an app that record and analyze the reaction of the toddlers to video stimuli that designed to engage child</w:t>
      </w:r>
      <w:del w:id="129" w:author="Lily Mo" w:date="2021-12-25T13:39:00Z">
        <w:r w:rsidRPr="008223F1" w:rsidDel="00F87A8F">
          <w:rPr>
            <w:rFonts w:asciiTheme="majorBidi" w:eastAsia="Times New Roman" w:hAnsiTheme="majorBidi" w:cstheme="majorBidi"/>
            <w:sz w:val="24"/>
            <w:szCs w:val="24"/>
          </w:rPr>
          <w:delText>'</w:delText>
        </w:r>
      </w:del>
      <w:ins w:id="130" w:author="Lily Mo" w:date="2021-12-25T13:39:00Z">
        <w:r w:rsidR="00F87A8F">
          <w:rPr>
            <w:rFonts w:asciiTheme="majorBidi" w:eastAsia="Times New Roman" w:hAnsiTheme="majorBidi" w:cstheme="majorBidi"/>
            <w:sz w:val="24"/>
            <w:szCs w:val="24"/>
          </w:rPr>
          <w:t>’</w:t>
        </w:r>
      </w:ins>
      <w:r w:rsidRPr="008223F1">
        <w:rPr>
          <w:rFonts w:asciiTheme="majorBidi" w:eastAsia="Times New Roman" w:hAnsiTheme="majorBidi" w:cstheme="majorBidi"/>
          <w:sz w:val="24"/>
          <w:szCs w:val="24"/>
        </w:rPr>
        <w:t>s attention; their algorithm classifies by automatically detecting and tracking multiple facial landmarks and analyzing their patterns.</w:t>
      </w:r>
    </w:p>
    <w:p w14:paraId="486FFC14"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0B266ED9" w14:textId="77777777"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5C773DAB" w14:textId="4C5F406E" w:rsidR="00491548" w:rsidRPr="00976DF2" w:rsidRDefault="00491548" w:rsidP="00491548">
      <w:pPr>
        <w:spacing w:after="0" w:line="240" w:lineRule="auto"/>
        <w:rPr>
          <w:rFonts w:asciiTheme="majorBidi" w:eastAsia="Times New Roman" w:hAnsiTheme="majorBidi" w:cstheme="majorBidi"/>
          <w:sz w:val="24"/>
          <w:szCs w:val="24"/>
        </w:rPr>
      </w:pPr>
      <w:proofErr w:type="spellStart"/>
      <w:r w:rsidRPr="008223F1">
        <w:rPr>
          <w:rFonts w:asciiTheme="majorBidi" w:eastAsia="Times New Roman" w:hAnsiTheme="majorBidi" w:cstheme="majorBidi"/>
          <w:sz w:val="24"/>
          <w:szCs w:val="24"/>
        </w:rPr>
        <w:t>Sensorized</w:t>
      </w:r>
      <w:proofErr w:type="spellEnd"/>
      <w:r w:rsidRPr="008223F1">
        <w:rPr>
          <w:rFonts w:asciiTheme="majorBidi" w:eastAsia="Times New Roman" w:hAnsiTheme="majorBidi" w:cstheme="majorBidi"/>
          <w:sz w:val="24"/>
          <w:szCs w:val="24"/>
        </w:rPr>
        <w:t xml:space="preserve"> toys are valuable tools in ASD screening, embed different sensors inside toys to capture playing patterns, and are classified based on proven effective, i.e., </w:t>
      </w:r>
      <w:proofErr w:type="spellStart"/>
      <w:r w:rsidRPr="008223F1">
        <w:rPr>
          <w:rFonts w:asciiTheme="majorBidi" w:eastAsia="Times New Roman" w:hAnsiTheme="majorBidi" w:cstheme="majorBidi"/>
          <w:sz w:val="24"/>
          <w:szCs w:val="24"/>
          <w:rPrChange w:id="131" w:author="bijan mehralizadeh" w:date="2021-12-24T21:05:00Z">
            <w:rPr>
              <w:rFonts w:asciiTheme="majorBidi" w:eastAsia="Times New Roman" w:hAnsiTheme="majorBidi" w:cstheme="majorBidi"/>
              <w:color w:val="FF0000"/>
              <w:sz w:val="24"/>
              <w:szCs w:val="24"/>
            </w:rPr>
          </w:rPrChange>
        </w:rPr>
        <w:t>Lanini</w:t>
      </w:r>
      <w:proofErr w:type="spellEnd"/>
      <w:r w:rsidRPr="008223F1">
        <w:rPr>
          <w:rFonts w:asciiTheme="majorBidi" w:eastAsia="Times New Roman" w:hAnsiTheme="majorBidi" w:cstheme="majorBidi"/>
          <w:sz w:val="24"/>
          <w:szCs w:val="24"/>
          <w:rPrChange w:id="132" w:author="bijan mehralizadeh" w:date="2021-12-24T21:05:00Z">
            <w:rPr>
              <w:rFonts w:asciiTheme="majorBidi" w:eastAsia="Times New Roman" w:hAnsiTheme="majorBidi" w:cstheme="majorBidi"/>
              <w:color w:val="FF0000"/>
              <w:sz w:val="24"/>
              <w:szCs w:val="24"/>
            </w:rPr>
          </w:rPrChange>
        </w:rPr>
        <w:t xml:space="preserve"> M. and et al. combined accelerometer, gyroscope, and magnetometers data.</w:t>
      </w:r>
      <w:r w:rsidRPr="008223F1">
        <w:rPr>
          <w:rFonts w:asciiTheme="majorBidi" w:eastAsia="Times New Roman" w:hAnsiTheme="majorBidi" w:cstheme="majorBidi"/>
          <w:sz w:val="24"/>
          <w:szCs w:val="24"/>
          <w:rPrChange w:id="133"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&lt;EndNote&gt;&lt;Cite&gt;&lt;Author&gt;Lanini&lt;/Author&gt;&lt;Year&gt;2019&lt;/Year&gt;&lt;RecNum&gt;19&lt;/RecNum&gt;&lt;DisplayText&gt;[21]&lt;/DisplayText&gt;&lt;record&gt;&lt;rec-number&gt;19&lt;/rec-number&gt;&lt;foreign-keys&gt;&lt;key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Pr="008223F1">
        <w:rPr>
          <w:rFonts w:asciiTheme="majorBidi" w:eastAsia="Times New Roman" w:hAnsiTheme="majorBidi" w:cstheme="majorBidi"/>
          <w:sz w:val="24"/>
          <w:szCs w:val="24"/>
          <w:rPrChange w:id="134"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135" w:author="bijan mehralizadeh" w:date="2021-12-24T21:05:00Z">
            <w:rPr>
              <w:rFonts w:asciiTheme="majorBidi" w:eastAsia="Times New Roman" w:hAnsiTheme="majorBidi" w:cstheme="majorBidi"/>
              <w:noProof/>
              <w:color w:val="FF0000"/>
              <w:sz w:val="24"/>
              <w:szCs w:val="24"/>
            </w:rPr>
          </w:rPrChange>
        </w:rPr>
        <w:t>[21]</w:t>
      </w:r>
      <w:r w:rsidRPr="008223F1">
        <w:rPr>
          <w:rFonts w:asciiTheme="majorBidi" w:eastAsia="Times New Roman" w:hAnsiTheme="majorBidi" w:cstheme="majorBidi"/>
          <w:sz w:val="24"/>
          <w:szCs w:val="24"/>
          <w:rPrChange w:id="136"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137" w:author="bijan mehralizadeh" w:date="2021-12-24T21:05:00Z">
            <w:rPr>
              <w:rFonts w:asciiTheme="majorBidi" w:eastAsia="Times New Roman" w:hAnsiTheme="majorBidi" w:cstheme="majorBidi"/>
              <w:color w:val="FF0000"/>
              <w:sz w:val="24"/>
              <w:szCs w:val="24"/>
            </w:rPr>
          </w:rPrChange>
        </w:rPr>
        <w:t xml:space="preserve"> </w:t>
      </w:r>
      <w:r w:rsidRPr="008223F1">
        <w:rPr>
          <w:rFonts w:asciiTheme="majorBidi" w:eastAsia="Times New Roman" w:hAnsiTheme="majorBidi" w:cstheme="majorBidi"/>
          <w:sz w:val="24"/>
          <w:szCs w:val="24"/>
        </w:rPr>
        <w:t xml:space="preserve">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w:t>
      </w:r>
      <w:r w:rsidRPr="00976DF2">
        <w:rPr>
          <w:rFonts w:asciiTheme="majorBidi" w:eastAsia="Times New Roman" w:hAnsiTheme="majorBidi" w:cstheme="majorBidi"/>
          <w:sz w:val="24"/>
          <w:szCs w:val="24"/>
        </w:rPr>
        <w:t>playing patterns and implement an SVM classifier with 85% accuracy</w:t>
      </w:r>
      <w:r w:rsidRPr="00976DF2">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Pr="00976DF2">
        <w:rPr>
          <w:rFonts w:asciiTheme="majorBidi" w:eastAsia="Times New Roman" w:hAnsiTheme="majorBidi" w:cstheme="majorBidi"/>
          <w:sz w:val="24"/>
          <w:szCs w:val="24"/>
        </w:rPr>
        <w:fldChar w:fldCharType="separate"/>
      </w:r>
      <w:r>
        <w:rPr>
          <w:rFonts w:asciiTheme="majorBidi" w:eastAsia="Times New Roman" w:hAnsiTheme="majorBidi" w:cstheme="majorBidi"/>
          <w:noProof/>
          <w:sz w:val="24"/>
          <w:szCs w:val="24"/>
        </w:rPr>
        <w:t>[13]</w:t>
      </w:r>
      <w:r w:rsidRPr="00976DF2">
        <w:rPr>
          <w:rFonts w:asciiTheme="majorBidi" w:eastAsia="Times New Roman" w:hAnsiTheme="majorBidi" w:cstheme="majorBidi"/>
          <w:sz w:val="24"/>
          <w:szCs w:val="24"/>
        </w:rPr>
        <w:fldChar w:fldCharType="end"/>
      </w:r>
    </w:p>
    <w:p w14:paraId="6585A3DB" w14:textId="77777777" w:rsidR="00491548" w:rsidRPr="00976DF2" w:rsidRDefault="00491548" w:rsidP="00491548">
      <w:pPr>
        <w:spacing w:after="0" w:line="240" w:lineRule="auto"/>
        <w:rPr>
          <w:rFonts w:asciiTheme="majorBidi" w:eastAsia="Times New Roman" w:hAnsiTheme="majorBidi" w:cstheme="majorBidi"/>
          <w:sz w:val="24"/>
          <w:szCs w:val="24"/>
        </w:rPr>
      </w:pPr>
    </w:p>
    <w:p w14:paraId="52EC077C" w14:textId="0EE94C83" w:rsidR="00491548" w:rsidRPr="00976DF2" w:rsidRDefault="00491548" w:rsidP="00491548">
      <w:pPr>
        <w:spacing w:after="0" w:line="240" w:lineRule="auto"/>
        <w:rPr>
          <w:rFonts w:asciiTheme="majorBidi" w:eastAsia="Times New Roman" w:hAnsiTheme="majorBidi" w:cstheme="majorBidi"/>
          <w:sz w:val="24"/>
          <w:szCs w:val="24"/>
        </w:rPr>
      </w:pPr>
      <w:r w:rsidRPr="005B0C70">
        <w:rPr>
          <w:rFonts w:asciiTheme="majorBidi" w:eastAsia="Times New Roman" w:hAnsiTheme="majorBidi" w:cstheme="majorBidi"/>
          <w:sz w:val="24"/>
          <w:szCs w:val="24"/>
        </w:rPr>
        <w:t xml:space="preserve">In this research, the </w:t>
      </w:r>
      <w:del w:id="138" w:author="bijan mehralizadeh" w:date="2021-12-24T21:06:00Z">
        <w:r w:rsidRPr="005B0C70" w:rsidDel="008223F1">
          <w:rPr>
            <w:rFonts w:asciiTheme="majorBidi" w:eastAsia="Times New Roman" w:hAnsiTheme="majorBidi" w:cstheme="majorBidi"/>
            <w:sz w:val="24"/>
            <w:szCs w:val="24"/>
          </w:rPr>
          <w:delText>smart</w:delText>
        </w:r>
      </w:del>
      <w:ins w:id="139" w:author="bijan mehralizadeh" w:date="2021-12-24T21:06:00Z">
        <w:r w:rsidR="008223F1">
          <w:rPr>
            <w:rFonts w:asciiTheme="majorBidi" w:eastAsia="Times New Roman" w:hAnsiTheme="majorBidi" w:cstheme="majorBidi"/>
            <w:sz w:val="24"/>
            <w:szCs w:val="24"/>
          </w:rPr>
          <w:t>intelligent</w:t>
        </w:r>
      </w:ins>
      <w:r w:rsidRPr="005B0C70">
        <w:rPr>
          <w:rFonts w:asciiTheme="majorBidi" w:eastAsia="Times New Roman" w:hAnsiTheme="majorBidi" w:cstheme="majorBidi"/>
          <w:sz w:val="24"/>
          <w:szCs w:val="24"/>
        </w:rPr>
        <w:t xml:space="preserve"> toy car 2.0 is introduced. It extends the previous version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14:paraId="00000005" w14:textId="02787B4A" w:rsidR="00407061" w:rsidRPr="00976DF2" w:rsidRDefault="00407061" w:rsidP="00B30193">
      <w:pPr>
        <w:spacing w:after="0" w:line="240" w:lineRule="auto"/>
        <w:jc w:val="both"/>
        <w:rPr>
          <w:rFonts w:asciiTheme="majorBidi" w:eastAsia="Times New Roman" w:hAnsiTheme="majorBidi" w:cstheme="majorBidi"/>
          <w:color w:val="0E101A"/>
          <w:sz w:val="24"/>
          <w:szCs w:val="24"/>
        </w:rPr>
      </w:pPr>
    </w:p>
    <w:p w14:paraId="00000006"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7" w14:textId="77777777"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System design</w:t>
      </w:r>
    </w:p>
    <w:p w14:paraId="0F85DEE4" w14:textId="34DB49C7" w:rsidR="00310BE2" w:rsidRPr="00976DF2" w:rsidRDefault="00310BE2">
      <w:pPr>
        <w:spacing w:after="0" w:line="240" w:lineRule="auto"/>
        <w:jc w:val="both"/>
        <w:rPr>
          <w:rFonts w:asciiTheme="majorBidi" w:eastAsia="Times New Roman" w:hAnsiTheme="majorBidi" w:cstheme="majorBidi"/>
          <w:color w:val="0E101A"/>
          <w:sz w:val="24"/>
          <w:szCs w:val="24"/>
        </w:rPr>
      </w:pPr>
    </w:p>
    <w:p w14:paraId="7B7CCB2C" w14:textId="55F3A548" w:rsidR="003307AE" w:rsidRPr="00976DF2" w:rsidRDefault="001D67CA" w:rsidP="001D67CA">
      <w:pPr>
        <w:rPr>
          <w:rFonts w:asciiTheme="majorBidi" w:eastAsia="Times New Roman" w:hAnsiTheme="majorBidi" w:cstheme="majorBidi"/>
          <w:color w:val="0E101A"/>
          <w:sz w:val="24"/>
          <w:szCs w:val="24"/>
        </w:rPr>
      </w:pPr>
      <w:r w:rsidRPr="00491548">
        <w:rPr>
          <w:rFonts w:asciiTheme="majorBidi" w:eastAsia="Times New Roman" w:hAnsiTheme="majorBidi" w:cstheme="majorBidi"/>
          <w:sz w:val="24"/>
          <w:szCs w:val="24"/>
        </w:rPr>
        <w:t>The intelligent toy car is designed to capture the signs of two major symptoms in children with ASD, i.e.</w:t>
      </w:r>
      <w:ins w:id="140" w:author="bijan mehralizadeh" w:date="2021-12-24T21:29:00Z">
        <w:r w:rsidR="00F63E51">
          <w:rPr>
            <w:rFonts w:asciiTheme="majorBidi" w:eastAsia="Times New Roman" w:hAnsiTheme="majorBidi" w:cstheme="majorBidi"/>
            <w:sz w:val="24"/>
            <w:szCs w:val="24"/>
          </w:rPr>
          <w:t>,</w:t>
        </w:r>
      </w:ins>
      <w:r w:rsidRPr="00491548">
        <w:rPr>
          <w:rFonts w:asciiTheme="majorBidi" w:eastAsia="Times New Roman" w:hAnsiTheme="majorBidi" w:cstheme="majorBidi"/>
          <w:sz w:val="24"/>
          <w:szCs w:val="24"/>
        </w:rPr>
        <w:t xml:space="preserve"> obsessive attention to detail and repetitive behaviors.</w:t>
      </w:r>
      <w:del w:id="141" w:author="bijan mehralizadeh" w:date="2021-12-24T21:29:00Z">
        <w:r w:rsidRPr="00491548" w:rsidDel="00F63E51">
          <w:rPr>
            <w:rFonts w:asciiTheme="majorBidi" w:eastAsia="Times New Roman" w:hAnsiTheme="majorBidi" w:cstheme="majorBidi"/>
            <w:sz w:val="24"/>
            <w:szCs w:val="24"/>
          </w:rPr>
          <w:delText xml:space="preserve"> Thus, in the first design,</w:delText>
        </w:r>
      </w:del>
      <w:r w:rsidRPr="00491548">
        <w:rPr>
          <w:rFonts w:asciiTheme="majorBidi" w:eastAsia="Times New Roman" w:hAnsiTheme="majorBidi" w:cstheme="majorBidi"/>
          <w:sz w:val="24"/>
          <w:szCs w:val="24"/>
        </w:rPr>
        <w:t xml:space="preserve"> i.e.</w:t>
      </w:r>
      <w:ins w:id="142" w:author="bijan mehralizadeh" w:date="2021-12-24T21:29:00Z">
        <w:r w:rsidR="00F63E51">
          <w:rPr>
            <w:rFonts w:asciiTheme="majorBidi" w:eastAsia="Times New Roman" w:hAnsiTheme="majorBidi" w:cstheme="majorBidi"/>
            <w:sz w:val="24"/>
            <w:szCs w:val="24"/>
          </w:rPr>
          <w:t xml:space="preserve">, </w:t>
        </w:r>
        <w:r w:rsidR="00F63E51" w:rsidRPr="00491548">
          <w:rPr>
            <w:rFonts w:asciiTheme="majorBidi" w:eastAsia="Times New Roman" w:hAnsiTheme="majorBidi" w:cstheme="majorBidi"/>
            <w:sz w:val="24"/>
            <w:szCs w:val="24"/>
          </w:rPr>
          <w:t>Thus, in the first design</w:t>
        </w:r>
      </w:ins>
      <w:r w:rsidRPr="00491548">
        <w:rPr>
          <w:rFonts w:asciiTheme="majorBidi" w:eastAsia="Times New Roman" w:hAnsiTheme="majorBidi" w:cstheme="majorBidi"/>
          <w:sz w:val="24"/>
          <w:szCs w:val="24"/>
        </w:rPr>
        <w:t xml:space="preserve"> Intelligent Toy Car 1.</w:t>
      </w:r>
      <w:ins w:id="143" w:author="bijan mehralizadeh" w:date="2021-12-24T21:29:00Z">
        <w:r w:rsidR="00F63E51">
          <w:rPr>
            <w:rFonts w:asciiTheme="majorBidi" w:eastAsia="Times New Roman" w:hAnsiTheme="majorBidi" w:cstheme="majorBidi"/>
            <w:sz w:val="24"/>
            <w:szCs w:val="24"/>
          </w:rPr>
          <w:t>0</w:t>
        </w:r>
      </w:ins>
      <w:del w:id="144" w:author="bijan mehralizadeh" w:date="2021-12-24T21:29:00Z">
        <w:r w:rsidRPr="00491548" w:rsidDel="00F63E51">
          <w:rPr>
            <w:rFonts w:asciiTheme="majorBidi" w:eastAsia="Times New Roman" w:hAnsiTheme="majorBidi" w:cstheme="majorBidi"/>
            <w:sz w:val="24"/>
            <w:szCs w:val="24"/>
          </w:rPr>
          <w:delText>o</w:delText>
        </w:r>
      </w:del>
      <w:r w:rsidRPr="00491548">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a Wii Mute</w:t>
      </w:r>
      <w:r w:rsidR="006A31FD">
        <w:rPr>
          <w:rFonts w:asciiTheme="majorBidi" w:eastAsia="Times New Roman" w:hAnsiTheme="majorBidi" w:cstheme="majorBidi"/>
          <w:sz w:val="24"/>
          <w:szCs w:val="24"/>
        </w:rPr>
        <w:t xml:space="preserve"> handle which includes </w:t>
      </w:r>
      <w:r w:rsidRPr="00491548">
        <w:rPr>
          <w:rFonts w:asciiTheme="majorBidi" w:eastAsia="Times New Roman" w:hAnsiTheme="majorBidi" w:cstheme="majorBidi"/>
          <w:sz w:val="24"/>
          <w:szCs w:val="24"/>
        </w:rPr>
        <w:t>an accelerometer</w:t>
      </w:r>
      <w:ins w:id="145" w:author="bijan mehralizadeh" w:date="2021-12-24T21:30:00Z">
        <w:r w:rsidR="00F63E51">
          <w:rPr>
            <w:rFonts w:asciiTheme="majorBidi" w:eastAsia="Times New Roman" w:hAnsiTheme="majorBidi" w:cstheme="majorBidi"/>
            <w:sz w:val="24"/>
            <w:szCs w:val="24"/>
          </w:rPr>
          <w:t>,</w:t>
        </w:r>
      </w:ins>
      <w:r w:rsidRPr="00491548">
        <w:rPr>
          <w:rFonts w:asciiTheme="majorBidi" w:eastAsia="Times New Roman" w:hAnsiTheme="majorBidi" w:cstheme="majorBidi"/>
          <w:sz w:val="24"/>
          <w:szCs w:val="24"/>
        </w:rPr>
        <w:t xml:space="preserve"> was placed in the car. </w:t>
      </w:r>
      <w:r w:rsidR="006A31FD">
        <w:rPr>
          <w:rFonts w:asciiTheme="majorBidi" w:eastAsia="Times New Roman" w:hAnsiTheme="majorBidi" w:cstheme="majorBidi"/>
          <w:sz w:val="24"/>
          <w:szCs w:val="24"/>
        </w:rPr>
        <w:t>Our new design, t</w:t>
      </w:r>
      <w:r w:rsidR="00310BE2" w:rsidRPr="00491548">
        <w:rPr>
          <w:rFonts w:asciiTheme="majorBidi" w:eastAsia="Times New Roman" w:hAnsiTheme="majorBidi" w:cstheme="majorBidi"/>
          <w:sz w:val="24"/>
          <w:szCs w:val="24"/>
        </w:rPr>
        <w:t xml:space="preserve">he </w:t>
      </w:r>
      <w:r w:rsidR="00C27452" w:rsidRPr="00491548">
        <w:rPr>
          <w:rFonts w:asciiTheme="majorBidi" w:eastAsia="Times New Roman" w:hAnsiTheme="majorBidi" w:cstheme="majorBidi"/>
          <w:sz w:val="24"/>
          <w:szCs w:val="24"/>
        </w:rPr>
        <w:t>intelligent</w:t>
      </w:r>
      <w:r w:rsidR="00310BE2" w:rsidRPr="00491548">
        <w:rPr>
          <w:rFonts w:asciiTheme="majorBidi" w:eastAsia="Times New Roman" w:hAnsiTheme="majorBidi" w:cstheme="majorBidi"/>
          <w:sz w:val="24"/>
          <w:szCs w:val="24"/>
        </w:rPr>
        <w:t xml:space="preserve"> toy car </w:t>
      </w:r>
      <w:r w:rsidR="00CB655D" w:rsidRPr="00491548">
        <w:rPr>
          <w:rFonts w:asciiTheme="majorBidi" w:eastAsia="Times New Roman" w:hAnsiTheme="majorBidi" w:cstheme="majorBidi"/>
          <w:sz w:val="24"/>
          <w:szCs w:val="24"/>
        </w:rPr>
        <w:t>2.0</w:t>
      </w:r>
      <w:r w:rsidR="001C7452" w:rsidRPr="00491548">
        <w:rPr>
          <w:rFonts w:asciiTheme="majorBidi" w:eastAsia="Times New Roman" w:hAnsiTheme="majorBidi" w:cstheme="majorBidi"/>
          <w:sz w:val="24"/>
          <w:szCs w:val="24"/>
        </w:rPr>
        <w:t xml:space="preserve"> (Fig. 1(a))</w:t>
      </w:r>
      <w:r w:rsidR="006A31FD">
        <w:rPr>
          <w:rFonts w:asciiTheme="majorBidi" w:eastAsia="Times New Roman" w:hAnsiTheme="majorBidi" w:cstheme="majorBidi"/>
          <w:sz w:val="24"/>
          <w:szCs w:val="24"/>
        </w:rPr>
        <w:t>,</w:t>
      </w:r>
      <w:r w:rsidR="00CB655D" w:rsidRPr="00491548">
        <w:rPr>
          <w:rFonts w:asciiTheme="majorBidi" w:eastAsia="Times New Roman" w:hAnsiTheme="majorBidi" w:cstheme="majorBidi"/>
          <w:sz w:val="24"/>
          <w:szCs w:val="24"/>
        </w:rPr>
        <w:t xml:space="preserve"> </w:t>
      </w:r>
      <w:r w:rsidR="00536633" w:rsidRPr="00491548">
        <w:rPr>
          <w:rFonts w:asciiTheme="majorBidi" w:eastAsia="Times New Roman" w:hAnsiTheme="majorBidi" w:cstheme="majorBidi"/>
          <w:sz w:val="24"/>
          <w:szCs w:val="24"/>
        </w:rPr>
        <w:t xml:space="preserve">has </w:t>
      </w:r>
      <w:r w:rsidR="00821066" w:rsidRPr="00491548">
        <w:rPr>
          <w:rFonts w:asciiTheme="majorBidi" w:eastAsia="Times New Roman" w:hAnsiTheme="majorBidi" w:cstheme="majorBidi"/>
          <w:sz w:val="24"/>
          <w:szCs w:val="24"/>
        </w:rPr>
        <w:t xml:space="preserve">had </w:t>
      </w:r>
      <w:r w:rsidR="00536633" w:rsidRPr="00491548">
        <w:rPr>
          <w:rFonts w:asciiTheme="majorBidi" w:eastAsia="Times New Roman" w:hAnsiTheme="majorBidi" w:cstheme="majorBidi"/>
          <w:sz w:val="24"/>
          <w:szCs w:val="24"/>
        </w:rPr>
        <w:t xml:space="preserve">multiple upgrades </w:t>
      </w:r>
      <w:r w:rsidR="00821066" w:rsidRPr="00491548">
        <w:rPr>
          <w:rFonts w:asciiTheme="majorBidi" w:eastAsia="Times New Roman" w:hAnsiTheme="majorBidi" w:cstheme="majorBidi"/>
          <w:sz w:val="24"/>
          <w:szCs w:val="24"/>
        </w:rPr>
        <w:t>with respect to its first design.</w:t>
      </w:r>
      <w:r w:rsidR="00A3591C" w:rsidRPr="00491548">
        <w:rPr>
          <w:rFonts w:asciiTheme="majorBidi" w:eastAsia="Times New Roman" w:hAnsiTheme="majorBidi" w:cstheme="majorBidi"/>
          <w:sz w:val="24"/>
          <w:szCs w:val="24"/>
        </w:rPr>
        <w:t xml:space="preserve"> </w:t>
      </w:r>
      <w:r w:rsidR="00821066">
        <w:rPr>
          <w:rFonts w:asciiTheme="majorBidi" w:eastAsia="Times New Roman" w:hAnsiTheme="majorBidi" w:cstheme="majorBidi"/>
          <w:sz w:val="24"/>
          <w:szCs w:val="24"/>
        </w:rPr>
        <w:t>T</w:t>
      </w:r>
      <w:r w:rsidR="008727F9" w:rsidRPr="00976DF2">
        <w:rPr>
          <w:rFonts w:asciiTheme="majorBidi" w:eastAsia="Times New Roman" w:hAnsiTheme="majorBidi" w:cstheme="majorBidi"/>
          <w:sz w:val="24"/>
          <w:szCs w:val="24"/>
        </w:rPr>
        <w:t>he new system has an inexpensive IoT board</w:t>
      </w:r>
      <w:r w:rsidR="00473D41" w:rsidRPr="00976DF2">
        <w:rPr>
          <w:rFonts w:asciiTheme="majorBidi" w:eastAsia="Times New Roman" w:hAnsiTheme="majorBidi" w:cstheme="majorBidi"/>
          <w:sz w:val="24"/>
          <w:szCs w:val="24"/>
        </w:rPr>
        <w:t xml:space="preserve"> </w:t>
      </w:r>
      <w:r w:rsidR="008727F9" w:rsidRPr="00976DF2">
        <w:rPr>
          <w:rFonts w:asciiTheme="majorBidi" w:eastAsia="Times New Roman" w:hAnsiTheme="majorBidi" w:cstheme="majorBidi"/>
          <w:sz w:val="24"/>
          <w:szCs w:val="24"/>
        </w:rPr>
        <w:t xml:space="preserve">ESP8266 </w:t>
      </w:r>
      <w:proofErr w:type="spellStart"/>
      <w:r w:rsidR="008727F9" w:rsidRPr="00976DF2">
        <w:rPr>
          <w:rFonts w:asciiTheme="majorBidi" w:eastAsia="Times New Roman" w:hAnsiTheme="majorBidi" w:cstheme="majorBidi"/>
          <w:sz w:val="24"/>
          <w:szCs w:val="24"/>
        </w:rPr>
        <w:t>NodeMCU</w:t>
      </w:r>
      <w:proofErr w:type="spellEnd"/>
      <w:r w:rsidR="00473D41" w:rsidRPr="004C6DA7">
        <w:rPr>
          <w:vertAlign w:val="superscript"/>
          <w:rPrChange w:id="146" w:author="bijan mehralizadeh" w:date="2021-12-25T00:11:00Z">
            <w:rPr/>
          </w:rPrChange>
        </w:rPr>
        <w:footnoteReference w:id="1"/>
      </w:r>
      <w:r w:rsidR="008727F9" w:rsidRPr="00976DF2">
        <w:rPr>
          <w:rFonts w:asciiTheme="majorBidi" w:eastAsia="Times New Roman" w:hAnsiTheme="majorBidi" w:cstheme="majorBidi"/>
          <w:sz w:val="24"/>
          <w:szCs w:val="24"/>
        </w:rPr>
        <w:t xml:space="preserve"> to read sensor data and send them wirelessly through Wi-Fi</w:t>
      </w:r>
      <w:r w:rsidR="007037AE" w:rsidRPr="00976DF2">
        <w:rPr>
          <w:rFonts w:asciiTheme="majorBidi" w:eastAsia="Times New Roman" w:hAnsiTheme="majorBidi" w:cstheme="majorBidi"/>
          <w:sz w:val="24"/>
          <w:szCs w:val="24"/>
        </w:rPr>
        <w:t xml:space="preserve"> via UD</w:t>
      </w:r>
      <w:r w:rsidR="004D2A15" w:rsidRPr="00976DF2">
        <w:rPr>
          <w:rFonts w:asciiTheme="majorBidi" w:eastAsia="Times New Roman" w:hAnsiTheme="majorBidi" w:cstheme="majorBidi"/>
          <w:sz w:val="24"/>
          <w:szCs w:val="24"/>
        </w:rPr>
        <w:t>P</w:t>
      </w:r>
      <w:r w:rsidR="007037AE" w:rsidRPr="00976DF2">
        <w:rPr>
          <w:rFonts w:asciiTheme="majorBidi" w:eastAsia="Times New Roman" w:hAnsiTheme="majorBidi" w:cstheme="majorBidi"/>
          <w:sz w:val="24"/>
          <w:szCs w:val="24"/>
        </w:rPr>
        <w:t xml:space="preserve"> protocol to ensure maximum </w:t>
      </w:r>
      <w:r w:rsidR="004D2A15" w:rsidRPr="00976DF2">
        <w:rPr>
          <w:rFonts w:asciiTheme="majorBidi" w:eastAsia="Times New Roman" w:hAnsiTheme="majorBidi" w:cstheme="majorBidi"/>
          <w:sz w:val="24"/>
          <w:szCs w:val="24"/>
        </w:rPr>
        <w:t>data collection rate</w:t>
      </w:r>
      <w:r w:rsidR="00536633" w:rsidRPr="00976DF2">
        <w:rPr>
          <w:rFonts w:asciiTheme="majorBidi" w:eastAsia="Times New Roman" w:hAnsiTheme="majorBidi" w:cstheme="majorBidi"/>
          <w:sz w:val="24"/>
          <w:szCs w:val="24"/>
        </w:rPr>
        <w:t>.</w:t>
      </w:r>
      <w:r w:rsidR="009F24B9" w:rsidRPr="00976DF2">
        <w:rPr>
          <w:rFonts w:asciiTheme="majorBidi" w:eastAsia="Times New Roman" w:hAnsiTheme="majorBidi" w:cstheme="majorBidi"/>
          <w:sz w:val="24"/>
          <w:szCs w:val="24"/>
        </w:rPr>
        <w:t xml:space="preserve"> </w:t>
      </w:r>
      <w:r w:rsidR="00536633" w:rsidRPr="00976DF2">
        <w:rPr>
          <w:rFonts w:asciiTheme="majorBidi" w:eastAsia="Times New Roman" w:hAnsiTheme="majorBidi" w:cstheme="majorBidi"/>
          <w:sz w:val="24"/>
          <w:szCs w:val="24"/>
        </w:rPr>
        <w:t>A</w:t>
      </w:r>
      <w:r w:rsidR="009F24B9" w:rsidRPr="00976DF2">
        <w:rPr>
          <w:rFonts w:asciiTheme="majorBidi" w:eastAsia="Times New Roman" w:hAnsiTheme="majorBidi" w:cstheme="majorBidi"/>
          <w:sz w:val="24"/>
          <w:szCs w:val="24"/>
        </w:rPr>
        <w:t>lso</w:t>
      </w:r>
      <w:r w:rsidR="00536633" w:rsidRPr="00976DF2">
        <w:rPr>
          <w:rFonts w:asciiTheme="majorBidi" w:eastAsia="Times New Roman" w:hAnsiTheme="majorBidi" w:cstheme="majorBidi"/>
          <w:sz w:val="24"/>
          <w:szCs w:val="24"/>
        </w:rPr>
        <w:t>,</w:t>
      </w:r>
      <w:r w:rsidR="0034585D" w:rsidRPr="00976DF2">
        <w:rPr>
          <w:rFonts w:asciiTheme="majorBidi" w:eastAsia="Times New Roman" w:hAnsiTheme="majorBidi" w:cstheme="majorBidi"/>
          <w:sz w:val="24"/>
          <w:szCs w:val="24"/>
        </w:rPr>
        <w:t xml:space="preserve"> </w:t>
      </w:r>
      <w:r w:rsidR="00821066">
        <w:rPr>
          <w:rFonts w:asciiTheme="majorBidi" w:eastAsia="Times New Roman" w:hAnsiTheme="majorBidi" w:cstheme="majorBidi"/>
          <w:sz w:val="24"/>
          <w:szCs w:val="24"/>
        </w:rPr>
        <w:t>the</w:t>
      </w:r>
      <w:r w:rsidR="0034585D" w:rsidRPr="00976DF2">
        <w:rPr>
          <w:rFonts w:asciiTheme="majorBidi" w:eastAsia="Times New Roman" w:hAnsiTheme="majorBidi" w:cstheme="majorBidi"/>
          <w:sz w:val="24"/>
          <w:szCs w:val="24"/>
        </w:rPr>
        <w:t xml:space="preserve"> cheap MEMS accelerometer ADXL345</w:t>
      </w:r>
      <w:r w:rsidR="004D7C74" w:rsidRPr="00976DF2">
        <w:rPr>
          <w:rFonts w:asciiTheme="majorBidi" w:eastAsia="Times New Roman" w:hAnsiTheme="majorBidi" w:cstheme="majorBidi"/>
          <w:sz w:val="24"/>
          <w:szCs w:val="24"/>
        </w:rPr>
        <w:t xml:space="preserve"> </w:t>
      </w:r>
      <w:ins w:id="147" w:author="bijan mehralizadeh" w:date="2021-12-24T21:30:00Z">
        <w:r w:rsidR="00F63E51">
          <w:rPr>
            <w:rFonts w:asciiTheme="majorBidi" w:eastAsia="Times New Roman" w:hAnsiTheme="majorBidi" w:cstheme="majorBidi"/>
            <w:sz w:val="24"/>
            <w:szCs w:val="24"/>
          </w:rPr>
          <w:t xml:space="preserve">is </w:t>
        </w:r>
      </w:ins>
      <w:r w:rsidR="00821066">
        <w:rPr>
          <w:rFonts w:asciiTheme="majorBidi" w:eastAsia="Times New Roman" w:hAnsiTheme="majorBidi" w:cstheme="majorBidi"/>
          <w:sz w:val="24"/>
          <w:szCs w:val="24"/>
        </w:rPr>
        <w:t>placed inside the car</w:t>
      </w:r>
      <w:ins w:id="148" w:author="bijan mehralizadeh" w:date="2021-12-24T21:30:00Z">
        <w:r w:rsidR="00F63E51">
          <w:rPr>
            <w:rFonts w:asciiTheme="majorBidi" w:eastAsia="Times New Roman" w:hAnsiTheme="majorBidi" w:cstheme="majorBidi"/>
            <w:sz w:val="24"/>
            <w:szCs w:val="24"/>
          </w:rPr>
          <w:t>,</w:t>
        </w:r>
      </w:ins>
      <w:r w:rsidR="00821066">
        <w:rPr>
          <w:rFonts w:asciiTheme="majorBidi" w:eastAsia="Times New Roman" w:hAnsiTheme="majorBidi" w:cstheme="majorBidi"/>
          <w:sz w:val="24"/>
          <w:szCs w:val="24"/>
        </w:rPr>
        <w:t xml:space="preserve"> </w:t>
      </w:r>
      <w:r w:rsidR="004D7C74" w:rsidRPr="00976DF2">
        <w:rPr>
          <w:rFonts w:asciiTheme="majorBidi" w:eastAsia="Times New Roman" w:hAnsiTheme="majorBidi" w:cstheme="majorBidi"/>
          <w:sz w:val="24"/>
          <w:szCs w:val="24"/>
        </w:rPr>
        <w:t xml:space="preserve">and </w:t>
      </w:r>
      <w:r w:rsidR="00536633" w:rsidRPr="00976DF2">
        <w:rPr>
          <w:rFonts w:asciiTheme="majorBidi" w:eastAsia="Times New Roman" w:hAnsiTheme="majorBidi" w:cstheme="majorBidi"/>
          <w:sz w:val="24"/>
          <w:szCs w:val="24"/>
        </w:rPr>
        <w:t>two</w:t>
      </w:r>
      <w:r w:rsidR="004D7C74" w:rsidRPr="00976DF2">
        <w:rPr>
          <w:rFonts w:asciiTheme="majorBidi" w:eastAsia="Times New Roman" w:hAnsiTheme="majorBidi" w:cstheme="majorBidi"/>
          <w:sz w:val="24"/>
          <w:szCs w:val="24"/>
        </w:rPr>
        <w:t xml:space="preserve"> magnetic shaft encoder</w:t>
      </w:r>
      <w:r w:rsidR="00536633" w:rsidRPr="00976DF2">
        <w:rPr>
          <w:rFonts w:asciiTheme="majorBidi" w:eastAsia="Times New Roman" w:hAnsiTheme="majorBidi" w:cstheme="majorBidi"/>
          <w:sz w:val="24"/>
          <w:szCs w:val="24"/>
        </w:rPr>
        <w:t>s</w:t>
      </w:r>
      <w:r w:rsidR="004D7C74" w:rsidRPr="00976DF2">
        <w:rPr>
          <w:rFonts w:asciiTheme="majorBidi" w:eastAsia="Times New Roman" w:hAnsiTheme="majorBidi" w:cstheme="majorBidi"/>
          <w:sz w:val="24"/>
          <w:szCs w:val="24"/>
        </w:rPr>
        <w:t xml:space="preserve"> </w:t>
      </w:r>
      <w:r w:rsidR="00B72694" w:rsidRPr="00976DF2">
        <w:rPr>
          <w:rFonts w:asciiTheme="majorBidi" w:eastAsia="Times New Roman" w:hAnsiTheme="majorBidi" w:cstheme="majorBidi"/>
          <w:sz w:val="24"/>
          <w:szCs w:val="24"/>
        </w:rPr>
        <w:t xml:space="preserve">are </w:t>
      </w:r>
      <w:r w:rsidR="00EF2BCA" w:rsidRPr="00976DF2">
        <w:rPr>
          <w:rFonts w:asciiTheme="majorBidi" w:eastAsia="Times New Roman" w:hAnsiTheme="majorBidi" w:cstheme="majorBidi"/>
          <w:sz w:val="24"/>
          <w:szCs w:val="24"/>
        </w:rPr>
        <w:t xml:space="preserve">installed on </w:t>
      </w:r>
      <w:r w:rsidR="00821066">
        <w:rPr>
          <w:rFonts w:asciiTheme="majorBidi" w:eastAsia="Times New Roman" w:hAnsiTheme="majorBidi" w:cstheme="majorBidi"/>
          <w:sz w:val="24"/>
          <w:szCs w:val="24"/>
        </w:rPr>
        <w:t xml:space="preserve">the front and back </w:t>
      </w:r>
      <w:r w:rsidR="003443D2" w:rsidRPr="00976DF2">
        <w:rPr>
          <w:rFonts w:asciiTheme="majorBidi" w:eastAsia="Times New Roman" w:hAnsiTheme="majorBidi" w:cstheme="majorBidi"/>
          <w:sz w:val="24"/>
          <w:szCs w:val="24"/>
        </w:rPr>
        <w:t>axl</w:t>
      </w:r>
      <w:r w:rsidR="003307AE" w:rsidRPr="00976DF2">
        <w:rPr>
          <w:rFonts w:asciiTheme="majorBidi" w:eastAsia="Times New Roman" w:hAnsiTheme="majorBidi" w:cstheme="majorBidi"/>
          <w:sz w:val="24"/>
          <w:szCs w:val="24"/>
        </w:rPr>
        <w:t>e</w:t>
      </w:r>
      <w:r w:rsidR="003443D2" w:rsidRPr="00976DF2">
        <w:rPr>
          <w:rFonts w:asciiTheme="majorBidi" w:eastAsia="Times New Roman" w:hAnsiTheme="majorBidi" w:cstheme="majorBidi"/>
          <w:sz w:val="24"/>
          <w:szCs w:val="24"/>
        </w:rPr>
        <w:t>s</w:t>
      </w:r>
      <w:r w:rsidR="00821066">
        <w:rPr>
          <w:rFonts w:asciiTheme="majorBidi" w:eastAsia="Times New Roman" w:hAnsiTheme="majorBidi" w:cstheme="majorBidi"/>
          <w:sz w:val="24"/>
          <w:szCs w:val="24"/>
        </w:rPr>
        <w:t xml:space="preserve"> of the car</w:t>
      </w:r>
      <w:r w:rsidR="004238F5" w:rsidRPr="00976DF2">
        <w:rPr>
          <w:rFonts w:asciiTheme="majorBidi" w:eastAsia="Times New Roman" w:hAnsiTheme="majorBidi" w:cstheme="majorBidi"/>
          <w:sz w:val="24"/>
          <w:szCs w:val="24"/>
        </w:rPr>
        <w:t>.</w:t>
      </w:r>
      <w:r w:rsidR="00BF713A" w:rsidRPr="00976DF2">
        <w:rPr>
          <w:rFonts w:asciiTheme="majorBidi" w:eastAsia="Times New Roman" w:hAnsiTheme="majorBidi" w:cstheme="majorBidi"/>
          <w:sz w:val="24"/>
          <w:szCs w:val="24"/>
        </w:rPr>
        <w:t xml:space="preserve"> The whole system runs on </w:t>
      </w:r>
      <w:r w:rsidR="00E95F95" w:rsidRPr="00976DF2">
        <w:rPr>
          <w:rFonts w:asciiTheme="majorBidi" w:eastAsia="Times New Roman" w:hAnsiTheme="majorBidi" w:cstheme="majorBidi"/>
          <w:sz w:val="24"/>
          <w:szCs w:val="24"/>
        </w:rPr>
        <w:t xml:space="preserve">a </w:t>
      </w:r>
      <w:r w:rsidR="00BF713A" w:rsidRPr="00976DF2">
        <w:rPr>
          <w:rFonts w:asciiTheme="majorBidi" w:eastAsia="Times New Roman" w:hAnsiTheme="majorBidi" w:cstheme="majorBidi"/>
          <w:sz w:val="24"/>
          <w:szCs w:val="24"/>
        </w:rPr>
        <w:t>battery</w:t>
      </w:r>
      <w:ins w:id="149" w:author="bijan mehralizadeh" w:date="2021-12-24T21:30:00Z">
        <w:r w:rsidR="00F63E51">
          <w:rPr>
            <w:rFonts w:asciiTheme="majorBidi" w:eastAsia="Times New Roman" w:hAnsiTheme="majorBidi" w:cstheme="majorBidi"/>
            <w:sz w:val="24"/>
            <w:szCs w:val="24"/>
          </w:rPr>
          <w:t>,</w:t>
        </w:r>
      </w:ins>
      <w:r w:rsidR="00BF713A" w:rsidRPr="00976DF2">
        <w:rPr>
          <w:rFonts w:asciiTheme="majorBidi" w:eastAsia="Times New Roman" w:hAnsiTheme="majorBidi" w:cstheme="majorBidi"/>
          <w:sz w:val="24"/>
          <w:szCs w:val="24"/>
        </w:rPr>
        <w:t xml:space="preserve"> and all electronic parts are embedded inside the car deliberately to avoid any distraction</w:t>
      </w:r>
      <w:r w:rsidR="00E95F95" w:rsidRPr="00976DF2">
        <w:rPr>
          <w:rFonts w:asciiTheme="majorBidi" w:eastAsia="Times New Roman" w:hAnsiTheme="majorBidi" w:cstheme="majorBidi"/>
          <w:sz w:val="24"/>
          <w:szCs w:val="24"/>
        </w:rPr>
        <w:t>. T</w:t>
      </w:r>
      <w:r w:rsidR="00117630" w:rsidRPr="00976DF2">
        <w:rPr>
          <w:rFonts w:asciiTheme="majorBidi" w:eastAsia="Times New Roman" w:hAnsiTheme="majorBidi" w:cstheme="majorBidi"/>
          <w:sz w:val="24"/>
          <w:szCs w:val="24"/>
        </w:rPr>
        <w:t xml:space="preserve">he diagram of the system is </w:t>
      </w:r>
      <w:r w:rsidR="00821066">
        <w:rPr>
          <w:rFonts w:asciiTheme="majorBidi" w:eastAsia="Times New Roman" w:hAnsiTheme="majorBidi" w:cstheme="majorBidi"/>
          <w:sz w:val="24"/>
          <w:szCs w:val="24"/>
        </w:rPr>
        <w:t>shown</w:t>
      </w:r>
      <w:r w:rsidR="00821066" w:rsidRPr="00976DF2">
        <w:rPr>
          <w:rFonts w:asciiTheme="majorBidi" w:eastAsia="Times New Roman" w:hAnsiTheme="majorBidi" w:cstheme="majorBidi"/>
          <w:sz w:val="24"/>
          <w:szCs w:val="24"/>
        </w:rPr>
        <w:t xml:space="preserve"> </w:t>
      </w:r>
      <w:r w:rsidR="00117630" w:rsidRPr="00976DF2">
        <w:rPr>
          <w:rFonts w:asciiTheme="majorBidi" w:eastAsia="Times New Roman" w:hAnsiTheme="majorBidi" w:cstheme="majorBidi"/>
          <w:sz w:val="24"/>
          <w:szCs w:val="24"/>
        </w:rPr>
        <w:t xml:space="preserve">in Fig. </w:t>
      </w:r>
      <w:r w:rsidR="006E07F0" w:rsidRPr="00976DF2">
        <w:rPr>
          <w:rFonts w:asciiTheme="majorBidi" w:eastAsia="Times New Roman" w:hAnsiTheme="majorBidi" w:cstheme="majorBidi"/>
          <w:sz w:val="24"/>
          <w:szCs w:val="24"/>
        </w:rPr>
        <w:t>1</w:t>
      </w:r>
      <w:r w:rsidR="00117630" w:rsidRPr="00976DF2">
        <w:rPr>
          <w:rFonts w:asciiTheme="majorBidi" w:eastAsia="Times New Roman" w:hAnsiTheme="majorBidi" w:cstheme="majorBidi"/>
          <w:sz w:val="24"/>
          <w:szCs w:val="24"/>
        </w:rPr>
        <w:t>(b)</w:t>
      </w:r>
      <w:r w:rsidR="00BF713A" w:rsidRPr="00976DF2">
        <w:rPr>
          <w:rFonts w:asciiTheme="majorBidi" w:eastAsia="Times New Roman" w:hAnsiTheme="majorBidi" w:cstheme="majorBidi"/>
          <w:sz w:val="24"/>
          <w:szCs w:val="24"/>
        </w:rPr>
        <w:t>.</w:t>
      </w:r>
    </w:p>
    <w:p w14:paraId="6162E2A9" w14:textId="59A0C01D" w:rsidR="00B30193" w:rsidRDefault="00B30193" w:rsidP="003307AE">
      <w:pPr>
        <w:rPr>
          <w:ins w:id="150" w:author="bijan mehralizadeh" w:date="2021-12-25T00:01:00Z"/>
          <w:rFonts w:asciiTheme="majorBidi" w:eastAsia="Times New Roman" w:hAnsiTheme="majorBidi" w:cstheme="majorBidi"/>
          <w:sz w:val="24"/>
          <w:szCs w:val="24"/>
        </w:rPr>
      </w:pPr>
      <w:r w:rsidRPr="00976DF2">
        <w:rPr>
          <w:rFonts w:asciiTheme="majorBidi" w:eastAsia="Times New Roman" w:hAnsiTheme="majorBidi" w:cstheme="majorBidi"/>
          <w:sz w:val="24"/>
          <w:szCs w:val="24"/>
        </w:rPr>
        <w:lastRenderedPageBreak/>
        <w:t xml:space="preserve">The </w:t>
      </w:r>
      <w:r w:rsidR="00C27452">
        <w:rPr>
          <w:rFonts w:asciiTheme="majorBidi" w:eastAsia="Times New Roman" w:hAnsiTheme="majorBidi" w:cstheme="majorBidi"/>
          <w:sz w:val="24"/>
          <w:szCs w:val="24"/>
        </w:rPr>
        <w:t>intelligent</w:t>
      </w:r>
      <w:r w:rsidRPr="00976DF2">
        <w:rPr>
          <w:rFonts w:asciiTheme="majorBidi" w:eastAsia="Times New Roman" w:hAnsiTheme="majorBidi" w:cstheme="majorBidi"/>
          <w:sz w:val="24"/>
          <w:szCs w:val="24"/>
        </w:rPr>
        <w:t xml:space="preserve"> toy car firmware is based on the Arduino ecosystem to make future R&amp;D more effortless. Also, </w:t>
      </w:r>
      <w:del w:id="151" w:author="bijan mehralizadeh" w:date="2021-12-24T21:30:00Z">
        <w:r w:rsidRPr="00976DF2" w:rsidDel="00F63E51">
          <w:rPr>
            <w:rFonts w:asciiTheme="majorBidi" w:eastAsia="Times New Roman" w:hAnsiTheme="majorBidi" w:cstheme="majorBidi"/>
            <w:sz w:val="24"/>
            <w:szCs w:val="24"/>
          </w:rPr>
          <w:delText>for interfacing with the system, a</w:delText>
        </w:r>
        <w:r w:rsidR="00F635C7" w:rsidDel="00F63E51">
          <w:rPr>
            <w:rFonts w:asciiTheme="majorBidi" w:eastAsia="Times New Roman" w:hAnsiTheme="majorBidi" w:cstheme="majorBidi"/>
            <w:sz w:val="24"/>
            <w:szCs w:val="24"/>
          </w:rPr>
          <w:delText>n</w:delText>
        </w:r>
        <w:r w:rsidRPr="00976DF2" w:rsidDel="00F63E51">
          <w:rPr>
            <w:rFonts w:asciiTheme="majorBidi" w:eastAsia="Times New Roman" w:hAnsiTheme="majorBidi" w:cstheme="majorBidi"/>
            <w:sz w:val="24"/>
            <w:szCs w:val="24"/>
          </w:rPr>
          <w:delText xml:space="preserve"> ROS (Robotic Operating System)</w:delText>
        </w:r>
        <w:r w:rsidR="00786DBD" w:rsidRPr="00976DF2" w:rsidDel="00F63E51">
          <w:rPr>
            <w:rStyle w:val="FootnoteReference"/>
            <w:rFonts w:asciiTheme="majorBidi" w:eastAsia="Times New Roman" w:hAnsiTheme="majorBidi" w:cstheme="majorBidi"/>
            <w:sz w:val="24"/>
            <w:szCs w:val="24"/>
          </w:rPr>
          <w:footnoteReference w:id="2"/>
        </w:r>
        <w:r w:rsidRPr="00976DF2" w:rsidDel="00F63E51">
          <w:rPr>
            <w:rFonts w:asciiTheme="majorBidi" w:eastAsia="Times New Roman" w:hAnsiTheme="majorBidi" w:cstheme="majorBidi"/>
            <w:sz w:val="24"/>
            <w:szCs w:val="24"/>
          </w:rPr>
          <w:delText xml:space="preserve"> package is developed</w:delText>
        </w:r>
      </w:del>
      <w:ins w:id="154" w:author="bijan mehralizadeh" w:date="2021-12-24T21:30:00Z">
        <w:r w:rsidR="00F63E51">
          <w:rPr>
            <w:rFonts w:asciiTheme="majorBidi" w:eastAsia="Times New Roman" w:hAnsiTheme="majorBidi" w:cstheme="majorBidi"/>
            <w:sz w:val="24"/>
            <w:szCs w:val="24"/>
          </w:rPr>
          <w:t>an ROS (Robotic Operating System) package is developed for interfacing with the system</w:t>
        </w:r>
      </w:ins>
      <w:r w:rsidRPr="00976DF2">
        <w:rPr>
          <w:rFonts w:asciiTheme="majorBidi" w:eastAsia="Times New Roman" w:hAnsiTheme="majorBidi" w:cstheme="majorBidi"/>
          <w:sz w:val="24"/>
          <w:szCs w:val="24"/>
        </w:rPr>
        <w:t xml:space="preserve">. It makes </w:t>
      </w:r>
      <w:r w:rsidR="00E95F95" w:rsidRPr="00976DF2">
        <w:rPr>
          <w:rFonts w:asciiTheme="majorBidi" w:eastAsia="Times New Roman" w:hAnsiTheme="majorBidi" w:cstheme="majorBidi"/>
          <w:sz w:val="24"/>
          <w:szCs w:val="24"/>
        </w:rPr>
        <w:t>integrating</w:t>
      </w:r>
      <w:r w:rsidRPr="00976DF2">
        <w:rPr>
          <w:rFonts w:asciiTheme="majorBidi" w:eastAsia="Times New Roman" w:hAnsiTheme="majorBidi" w:cstheme="majorBidi"/>
          <w:sz w:val="24"/>
          <w:szCs w:val="24"/>
        </w:rPr>
        <w:t xml:space="preserve"> the</w:t>
      </w:r>
      <w:r w:rsidR="007A69B5" w:rsidRPr="00976DF2">
        <w:rPr>
          <w:rFonts w:asciiTheme="majorBidi" w:eastAsia="Times New Roman" w:hAnsiTheme="majorBidi" w:cstheme="majorBidi"/>
          <w:sz w:val="24"/>
          <w:szCs w:val="24"/>
        </w:rPr>
        <w:t xml:space="preserve"> </w:t>
      </w:r>
      <w:commentRangeStart w:id="155"/>
      <w:r w:rsidR="00C27452">
        <w:rPr>
          <w:rFonts w:asciiTheme="majorBidi" w:eastAsia="Times New Roman" w:hAnsiTheme="majorBidi" w:cstheme="majorBidi"/>
          <w:sz w:val="24"/>
          <w:szCs w:val="24"/>
        </w:rPr>
        <w:t>intelligent</w:t>
      </w:r>
      <w:r w:rsidRPr="00976DF2">
        <w:rPr>
          <w:rFonts w:asciiTheme="majorBidi" w:eastAsia="Times New Roman" w:hAnsiTheme="majorBidi" w:cstheme="majorBidi"/>
          <w:sz w:val="24"/>
          <w:szCs w:val="24"/>
        </w:rPr>
        <w:t xml:space="preserve"> </w:t>
      </w:r>
      <w:commentRangeEnd w:id="155"/>
      <w:r w:rsidR="00F635C7">
        <w:rPr>
          <w:rStyle w:val="CommentReference"/>
        </w:rPr>
        <w:commentReference w:id="155"/>
      </w:r>
      <w:r w:rsidRPr="00976DF2">
        <w:rPr>
          <w:rFonts w:asciiTheme="majorBidi" w:eastAsia="Times New Roman" w:hAnsiTheme="majorBidi" w:cstheme="majorBidi"/>
          <w:sz w:val="24"/>
          <w:szCs w:val="24"/>
        </w:rPr>
        <w:t>toy car in other systems more straightforward.</w:t>
      </w:r>
    </w:p>
    <w:p w14:paraId="741DD95A" w14:textId="77777777" w:rsidR="004C6DA7" w:rsidRPr="00976DF2" w:rsidRDefault="004C6DA7" w:rsidP="003307AE">
      <w:pPr>
        <w:rPr>
          <w:rFonts w:asciiTheme="majorBidi" w:eastAsia="Times New Roman" w:hAnsiTheme="majorBidi" w:cstheme="majorBidi"/>
          <w:color w:val="0E101A"/>
          <w:sz w:val="24"/>
          <w:szCs w:val="24"/>
        </w:rPr>
      </w:pPr>
    </w:p>
    <w:tbl>
      <w:tblPr>
        <w:tblW w:w="0" w:type="auto"/>
        <w:jc w:val="center"/>
        <w:tblLook w:val="0000" w:firstRow="0" w:lastRow="0" w:firstColumn="0" w:lastColumn="0" w:noHBand="0" w:noVBand="0"/>
      </w:tblPr>
      <w:tblGrid>
        <w:gridCol w:w="4760"/>
        <w:gridCol w:w="4596"/>
      </w:tblGrid>
      <w:tr w:rsidR="004C6DA7" w:rsidRPr="00196D5A" w14:paraId="698DC394" w14:textId="77777777" w:rsidTr="001D6A70">
        <w:trPr>
          <w:jc w:val="center"/>
          <w:ins w:id="156" w:author="bijan mehralizadeh" w:date="2021-12-25T00:01:00Z"/>
        </w:trPr>
        <w:tc>
          <w:tcPr>
            <w:tcW w:w="4057" w:type="dxa"/>
            <w:shd w:val="clear" w:color="auto" w:fill="auto"/>
            <w:vAlign w:val="center"/>
          </w:tcPr>
          <w:p w14:paraId="71F8FCE9" w14:textId="14298FB7" w:rsidR="004C6DA7" w:rsidRPr="00196D5A" w:rsidRDefault="004C6DA7" w:rsidP="001D6A70">
            <w:pPr>
              <w:pStyle w:val="MDPI52figure"/>
              <w:spacing w:before="0"/>
              <w:rPr>
                <w:ins w:id="157" w:author="bijan mehralizadeh" w:date="2021-12-25T00:01:00Z"/>
              </w:rPr>
            </w:pPr>
            <w:ins w:id="158" w:author="bijan mehralizadeh" w:date="2021-12-25T00:09:00Z">
              <w:r>
                <w:rPr>
                  <w:noProof/>
                </w:rPr>
                <w:drawing>
                  <wp:inline distT="0" distB="0" distL="0" distR="0" wp14:anchorId="1F136DEE" wp14:editId="36A9D770">
                    <wp:extent cx="2885440" cy="1742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19650" cy="1762868"/>
                            </a:xfrm>
                            <a:prstGeom prst="rect">
                              <a:avLst/>
                            </a:prstGeom>
                            <a:noFill/>
                            <a:ln>
                              <a:noFill/>
                            </a:ln>
                          </pic:spPr>
                        </pic:pic>
                      </a:graphicData>
                    </a:graphic>
                  </wp:inline>
                </w:drawing>
              </w:r>
            </w:ins>
          </w:p>
        </w:tc>
        <w:tc>
          <w:tcPr>
            <w:tcW w:w="4268" w:type="dxa"/>
          </w:tcPr>
          <w:p w14:paraId="780B6E27" w14:textId="60A9CE33" w:rsidR="004C6DA7" w:rsidRPr="00196D5A" w:rsidRDefault="004C6DA7" w:rsidP="001D6A70">
            <w:pPr>
              <w:pStyle w:val="MDPI52figure"/>
              <w:spacing w:before="0"/>
              <w:rPr>
                <w:ins w:id="159" w:author="bijan mehralizadeh" w:date="2021-12-25T00:01:00Z"/>
              </w:rPr>
            </w:pPr>
            <w:ins w:id="160" w:author="bijan mehralizadeh" w:date="2021-12-25T00:01:00Z">
              <w:r w:rsidRPr="00976DF2">
                <w:rPr>
                  <w:rFonts w:asciiTheme="majorBidi" w:hAnsiTheme="majorBidi" w:cstheme="majorBidi"/>
                  <w:noProof/>
                  <w:color w:val="0E101A"/>
                  <w:sz w:val="24"/>
                  <w:szCs w:val="24"/>
                </w:rPr>
                <w:drawing>
                  <wp:inline distT="0" distB="0" distL="0" distR="0" wp14:anchorId="6D586419" wp14:editId="3FCD97FF">
                    <wp:extent cx="2773045" cy="1880817"/>
                    <wp:effectExtent l="0" t="0" r="8255"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89529" cy="1891997"/>
                            </a:xfrm>
                            <a:prstGeom prst="rect">
                              <a:avLst/>
                            </a:prstGeom>
                            <a:noFill/>
                            <a:ln>
                              <a:noFill/>
                            </a:ln>
                          </pic:spPr>
                        </pic:pic>
                      </a:graphicData>
                    </a:graphic>
                  </wp:inline>
                </w:drawing>
              </w:r>
            </w:ins>
          </w:p>
        </w:tc>
      </w:tr>
      <w:tr w:rsidR="004C6DA7" w:rsidRPr="00196D5A" w14:paraId="4ED2C84C" w14:textId="77777777" w:rsidTr="001D6A70">
        <w:trPr>
          <w:jc w:val="center"/>
          <w:ins w:id="161" w:author="bijan mehralizadeh" w:date="2021-12-25T00:01:00Z"/>
        </w:trPr>
        <w:tc>
          <w:tcPr>
            <w:tcW w:w="4057" w:type="dxa"/>
            <w:shd w:val="clear" w:color="auto" w:fill="auto"/>
            <w:vAlign w:val="center"/>
          </w:tcPr>
          <w:p w14:paraId="7E94F6E1" w14:textId="77777777" w:rsidR="004C6DA7" w:rsidRPr="00196D5A" w:rsidRDefault="004C6DA7" w:rsidP="001D6A70">
            <w:pPr>
              <w:pStyle w:val="MDPI42tablebody"/>
              <w:rPr>
                <w:ins w:id="162" w:author="bijan mehralizadeh" w:date="2021-12-25T00:01:00Z"/>
              </w:rPr>
            </w:pPr>
            <w:ins w:id="163" w:author="bijan mehralizadeh" w:date="2021-12-25T00:01:00Z">
              <w:r w:rsidRPr="00196D5A">
                <w:t>(</w:t>
              </w:r>
              <w:r w:rsidRPr="00993A21">
                <w:rPr>
                  <w:b/>
                </w:rPr>
                <w:t>a</w:t>
              </w:r>
              <w:r w:rsidRPr="00196D5A">
                <w:t>)</w:t>
              </w:r>
            </w:ins>
          </w:p>
        </w:tc>
        <w:tc>
          <w:tcPr>
            <w:tcW w:w="4268" w:type="dxa"/>
          </w:tcPr>
          <w:p w14:paraId="33D00814" w14:textId="77777777" w:rsidR="004C6DA7" w:rsidRPr="00196D5A" w:rsidRDefault="004C6DA7" w:rsidP="001D6A70">
            <w:pPr>
              <w:pStyle w:val="MDPI42tablebody"/>
              <w:rPr>
                <w:ins w:id="164" w:author="bijan mehralizadeh" w:date="2021-12-25T00:01:00Z"/>
              </w:rPr>
            </w:pPr>
            <w:ins w:id="165" w:author="bijan mehralizadeh" w:date="2021-12-25T00:01:00Z">
              <w:r w:rsidRPr="00196D5A">
                <w:t>(</w:t>
              </w:r>
              <w:r w:rsidRPr="00993A21">
                <w:rPr>
                  <w:b/>
                </w:rPr>
                <w:t>b</w:t>
              </w:r>
              <w:r w:rsidRPr="00196D5A">
                <w:t>)</w:t>
              </w:r>
            </w:ins>
          </w:p>
        </w:tc>
      </w:tr>
    </w:tbl>
    <w:p w14:paraId="7EC0BD84" w14:textId="77777777" w:rsidR="00144A40" w:rsidRPr="00976DF2" w:rsidRDefault="00144A40" w:rsidP="00B30193">
      <w:pPr>
        <w:spacing w:after="0" w:line="240" w:lineRule="auto"/>
        <w:rPr>
          <w:rFonts w:asciiTheme="majorBidi" w:eastAsia="Times New Roman" w:hAnsiTheme="majorBidi" w:cstheme="majorBidi"/>
          <w:sz w:val="24"/>
          <w:szCs w:val="24"/>
        </w:rPr>
      </w:pPr>
    </w:p>
    <w:p w14:paraId="617B900C" w14:textId="0ADDD80A" w:rsidR="00450018" w:rsidRPr="00976DF2" w:rsidRDefault="00450018" w:rsidP="00450018">
      <w:pPr>
        <w:keepNext/>
        <w:spacing w:after="0" w:line="240" w:lineRule="auto"/>
        <w:jc w:val="both"/>
        <w:rPr>
          <w:rFonts w:asciiTheme="majorBidi" w:hAnsiTheme="majorBidi" w:cstheme="majorBidi"/>
        </w:rPr>
      </w:pPr>
      <w:commentRangeStart w:id="166"/>
      <w:del w:id="167" w:author="bijan mehralizadeh" w:date="2021-12-24T21:13:00Z">
        <w:r w:rsidRPr="00976DF2" w:rsidDel="00023934">
          <w:rPr>
            <w:rFonts w:asciiTheme="majorBidi" w:eastAsia="Times New Roman" w:hAnsiTheme="majorBidi" w:cstheme="majorBidi"/>
            <w:noProof/>
            <w:color w:val="0E101A"/>
            <w:sz w:val="24"/>
            <w:szCs w:val="24"/>
          </w:rPr>
          <w:drawing>
            <wp:inline distT="0" distB="0" distL="0" distR="0" wp14:anchorId="51CB1015" wp14:editId="1AC8020A">
              <wp:extent cx="3046503" cy="20662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046503" cy="2066290"/>
                      </a:xfrm>
                      <a:prstGeom prst="rect">
                        <a:avLst/>
                      </a:prstGeom>
                      <a:noFill/>
                      <a:ln>
                        <a:noFill/>
                      </a:ln>
                    </pic:spPr>
                  </pic:pic>
                </a:graphicData>
              </a:graphic>
            </wp:inline>
          </w:drawing>
        </w:r>
      </w:del>
      <w:commentRangeEnd w:id="166"/>
      <w:r w:rsidR="00821066">
        <w:rPr>
          <w:rStyle w:val="CommentReference"/>
        </w:rPr>
        <w:commentReference w:id="166"/>
      </w:r>
    </w:p>
    <w:p w14:paraId="00000009" w14:textId="7A5C3891" w:rsidR="00407061" w:rsidRPr="00976DF2" w:rsidRDefault="00450018" w:rsidP="00450018">
      <w:pPr>
        <w:pStyle w:val="Caption"/>
        <w:jc w:val="center"/>
        <w:rPr>
          <w:rFonts w:asciiTheme="majorBidi" w:eastAsia="Times New Roman" w:hAnsiTheme="majorBidi" w:cstheme="majorBidi"/>
          <w:color w:val="0E101A"/>
          <w:sz w:val="24"/>
          <w:szCs w:val="24"/>
        </w:rPr>
      </w:pPr>
      <w:r w:rsidRPr="00976DF2">
        <w:rPr>
          <w:rFonts w:asciiTheme="majorBidi" w:hAnsiTheme="majorBidi" w:cstheme="majorBidi"/>
        </w:rPr>
        <w:t xml:space="preserve">Figure </w:t>
      </w:r>
      <w:r w:rsidRPr="00976DF2">
        <w:rPr>
          <w:rFonts w:asciiTheme="majorBidi" w:hAnsiTheme="majorBidi" w:cstheme="majorBidi"/>
        </w:rPr>
        <w:fldChar w:fldCharType="begin"/>
      </w:r>
      <w:r w:rsidRPr="00976DF2">
        <w:rPr>
          <w:rFonts w:asciiTheme="majorBidi" w:hAnsiTheme="majorBidi" w:cstheme="majorBidi"/>
        </w:rPr>
        <w:instrText xml:space="preserve"> SEQ Figure \* ARABIC </w:instrText>
      </w:r>
      <w:r w:rsidRPr="00976DF2">
        <w:rPr>
          <w:rFonts w:asciiTheme="majorBidi" w:hAnsiTheme="majorBidi" w:cstheme="majorBidi"/>
        </w:rPr>
        <w:fldChar w:fldCharType="separate"/>
      </w:r>
      <w:r w:rsidR="00C0052C">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xml:space="preserve">. (a) the </w:t>
      </w:r>
      <w:r w:rsidR="00C27452">
        <w:rPr>
          <w:rFonts w:asciiTheme="majorBidi" w:hAnsiTheme="majorBidi" w:cstheme="majorBidi"/>
        </w:rPr>
        <w:t>intelligent</w:t>
      </w:r>
      <w:r w:rsidRPr="00976DF2">
        <w:rPr>
          <w:rFonts w:asciiTheme="majorBidi" w:hAnsiTheme="majorBidi" w:cstheme="majorBidi"/>
        </w:rPr>
        <w:t xml:space="preserve"> toy car and (b) the schematic</w:t>
      </w:r>
      <w:r w:rsidRPr="00976DF2">
        <w:rPr>
          <w:rFonts w:asciiTheme="majorBidi" w:hAnsiTheme="majorBidi" w:cstheme="majorBidi"/>
          <w:noProof/>
        </w:rPr>
        <w:t xml:space="preserve"> of the system</w:t>
      </w:r>
    </w:p>
    <w:p w14:paraId="0000000A"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B" w14:textId="450D00BC" w:rsidR="00407061" w:rsidRPr="00976DF2" w:rsidRDefault="0086455C">
      <w:pPr>
        <w:spacing w:after="0" w:line="240" w:lineRule="auto"/>
        <w:jc w:val="both"/>
        <w:rPr>
          <w:rFonts w:asciiTheme="majorBidi" w:eastAsia="Times New Roman" w:hAnsiTheme="majorBidi" w:cstheme="majorBidi"/>
          <w:color w:val="0E101A"/>
          <w:sz w:val="36"/>
          <w:szCs w:val="36"/>
        </w:rPr>
      </w:pPr>
      <w:r>
        <w:rPr>
          <w:rFonts w:asciiTheme="majorBidi" w:eastAsia="Times New Roman" w:hAnsiTheme="majorBidi" w:cstheme="majorBidi"/>
          <w:color w:val="0E101A"/>
          <w:sz w:val="36"/>
          <w:szCs w:val="36"/>
        </w:rPr>
        <w:t>Experiments</w:t>
      </w:r>
    </w:p>
    <w:p w14:paraId="48A55FA4" w14:textId="348F2B1E" w:rsidR="00B30193" w:rsidRPr="00976DF2" w:rsidRDefault="000933A5" w:rsidP="00F923C7">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00B30193" w:rsidRPr="00976DF2">
        <w:rPr>
          <w:rFonts w:asciiTheme="majorBidi" w:eastAsia="Times New Roman" w:hAnsiTheme="majorBidi" w:cstheme="majorBidi"/>
          <w:sz w:val="24"/>
          <w:szCs w:val="24"/>
        </w:rPr>
        <w:t xml:space="preserve">The data collection process took place in the </w:t>
      </w:r>
      <w:proofErr w:type="spellStart"/>
      <w:r w:rsidR="0086455C">
        <w:rPr>
          <w:rFonts w:asciiTheme="majorBidi" w:eastAsia="Times New Roman" w:hAnsiTheme="majorBidi" w:cstheme="majorBidi"/>
          <w:sz w:val="24"/>
          <w:szCs w:val="24"/>
        </w:rPr>
        <w:t>Dosste</w:t>
      </w:r>
      <w:proofErr w:type="spellEnd"/>
      <w:r w:rsidR="0086455C">
        <w:rPr>
          <w:rFonts w:asciiTheme="majorBidi" w:eastAsia="Times New Roman" w:hAnsiTheme="majorBidi" w:cstheme="majorBidi"/>
          <w:sz w:val="24"/>
          <w:szCs w:val="24"/>
        </w:rPr>
        <w:t xml:space="preserve">-Autism </w:t>
      </w:r>
      <w:r w:rsidR="00B30193" w:rsidRPr="00976DF2">
        <w:rPr>
          <w:rFonts w:asciiTheme="majorBidi" w:eastAsia="Times New Roman" w:hAnsiTheme="majorBidi" w:cstheme="majorBidi"/>
          <w:sz w:val="24"/>
          <w:szCs w:val="24"/>
        </w:rPr>
        <w:t>center</w:t>
      </w:r>
      <w:r w:rsidR="0086455C">
        <w:rPr>
          <w:rFonts w:asciiTheme="majorBidi" w:eastAsia="Times New Roman" w:hAnsiTheme="majorBidi" w:cstheme="majorBidi"/>
          <w:sz w:val="24"/>
          <w:szCs w:val="24"/>
        </w:rPr>
        <w:t xml:space="preserve"> (Autism friends center) in Tehran, Iran. T</w:t>
      </w:r>
      <w:r w:rsidR="00B30193" w:rsidRPr="00976DF2">
        <w:rPr>
          <w:rFonts w:asciiTheme="majorBidi" w:eastAsia="Times New Roman" w:hAnsiTheme="majorBidi" w:cstheme="majorBidi"/>
          <w:sz w:val="24"/>
          <w:szCs w:val="24"/>
        </w:rPr>
        <w:t xml:space="preserve">he </w:t>
      </w:r>
      <w:r w:rsidR="00C27452">
        <w:rPr>
          <w:rFonts w:asciiTheme="majorBidi" w:eastAsia="Times New Roman" w:hAnsiTheme="majorBidi" w:cstheme="majorBidi"/>
          <w:sz w:val="24"/>
          <w:szCs w:val="24"/>
        </w:rPr>
        <w:t>intelligent</w:t>
      </w:r>
      <w:r w:rsidR="00C27452"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toy car was tested on 50 children</w:t>
      </w:r>
      <w:r w:rsidR="00C27452">
        <w:rPr>
          <w:rFonts w:asciiTheme="majorBidi" w:eastAsia="Times New Roman" w:hAnsiTheme="majorBidi" w:cstheme="majorBidi"/>
          <w:sz w:val="24"/>
          <w:szCs w:val="24"/>
        </w:rPr>
        <w:t xml:space="preserve"> ranging</w:t>
      </w:r>
      <w:r w:rsidR="00B30193" w:rsidRPr="00976DF2">
        <w:rPr>
          <w:rFonts w:asciiTheme="majorBidi" w:eastAsia="Times New Roman" w:hAnsiTheme="majorBidi" w:cstheme="majorBidi"/>
          <w:sz w:val="24"/>
          <w:szCs w:val="24"/>
        </w:rPr>
        <w:t xml:space="preserve"> from 3 to 6 years old</w:t>
      </w:r>
      <w:r w:rsidR="00C27452">
        <w:rPr>
          <w:rFonts w:asciiTheme="majorBidi" w:eastAsia="Times New Roman" w:hAnsiTheme="majorBidi" w:cstheme="majorBidi"/>
          <w:sz w:val="24"/>
          <w:szCs w:val="24"/>
        </w:rPr>
        <w:t xml:space="preserve"> in </w:t>
      </w:r>
      <w:r w:rsidR="00A42B44" w:rsidRPr="00976DF2">
        <w:rPr>
          <w:rFonts w:asciiTheme="majorBidi" w:eastAsia="Times New Roman" w:hAnsiTheme="majorBidi" w:cstheme="majorBidi"/>
          <w:sz w:val="24"/>
          <w:szCs w:val="24"/>
        </w:rPr>
        <w:t>three groups</w:t>
      </w:r>
      <w:r w:rsidR="00B30193" w:rsidRPr="00976DF2">
        <w:rPr>
          <w:rFonts w:asciiTheme="majorBidi" w:eastAsia="Times New Roman" w:hAnsiTheme="majorBidi" w:cstheme="majorBidi"/>
          <w:sz w:val="24"/>
          <w:szCs w:val="24"/>
        </w:rPr>
        <w:t xml:space="preserve"> </w:t>
      </w:r>
      <w:r w:rsidR="00C27452">
        <w:rPr>
          <w:rFonts w:asciiTheme="majorBidi" w:eastAsia="Times New Roman" w:hAnsiTheme="majorBidi" w:cstheme="majorBidi"/>
          <w:sz w:val="24"/>
          <w:szCs w:val="24"/>
        </w:rPr>
        <w:t>children with ASD</w:t>
      </w:r>
      <w:r w:rsidR="00A42B44"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00C27452">
        <w:rPr>
          <w:rFonts w:asciiTheme="majorBidi" w:eastAsia="Times New Roman" w:hAnsiTheme="majorBidi" w:cstheme="majorBidi"/>
          <w:sz w:val="24"/>
          <w:szCs w:val="24"/>
        </w:rPr>
        <w:t>TD</w:t>
      </w:r>
      <w:r w:rsidR="00B30193" w:rsidRPr="00976DF2">
        <w:rPr>
          <w:rFonts w:asciiTheme="majorBidi" w:eastAsia="Times New Roman" w:hAnsiTheme="majorBidi" w:cstheme="majorBidi"/>
          <w:sz w:val="24"/>
          <w:szCs w:val="24"/>
        </w:rPr>
        <w:t xml:space="preserve"> </w:t>
      </w:r>
      <w:r w:rsidR="00C27452">
        <w:rPr>
          <w:rFonts w:asciiTheme="majorBidi" w:eastAsia="Times New Roman" w:hAnsiTheme="majorBidi" w:cstheme="majorBidi"/>
          <w:sz w:val="24"/>
          <w:szCs w:val="24"/>
        </w:rPr>
        <w:t xml:space="preserve">children, </w:t>
      </w:r>
      <w:r w:rsidR="00A42B44" w:rsidRPr="00976DF2">
        <w:rPr>
          <w:rFonts w:asciiTheme="majorBidi" w:eastAsia="Times New Roman" w:hAnsiTheme="majorBidi" w:cstheme="majorBidi"/>
          <w:sz w:val="24"/>
          <w:szCs w:val="24"/>
        </w:rPr>
        <w:t>and other</w:t>
      </w:r>
      <w:r w:rsidR="00B04B37">
        <w:rPr>
          <w:rFonts w:asciiTheme="majorBidi" w:eastAsia="Times New Roman" w:hAnsiTheme="majorBidi" w:cstheme="majorBidi"/>
          <w:sz w:val="24"/>
          <w:szCs w:val="24"/>
        </w:rPr>
        <w:t xml:space="preserve"> (CP and</w:t>
      </w:r>
      <w:del w:id="168" w:author="bijan mehralizadeh" w:date="2021-12-24T21:22:00Z">
        <w:r w:rsidR="00B04B37" w:rsidDel="00F63E51">
          <w:rPr>
            <w:rFonts w:asciiTheme="majorBidi" w:eastAsia="Times New Roman" w:hAnsiTheme="majorBidi" w:cstheme="majorBidi"/>
            <w:sz w:val="24"/>
            <w:szCs w:val="24"/>
          </w:rPr>
          <w:delText xml:space="preserve"> </w:delText>
        </w:r>
      </w:del>
      <w:r w:rsidR="00C27452">
        <w:rPr>
          <w:rFonts w:asciiTheme="majorBidi" w:eastAsia="Times New Roman" w:hAnsiTheme="majorBidi" w:cstheme="majorBidi"/>
          <w:sz w:val="24"/>
          <w:szCs w:val="24"/>
        </w:rPr>
        <w:t xml:space="preserve"> </w:t>
      </w:r>
      <w:r w:rsidR="00B04B37" w:rsidRPr="00976DF2">
        <w:rPr>
          <w:rFonts w:asciiTheme="majorBidi" w:eastAsia="Times New Roman" w:hAnsiTheme="majorBidi" w:cstheme="majorBidi"/>
          <w:sz w:val="24"/>
          <w:szCs w:val="24"/>
        </w:rPr>
        <w:t>fragile X syndrome</w:t>
      </w:r>
      <w:r w:rsidR="00B04B37">
        <w:rPr>
          <w:rFonts w:asciiTheme="majorBidi" w:eastAsia="Times New Roman" w:hAnsiTheme="majorBidi" w:cstheme="majorBidi"/>
          <w:sz w:val="24"/>
          <w:szCs w:val="24"/>
        </w:rPr>
        <w:t>)</w:t>
      </w:r>
      <w:r w:rsidR="00B04B37" w:rsidRPr="00976DF2">
        <w:rPr>
          <w:rFonts w:asciiTheme="majorBidi" w:eastAsia="Times New Roman" w:hAnsiTheme="majorBidi" w:cstheme="majorBidi"/>
          <w:sz w:val="24"/>
          <w:szCs w:val="24"/>
        </w:rPr>
        <w:t xml:space="preserve"> </w:t>
      </w:r>
      <w:r w:rsidR="00B04B37">
        <w:rPr>
          <w:rFonts w:asciiTheme="majorBidi" w:eastAsia="Times New Roman" w:hAnsiTheme="majorBidi" w:cstheme="majorBidi"/>
          <w:sz w:val="24"/>
          <w:szCs w:val="24"/>
        </w:rPr>
        <w:t xml:space="preserve">shown in </w:t>
      </w:r>
      <w:r w:rsidR="00C27452">
        <w:rPr>
          <w:rFonts w:asciiTheme="majorBidi" w:eastAsia="Times New Roman" w:hAnsiTheme="majorBidi" w:cstheme="majorBidi"/>
          <w:sz w:val="24"/>
          <w:szCs w:val="24"/>
        </w:rPr>
        <w:t>T</w:t>
      </w:r>
      <w:r w:rsidR="00963A88" w:rsidRPr="00976DF2">
        <w:rPr>
          <w:rFonts w:asciiTheme="majorBidi" w:eastAsia="Times New Roman" w:hAnsiTheme="majorBidi" w:cstheme="majorBidi"/>
          <w:sz w:val="24"/>
          <w:szCs w:val="24"/>
        </w:rPr>
        <w:t>able 1</w:t>
      </w:r>
      <w:r w:rsidR="00B30193" w:rsidRPr="00976DF2">
        <w:rPr>
          <w:rFonts w:asciiTheme="majorBidi" w:eastAsia="Times New Roman" w:hAnsiTheme="majorBidi" w:cstheme="majorBidi"/>
          <w:sz w:val="24"/>
          <w:szCs w:val="24"/>
        </w:rPr>
        <w:t>.</w:t>
      </w:r>
      <w:r w:rsidR="00F923C7" w:rsidRPr="00976DF2">
        <w:rPr>
          <w:rFonts w:asciiTheme="majorBidi" w:eastAsia="Times New Roman" w:hAnsiTheme="majorBidi" w:cstheme="majorBidi"/>
          <w:sz w:val="24"/>
          <w:szCs w:val="24"/>
        </w:rPr>
        <w:t xml:space="preserve"> </w:t>
      </w:r>
      <w:r w:rsidR="00015ABB" w:rsidRPr="00976DF2">
        <w:rPr>
          <w:rFonts w:asciiTheme="majorBidi" w:eastAsia="Times New Roman" w:hAnsiTheme="majorBidi" w:cstheme="majorBidi"/>
          <w:sz w:val="24"/>
          <w:szCs w:val="24"/>
        </w:rPr>
        <w:t xml:space="preserve">Since </w:t>
      </w:r>
      <w:r w:rsidR="00C27452">
        <w:rPr>
          <w:rFonts w:asciiTheme="majorBidi" w:eastAsia="Times New Roman" w:hAnsiTheme="majorBidi" w:cstheme="majorBidi"/>
          <w:sz w:val="24"/>
          <w:szCs w:val="24"/>
        </w:rPr>
        <w:t xml:space="preserve">it has been shown that </w:t>
      </w:r>
      <w:r w:rsidR="00015ABB" w:rsidRPr="00976DF2">
        <w:rPr>
          <w:rFonts w:asciiTheme="majorBidi" w:eastAsia="Times New Roman" w:hAnsiTheme="majorBidi" w:cstheme="majorBidi"/>
          <w:color w:val="C00000"/>
          <w:sz w:val="24"/>
          <w:szCs w:val="24"/>
        </w:rPr>
        <w:t xml:space="preserve">the play complexity and toy engagement of </w:t>
      </w:r>
      <w:r w:rsidR="00A43101" w:rsidRPr="00976DF2">
        <w:rPr>
          <w:rFonts w:asciiTheme="majorBidi" w:eastAsia="Times New Roman" w:hAnsiTheme="majorBidi" w:cstheme="majorBidi"/>
          <w:color w:val="C00000"/>
          <w:sz w:val="24"/>
          <w:szCs w:val="24"/>
        </w:rPr>
        <w:t xml:space="preserve">children with ASD in </w:t>
      </w:r>
      <w:r w:rsidR="00015ABB" w:rsidRPr="00976DF2">
        <w:rPr>
          <w:rFonts w:asciiTheme="majorBidi" w:eastAsia="Times New Roman" w:hAnsiTheme="majorBidi" w:cstheme="majorBidi"/>
          <w:color w:val="C00000"/>
          <w:sz w:val="24"/>
          <w:szCs w:val="24"/>
        </w:rPr>
        <w:t>both genders</w:t>
      </w:r>
      <w:r w:rsidR="001E7880" w:rsidRPr="00976DF2">
        <w:rPr>
          <w:rFonts w:asciiTheme="majorBidi" w:eastAsia="Times New Roman" w:hAnsiTheme="majorBidi" w:cstheme="majorBidi"/>
          <w:color w:val="C00000"/>
          <w:sz w:val="24"/>
          <w:szCs w:val="24"/>
        </w:rPr>
        <w:t xml:space="preserve"> for </w:t>
      </w:r>
      <w:r w:rsidR="00541AE4" w:rsidRPr="00976DF2">
        <w:rPr>
          <w:rFonts w:asciiTheme="majorBidi" w:eastAsia="Times New Roman" w:hAnsiTheme="majorBidi" w:cstheme="majorBidi"/>
          <w:color w:val="C00000"/>
          <w:sz w:val="24"/>
          <w:szCs w:val="24"/>
        </w:rPr>
        <w:t xml:space="preserve">the </w:t>
      </w:r>
      <w:del w:id="169" w:author="bijan mehralizadeh" w:date="2021-12-24T21:23:00Z">
        <w:r w:rsidR="001E7880" w:rsidRPr="00976DF2" w:rsidDel="00F63E51">
          <w:rPr>
            <w:rFonts w:asciiTheme="majorBidi" w:eastAsia="Times New Roman" w:hAnsiTheme="majorBidi" w:cstheme="majorBidi"/>
            <w:color w:val="C00000"/>
            <w:sz w:val="24"/>
            <w:szCs w:val="24"/>
          </w:rPr>
          <w:delText xml:space="preserve">car </w:delText>
        </w:r>
      </w:del>
      <w:ins w:id="170" w:author="bijan mehralizadeh" w:date="2021-12-24T21:23:00Z">
        <w:r w:rsidR="00F63E51" w:rsidRPr="00976DF2">
          <w:rPr>
            <w:rFonts w:asciiTheme="majorBidi" w:eastAsia="Times New Roman" w:hAnsiTheme="majorBidi" w:cstheme="majorBidi"/>
            <w:color w:val="C00000"/>
            <w:sz w:val="24"/>
            <w:szCs w:val="24"/>
          </w:rPr>
          <w:t>car</w:t>
        </w:r>
        <w:r w:rsidR="00F63E51">
          <w:rPr>
            <w:rFonts w:asciiTheme="majorBidi" w:eastAsia="Times New Roman" w:hAnsiTheme="majorBidi" w:cstheme="majorBidi"/>
            <w:color w:val="C00000"/>
            <w:sz w:val="24"/>
            <w:szCs w:val="24"/>
          </w:rPr>
          <w:t>-</w:t>
        </w:r>
      </w:ins>
      <w:r w:rsidR="001E7880" w:rsidRPr="00976DF2">
        <w:rPr>
          <w:rFonts w:asciiTheme="majorBidi" w:eastAsia="Times New Roman" w:hAnsiTheme="majorBidi" w:cstheme="majorBidi"/>
          <w:color w:val="C00000"/>
          <w:sz w:val="24"/>
          <w:szCs w:val="24"/>
        </w:rPr>
        <w:t>like toys</w:t>
      </w:r>
      <w:r w:rsidR="00AC2424" w:rsidRPr="00976DF2">
        <w:rPr>
          <w:rFonts w:asciiTheme="majorBidi" w:eastAsia="Times New Roman" w:hAnsiTheme="majorBidi" w:cstheme="majorBidi"/>
          <w:color w:val="C00000"/>
          <w:sz w:val="24"/>
          <w:szCs w:val="24"/>
        </w:rPr>
        <w:t xml:space="preserve"> are almost </w:t>
      </w:r>
      <w:r w:rsidR="003009A4" w:rsidRPr="00976DF2">
        <w:rPr>
          <w:rFonts w:asciiTheme="majorBidi" w:eastAsia="Times New Roman" w:hAnsiTheme="majorBidi" w:cstheme="majorBidi"/>
          <w:color w:val="C00000"/>
          <w:sz w:val="24"/>
          <w:szCs w:val="24"/>
        </w:rPr>
        <w:t>similar</w:t>
      </w:r>
      <w:r w:rsidR="00C27452">
        <w:rPr>
          <w:rFonts w:asciiTheme="majorBidi" w:eastAsia="Times New Roman" w:hAnsiTheme="majorBidi" w:cstheme="majorBidi"/>
          <w:color w:val="C00000"/>
          <w:sz w:val="24"/>
          <w:szCs w:val="24"/>
        </w:rPr>
        <w:t xml:space="preserve"> [17][18]</w:t>
      </w:r>
      <w:r w:rsidR="007F49EC" w:rsidRPr="00976DF2">
        <w:rPr>
          <w:rFonts w:asciiTheme="majorBidi" w:eastAsia="Times New Roman" w:hAnsiTheme="majorBidi" w:cstheme="majorBidi"/>
          <w:sz w:val="24"/>
          <w:szCs w:val="24"/>
        </w:rPr>
        <w:t>, we d</w:t>
      </w:r>
      <w:r w:rsidR="00C27452">
        <w:rPr>
          <w:rFonts w:asciiTheme="majorBidi" w:eastAsia="Times New Roman" w:hAnsiTheme="majorBidi" w:cstheme="majorBidi"/>
          <w:sz w:val="24"/>
          <w:szCs w:val="24"/>
        </w:rPr>
        <w:t>id</w:t>
      </w:r>
      <w:r w:rsidR="007F49EC" w:rsidRPr="00976DF2">
        <w:rPr>
          <w:rFonts w:asciiTheme="majorBidi" w:eastAsia="Times New Roman" w:hAnsiTheme="majorBidi" w:cstheme="majorBidi"/>
          <w:sz w:val="24"/>
          <w:szCs w:val="24"/>
        </w:rPr>
        <w:t xml:space="preserve"> not norm</w:t>
      </w:r>
      <w:r w:rsidR="007B1444" w:rsidRPr="00976DF2">
        <w:rPr>
          <w:rFonts w:asciiTheme="majorBidi" w:eastAsia="Times New Roman" w:hAnsiTheme="majorBidi" w:cstheme="majorBidi"/>
          <w:sz w:val="24"/>
          <w:szCs w:val="24"/>
        </w:rPr>
        <w:t>ali</w:t>
      </w:r>
      <w:r w:rsidR="007F49EC" w:rsidRPr="00976DF2">
        <w:rPr>
          <w:rFonts w:asciiTheme="majorBidi" w:eastAsia="Times New Roman" w:hAnsiTheme="majorBidi" w:cstheme="majorBidi"/>
          <w:sz w:val="24"/>
          <w:szCs w:val="24"/>
        </w:rPr>
        <w:t>ze the number of cases based on their gender.</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 xml:space="preserve">The </w:t>
      </w:r>
      <w:r w:rsidR="00C27452">
        <w:rPr>
          <w:rFonts w:asciiTheme="majorBidi" w:eastAsia="Times New Roman" w:hAnsiTheme="majorBidi" w:cstheme="majorBidi"/>
          <w:sz w:val="24"/>
          <w:szCs w:val="24"/>
        </w:rPr>
        <w:t>subjects</w:t>
      </w:r>
      <w:r w:rsidR="00C27452"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play</w:t>
      </w:r>
      <w:r w:rsidR="00C27452">
        <w:rPr>
          <w:rFonts w:asciiTheme="majorBidi" w:eastAsia="Times New Roman" w:hAnsiTheme="majorBidi" w:cstheme="majorBidi"/>
          <w:sz w:val="24"/>
          <w:szCs w:val="24"/>
        </w:rPr>
        <w:t>ed</w:t>
      </w:r>
      <w:r w:rsidR="00B30193" w:rsidRPr="00976DF2">
        <w:rPr>
          <w:rFonts w:asciiTheme="majorBidi" w:eastAsia="Times New Roman" w:hAnsiTheme="majorBidi" w:cstheme="majorBidi"/>
          <w:sz w:val="24"/>
          <w:szCs w:val="24"/>
        </w:rPr>
        <w:t xml:space="preserve"> with the </w:t>
      </w:r>
      <w:r w:rsidR="00C27452">
        <w:rPr>
          <w:rFonts w:asciiTheme="majorBidi" w:eastAsia="Times New Roman" w:hAnsiTheme="majorBidi" w:cstheme="majorBidi"/>
          <w:sz w:val="24"/>
          <w:szCs w:val="24"/>
        </w:rPr>
        <w:t>intelligent</w:t>
      </w:r>
      <w:r w:rsidR="00C27452"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toy car for about 3 to 5 minutes in a 3x4 meters room</w:t>
      </w:r>
      <w:r w:rsidR="00C27452">
        <w:rPr>
          <w:rFonts w:asciiTheme="majorBidi" w:eastAsia="Times New Roman" w:hAnsiTheme="majorBidi" w:cstheme="majorBidi"/>
          <w:sz w:val="24"/>
          <w:szCs w:val="24"/>
        </w:rPr>
        <w:t>. The</w:t>
      </w:r>
      <w:r w:rsidR="00B30193" w:rsidRPr="00976DF2">
        <w:rPr>
          <w:rFonts w:asciiTheme="majorBidi" w:eastAsia="Times New Roman" w:hAnsiTheme="majorBidi" w:cstheme="majorBidi"/>
          <w:sz w:val="24"/>
          <w:szCs w:val="24"/>
        </w:rPr>
        <w:t xml:space="preserve"> child</w:t>
      </w:r>
      <w:r w:rsidR="00C27452">
        <w:rPr>
          <w:rFonts w:asciiTheme="majorBidi" w:eastAsia="Times New Roman" w:hAnsiTheme="majorBidi" w:cstheme="majorBidi"/>
          <w:sz w:val="24"/>
          <w:szCs w:val="24"/>
        </w:rPr>
        <w:t>ren</w:t>
      </w:r>
      <w:r w:rsidR="00B30193" w:rsidRPr="00976DF2">
        <w:rPr>
          <w:rFonts w:asciiTheme="majorBidi" w:eastAsia="Times New Roman" w:hAnsiTheme="majorBidi" w:cstheme="majorBidi"/>
          <w:sz w:val="24"/>
          <w:szCs w:val="24"/>
        </w:rPr>
        <w:t xml:space="preserve"> could </w:t>
      </w:r>
      <w:r w:rsidR="00C27452">
        <w:rPr>
          <w:rFonts w:asciiTheme="majorBidi" w:eastAsia="Times New Roman" w:hAnsiTheme="majorBidi" w:cstheme="majorBidi"/>
          <w:sz w:val="24"/>
          <w:szCs w:val="24"/>
        </w:rPr>
        <w:t xml:space="preserve">play in the </w:t>
      </w:r>
      <w:r w:rsidR="00B30193" w:rsidRPr="00976DF2">
        <w:rPr>
          <w:rFonts w:asciiTheme="majorBidi" w:eastAsia="Times New Roman" w:hAnsiTheme="majorBidi" w:cstheme="majorBidi"/>
          <w:sz w:val="24"/>
          <w:szCs w:val="24"/>
        </w:rPr>
        <w:t xml:space="preserve">test room alone or with </w:t>
      </w:r>
      <w:r w:rsidR="000C3614">
        <w:rPr>
          <w:rFonts w:asciiTheme="majorBidi" w:eastAsia="Times New Roman" w:hAnsiTheme="majorBidi" w:cstheme="majorBidi"/>
          <w:sz w:val="24"/>
          <w:szCs w:val="24"/>
        </w:rPr>
        <w:t>their</w:t>
      </w:r>
      <w:r w:rsidR="00B30193" w:rsidRPr="00976DF2">
        <w:rPr>
          <w:rFonts w:asciiTheme="majorBidi" w:eastAsia="Times New Roman" w:hAnsiTheme="majorBidi" w:cstheme="majorBidi"/>
          <w:sz w:val="24"/>
          <w:szCs w:val="24"/>
        </w:rPr>
        <w:t xml:space="preserve"> parents</w:t>
      </w:r>
      <w:r w:rsidR="000C3614">
        <w:rPr>
          <w:rFonts w:asciiTheme="majorBidi" w:eastAsia="Times New Roman" w:hAnsiTheme="majorBidi" w:cstheme="majorBidi"/>
          <w:sz w:val="24"/>
          <w:szCs w:val="24"/>
        </w:rPr>
        <w:t xml:space="preserve"> or therapists</w:t>
      </w:r>
      <w:r w:rsidR="00B30193" w:rsidRPr="00976DF2">
        <w:rPr>
          <w:rFonts w:asciiTheme="majorBidi" w:eastAsia="Times New Roman" w:hAnsiTheme="majorBidi" w:cstheme="majorBidi"/>
          <w:sz w:val="24"/>
          <w:szCs w:val="24"/>
        </w:rPr>
        <w:t xml:space="preserve">. The recorded data from each participant consists of time, acceleration in 3 dimensions, </w:t>
      </w:r>
      <w:r w:rsidR="000C3614">
        <w:rPr>
          <w:rFonts w:asciiTheme="majorBidi" w:eastAsia="Times New Roman" w:hAnsiTheme="majorBidi" w:cstheme="majorBidi"/>
          <w:sz w:val="24"/>
          <w:szCs w:val="24"/>
        </w:rPr>
        <w:t>front</w:t>
      </w:r>
      <w:r w:rsidR="000C3614"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 xml:space="preserve">and back wheel rotation </w:t>
      </w:r>
      <w:r w:rsidR="000C3614">
        <w:rPr>
          <w:rFonts w:asciiTheme="majorBidi" w:eastAsia="Times New Roman" w:hAnsiTheme="majorBidi" w:cstheme="majorBidi"/>
          <w:sz w:val="24"/>
          <w:szCs w:val="24"/>
        </w:rPr>
        <w:t>counts</w:t>
      </w:r>
      <w:r w:rsidR="00B30193" w:rsidRPr="00976DF2">
        <w:rPr>
          <w:rFonts w:asciiTheme="majorBidi" w:eastAsia="Times New Roman" w:hAnsiTheme="majorBidi" w:cstheme="majorBidi"/>
          <w:sz w:val="24"/>
          <w:szCs w:val="24"/>
        </w:rPr>
        <w:t xml:space="preserve"> saved in a database. </w:t>
      </w:r>
      <w:commentRangeStart w:id="171"/>
      <w:r w:rsidR="00B30193" w:rsidRPr="00976DF2">
        <w:rPr>
          <w:rFonts w:asciiTheme="majorBidi" w:eastAsia="Times New Roman" w:hAnsiTheme="majorBidi" w:cstheme="majorBidi"/>
          <w:sz w:val="24"/>
          <w:szCs w:val="24"/>
        </w:rPr>
        <w:t>A unique id in the database only identified each</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participant, and to preserve user anonymity and privacy, no personal data was recorded during the procedure.</w:t>
      </w:r>
      <w:commentRangeEnd w:id="171"/>
      <w:r w:rsidR="006E07F0" w:rsidRPr="00976DF2">
        <w:rPr>
          <w:rStyle w:val="CommentReference"/>
          <w:rFonts w:asciiTheme="majorBidi" w:hAnsiTheme="majorBidi" w:cstheme="majorBidi"/>
        </w:rPr>
        <w:commentReference w:id="171"/>
      </w:r>
      <w:r w:rsidR="00B04B37">
        <w:rPr>
          <w:rFonts w:asciiTheme="majorBidi" w:eastAsia="Times New Roman" w:hAnsiTheme="majorBidi" w:cstheme="majorBidi"/>
          <w:sz w:val="24"/>
          <w:szCs w:val="24"/>
        </w:rPr>
        <w:t xml:space="preserve"> Furthermore, the </w:t>
      </w:r>
      <w:del w:id="172" w:author="bijan mehralizadeh" w:date="2021-12-24T21:22:00Z">
        <w:r w:rsidR="00B04B37" w:rsidDel="00F63E51">
          <w:rPr>
            <w:rFonts w:asciiTheme="majorBidi" w:eastAsia="Times New Roman" w:hAnsiTheme="majorBidi" w:cstheme="majorBidi"/>
            <w:sz w:val="24"/>
            <w:szCs w:val="24"/>
          </w:rPr>
          <w:delText xml:space="preserve">parents’ </w:delText>
        </w:r>
      </w:del>
      <w:ins w:id="173" w:author="bijan mehralizadeh" w:date="2021-12-24T21:22:00Z">
        <w:r w:rsidR="00F63E51">
          <w:rPr>
            <w:rFonts w:asciiTheme="majorBidi" w:eastAsia="Times New Roman" w:hAnsiTheme="majorBidi" w:cstheme="majorBidi"/>
            <w:sz w:val="24"/>
            <w:szCs w:val="24"/>
          </w:rPr>
          <w:t>parents</w:t>
        </w:r>
        <w:del w:id="174" w:author="Lily Mo" w:date="2021-12-25T13:39:00Z">
          <w:r w:rsidR="00F63E51" w:rsidDel="00F87A8F">
            <w:rPr>
              <w:rFonts w:asciiTheme="majorBidi" w:eastAsia="Times New Roman" w:hAnsiTheme="majorBidi" w:cstheme="majorBidi"/>
              <w:sz w:val="24"/>
              <w:szCs w:val="24"/>
            </w:rPr>
            <w:delText>'</w:delText>
          </w:r>
        </w:del>
      </w:ins>
      <w:ins w:id="175" w:author="Lily Mo" w:date="2021-12-25T13:39:00Z">
        <w:r w:rsidR="00F87A8F">
          <w:rPr>
            <w:rFonts w:asciiTheme="majorBidi" w:eastAsia="Times New Roman" w:hAnsiTheme="majorBidi" w:cstheme="majorBidi"/>
            <w:sz w:val="24"/>
            <w:szCs w:val="24"/>
          </w:rPr>
          <w:t>’</w:t>
        </w:r>
      </w:ins>
      <w:ins w:id="176" w:author="bijan mehralizadeh" w:date="2021-12-24T21:22:00Z">
        <w:r w:rsidR="00F63E51">
          <w:rPr>
            <w:rFonts w:asciiTheme="majorBidi" w:eastAsia="Times New Roman" w:hAnsiTheme="majorBidi" w:cstheme="majorBidi"/>
            <w:sz w:val="24"/>
            <w:szCs w:val="24"/>
          </w:rPr>
          <w:t xml:space="preserve"> </w:t>
        </w:r>
      </w:ins>
      <w:r w:rsidR="00B04B37">
        <w:rPr>
          <w:rFonts w:asciiTheme="majorBidi" w:eastAsia="Times New Roman" w:hAnsiTheme="majorBidi" w:cstheme="majorBidi"/>
          <w:sz w:val="24"/>
          <w:szCs w:val="24"/>
        </w:rPr>
        <w:t xml:space="preserve">consent </w:t>
      </w:r>
      <w:del w:id="177" w:author="bijan mehralizadeh" w:date="2021-12-24T21:22:00Z">
        <w:r w:rsidR="00B04B37" w:rsidDel="00F63E51">
          <w:rPr>
            <w:rFonts w:asciiTheme="majorBidi" w:eastAsia="Times New Roman" w:hAnsiTheme="majorBidi" w:cstheme="majorBidi"/>
            <w:sz w:val="24"/>
            <w:szCs w:val="24"/>
          </w:rPr>
          <w:delText xml:space="preserve">were </w:delText>
        </w:r>
      </w:del>
      <w:ins w:id="178" w:author="bijan mehralizadeh" w:date="2021-12-24T21:22:00Z">
        <w:r w:rsidR="00F63E51">
          <w:rPr>
            <w:rFonts w:asciiTheme="majorBidi" w:eastAsia="Times New Roman" w:hAnsiTheme="majorBidi" w:cstheme="majorBidi"/>
            <w:sz w:val="24"/>
            <w:szCs w:val="24"/>
          </w:rPr>
          <w:t xml:space="preserve">was </w:t>
        </w:r>
      </w:ins>
      <w:r w:rsidR="00B04B37">
        <w:rPr>
          <w:rFonts w:asciiTheme="majorBidi" w:eastAsia="Times New Roman" w:hAnsiTheme="majorBidi" w:cstheme="majorBidi"/>
          <w:sz w:val="24"/>
          <w:szCs w:val="24"/>
        </w:rPr>
        <w:t xml:space="preserve">taken for all the participants. </w:t>
      </w:r>
    </w:p>
    <w:p w14:paraId="0B52F6F0" w14:textId="2C0013D4" w:rsidR="00B30193" w:rsidRPr="00976DF2" w:rsidRDefault="00B30193" w:rsidP="00B30193">
      <w:pPr>
        <w:spacing w:after="0" w:line="240" w:lineRule="auto"/>
        <w:rPr>
          <w:rFonts w:asciiTheme="majorBidi" w:eastAsia="Times New Roman" w:hAnsiTheme="majorBidi" w:cstheme="majorBidi"/>
          <w:sz w:val="24"/>
          <w:szCs w:val="24"/>
        </w:rPr>
      </w:pPr>
      <w:del w:id="179" w:author="bijan mehralizadeh" w:date="2021-12-24T21:26:00Z">
        <w:r w:rsidRPr="00976DF2" w:rsidDel="00F63E51">
          <w:rPr>
            <w:rFonts w:asciiTheme="majorBidi" w:eastAsia="Times New Roman" w:hAnsiTheme="majorBidi" w:cstheme="majorBidi"/>
            <w:sz w:val="24"/>
            <w:szCs w:val="24"/>
          </w:rPr>
          <w:delText xml:space="preserve">From </w:delText>
        </w:r>
      </w:del>
      <w:del w:id="180" w:author="bijan mehralizadeh" w:date="2021-12-24T21:27:00Z">
        <w:r w:rsidRPr="00976DF2" w:rsidDel="00F63E51">
          <w:rPr>
            <w:rFonts w:asciiTheme="majorBidi" w:eastAsia="Times New Roman" w:hAnsiTheme="majorBidi" w:cstheme="majorBidi"/>
            <w:sz w:val="24"/>
            <w:szCs w:val="24"/>
          </w:rPr>
          <w:delText xml:space="preserve">the 28 </w:delText>
        </w:r>
        <w:r w:rsidR="00B04B37" w:rsidDel="00F63E51">
          <w:rPr>
            <w:rFonts w:asciiTheme="majorBidi" w:eastAsia="Times New Roman" w:hAnsiTheme="majorBidi" w:cstheme="majorBidi"/>
            <w:sz w:val="24"/>
            <w:szCs w:val="24"/>
          </w:rPr>
          <w:delText xml:space="preserve">children with </w:delText>
        </w:r>
      </w:del>
      <w:r w:rsidR="00B04B37">
        <w:rPr>
          <w:rFonts w:asciiTheme="majorBidi" w:eastAsia="Times New Roman" w:hAnsiTheme="majorBidi" w:cstheme="majorBidi"/>
          <w:sz w:val="24"/>
          <w:szCs w:val="24"/>
        </w:rPr>
        <w:t>ASD</w:t>
      </w:r>
      <w:ins w:id="181" w:author="bijan mehralizadeh" w:date="2021-12-24T21:27:00Z">
        <w:r w:rsidR="00F63E51">
          <w:rPr>
            <w:rFonts w:asciiTheme="majorBidi" w:eastAsia="Times New Roman" w:hAnsiTheme="majorBidi" w:cstheme="majorBidi"/>
            <w:sz w:val="24"/>
            <w:szCs w:val="24"/>
          </w:rPr>
          <w:t xml:space="preserve"> group has 28 children that</w:t>
        </w:r>
      </w:ins>
      <w:del w:id="182" w:author="bijan mehralizadeh" w:date="2021-12-24T21:27:00Z">
        <w:r w:rsidRPr="00976DF2" w:rsidDel="00F63E51">
          <w:rPr>
            <w:rFonts w:asciiTheme="majorBidi" w:eastAsia="Times New Roman" w:hAnsiTheme="majorBidi" w:cstheme="majorBidi"/>
            <w:sz w:val="24"/>
            <w:szCs w:val="24"/>
          </w:rPr>
          <w:delText>,</w:delText>
        </w:r>
      </w:del>
      <w:r w:rsidRPr="00976DF2">
        <w:rPr>
          <w:rFonts w:asciiTheme="majorBidi" w:eastAsia="Times New Roman" w:hAnsiTheme="majorBidi" w:cstheme="majorBidi"/>
          <w:sz w:val="24"/>
          <w:szCs w:val="24"/>
        </w:rPr>
        <w:t xml:space="preserve"> </w:t>
      </w:r>
      <w:del w:id="183" w:author="bijan mehralizadeh" w:date="2021-12-24T21:26:00Z">
        <w:r w:rsidRPr="00976DF2" w:rsidDel="00F63E51">
          <w:rPr>
            <w:rFonts w:asciiTheme="majorBidi" w:eastAsia="Times New Roman" w:hAnsiTheme="majorBidi" w:cstheme="majorBidi"/>
            <w:sz w:val="24"/>
            <w:szCs w:val="24"/>
          </w:rPr>
          <w:delText xml:space="preserve">5 </w:delText>
        </w:r>
      </w:del>
      <w:ins w:id="184" w:author="bijan mehralizadeh" w:date="2021-12-24T21:26:00Z">
        <w:r w:rsidR="00F63E51">
          <w:rPr>
            <w:rFonts w:asciiTheme="majorBidi" w:eastAsia="Times New Roman" w:hAnsiTheme="majorBidi" w:cstheme="majorBidi"/>
            <w:sz w:val="24"/>
            <w:szCs w:val="24"/>
          </w:rPr>
          <w:t>five</w:t>
        </w:r>
      </w:ins>
      <w:ins w:id="185" w:author="bijan mehralizadeh" w:date="2021-12-24T21:27:00Z">
        <w:r w:rsidR="00F63E51">
          <w:rPr>
            <w:rFonts w:asciiTheme="majorBidi" w:eastAsia="Times New Roman" w:hAnsiTheme="majorBidi" w:cstheme="majorBidi"/>
            <w:sz w:val="24"/>
            <w:szCs w:val="24"/>
          </w:rPr>
          <w:t xml:space="preserve"> of them</w:t>
        </w:r>
      </w:ins>
      <w:ins w:id="186" w:author="bijan mehralizadeh" w:date="2021-12-24T21:26:00Z">
        <w:r w:rsidR="00F63E51" w:rsidRPr="00976DF2">
          <w:rPr>
            <w:rFonts w:asciiTheme="majorBidi" w:eastAsia="Times New Roman" w:hAnsiTheme="majorBidi" w:cstheme="majorBidi"/>
            <w:sz w:val="24"/>
            <w:szCs w:val="24"/>
          </w:rPr>
          <w:t xml:space="preserve"> </w:t>
        </w:r>
      </w:ins>
      <w:del w:id="187" w:author="bijan mehralizadeh" w:date="2021-12-24T21:26:00Z">
        <w:r w:rsidRPr="00976DF2" w:rsidDel="00F63E51">
          <w:rPr>
            <w:rFonts w:asciiTheme="majorBidi" w:eastAsia="Times New Roman" w:hAnsiTheme="majorBidi" w:cstheme="majorBidi"/>
            <w:sz w:val="24"/>
            <w:szCs w:val="24"/>
          </w:rPr>
          <w:delText xml:space="preserve">of them </w:delText>
        </w:r>
      </w:del>
      <w:r w:rsidRPr="00976DF2">
        <w:rPr>
          <w:rFonts w:asciiTheme="majorBidi" w:eastAsia="Times New Roman" w:hAnsiTheme="majorBidi" w:cstheme="majorBidi"/>
          <w:sz w:val="24"/>
          <w:szCs w:val="24"/>
        </w:rPr>
        <w:t xml:space="preserve">did not seem interested in playing with the </w:t>
      </w:r>
      <w:r w:rsidR="00C27452">
        <w:rPr>
          <w:rFonts w:asciiTheme="majorBidi" w:eastAsia="Times New Roman" w:hAnsiTheme="majorBidi" w:cstheme="majorBidi"/>
          <w:sz w:val="24"/>
          <w:szCs w:val="24"/>
        </w:rPr>
        <w:t>intelligent</w:t>
      </w:r>
      <w:r w:rsidRPr="00976DF2">
        <w:rPr>
          <w:rFonts w:asciiTheme="majorBidi" w:eastAsia="Times New Roman" w:hAnsiTheme="majorBidi" w:cstheme="majorBidi"/>
          <w:sz w:val="24"/>
          <w:szCs w:val="24"/>
        </w:rPr>
        <w:t xml:space="preserve"> toy car and </w:t>
      </w:r>
      <w:r w:rsidRPr="004C6DA7">
        <w:rPr>
          <w:rFonts w:asciiTheme="majorBidi" w:eastAsia="Times New Roman" w:hAnsiTheme="majorBidi" w:cstheme="majorBidi"/>
          <w:sz w:val="24"/>
          <w:szCs w:val="24"/>
        </w:rPr>
        <w:t xml:space="preserve">neglected </w:t>
      </w:r>
      <w:commentRangeStart w:id="188"/>
      <w:r w:rsidRPr="004C6DA7">
        <w:rPr>
          <w:rFonts w:asciiTheme="majorBidi" w:eastAsia="Times New Roman" w:hAnsiTheme="majorBidi" w:cstheme="majorBidi"/>
          <w:sz w:val="24"/>
          <w:szCs w:val="24"/>
        </w:rPr>
        <w:t>it</w:t>
      </w:r>
      <w:commentRangeEnd w:id="188"/>
      <w:r w:rsidR="001D67CA" w:rsidRPr="004C6DA7">
        <w:rPr>
          <w:rStyle w:val="CommentReference"/>
          <w:rFonts w:asciiTheme="majorBidi" w:hAnsiTheme="majorBidi" w:cstheme="majorBidi"/>
          <w:sz w:val="24"/>
          <w:szCs w:val="24"/>
          <w:rPrChange w:id="189" w:author="bijan mehralizadeh" w:date="2021-12-25T00:10:00Z">
            <w:rPr>
              <w:rStyle w:val="CommentReference"/>
            </w:rPr>
          </w:rPrChange>
        </w:rPr>
        <w:commentReference w:id="188"/>
      </w:r>
      <w:ins w:id="190" w:author="bijan mehralizadeh" w:date="2021-12-24T21:23:00Z">
        <w:r w:rsidR="00F63E51" w:rsidRPr="004C6DA7">
          <w:rPr>
            <w:rStyle w:val="CommentReference"/>
            <w:rFonts w:asciiTheme="majorBidi" w:hAnsiTheme="majorBidi" w:cstheme="majorBidi"/>
            <w:sz w:val="24"/>
            <w:szCs w:val="24"/>
            <w:rPrChange w:id="191" w:author="bijan mehralizadeh" w:date="2021-12-25T00:10:00Z">
              <w:rPr>
                <w:rStyle w:val="CommentReference"/>
              </w:rPr>
            </w:rPrChange>
          </w:rPr>
          <w:t xml:space="preserve">. </w:t>
        </w:r>
      </w:ins>
      <w:ins w:id="192" w:author="bijan mehralizadeh" w:date="2021-12-25T00:10:00Z">
        <w:r w:rsidR="004C6DA7">
          <w:rPr>
            <w:rStyle w:val="CommentReference"/>
            <w:rFonts w:asciiTheme="majorBidi" w:hAnsiTheme="majorBidi" w:cstheme="majorBidi"/>
            <w:sz w:val="24"/>
            <w:szCs w:val="24"/>
          </w:rPr>
          <w:t>A</w:t>
        </w:r>
      </w:ins>
      <w:ins w:id="193" w:author="bijan mehralizadeh" w:date="2021-12-24T21:16:00Z">
        <w:r w:rsidR="00023934" w:rsidRPr="004C6DA7">
          <w:rPr>
            <w:rFonts w:asciiTheme="majorBidi" w:eastAsia="Times New Roman" w:hAnsiTheme="majorBidi" w:cstheme="majorBidi"/>
            <w:sz w:val="24"/>
            <w:szCs w:val="24"/>
          </w:rPr>
          <w:t>ll TD</w:t>
        </w:r>
        <w:r w:rsidR="00023934">
          <w:rPr>
            <w:rFonts w:asciiTheme="majorBidi" w:eastAsia="Times New Roman" w:hAnsiTheme="majorBidi" w:cstheme="majorBidi"/>
            <w:sz w:val="24"/>
            <w:szCs w:val="24"/>
          </w:rPr>
          <w:t xml:space="preserve"> children w</w:t>
        </w:r>
      </w:ins>
      <w:ins w:id="194" w:author="bijan mehralizadeh" w:date="2021-12-24T21:23:00Z">
        <w:r w:rsidR="00F63E51">
          <w:rPr>
            <w:rFonts w:asciiTheme="majorBidi" w:eastAsia="Times New Roman" w:hAnsiTheme="majorBidi" w:cstheme="majorBidi"/>
            <w:sz w:val="24"/>
            <w:szCs w:val="24"/>
          </w:rPr>
          <w:t>ere</w:t>
        </w:r>
      </w:ins>
      <w:ins w:id="195" w:author="bijan mehralizadeh" w:date="2021-12-24T21:16:00Z">
        <w:r w:rsidR="00023934">
          <w:rPr>
            <w:rFonts w:asciiTheme="majorBidi" w:eastAsia="Times New Roman" w:hAnsiTheme="majorBidi" w:cstheme="majorBidi"/>
            <w:sz w:val="24"/>
            <w:szCs w:val="24"/>
          </w:rPr>
          <w:t xml:space="preserve"> very interested </w:t>
        </w:r>
      </w:ins>
      <w:ins w:id="196" w:author="bijan mehralizadeh" w:date="2021-12-24T21:17:00Z">
        <w:r w:rsidR="00697F67">
          <w:rPr>
            <w:rFonts w:asciiTheme="majorBidi" w:eastAsia="Times New Roman" w:hAnsiTheme="majorBidi" w:cstheme="majorBidi"/>
            <w:sz w:val="24"/>
            <w:szCs w:val="24"/>
          </w:rPr>
          <w:t xml:space="preserve">in playing with </w:t>
        </w:r>
      </w:ins>
      <w:ins w:id="197" w:author="bijan mehralizadeh" w:date="2021-12-24T21:23:00Z">
        <w:r w:rsidR="00F63E51">
          <w:rPr>
            <w:rFonts w:asciiTheme="majorBidi" w:eastAsia="Times New Roman" w:hAnsiTheme="majorBidi" w:cstheme="majorBidi"/>
            <w:sz w:val="24"/>
            <w:szCs w:val="24"/>
          </w:rPr>
          <w:t xml:space="preserve">the </w:t>
        </w:r>
      </w:ins>
      <w:ins w:id="198" w:author="bijan mehralizadeh" w:date="2021-12-24T21:17:00Z">
        <w:r w:rsidR="00697F67">
          <w:rPr>
            <w:rFonts w:asciiTheme="majorBidi" w:eastAsia="Times New Roman" w:hAnsiTheme="majorBidi" w:cstheme="majorBidi"/>
            <w:sz w:val="24"/>
            <w:szCs w:val="24"/>
          </w:rPr>
          <w:t>intelligent toy car</w:t>
        </w:r>
      </w:ins>
      <w:ins w:id="199" w:author="bijan mehralizadeh" w:date="2021-12-24T21:23:00Z">
        <w:r w:rsidR="00F63E51">
          <w:rPr>
            <w:rFonts w:asciiTheme="majorBidi" w:eastAsia="Times New Roman" w:hAnsiTheme="majorBidi" w:cstheme="majorBidi"/>
            <w:sz w:val="24"/>
            <w:szCs w:val="24"/>
          </w:rPr>
          <w:t>,</w:t>
        </w:r>
      </w:ins>
      <w:ins w:id="200" w:author="bijan mehralizadeh" w:date="2021-12-24T21:17:00Z">
        <w:r w:rsidR="00697F67">
          <w:rPr>
            <w:rFonts w:asciiTheme="majorBidi" w:eastAsia="Times New Roman" w:hAnsiTheme="majorBidi" w:cstheme="majorBidi"/>
            <w:sz w:val="24"/>
            <w:szCs w:val="24"/>
          </w:rPr>
          <w:t xml:space="preserve"> and children wi</w:t>
        </w:r>
      </w:ins>
      <w:ins w:id="201" w:author="bijan mehralizadeh" w:date="2021-12-24T21:18:00Z">
        <w:r w:rsidR="00697F67">
          <w:rPr>
            <w:rFonts w:asciiTheme="majorBidi" w:eastAsia="Times New Roman" w:hAnsiTheme="majorBidi" w:cstheme="majorBidi"/>
            <w:sz w:val="24"/>
            <w:szCs w:val="24"/>
          </w:rPr>
          <w:t>th fragile X syndrome and CP also play</w:t>
        </w:r>
      </w:ins>
      <w:ins w:id="202" w:author="bijan mehralizadeh" w:date="2021-12-24T21:23:00Z">
        <w:r w:rsidR="00F63E51">
          <w:rPr>
            <w:rFonts w:asciiTheme="majorBidi" w:eastAsia="Times New Roman" w:hAnsiTheme="majorBidi" w:cstheme="majorBidi"/>
            <w:sz w:val="24"/>
            <w:szCs w:val="24"/>
          </w:rPr>
          <w:t>ed</w:t>
        </w:r>
      </w:ins>
      <w:ins w:id="203" w:author="bijan mehralizadeh" w:date="2021-12-24T21:18:00Z">
        <w:r w:rsidR="00697F67">
          <w:rPr>
            <w:rFonts w:asciiTheme="majorBidi" w:eastAsia="Times New Roman" w:hAnsiTheme="majorBidi" w:cstheme="majorBidi"/>
            <w:sz w:val="24"/>
            <w:szCs w:val="24"/>
          </w:rPr>
          <w:t xml:space="preserve"> with the intelligent toy car</w:t>
        </w:r>
      </w:ins>
      <w:ins w:id="204" w:author="bijan mehralizadeh" w:date="2021-12-24T21:24:00Z">
        <w:r w:rsidR="00F63E51">
          <w:rPr>
            <w:rFonts w:asciiTheme="majorBidi" w:eastAsia="Times New Roman" w:hAnsiTheme="majorBidi" w:cstheme="majorBidi"/>
            <w:sz w:val="24"/>
            <w:szCs w:val="24"/>
          </w:rPr>
          <w:t xml:space="preserve"> but</w:t>
        </w:r>
      </w:ins>
      <w:ins w:id="205" w:author="bijan mehralizadeh" w:date="2021-12-24T21:25:00Z">
        <w:r w:rsidR="00F63E51">
          <w:rPr>
            <w:rFonts w:asciiTheme="majorBidi" w:eastAsia="Times New Roman" w:hAnsiTheme="majorBidi" w:cstheme="majorBidi"/>
            <w:sz w:val="24"/>
            <w:szCs w:val="24"/>
          </w:rPr>
          <w:t xml:space="preserve"> with</w:t>
        </w:r>
      </w:ins>
      <w:ins w:id="206" w:author="bijan mehralizadeh" w:date="2021-12-24T21:24:00Z">
        <w:r w:rsidR="00F63E51">
          <w:rPr>
            <w:rFonts w:asciiTheme="majorBidi" w:eastAsia="Times New Roman" w:hAnsiTheme="majorBidi" w:cstheme="majorBidi"/>
            <w:sz w:val="24"/>
            <w:szCs w:val="24"/>
          </w:rPr>
          <w:t xml:space="preserve"> less</w:t>
        </w:r>
      </w:ins>
      <w:ins w:id="207" w:author="bijan mehralizadeh" w:date="2021-12-24T21:25:00Z">
        <w:r w:rsidR="00F63E51">
          <w:rPr>
            <w:rFonts w:asciiTheme="majorBidi" w:eastAsia="Times New Roman" w:hAnsiTheme="majorBidi" w:cstheme="majorBidi"/>
            <w:sz w:val="24"/>
            <w:szCs w:val="24"/>
          </w:rPr>
          <w:t xml:space="preserve"> </w:t>
        </w:r>
        <w:r w:rsidR="00F63E51" w:rsidRPr="00F63E51">
          <w:rPr>
            <w:rFonts w:asciiTheme="majorBidi" w:eastAsia="Times New Roman" w:hAnsiTheme="majorBidi" w:cstheme="majorBidi"/>
            <w:sz w:val="24"/>
            <w:szCs w:val="24"/>
          </w:rPr>
          <w:t>enthusias</w:t>
        </w:r>
        <w:r w:rsidR="00F63E51">
          <w:rPr>
            <w:rFonts w:asciiTheme="majorBidi" w:eastAsia="Times New Roman" w:hAnsiTheme="majorBidi" w:cstheme="majorBidi"/>
            <w:sz w:val="24"/>
            <w:szCs w:val="24"/>
          </w:rPr>
          <w:t>m</w:t>
        </w:r>
      </w:ins>
      <w:ins w:id="208" w:author="bijan mehralizadeh" w:date="2021-12-24T21:18:00Z">
        <w:r w:rsidR="00697F67">
          <w:rPr>
            <w:rFonts w:asciiTheme="majorBidi" w:eastAsia="Times New Roman" w:hAnsiTheme="majorBidi" w:cstheme="majorBidi"/>
            <w:sz w:val="24"/>
            <w:szCs w:val="24"/>
          </w:rPr>
          <w:t>. Generally</w:t>
        </w:r>
      </w:ins>
      <w:ins w:id="209" w:author="bijan mehralizadeh" w:date="2021-12-24T21:24:00Z">
        <w:r w:rsidR="00F63E51">
          <w:rPr>
            <w:rFonts w:asciiTheme="majorBidi" w:eastAsia="Times New Roman" w:hAnsiTheme="majorBidi" w:cstheme="majorBidi"/>
            <w:sz w:val="24"/>
            <w:szCs w:val="24"/>
          </w:rPr>
          <w:t>,</w:t>
        </w:r>
      </w:ins>
      <w:ins w:id="210" w:author="bijan mehralizadeh" w:date="2021-12-24T21:18:00Z">
        <w:r w:rsidR="00697F67">
          <w:rPr>
            <w:rFonts w:asciiTheme="majorBidi" w:eastAsia="Times New Roman" w:hAnsiTheme="majorBidi" w:cstheme="majorBidi"/>
            <w:sz w:val="24"/>
            <w:szCs w:val="24"/>
          </w:rPr>
          <w:t xml:space="preserve"> the TD children playing was more en</w:t>
        </w:r>
      </w:ins>
      <w:ins w:id="211" w:author="bijan mehralizadeh" w:date="2021-12-24T21:19:00Z">
        <w:r w:rsidR="00697F67">
          <w:rPr>
            <w:rFonts w:asciiTheme="majorBidi" w:eastAsia="Times New Roman" w:hAnsiTheme="majorBidi" w:cstheme="majorBidi"/>
            <w:sz w:val="24"/>
            <w:szCs w:val="24"/>
          </w:rPr>
          <w:t>ergic</w:t>
        </w:r>
      </w:ins>
      <w:ins w:id="212" w:author="bijan mehralizadeh" w:date="2021-12-24T21:24:00Z">
        <w:r w:rsidR="00F63E51">
          <w:rPr>
            <w:rFonts w:asciiTheme="majorBidi" w:eastAsia="Times New Roman" w:hAnsiTheme="majorBidi" w:cstheme="majorBidi"/>
            <w:sz w:val="24"/>
            <w:szCs w:val="24"/>
          </w:rPr>
          <w:t>,</w:t>
        </w:r>
      </w:ins>
      <w:ins w:id="213" w:author="bijan mehralizadeh" w:date="2021-12-24T21:19:00Z">
        <w:r w:rsidR="00697F67">
          <w:rPr>
            <w:rFonts w:asciiTheme="majorBidi" w:eastAsia="Times New Roman" w:hAnsiTheme="majorBidi" w:cstheme="majorBidi"/>
            <w:sz w:val="24"/>
            <w:szCs w:val="24"/>
          </w:rPr>
          <w:t xml:space="preserve"> and they move</w:t>
        </w:r>
      </w:ins>
      <w:ins w:id="214" w:author="bijan mehralizadeh" w:date="2021-12-24T21:24:00Z">
        <w:r w:rsidR="00F63E51">
          <w:rPr>
            <w:rFonts w:asciiTheme="majorBidi" w:eastAsia="Times New Roman" w:hAnsiTheme="majorBidi" w:cstheme="majorBidi"/>
            <w:sz w:val="24"/>
            <w:szCs w:val="24"/>
          </w:rPr>
          <w:t>d</w:t>
        </w:r>
      </w:ins>
      <w:ins w:id="215" w:author="bijan mehralizadeh" w:date="2021-12-24T21:19:00Z">
        <w:r w:rsidR="00697F67">
          <w:rPr>
            <w:rFonts w:asciiTheme="majorBidi" w:eastAsia="Times New Roman" w:hAnsiTheme="majorBidi" w:cstheme="majorBidi"/>
            <w:sz w:val="24"/>
            <w:szCs w:val="24"/>
          </w:rPr>
          <w:t xml:space="preserve"> the car in </w:t>
        </w:r>
      </w:ins>
      <w:ins w:id="216" w:author="bijan mehralizadeh" w:date="2021-12-24T21:20:00Z">
        <w:r w:rsidR="00697F67">
          <w:rPr>
            <w:rFonts w:asciiTheme="majorBidi" w:eastAsia="Times New Roman" w:hAnsiTheme="majorBidi" w:cstheme="majorBidi"/>
            <w:sz w:val="24"/>
            <w:szCs w:val="24"/>
          </w:rPr>
          <w:t xml:space="preserve">the greater area than </w:t>
        </w:r>
      </w:ins>
      <w:ins w:id="217" w:author="bijan mehralizadeh" w:date="2021-12-24T21:21:00Z">
        <w:r w:rsidR="00697F67">
          <w:rPr>
            <w:rFonts w:asciiTheme="majorBidi" w:eastAsia="Times New Roman" w:hAnsiTheme="majorBidi" w:cstheme="majorBidi"/>
            <w:sz w:val="24"/>
            <w:szCs w:val="24"/>
          </w:rPr>
          <w:t>other groups.</w:t>
        </w:r>
      </w:ins>
      <w:del w:id="218" w:author="bijan mehralizadeh" w:date="2021-12-24T21:15:00Z">
        <w:r w:rsidRPr="00976DF2" w:rsidDel="00023934">
          <w:rPr>
            <w:rFonts w:asciiTheme="majorBidi" w:eastAsia="Times New Roman" w:hAnsiTheme="majorBidi" w:cstheme="majorBidi"/>
            <w:sz w:val="24"/>
            <w:szCs w:val="24"/>
          </w:rPr>
          <w:delText>.</w:delText>
        </w:r>
      </w:del>
    </w:p>
    <w:p w14:paraId="3C2105BF" w14:textId="66A247BA" w:rsidR="00464A95" w:rsidRDefault="00464A95" w:rsidP="00B30193">
      <w:pPr>
        <w:spacing w:after="0" w:line="240" w:lineRule="auto"/>
        <w:rPr>
          <w:ins w:id="219" w:author="bijan mehralizadeh" w:date="2021-12-24T21:22:00Z"/>
          <w:rFonts w:asciiTheme="majorBidi" w:eastAsia="Times New Roman" w:hAnsiTheme="majorBidi" w:cstheme="majorBidi"/>
          <w:sz w:val="24"/>
          <w:szCs w:val="24"/>
        </w:rPr>
      </w:pPr>
    </w:p>
    <w:p w14:paraId="7AA686BB" w14:textId="60816998" w:rsidR="00F63E51" w:rsidRDefault="00F63E51" w:rsidP="00B30193">
      <w:pPr>
        <w:spacing w:after="0" w:line="240" w:lineRule="auto"/>
        <w:rPr>
          <w:ins w:id="220" w:author="bijan mehralizadeh" w:date="2021-12-24T21:22:00Z"/>
          <w:rFonts w:asciiTheme="majorBidi" w:eastAsia="Times New Roman" w:hAnsiTheme="majorBidi" w:cstheme="majorBidi"/>
          <w:sz w:val="24"/>
          <w:szCs w:val="24"/>
        </w:rPr>
      </w:pPr>
    </w:p>
    <w:p w14:paraId="5FBCCB00" w14:textId="77777777" w:rsidR="00F63E51" w:rsidRPr="00976DF2" w:rsidRDefault="00F63E51" w:rsidP="00B30193">
      <w:pPr>
        <w:spacing w:after="0" w:line="240" w:lineRule="auto"/>
        <w:rPr>
          <w:rFonts w:asciiTheme="majorBidi" w:eastAsia="Times New Roman" w:hAnsiTheme="majorBidi" w:cstheme="majorBidi"/>
          <w:sz w:val="24"/>
          <w:szCs w:val="24"/>
        </w:rPr>
      </w:pPr>
    </w:p>
    <w:p w14:paraId="6F3C6CF6" w14:textId="77777777" w:rsidR="00464A95" w:rsidRPr="00976DF2" w:rsidRDefault="00464A95" w:rsidP="00B30193">
      <w:pPr>
        <w:spacing w:after="0" w:line="240" w:lineRule="auto"/>
        <w:rPr>
          <w:rFonts w:asciiTheme="majorBidi" w:eastAsia="Times New Roman" w:hAnsiTheme="majorBidi" w:cstheme="majorBidi"/>
          <w:sz w:val="24"/>
          <w:szCs w:val="24"/>
        </w:rPr>
      </w:pPr>
    </w:p>
    <w:p w14:paraId="3436A119" w14:textId="5EC177C9" w:rsidR="003C624C" w:rsidRPr="00976DF2" w:rsidRDefault="003C624C" w:rsidP="003C624C">
      <w:pPr>
        <w:pStyle w:val="Caption"/>
        <w:keepNext/>
        <w:jc w:val="center"/>
        <w:rPr>
          <w:rFonts w:asciiTheme="majorBidi" w:hAnsiTheme="majorBidi" w:cstheme="majorBidi"/>
        </w:rPr>
      </w:pPr>
      <w:bookmarkStart w:id="221" w:name="_Hlk91097171"/>
      <w:r w:rsidRPr="00976DF2">
        <w:rPr>
          <w:rFonts w:asciiTheme="majorBidi" w:hAnsiTheme="majorBidi" w:cstheme="majorBidi"/>
        </w:rPr>
        <w:lastRenderedPageBreak/>
        <w:t xml:space="preserve">Table </w:t>
      </w:r>
      <w:r w:rsidRPr="00976DF2">
        <w:rPr>
          <w:rFonts w:asciiTheme="majorBidi" w:hAnsiTheme="majorBidi" w:cstheme="majorBidi"/>
        </w:rPr>
        <w:fldChar w:fldCharType="begin"/>
      </w:r>
      <w:r w:rsidRPr="00976DF2">
        <w:rPr>
          <w:rFonts w:asciiTheme="majorBidi" w:hAnsiTheme="majorBidi" w:cstheme="majorBidi"/>
        </w:rPr>
        <w:instrText xml:space="preserve"> SEQ Table \* ARABIC </w:instrText>
      </w:r>
      <w:r w:rsidRPr="00976DF2">
        <w:rPr>
          <w:rFonts w:asciiTheme="majorBidi" w:hAnsiTheme="majorBidi" w:cstheme="majorBidi"/>
        </w:rPr>
        <w:fldChar w:fldCharType="separate"/>
      </w:r>
      <w:r w:rsidR="00692B4A">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Details of participants</w:t>
      </w:r>
    </w:p>
    <w:tbl>
      <w:tblPr>
        <w:tblStyle w:val="TableGrid"/>
        <w:tblW w:w="5304" w:type="pct"/>
        <w:jc w:val="center"/>
        <w:tblLook w:val="04A0" w:firstRow="1" w:lastRow="0" w:firstColumn="1" w:lastColumn="0" w:noHBand="0" w:noVBand="1"/>
        <w:tblPrChange w:id="222" w:author="bijan mehralizadeh" w:date="2021-12-25T18:03:00Z">
          <w:tblPr>
            <w:tblStyle w:val="TableGrid"/>
            <w:tblW w:w="5000" w:type="pct"/>
            <w:jc w:val="center"/>
            <w:tblLook w:val="04A0" w:firstRow="1" w:lastRow="0" w:firstColumn="1" w:lastColumn="0" w:noHBand="0" w:noVBand="1"/>
          </w:tblPr>
        </w:tblPrChange>
      </w:tblPr>
      <w:tblGrid>
        <w:gridCol w:w="2374"/>
        <w:gridCol w:w="2307"/>
        <w:gridCol w:w="2359"/>
        <w:gridCol w:w="2878"/>
        <w:tblGridChange w:id="223">
          <w:tblGrid>
            <w:gridCol w:w="2374"/>
            <w:gridCol w:w="2307"/>
            <w:gridCol w:w="2359"/>
            <w:gridCol w:w="2310"/>
          </w:tblGrid>
        </w:tblGridChange>
      </w:tblGrid>
      <w:tr w:rsidR="00464A95" w:rsidRPr="00464A95" w14:paraId="02C430F8" w14:textId="77777777" w:rsidTr="00692B4A">
        <w:trPr>
          <w:jc w:val="center"/>
          <w:trPrChange w:id="224" w:author="bijan mehralizadeh" w:date="2021-12-25T18:03:00Z">
            <w:trPr>
              <w:jc w:val="center"/>
            </w:trPr>
          </w:trPrChange>
        </w:trPr>
        <w:tc>
          <w:tcPr>
            <w:tcW w:w="2374" w:type="dxa"/>
            <w:hideMark/>
            <w:tcPrChange w:id="225" w:author="bijan mehralizadeh" w:date="2021-12-25T18:03:00Z">
              <w:tcPr>
                <w:tcW w:w="2374" w:type="dxa"/>
                <w:hideMark/>
              </w:tcPr>
            </w:tcPrChange>
          </w:tcPr>
          <w:p w14:paraId="6F9DCE2D" w14:textId="77777777" w:rsidR="00464A95" w:rsidRPr="00464A95" w:rsidRDefault="00464A95" w:rsidP="00464A95">
            <w:pPr>
              <w:rPr>
                <w:rFonts w:asciiTheme="majorBidi" w:eastAsia="Times New Roman" w:hAnsiTheme="majorBidi" w:cstheme="majorBidi"/>
                <w:sz w:val="24"/>
                <w:szCs w:val="24"/>
              </w:rPr>
            </w:pPr>
          </w:p>
        </w:tc>
        <w:tc>
          <w:tcPr>
            <w:tcW w:w="2307" w:type="dxa"/>
            <w:hideMark/>
            <w:tcPrChange w:id="226" w:author="bijan mehralizadeh" w:date="2021-12-25T18:03:00Z">
              <w:tcPr>
                <w:tcW w:w="2307" w:type="dxa"/>
                <w:hideMark/>
              </w:tcPr>
            </w:tcPrChange>
          </w:tcPr>
          <w:p w14:paraId="13FB8784" w14:textId="01D5D445" w:rsidR="00464A95" w:rsidRPr="00464A95" w:rsidRDefault="003C624C" w:rsidP="00464A95">
            <w:pPr>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autistic</w:t>
            </w:r>
          </w:p>
        </w:tc>
        <w:tc>
          <w:tcPr>
            <w:tcW w:w="2359" w:type="dxa"/>
            <w:hideMark/>
            <w:tcPrChange w:id="227" w:author="bijan mehralizadeh" w:date="2021-12-25T18:03:00Z">
              <w:tcPr>
                <w:tcW w:w="2359" w:type="dxa"/>
                <w:hideMark/>
              </w:tcPr>
            </w:tcPrChange>
          </w:tcPr>
          <w:p w14:paraId="338A8D79" w14:textId="773869C0" w:rsidR="00464A95" w:rsidRPr="00464A95" w:rsidRDefault="003C624C" w:rsidP="00464A95">
            <w:pPr>
              <w:rPr>
                <w:rFonts w:asciiTheme="majorBidi" w:eastAsia="Times New Roman" w:hAnsiTheme="majorBidi" w:cstheme="majorBidi"/>
                <w:sz w:val="24"/>
                <w:szCs w:val="24"/>
              </w:rPr>
            </w:pPr>
            <w:del w:id="228" w:author="bijan mehralizadeh" w:date="2021-12-24T21:16:00Z">
              <w:r w:rsidRPr="00976DF2" w:rsidDel="00023934">
                <w:rPr>
                  <w:rFonts w:asciiTheme="majorBidi" w:eastAsia="Times New Roman" w:hAnsiTheme="majorBidi" w:cstheme="majorBidi"/>
                  <w:sz w:val="24"/>
                  <w:szCs w:val="24"/>
                </w:rPr>
                <w:delText>non-autistic</w:delText>
              </w:r>
            </w:del>
            <w:ins w:id="229" w:author="bijan mehralizadeh" w:date="2021-12-24T21:16:00Z">
              <w:r w:rsidR="00023934">
                <w:rPr>
                  <w:rFonts w:asciiTheme="majorBidi" w:eastAsia="Times New Roman" w:hAnsiTheme="majorBidi" w:cstheme="majorBidi"/>
                  <w:sz w:val="24"/>
                  <w:szCs w:val="24"/>
                </w:rPr>
                <w:t>TD</w:t>
              </w:r>
            </w:ins>
          </w:p>
        </w:tc>
        <w:tc>
          <w:tcPr>
            <w:tcW w:w="2878" w:type="dxa"/>
            <w:hideMark/>
            <w:tcPrChange w:id="230" w:author="bijan mehralizadeh" w:date="2021-12-25T18:03:00Z">
              <w:tcPr>
                <w:tcW w:w="2310" w:type="dxa"/>
                <w:hideMark/>
              </w:tcPr>
            </w:tcPrChange>
          </w:tcPr>
          <w:p w14:paraId="65622F79" w14:textId="676F70F2" w:rsidR="00464A95" w:rsidRPr="00464A95" w:rsidRDefault="00464A95" w:rsidP="00464A95">
            <w:pPr>
              <w:rPr>
                <w:rFonts w:asciiTheme="majorBidi" w:eastAsia="Times New Roman" w:hAnsiTheme="majorBidi" w:cstheme="majorBidi"/>
                <w:sz w:val="24"/>
                <w:szCs w:val="24"/>
              </w:rPr>
            </w:pPr>
            <w:commentRangeStart w:id="231"/>
            <w:r w:rsidRPr="00464A95">
              <w:rPr>
                <w:rFonts w:asciiTheme="majorBidi" w:eastAsia="Times New Roman" w:hAnsiTheme="majorBidi" w:cstheme="majorBidi"/>
                <w:sz w:val="24"/>
                <w:szCs w:val="24"/>
              </w:rPr>
              <w:t>other</w:t>
            </w:r>
            <w:commentRangeEnd w:id="231"/>
            <w:r w:rsidR="00697F67">
              <w:rPr>
                <w:rStyle w:val="CommentReference"/>
              </w:rPr>
              <w:commentReference w:id="231"/>
            </w:r>
            <w:ins w:id="232" w:author="bijan mehralizadeh" w:date="2021-12-25T18:03:00Z">
              <w:r w:rsidR="00692B4A">
                <w:rPr>
                  <w:rFonts w:asciiTheme="majorBidi" w:eastAsia="Times New Roman" w:hAnsiTheme="majorBidi" w:cstheme="majorBidi"/>
                  <w:sz w:val="24"/>
                  <w:szCs w:val="24"/>
                </w:rPr>
                <w:t xml:space="preserve"> (CP and Fragale X)</w:t>
              </w:r>
            </w:ins>
          </w:p>
        </w:tc>
      </w:tr>
      <w:tr w:rsidR="00464A95" w:rsidRPr="00464A95" w14:paraId="76FBA1A2" w14:textId="77777777" w:rsidTr="00692B4A">
        <w:trPr>
          <w:jc w:val="center"/>
          <w:trPrChange w:id="233" w:author="bijan mehralizadeh" w:date="2021-12-25T18:03:00Z">
            <w:trPr>
              <w:jc w:val="center"/>
            </w:trPr>
          </w:trPrChange>
        </w:trPr>
        <w:tc>
          <w:tcPr>
            <w:tcW w:w="2374" w:type="dxa"/>
            <w:hideMark/>
            <w:tcPrChange w:id="234" w:author="bijan mehralizadeh" w:date="2021-12-25T18:03:00Z">
              <w:tcPr>
                <w:tcW w:w="2374" w:type="dxa"/>
                <w:hideMark/>
              </w:tcPr>
            </w:tcPrChange>
          </w:tcPr>
          <w:p w14:paraId="3B973ECF"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number</w:t>
            </w:r>
          </w:p>
        </w:tc>
        <w:tc>
          <w:tcPr>
            <w:tcW w:w="2307" w:type="dxa"/>
            <w:hideMark/>
            <w:tcPrChange w:id="235" w:author="bijan mehralizadeh" w:date="2021-12-25T18:03:00Z">
              <w:tcPr>
                <w:tcW w:w="2307" w:type="dxa"/>
                <w:hideMark/>
              </w:tcPr>
            </w:tcPrChange>
          </w:tcPr>
          <w:p w14:paraId="34516531"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28</w:t>
            </w:r>
          </w:p>
        </w:tc>
        <w:tc>
          <w:tcPr>
            <w:tcW w:w="2359" w:type="dxa"/>
            <w:hideMark/>
            <w:tcPrChange w:id="236" w:author="bijan mehralizadeh" w:date="2021-12-25T18:03:00Z">
              <w:tcPr>
                <w:tcW w:w="2359" w:type="dxa"/>
                <w:hideMark/>
              </w:tcPr>
            </w:tcPrChange>
          </w:tcPr>
          <w:p w14:paraId="31A3D90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18</w:t>
            </w:r>
          </w:p>
        </w:tc>
        <w:tc>
          <w:tcPr>
            <w:tcW w:w="2878" w:type="dxa"/>
            <w:hideMark/>
            <w:tcPrChange w:id="237" w:author="bijan mehralizadeh" w:date="2021-12-25T18:03:00Z">
              <w:tcPr>
                <w:tcW w:w="2310" w:type="dxa"/>
                <w:hideMark/>
              </w:tcPr>
            </w:tcPrChange>
          </w:tcPr>
          <w:p w14:paraId="75CA8FC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w:t>
            </w:r>
          </w:p>
        </w:tc>
      </w:tr>
      <w:tr w:rsidR="00464A95" w:rsidRPr="00464A95" w14:paraId="17691247" w14:textId="77777777" w:rsidTr="00692B4A">
        <w:trPr>
          <w:jc w:val="center"/>
          <w:trPrChange w:id="238" w:author="bijan mehralizadeh" w:date="2021-12-25T18:03:00Z">
            <w:trPr>
              <w:jc w:val="center"/>
            </w:trPr>
          </w:trPrChange>
        </w:trPr>
        <w:tc>
          <w:tcPr>
            <w:tcW w:w="2374" w:type="dxa"/>
            <w:hideMark/>
            <w:tcPrChange w:id="239" w:author="bijan mehralizadeh" w:date="2021-12-25T18:03:00Z">
              <w:tcPr>
                <w:tcW w:w="2374" w:type="dxa"/>
                <w:hideMark/>
              </w:tcPr>
            </w:tcPrChange>
          </w:tcPr>
          <w:p w14:paraId="2E74AEE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mean age</w:t>
            </w:r>
          </w:p>
        </w:tc>
        <w:tc>
          <w:tcPr>
            <w:tcW w:w="2307" w:type="dxa"/>
            <w:hideMark/>
            <w:tcPrChange w:id="240" w:author="bijan mehralizadeh" w:date="2021-12-25T18:03:00Z">
              <w:tcPr>
                <w:tcW w:w="2307" w:type="dxa"/>
                <w:hideMark/>
              </w:tcPr>
            </w:tcPrChange>
          </w:tcPr>
          <w:p w14:paraId="4D67834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4.63</w:t>
            </w:r>
          </w:p>
        </w:tc>
        <w:tc>
          <w:tcPr>
            <w:tcW w:w="2359" w:type="dxa"/>
            <w:hideMark/>
            <w:tcPrChange w:id="241" w:author="bijan mehralizadeh" w:date="2021-12-25T18:03:00Z">
              <w:tcPr>
                <w:tcW w:w="2359" w:type="dxa"/>
                <w:hideMark/>
              </w:tcPr>
            </w:tcPrChange>
          </w:tcPr>
          <w:p w14:paraId="17250C93"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4.61</w:t>
            </w:r>
          </w:p>
        </w:tc>
        <w:tc>
          <w:tcPr>
            <w:tcW w:w="2878" w:type="dxa"/>
            <w:hideMark/>
            <w:tcPrChange w:id="242" w:author="bijan mehralizadeh" w:date="2021-12-25T18:03:00Z">
              <w:tcPr>
                <w:tcW w:w="2310" w:type="dxa"/>
                <w:hideMark/>
              </w:tcPr>
            </w:tcPrChange>
          </w:tcPr>
          <w:p w14:paraId="03601097"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r w:rsidR="00464A95" w:rsidRPr="00464A95" w14:paraId="5EE2073E" w14:textId="77777777" w:rsidTr="00692B4A">
        <w:trPr>
          <w:jc w:val="center"/>
          <w:trPrChange w:id="243" w:author="bijan mehralizadeh" w:date="2021-12-25T18:03:00Z">
            <w:trPr>
              <w:jc w:val="center"/>
            </w:trPr>
          </w:trPrChange>
        </w:trPr>
        <w:tc>
          <w:tcPr>
            <w:tcW w:w="2374" w:type="dxa"/>
            <w:hideMark/>
            <w:tcPrChange w:id="244" w:author="bijan mehralizadeh" w:date="2021-12-25T18:03:00Z">
              <w:tcPr>
                <w:tcW w:w="2374" w:type="dxa"/>
                <w:hideMark/>
              </w:tcPr>
            </w:tcPrChange>
          </w:tcPr>
          <w:p w14:paraId="34EEE1B8"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median age</w:t>
            </w:r>
          </w:p>
        </w:tc>
        <w:tc>
          <w:tcPr>
            <w:tcW w:w="2307" w:type="dxa"/>
            <w:hideMark/>
            <w:tcPrChange w:id="245" w:author="bijan mehralizadeh" w:date="2021-12-25T18:03:00Z">
              <w:tcPr>
                <w:tcW w:w="2307" w:type="dxa"/>
                <w:hideMark/>
              </w:tcPr>
            </w:tcPrChange>
          </w:tcPr>
          <w:p w14:paraId="4B5624F6"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359" w:type="dxa"/>
            <w:hideMark/>
            <w:tcPrChange w:id="246" w:author="bijan mehralizadeh" w:date="2021-12-25T18:03:00Z">
              <w:tcPr>
                <w:tcW w:w="2359" w:type="dxa"/>
                <w:hideMark/>
              </w:tcPr>
            </w:tcPrChange>
          </w:tcPr>
          <w:p w14:paraId="42D4D865"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878" w:type="dxa"/>
            <w:hideMark/>
            <w:tcPrChange w:id="247" w:author="bijan mehralizadeh" w:date="2021-12-25T18:03:00Z">
              <w:tcPr>
                <w:tcW w:w="2310" w:type="dxa"/>
                <w:hideMark/>
              </w:tcPr>
            </w:tcPrChange>
          </w:tcPr>
          <w:p w14:paraId="7A7E6B29"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bl>
    <w:p w14:paraId="1CE47871" w14:textId="77777777" w:rsidR="00464A95" w:rsidRPr="00976DF2" w:rsidRDefault="00464A95" w:rsidP="00B30193">
      <w:pPr>
        <w:spacing w:after="0" w:line="240" w:lineRule="auto"/>
        <w:rPr>
          <w:rFonts w:asciiTheme="majorBidi" w:eastAsia="Times New Roman" w:hAnsiTheme="majorBidi" w:cstheme="majorBidi"/>
          <w:sz w:val="24"/>
          <w:szCs w:val="24"/>
        </w:rPr>
      </w:pPr>
    </w:p>
    <w:bookmarkEnd w:id="221"/>
    <w:p w14:paraId="0000000E" w14:textId="4E90E6BA" w:rsidR="00407061" w:rsidRDefault="00407061" w:rsidP="00B30193">
      <w:pPr>
        <w:spacing w:after="0" w:line="240" w:lineRule="auto"/>
        <w:jc w:val="both"/>
        <w:rPr>
          <w:ins w:id="248" w:author="bijan mehralizadeh" w:date="2021-12-25T18:09:00Z"/>
          <w:rFonts w:asciiTheme="majorBidi" w:eastAsia="Times New Roman" w:hAnsiTheme="majorBidi" w:cstheme="majorBidi"/>
          <w:color w:val="0E101A"/>
          <w:sz w:val="24"/>
          <w:szCs w:val="24"/>
        </w:rPr>
      </w:pPr>
    </w:p>
    <w:p w14:paraId="27F03C8C" w14:textId="77777777" w:rsidR="00EB5F80" w:rsidRPr="00976DF2" w:rsidRDefault="00EB5F80" w:rsidP="00B30193">
      <w:pPr>
        <w:spacing w:after="0" w:line="240" w:lineRule="auto"/>
        <w:jc w:val="both"/>
        <w:rPr>
          <w:rFonts w:asciiTheme="majorBidi" w:eastAsia="Times New Roman" w:hAnsiTheme="majorBidi" w:cstheme="majorBidi"/>
          <w:color w:val="0E101A"/>
          <w:sz w:val="24"/>
          <w:szCs w:val="24"/>
        </w:rPr>
      </w:pPr>
    </w:p>
    <w:p w14:paraId="08AAC7F1" w14:textId="1E36BF34" w:rsidR="00AF09DD" w:rsidRPr="00976DF2" w:rsidRDefault="006A31FD" w:rsidP="00AF09DD">
      <w:pPr>
        <w:pStyle w:val="Heading1"/>
        <w:spacing w:before="0" w:after="0"/>
        <w:rPr>
          <w:rFonts w:asciiTheme="majorBidi" w:hAnsiTheme="majorBidi" w:cstheme="majorBidi"/>
          <w:b w:val="0"/>
          <w:color w:val="0E101A"/>
        </w:rPr>
      </w:pPr>
      <w:r>
        <w:rPr>
          <w:rFonts w:asciiTheme="majorBidi" w:hAnsiTheme="majorBidi" w:cstheme="majorBidi"/>
          <w:b w:val="0"/>
          <w:bCs/>
          <w:color w:val="0E101A"/>
        </w:rPr>
        <w:t xml:space="preserve">Feature extraction </w:t>
      </w:r>
    </w:p>
    <w:p w14:paraId="7ABE8432" w14:textId="77777777" w:rsidR="00DD0D48" w:rsidRPr="00DD0D48" w:rsidRDefault="00DD0D48" w:rsidP="00DD0D48">
      <w:pPr>
        <w:spacing w:after="0" w:line="240" w:lineRule="auto"/>
        <w:rPr>
          <w:ins w:id="249" w:author="bijan mehralizadeh" w:date="2021-12-25T17:56:00Z"/>
          <w:rFonts w:ascii="Times New Roman" w:eastAsia="Times New Roman" w:hAnsi="Times New Roman" w:cs="Times New Roman"/>
          <w:sz w:val="24"/>
          <w:szCs w:val="24"/>
        </w:rPr>
      </w:pPr>
      <w:ins w:id="250" w:author="bijan mehralizadeh" w:date="2021-12-25T17:56:00Z">
        <w:r w:rsidRPr="00DD0D48">
          <w:rPr>
            <w:rFonts w:ascii="Times New Roman" w:eastAsia="Times New Roman" w:hAnsi="Times New Roman" w:cs="Times New Roman"/>
            <w:sz w:val="24"/>
            <w:szCs w:val="24"/>
          </w:rPr>
          <w:t xml:space="preserve">As mentioned earlier, the intelligent toy car is designed to capture the motion behaviors, focus on details, and interest in rotating items, which all are symptoms of children with ASD. In our previous study, we used movement patterns extracted from acceleration data for classification [13]. In this research, the same patterns are extracted, and the encoders' data are added into the model to be able to determine interest in rotating and rotation of items as well. To capture all three symptoms together, two steps are taken: a) extraction of features representing the pattern of the car movement. This is </w:t>
        </w:r>
        <w:proofErr w:type="gramStart"/>
        <w:r w:rsidRPr="00DD0D48">
          <w:rPr>
            <w:rFonts w:ascii="Times New Roman" w:eastAsia="Times New Roman" w:hAnsi="Times New Roman" w:cs="Times New Roman"/>
            <w:sz w:val="24"/>
            <w:szCs w:val="24"/>
          </w:rPr>
          <w:t>similar to</w:t>
        </w:r>
        <w:proofErr w:type="gramEnd"/>
        <w:r w:rsidRPr="00DD0D48">
          <w:rPr>
            <w:rFonts w:ascii="Times New Roman" w:eastAsia="Times New Roman" w:hAnsi="Times New Roman" w:cs="Times New Roman"/>
            <w:sz w:val="24"/>
            <w:szCs w:val="24"/>
          </w:rPr>
          <w:t xml:space="preserve"> the previous work done in [17]. Also, two other futures are extracted from acceleration signals representing the movement pattern </w:t>
        </w:r>
        <w:proofErr w:type="gramStart"/>
        <w:r w:rsidRPr="00DD0D48">
          <w:rPr>
            <w:rFonts w:ascii="Times New Roman" w:eastAsia="Times New Roman" w:hAnsi="Times New Roman" w:cs="Times New Roman"/>
            <w:sz w:val="24"/>
            <w:szCs w:val="24"/>
          </w:rPr>
          <w:t>that children</w:t>
        </w:r>
        <w:proofErr w:type="gramEnd"/>
        <w:r w:rsidRPr="00DD0D48">
          <w:rPr>
            <w:rFonts w:ascii="Times New Roman" w:eastAsia="Times New Roman" w:hAnsi="Times New Roman" w:cs="Times New Roman"/>
            <w:sz w:val="24"/>
            <w:szCs w:val="24"/>
          </w:rPr>
          <w:t xml:space="preserve"> show while playing with wheels. To extract these features Short Term Fourier Transform is used. b) extraction of features representing focusing on details, interest in items’ rotation, and interest in rotating items, </w:t>
        </w:r>
        <w:proofErr w:type="gramStart"/>
        <w:r w:rsidRPr="00DD0D48">
          <w:rPr>
            <w:rFonts w:ascii="Times New Roman" w:eastAsia="Times New Roman" w:hAnsi="Times New Roman" w:cs="Times New Roman"/>
            <w:sz w:val="24"/>
            <w:szCs w:val="24"/>
          </w:rPr>
          <w:t>i.e.</w:t>
        </w:r>
        <w:proofErr w:type="gramEnd"/>
        <w:r w:rsidRPr="00DD0D48">
          <w:rPr>
            <w:rFonts w:ascii="Times New Roman" w:eastAsia="Times New Roman" w:hAnsi="Times New Roman" w:cs="Times New Roman"/>
            <w:sz w:val="24"/>
            <w:szCs w:val="24"/>
          </w:rPr>
          <w:t xml:space="preserve"> wheels’ rotation and rotating wheels. To extract these features the summation of two shaft encoder signals are used. </w:t>
        </w:r>
      </w:ins>
    </w:p>
    <w:p w14:paraId="79E27DFA" w14:textId="77777777" w:rsidR="00DD0D48" w:rsidRPr="00DD0D48" w:rsidRDefault="00DD0D48" w:rsidP="00DD0D48">
      <w:pPr>
        <w:spacing w:after="0" w:line="240" w:lineRule="auto"/>
        <w:rPr>
          <w:ins w:id="251" w:author="bijan mehralizadeh" w:date="2021-12-25T17:56:00Z"/>
          <w:rFonts w:ascii="Times New Roman" w:eastAsia="Times New Roman" w:hAnsi="Times New Roman" w:cs="Times New Roman"/>
          <w:sz w:val="24"/>
          <w:szCs w:val="24"/>
        </w:rPr>
      </w:pPr>
      <w:ins w:id="252" w:author="bijan mehralizadeh" w:date="2021-12-25T17:56:00Z">
        <w:r w:rsidRPr="00DD0D48">
          <w:rPr>
            <w:rFonts w:ascii="Times New Roman" w:eastAsia="Times New Roman" w:hAnsi="Times New Roman" w:cs="Times New Roman"/>
            <w:sz w:val="24"/>
            <w:szCs w:val="24"/>
          </w:rPr>
          <w:t>It should be noted that the second step involves analyzing the states in which playing with the car can be classified. In other words, the whole children's playtime with the intelligent toy car can be divided into four states: 1) not playing, 2) playing only with wheels, 3) playing on the ground, and 4) playing in the air. </w:t>
        </w:r>
      </w:ins>
    </w:p>
    <w:p w14:paraId="0107DDEE" w14:textId="045C220C" w:rsidR="00DD0D48" w:rsidRDefault="00DD0D48" w:rsidP="00DD0D48">
      <w:pPr>
        <w:spacing w:after="0" w:line="240" w:lineRule="auto"/>
        <w:rPr>
          <w:ins w:id="253" w:author="bijan mehralizadeh" w:date="2021-12-25T18:00:00Z"/>
          <w:rFonts w:ascii="Times New Roman" w:eastAsia="Times New Roman" w:hAnsi="Times New Roman" w:cs="Times New Roman"/>
          <w:sz w:val="24"/>
          <w:szCs w:val="24"/>
        </w:rPr>
      </w:pPr>
      <w:ins w:id="254" w:author="bijan mehralizadeh" w:date="2021-12-25T17:56:00Z">
        <w:r w:rsidRPr="00DD0D48">
          <w:rPr>
            <w:rFonts w:ascii="Times New Roman" w:eastAsia="Times New Roman" w:hAnsi="Times New Roman" w:cs="Times New Roman"/>
            <w:sz w:val="24"/>
            <w:szCs w:val="24"/>
          </w:rPr>
          <w:t xml:space="preserve">In the not playing section, the intelligent toy car is almost stationary and has no movements, and both encoders and acceleration signals are almost zero. The playing only with wheels section is when the intelligent toy car is almost motionless while rotating its wheels. In such a case, the shaft encoders show changes while there is no significant change in the acceleration. This state exactly represents the interest in rotating items and items’ rotation. The playing on the ground section describes those portions of playing where the intelligent toy car is moved which creates changes in both acceleration and shaft encoder signals. The movement patterns can be extracted in this state. Finally, the playing in the air section is when the intelligent toy car is moved in the air, and the acceleration is changing while its wheels are not rotating. Thus, the encoders’ signals show zero rotation. Based on the above state analysis, beside the original features proposed in [17], the following extra features (Table </w:t>
        </w:r>
      </w:ins>
      <w:ins w:id="255" w:author="bijan mehralizadeh" w:date="2021-12-25T18:00:00Z">
        <w:r w:rsidR="00692B4A">
          <w:rPr>
            <w:rFonts w:ascii="Times New Roman" w:eastAsia="Times New Roman" w:hAnsi="Times New Roman" w:cs="Times New Roman"/>
            <w:sz w:val="24"/>
            <w:szCs w:val="24"/>
          </w:rPr>
          <w:t>2</w:t>
        </w:r>
      </w:ins>
      <w:ins w:id="256" w:author="bijan mehralizadeh" w:date="2021-12-25T17:56:00Z">
        <w:r w:rsidRPr="00DD0D48">
          <w:rPr>
            <w:rFonts w:ascii="Times New Roman" w:eastAsia="Times New Roman" w:hAnsi="Times New Roman" w:cs="Times New Roman"/>
            <w:sz w:val="24"/>
            <w:szCs w:val="24"/>
          </w:rPr>
          <w:t>) were designed and extracted. </w:t>
        </w:r>
      </w:ins>
    </w:p>
    <w:p w14:paraId="5D92E599" w14:textId="2EDD5AA7" w:rsidR="00692B4A" w:rsidRDefault="00692B4A" w:rsidP="00DD0D48">
      <w:pPr>
        <w:spacing w:after="0" w:line="240" w:lineRule="auto"/>
        <w:rPr>
          <w:ins w:id="257" w:author="bijan mehralizadeh" w:date="2021-12-25T18:00:00Z"/>
          <w:rFonts w:ascii="Times New Roman" w:eastAsia="Times New Roman" w:hAnsi="Times New Roman" w:cs="Times New Roman"/>
          <w:sz w:val="24"/>
          <w:szCs w:val="24"/>
        </w:rPr>
      </w:pPr>
    </w:p>
    <w:p w14:paraId="7CEB853E" w14:textId="208A9D0C" w:rsidR="00692B4A" w:rsidRDefault="00692B4A" w:rsidP="00DD0D48">
      <w:pPr>
        <w:spacing w:after="0" w:line="240" w:lineRule="auto"/>
        <w:rPr>
          <w:ins w:id="258" w:author="bijan mehralizadeh" w:date="2021-12-25T18:00:00Z"/>
          <w:rFonts w:ascii="Times New Roman" w:eastAsia="Times New Roman" w:hAnsi="Times New Roman" w:cs="Times New Roman"/>
          <w:sz w:val="24"/>
          <w:szCs w:val="24"/>
        </w:rPr>
      </w:pPr>
    </w:p>
    <w:p w14:paraId="00B7A097" w14:textId="162103C4" w:rsidR="00692B4A" w:rsidRDefault="00692B4A" w:rsidP="00DD0D48">
      <w:pPr>
        <w:spacing w:after="0" w:line="240" w:lineRule="auto"/>
        <w:rPr>
          <w:ins w:id="259" w:author="bijan mehralizadeh" w:date="2021-12-25T18:00:00Z"/>
          <w:rFonts w:ascii="Times New Roman" w:eastAsia="Times New Roman" w:hAnsi="Times New Roman" w:cs="Times New Roman"/>
          <w:sz w:val="24"/>
          <w:szCs w:val="24"/>
        </w:rPr>
      </w:pPr>
    </w:p>
    <w:p w14:paraId="0B9A2FC0" w14:textId="7BF34B00" w:rsidR="00692B4A" w:rsidRDefault="00692B4A" w:rsidP="00DD0D48">
      <w:pPr>
        <w:spacing w:after="0" w:line="240" w:lineRule="auto"/>
        <w:rPr>
          <w:ins w:id="260" w:author="bijan mehralizadeh" w:date="2021-12-25T18:00:00Z"/>
          <w:rFonts w:ascii="Times New Roman" w:eastAsia="Times New Roman" w:hAnsi="Times New Roman" w:cs="Times New Roman"/>
          <w:sz w:val="24"/>
          <w:szCs w:val="24"/>
        </w:rPr>
      </w:pPr>
    </w:p>
    <w:p w14:paraId="40DBF940" w14:textId="328879C5" w:rsidR="00692B4A" w:rsidRDefault="00692B4A" w:rsidP="00DD0D48">
      <w:pPr>
        <w:spacing w:after="0" w:line="240" w:lineRule="auto"/>
        <w:rPr>
          <w:ins w:id="261" w:author="bijan mehralizadeh" w:date="2021-12-25T18:09:00Z"/>
          <w:rFonts w:ascii="Times New Roman" w:eastAsia="Times New Roman" w:hAnsi="Times New Roman" w:cs="Times New Roman"/>
          <w:sz w:val="24"/>
          <w:szCs w:val="24"/>
        </w:rPr>
      </w:pPr>
    </w:p>
    <w:p w14:paraId="38B436A9" w14:textId="77777777" w:rsidR="00EB5F80" w:rsidRDefault="00EB5F80" w:rsidP="00DD0D48">
      <w:pPr>
        <w:spacing w:after="0" w:line="240" w:lineRule="auto"/>
        <w:rPr>
          <w:ins w:id="262" w:author="bijan mehralizadeh" w:date="2021-12-25T18:00:00Z"/>
          <w:rFonts w:ascii="Times New Roman" w:eastAsia="Times New Roman" w:hAnsi="Times New Roman" w:cs="Times New Roman"/>
          <w:sz w:val="24"/>
          <w:szCs w:val="24"/>
        </w:rPr>
      </w:pPr>
    </w:p>
    <w:p w14:paraId="51A262E0" w14:textId="04123D49" w:rsidR="00692B4A" w:rsidRDefault="00692B4A" w:rsidP="00DD0D48">
      <w:pPr>
        <w:spacing w:after="0" w:line="240" w:lineRule="auto"/>
        <w:rPr>
          <w:ins w:id="263" w:author="bijan mehralizadeh" w:date="2021-12-25T18:00:00Z"/>
          <w:rFonts w:ascii="Times New Roman" w:eastAsia="Times New Roman" w:hAnsi="Times New Roman" w:cs="Times New Roman"/>
          <w:sz w:val="24"/>
          <w:szCs w:val="24"/>
        </w:rPr>
      </w:pPr>
    </w:p>
    <w:p w14:paraId="4AC5CFB1" w14:textId="26D0F99D" w:rsidR="00692B4A" w:rsidRDefault="00692B4A" w:rsidP="00DD0D48">
      <w:pPr>
        <w:spacing w:after="0" w:line="240" w:lineRule="auto"/>
        <w:rPr>
          <w:ins w:id="264" w:author="bijan mehralizadeh" w:date="2021-12-25T18:00:00Z"/>
          <w:rFonts w:ascii="Times New Roman" w:eastAsia="Times New Roman" w:hAnsi="Times New Roman" w:cs="Times New Roman"/>
          <w:sz w:val="24"/>
          <w:szCs w:val="24"/>
        </w:rPr>
      </w:pPr>
    </w:p>
    <w:p w14:paraId="3A04C9F6" w14:textId="49AB7EC2" w:rsidR="00692B4A" w:rsidRDefault="00692B4A" w:rsidP="00DD0D48">
      <w:pPr>
        <w:spacing w:after="0" w:line="240" w:lineRule="auto"/>
        <w:rPr>
          <w:ins w:id="265" w:author="bijan mehralizadeh" w:date="2021-12-25T18:00:00Z"/>
          <w:rFonts w:ascii="Times New Roman" w:eastAsia="Times New Roman" w:hAnsi="Times New Roman" w:cs="Times New Roman"/>
          <w:sz w:val="24"/>
          <w:szCs w:val="24"/>
        </w:rPr>
      </w:pPr>
    </w:p>
    <w:p w14:paraId="532ABA8F" w14:textId="7D9D270B" w:rsidR="00692B4A" w:rsidRPr="00DD0D48" w:rsidRDefault="00692B4A">
      <w:pPr>
        <w:pStyle w:val="Caption"/>
        <w:rPr>
          <w:ins w:id="266" w:author="bijan mehralizadeh" w:date="2021-12-25T17:56:00Z"/>
          <w:rFonts w:ascii="Times New Roman" w:eastAsia="Times New Roman" w:hAnsi="Times New Roman" w:cs="Times New Roman"/>
          <w:sz w:val="24"/>
          <w:szCs w:val="24"/>
        </w:rPr>
        <w:pPrChange w:id="267" w:author="bijan mehralizadeh" w:date="2021-12-25T18:02:00Z">
          <w:pPr>
            <w:spacing w:after="0" w:line="240" w:lineRule="auto"/>
          </w:pPr>
        </w:pPrChange>
      </w:pPr>
      <w:ins w:id="268" w:author="bijan mehralizadeh" w:date="2021-12-25T18:02:00Z">
        <w:r>
          <w:lastRenderedPageBreak/>
          <w:t xml:space="preserve">Table </w:t>
        </w:r>
        <w:r>
          <w:fldChar w:fldCharType="begin"/>
        </w:r>
        <w:r>
          <w:instrText xml:space="preserve"> SEQ Table \* ARABIC </w:instrText>
        </w:r>
      </w:ins>
      <w:r>
        <w:fldChar w:fldCharType="separate"/>
      </w:r>
      <w:ins w:id="269" w:author="bijan mehralizadeh" w:date="2021-12-25T18:02:00Z">
        <w:r>
          <w:rPr>
            <w:noProof/>
          </w:rPr>
          <w:t>2</w:t>
        </w:r>
        <w:r>
          <w:fldChar w:fldCharType="end"/>
        </w:r>
        <w:r>
          <w:t>. details of features</w:t>
        </w:r>
      </w:ins>
    </w:p>
    <w:p w14:paraId="5705CDB5" w14:textId="293112F0" w:rsidR="007F048D" w:rsidDel="00DD0D48" w:rsidRDefault="006A31FD" w:rsidP="00AF09DD">
      <w:pPr>
        <w:pStyle w:val="NormalWeb"/>
        <w:spacing w:before="0" w:beforeAutospacing="0" w:after="0" w:afterAutospacing="0"/>
        <w:rPr>
          <w:del w:id="270" w:author="bijan mehralizadeh" w:date="2021-12-25T17:56:00Z"/>
          <w:rFonts w:asciiTheme="majorBidi" w:hAnsiTheme="majorBidi" w:cstheme="majorBidi"/>
          <w:color w:val="0E101A"/>
        </w:rPr>
      </w:pPr>
      <w:del w:id="271" w:author="bijan mehralizadeh" w:date="2021-12-25T17:56:00Z">
        <w:r w:rsidDel="00DD0D48">
          <w:rPr>
            <w:rFonts w:asciiTheme="majorBidi" w:hAnsiTheme="majorBidi" w:cstheme="majorBidi"/>
            <w:color w:val="0E101A"/>
          </w:rPr>
          <w:delText xml:space="preserve">As mentioned earlier, the intelligent toy car is designed to capture the repetitive </w:delText>
        </w:r>
      </w:del>
      <w:ins w:id="272" w:author="Lily Mo" w:date="2021-12-25T13:53:00Z">
        <w:del w:id="273" w:author="bijan mehralizadeh" w:date="2021-12-25T17:56:00Z">
          <w:r w:rsidR="005A5D90" w:rsidDel="00DD0D48">
            <w:rPr>
              <w:rFonts w:asciiTheme="majorBidi" w:hAnsiTheme="majorBidi" w:cstheme="majorBidi"/>
              <w:color w:val="0E101A"/>
            </w:rPr>
            <w:delText xml:space="preserve">motion </w:delText>
          </w:r>
        </w:del>
      </w:ins>
      <w:del w:id="274" w:author="bijan mehralizadeh" w:date="2021-12-25T17:56:00Z">
        <w:r w:rsidDel="00DD0D48">
          <w:rPr>
            <w:rFonts w:asciiTheme="majorBidi" w:hAnsiTheme="majorBidi" w:cstheme="majorBidi"/>
            <w:color w:val="0E101A"/>
          </w:rPr>
          <w:delText>behavior</w:delText>
        </w:r>
      </w:del>
      <w:ins w:id="275" w:author="Lily Mo" w:date="2021-12-25T13:53:00Z">
        <w:del w:id="276" w:author="bijan mehralizadeh" w:date="2021-12-25T17:56:00Z">
          <w:r w:rsidR="005A5D90" w:rsidDel="00DD0D48">
            <w:rPr>
              <w:rFonts w:asciiTheme="majorBidi" w:hAnsiTheme="majorBidi" w:cstheme="majorBidi"/>
              <w:color w:val="0E101A"/>
            </w:rPr>
            <w:delText xml:space="preserve">s, </w:delText>
          </w:r>
        </w:del>
      </w:ins>
      <w:del w:id="277" w:author="bijan mehralizadeh" w:date="2021-12-25T17:56:00Z">
        <w:r w:rsidDel="00DD0D48">
          <w:rPr>
            <w:rFonts w:asciiTheme="majorBidi" w:hAnsiTheme="majorBidi" w:cstheme="majorBidi"/>
            <w:color w:val="0E101A"/>
          </w:rPr>
          <w:delText xml:space="preserve"> and focus on details</w:delText>
        </w:r>
      </w:del>
      <w:ins w:id="278" w:author="Lily Mo" w:date="2021-12-25T13:53:00Z">
        <w:del w:id="279" w:author="bijan mehralizadeh" w:date="2021-12-25T17:56:00Z">
          <w:r w:rsidR="005A5D90" w:rsidDel="00DD0D48">
            <w:rPr>
              <w:rFonts w:asciiTheme="majorBidi" w:hAnsiTheme="majorBidi" w:cstheme="majorBidi"/>
              <w:color w:val="0E101A"/>
            </w:rPr>
            <w:delText>, and interest in rotating items</w:delText>
          </w:r>
        </w:del>
      </w:ins>
      <w:del w:id="280" w:author="bijan mehralizadeh" w:date="2021-12-25T17:56:00Z">
        <w:r w:rsidDel="00DD0D48">
          <w:rPr>
            <w:rFonts w:asciiTheme="majorBidi" w:hAnsiTheme="majorBidi" w:cstheme="majorBidi"/>
            <w:color w:val="0E101A"/>
          </w:rPr>
          <w:delText xml:space="preserve"> symptoms of children with ASD. In our p</w:delText>
        </w:r>
        <w:r w:rsidR="00AF09DD" w:rsidRPr="00976DF2" w:rsidDel="00DD0D48">
          <w:rPr>
            <w:rFonts w:asciiTheme="majorBidi" w:hAnsiTheme="majorBidi" w:cstheme="majorBidi"/>
            <w:color w:val="0E101A"/>
          </w:rPr>
          <w:delText xml:space="preserve">revious </w:delText>
        </w:r>
      </w:del>
      <w:del w:id="281" w:author="bijan mehralizadeh" w:date="2021-12-24T21:36:00Z">
        <w:r w:rsidR="00AF09DD" w:rsidRPr="00976DF2" w:rsidDel="00F63E51">
          <w:rPr>
            <w:rFonts w:asciiTheme="majorBidi" w:hAnsiTheme="majorBidi" w:cstheme="majorBidi"/>
            <w:color w:val="0E101A"/>
          </w:rPr>
          <w:delText>stud</w:delText>
        </w:r>
        <w:r w:rsidDel="00F63E51">
          <w:rPr>
            <w:rFonts w:asciiTheme="majorBidi" w:hAnsiTheme="majorBidi" w:cstheme="majorBidi"/>
            <w:color w:val="0E101A"/>
          </w:rPr>
          <w:delText>y,we</w:delText>
        </w:r>
      </w:del>
      <w:del w:id="282" w:author="bijan mehralizadeh" w:date="2021-12-25T17:56:00Z">
        <w:r w:rsidR="00AF09DD" w:rsidRPr="00976DF2" w:rsidDel="00DD0D48">
          <w:rPr>
            <w:rFonts w:asciiTheme="majorBidi" w:hAnsiTheme="majorBidi" w:cstheme="majorBidi"/>
            <w:color w:val="0E101A"/>
          </w:rPr>
          <w:delText xml:space="preserve"> used movement patterns extracted from acceleration data for classification</w:delText>
        </w:r>
        <w:r w:rsidDel="00DD0D48">
          <w:rPr>
            <w:rFonts w:asciiTheme="majorBidi" w:hAnsiTheme="majorBidi" w:cstheme="majorBidi"/>
            <w:color w:val="0E101A"/>
          </w:rPr>
          <w:delText xml:space="preserve"> </w:delText>
        </w:r>
        <w:r w:rsidR="0070250E" w:rsidRPr="00976DF2" w:rsidDel="00DD0D48">
          <w:rPr>
            <w:rFonts w:asciiTheme="majorBidi" w:hAnsiTheme="majorBidi" w:cstheme="majorBidi"/>
            <w:color w:val="0E101A"/>
          </w:rPr>
          <w:fldChar w:fldCharType="begin"/>
        </w:r>
        <w:r w:rsidR="00263859" w:rsidDel="00DD0D48">
          <w:rPr>
            <w:rFonts w:asciiTheme="majorBidi" w:hAnsiTheme="majorBidi" w:cstheme="majorBidi"/>
            <w:color w:val="0E101A"/>
          </w:rPr>
          <w:del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delInstrText>
        </w:r>
        <w:r w:rsidR="0070250E" w:rsidRPr="00976DF2" w:rsidDel="00DD0D48">
          <w:rPr>
            <w:rFonts w:asciiTheme="majorBidi" w:hAnsiTheme="majorBidi" w:cstheme="majorBidi"/>
            <w:color w:val="0E101A"/>
          </w:rPr>
          <w:fldChar w:fldCharType="separate"/>
        </w:r>
        <w:r w:rsidR="00491548" w:rsidDel="00DD0D48">
          <w:rPr>
            <w:rFonts w:asciiTheme="majorBidi" w:hAnsiTheme="majorBidi" w:cstheme="majorBidi"/>
            <w:noProof/>
            <w:color w:val="0E101A"/>
          </w:rPr>
          <w:delText>[13]</w:delText>
        </w:r>
        <w:r w:rsidR="0070250E" w:rsidRPr="00976DF2" w:rsidDel="00DD0D48">
          <w:rPr>
            <w:rFonts w:asciiTheme="majorBidi" w:hAnsiTheme="majorBidi" w:cstheme="majorBidi"/>
            <w:color w:val="0E101A"/>
          </w:rPr>
          <w:fldChar w:fldCharType="end"/>
        </w:r>
        <w:r w:rsidDel="00DD0D48">
          <w:rPr>
            <w:rFonts w:asciiTheme="majorBidi" w:hAnsiTheme="majorBidi" w:cstheme="majorBidi"/>
            <w:color w:val="0E101A"/>
          </w:rPr>
          <w:delText>.</w:delText>
        </w:r>
        <w:r w:rsidR="00AF09DD" w:rsidRPr="00976DF2" w:rsidDel="00DD0D48">
          <w:rPr>
            <w:rFonts w:asciiTheme="majorBidi" w:hAnsiTheme="majorBidi" w:cstheme="majorBidi"/>
            <w:color w:val="0E101A"/>
          </w:rPr>
          <w:delText xml:space="preserve"> In this research, the same patterns are extracted, and the </w:delText>
        </w:r>
        <w:r w:rsidDel="00DD0D48">
          <w:rPr>
            <w:rFonts w:asciiTheme="majorBidi" w:hAnsiTheme="majorBidi" w:cstheme="majorBidi"/>
            <w:color w:val="0E101A"/>
          </w:rPr>
          <w:delText>e</w:delText>
        </w:r>
        <w:r w:rsidR="00AF09DD" w:rsidRPr="00976DF2" w:rsidDel="00DD0D48">
          <w:rPr>
            <w:rFonts w:asciiTheme="majorBidi" w:hAnsiTheme="majorBidi" w:cstheme="majorBidi"/>
            <w:color w:val="0E101A"/>
          </w:rPr>
          <w:delText>ncoder'</w:delText>
        </w:r>
      </w:del>
      <w:ins w:id="283" w:author="Lily Mo" w:date="2021-12-25T13:39:00Z">
        <w:del w:id="284" w:author="bijan mehralizadeh" w:date="2021-12-25T17:56:00Z">
          <w:r w:rsidR="00F87A8F" w:rsidDel="00DD0D48">
            <w:rPr>
              <w:rFonts w:asciiTheme="majorBidi" w:hAnsiTheme="majorBidi" w:cstheme="majorBidi"/>
              <w:color w:val="0E101A"/>
            </w:rPr>
            <w:delText>’</w:delText>
          </w:r>
        </w:del>
      </w:ins>
      <w:del w:id="285" w:author="bijan mehralizadeh" w:date="2021-12-25T17:56:00Z">
        <w:r w:rsidR="00AF09DD" w:rsidRPr="00976DF2" w:rsidDel="00DD0D48">
          <w:rPr>
            <w:rFonts w:asciiTheme="majorBidi" w:hAnsiTheme="majorBidi" w:cstheme="majorBidi"/>
            <w:color w:val="0E101A"/>
          </w:rPr>
          <w:delText>s data are</w:delText>
        </w:r>
      </w:del>
      <w:ins w:id="286" w:author="Lily Mo" w:date="2021-12-25T13:54:00Z">
        <w:del w:id="287" w:author="bijan mehralizadeh" w:date="2021-12-25T17:56:00Z">
          <w:r w:rsidR="007F048D" w:rsidDel="00DD0D48">
            <w:rPr>
              <w:rFonts w:asciiTheme="majorBidi" w:hAnsiTheme="majorBidi" w:cstheme="majorBidi"/>
              <w:color w:val="0E101A"/>
            </w:rPr>
            <w:delText xml:space="preserve"> added </w:delText>
          </w:r>
        </w:del>
      </w:ins>
      <w:del w:id="288" w:author="bijan mehralizadeh" w:date="2021-12-25T17:56:00Z">
        <w:r w:rsidR="00AF09DD" w:rsidRPr="00976DF2" w:rsidDel="00DD0D48">
          <w:rPr>
            <w:rFonts w:asciiTheme="majorBidi" w:hAnsiTheme="majorBidi" w:cstheme="majorBidi"/>
            <w:color w:val="0E101A"/>
          </w:rPr>
          <w:delText xml:space="preserve"> integrated into the model to </w:delText>
        </w:r>
      </w:del>
      <w:ins w:id="289" w:author="Lily Mo" w:date="2021-12-25T13:54:00Z">
        <w:del w:id="290" w:author="bijan mehralizadeh" w:date="2021-12-25T17:56:00Z">
          <w:r w:rsidR="007F048D" w:rsidDel="00DD0D48">
            <w:rPr>
              <w:rFonts w:asciiTheme="majorBidi" w:hAnsiTheme="majorBidi" w:cstheme="majorBidi"/>
              <w:color w:val="0E101A"/>
            </w:rPr>
            <w:delText xml:space="preserve">be able to determine interest in rotating and rotation of items. </w:delText>
          </w:r>
        </w:del>
      </w:ins>
      <w:del w:id="291" w:author="bijan mehralizadeh" w:date="2021-12-25T17:56:00Z">
        <w:r w:rsidR="00AF09DD" w:rsidRPr="00976DF2" w:rsidDel="00DD0D48">
          <w:rPr>
            <w:rFonts w:asciiTheme="majorBidi" w:hAnsiTheme="majorBidi" w:cstheme="majorBidi"/>
            <w:color w:val="0E101A"/>
          </w:rPr>
          <w:delText>enhance the accuracy of the classification</w:delText>
        </w:r>
        <w:r w:rsidDel="00DD0D48">
          <w:rPr>
            <w:rFonts w:asciiTheme="majorBidi" w:hAnsiTheme="majorBidi" w:cstheme="majorBidi"/>
            <w:color w:val="0E101A"/>
          </w:rPr>
          <w:delText>. A</w:delText>
        </w:r>
        <w:r w:rsidR="00AF09DD" w:rsidRPr="00976DF2" w:rsidDel="00DD0D48">
          <w:rPr>
            <w:rFonts w:asciiTheme="majorBidi" w:hAnsiTheme="majorBidi" w:cstheme="majorBidi"/>
            <w:color w:val="0E101A"/>
          </w:rPr>
          <w:delText>lso, new features are added</w:delText>
        </w:r>
      </w:del>
    </w:p>
    <w:p w14:paraId="5AB04632" w14:textId="1996C23F" w:rsidR="00DD0D48" w:rsidRDefault="00DD0D48" w:rsidP="00AF09DD">
      <w:pPr>
        <w:pStyle w:val="NormalWeb"/>
        <w:spacing w:before="0" w:beforeAutospacing="0" w:after="0" w:afterAutospacing="0"/>
        <w:rPr>
          <w:ins w:id="292" w:author="bijan mehralizadeh" w:date="2021-12-25T17:56:00Z"/>
          <w:rFonts w:asciiTheme="majorBidi" w:hAnsiTheme="majorBidi" w:cstheme="majorBidi"/>
          <w:color w:val="0E101A"/>
        </w:rPr>
      </w:pP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813"/>
        <w:gridCol w:w="3533"/>
        <w:gridCol w:w="5008"/>
      </w:tblGrid>
      <w:tr w:rsidR="00DD0D48" w:rsidRPr="00DD0D48" w14:paraId="3B33F853" w14:textId="77777777" w:rsidTr="00DD0D48">
        <w:trPr>
          <w:tblCellSpacing w:w="15" w:type="dxa"/>
          <w:ins w:id="293" w:author="bijan mehralizadeh" w:date="2021-12-25T17:56:00Z"/>
        </w:trPr>
        <w:tc>
          <w:tcPr>
            <w:tcW w:w="885"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3A2986F6" w14:textId="77777777" w:rsidR="00DD0D48" w:rsidRPr="00DD0D48" w:rsidRDefault="00DD0D48" w:rsidP="00DD0D48">
            <w:pPr>
              <w:spacing w:after="0" w:line="240" w:lineRule="auto"/>
              <w:rPr>
                <w:ins w:id="294" w:author="bijan mehralizadeh" w:date="2021-12-25T17:56:00Z"/>
                <w:rFonts w:ascii="Times New Roman" w:eastAsia="Times New Roman" w:hAnsi="Times New Roman" w:cs="Times New Roman"/>
                <w:sz w:val="24"/>
                <w:szCs w:val="24"/>
              </w:rPr>
            </w:pPr>
          </w:p>
        </w:tc>
        <w:tc>
          <w:tcPr>
            <w:tcW w:w="44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662B54DF" w14:textId="77777777" w:rsidR="00DD0D48" w:rsidRPr="00DD0D48" w:rsidRDefault="00DD0D48" w:rsidP="00DD0D48">
            <w:pPr>
              <w:spacing w:after="0" w:line="240" w:lineRule="auto"/>
              <w:rPr>
                <w:ins w:id="295" w:author="bijan mehralizadeh" w:date="2021-12-25T17:56:00Z"/>
                <w:rFonts w:ascii="Times New Roman" w:eastAsia="Times New Roman" w:hAnsi="Times New Roman" w:cs="Times New Roman"/>
                <w:sz w:val="24"/>
                <w:szCs w:val="24"/>
              </w:rPr>
            </w:pPr>
            <w:ins w:id="296" w:author="bijan mehralizadeh" w:date="2021-12-25T17:56:00Z">
              <w:r w:rsidRPr="00DD0D48">
                <w:rPr>
                  <w:rFonts w:ascii="Times New Roman" w:eastAsia="Times New Roman" w:hAnsi="Times New Roman" w:cs="Times New Roman"/>
                  <w:sz w:val="24"/>
                  <w:szCs w:val="24"/>
                </w:rPr>
                <w:t>features</w:t>
              </w:r>
            </w:ins>
          </w:p>
        </w:tc>
        <w:tc>
          <w:tcPr>
            <w:tcW w:w="646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2763D01F" w14:textId="77777777" w:rsidR="00DD0D48" w:rsidRPr="00DD0D48" w:rsidRDefault="00DD0D48" w:rsidP="00DD0D48">
            <w:pPr>
              <w:spacing w:after="0" w:line="240" w:lineRule="auto"/>
              <w:rPr>
                <w:ins w:id="297" w:author="bijan mehralizadeh" w:date="2021-12-25T17:56:00Z"/>
                <w:rFonts w:ascii="Times New Roman" w:eastAsia="Times New Roman" w:hAnsi="Times New Roman" w:cs="Times New Roman"/>
                <w:sz w:val="24"/>
                <w:szCs w:val="24"/>
              </w:rPr>
            </w:pPr>
            <w:ins w:id="298" w:author="bijan mehralizadeh" w:date="2021-12-25T17:56:00Z">
              <w:r w:rsidRPr="00DD0D48">
                <w:rPr>
                  <w:rFonts w:ascii="Times New Roman" w:eastAsia="Times New Roman" w:hAnsi="Times New Roman" w:cs="Times New Roman"/>
                  <w:sz w:val="24"/>
                  <w:szCs w:val="24"/>
                </w:rPr>
                <w:t>description </w:t>
              </w:r>
            </w:ins>
          </w:p>
        </w:tc>
      </w:tr>
      <w:tr w:rsidR="00DD0D48" w:rsidRPr="00DD0D48" w14:paraId="692858BF" w14:textId="77777777" w:rsidTr="00DD0D48">
        <w:trPr>
          <w:tblCellSpacing w:w="15" w:type="dxa"/>
          <w:ins w:id="299"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3CA516E" w14:textId="77777777" w:rsidR="00DD0D48" w:rsidRPr="00DD0D48" w:rsidRDefault="00DD0D48" w:rsidP="00DD0D48">
            <w:pPr>
              <w:spacing w:after="0" w:line="240" w:lineRule="auto"/>
              <w:rPr>
                <w:ins w:id="300" w:author="bijan mehralizadeh" w:date="2021-12-25T17:56:00Z"/>
                <w:rFonts w:ascii="Times New Roman" w:eastAsia="Times New Roman" w:hAnsi="Times New Roman" w:cs="Times New Roman"/>
                <w:sz w:val="24"/>
                <w:szCs w:val="24"/>
              </w:rPr>
            </w:pPr>
            <w:ins w:id="301" w:author="bijan mehralizadeh" w:date="2021-12-25T17:56:00Z">
              <w:r w:rsidRPr="00DD0D48">
                <w:rPr>
                  <w:rFonts w:ascii="Times New Roman" w:eastAsia="Times New Roman" w:hAnsi="Times New Roman" w:cs="Times New Roman"/>
                  <w:sz w:val="24"/>
                  <w:szCs w:val="24"/>
                </w:rPr>
                <w:t>1</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3A2DB88" w14:textId="77777777" w:rsidR="00DD0D48" w:rsidRPr="00DD0D48" w:rsidRDefault="00DD0D48" w:rsidP="00DD0D48">
            <w:pPr>
              <w:spacing w:after="0" w:line="240" w:lineRule="auto"/>
              <w:rPr>
                <w:ins w:id="302" w:author="bijan mehralizadeh" w:date="2021-12-25T17:56:00Z"/>
                <w:rFonts w:ascii="Times New Roman" w:eastAsia="Times New Roman" w:hAnsi="Times New Roman" w:cs="Times New Roman"/>
                <w:sz w:val="24"/>
                <w:szCs w:val="24"/>
              </w:rPr>
            </w:pPr>
            <w:ins w:id="303" w:author="bijan mehralizadeh" w:date="2021-12-25T17:56:00Z">
              <w:r w:rsidRPr="00DD0D48">
                <w:rPr>
                  <w:rFonts w:ascii="Times New Roman" w:eastAsia="Times New Roman" w:hAnsi="Times New Roman" w:cs="Times New Roman"/>
                  <w:sz w:val="24"/>
                  <w:szCs w:val="24"/>
                </w:rPr>
                <w:t>not playing ratio</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9CC9977" w14:textId="77777777" w:rsidR="00DD0D48" w:rsidRPr="00DD0D48" w:rsidRDefault="00DD0D48" w:rsidP="00DD0D48">
            <w:pPr>
              <w:spacing w:after="0" w:line="240" w:lineRule="auto"/>
              <w:rPr>
                <w:ins w:id="304" w:author="bijan mehralizadeh" w:date="2021-12-25T17:56:00Z"/>
                <w:rFonts w:ascii="Times New Roman" w:eastAsia="Times New Roman" w:hAnsi="Times New Roman" w:cs="Times New Roman"/>
                <w:sz w:val="24"/>
                <w:szCs w:val="24"/>
              </w:rPr>
            </w:pPr>
            <w:ins w:id="305" w:author="bijan mehralizadeh" w:date="2021-12-25T17:56:00Z">
              <w:r w:rsidRPr="00DD0D48">
                <w:rPr>
                  <w:rFonts w:ascii="Times New Roman" w:eastAsia="Times New Roman" w:hAnsi="Times New Roman" w:cs="Times New Roman"/>
                  <w:sz w:val="24"/>
                  <w:szCs w:val="24"/>
                </w:rPr>
                <w:t>ratio of not playing to total playing time</w:t>
              </w:r>
            </w:ins>
          </w:p>
        </w:tc>
      </w:tr>
      <w:tr w:rsidR="00DD0D48" w:rsidRPr="00DD0D48" w14:paraId="0E3F513D" w14:textId="77777777" w:rsidTr="00DD0D48">
        <w:trPr>
          <w:tblCellSpacing w:w="15" w:type="dxa"/>
          <w:ins w:id="306"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BE19484" w14:textId="77777777" w:rsidR="00DD0D48" w:rsidRPr="00DD0D48" w:rsidRDefault="00DD0D48" w:rsidP="00DD0D48">
            <w:pPr>
              <w:spacing w:after="0" w:line="240" w:lineRule="auto"/>
              <w:rPr>
                <w:ins w:id="307" w:author="bijan mehralizadeh" w:date="2021-12-25T17:56:00Z"/>
                <w:rFonts w:ascii="Times New Roman" w:eastAsia="Times New Roman" w:hAnsi="Times New Roman" w:cs="Times New Roman"/>
                <w:sz w:val="24"/>
                <w:szCs w:val="24"/>
              </w:rPr>
            </w:pPr>
            <w:ins w:id="308" w:author="bijan mehralizadeh" w:date="2021-12-25T17:56:00Z">
              <w:r w:rsidRPr="00DD0D48">
                <w:rPr>
                  <w:rFonts w:ascii="Times New Roman" w:eastAsia="Times New Roman" w:hAnsi="Times New Roman" w:cs="Times New Roman"/>
                  <w:sz w:val="24"/>
                  <w:szCs w:val="24"/>
                </w:rPr>
                <w:t>2</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80B72D5" w14:textId="77777777" w:rsidR="00DD0D48" w:rsidRPr="00DD0D48" w:rsidRDefault="00DD0D48" w:rsidP="00DD0D48">
            <w:pPr>
              <w:spacing w:after="0" w:line="240" w:lineRule="auto"/>
              <w:rPr>
                <w:ins w:id="309" w:author="bijan mehralizadeh" w:date="2021-12-25T17:56:00Z"/>
                <w:rFonts w:ascii="Times New Roman" w:eastAsia="Times New Roman" w:hAnsi="Times New Roman" w:cs="Times New Roman"/>
                <w:sz w:val="24"/>
                <w:szCs w:val="24"/>
              </w:rPr>
            </w:pPr>
            <w:ins w:id="310" w:author="bijan mehralizadeh" w:date="2021-12-25T17:56:00Z">
              <w:r w:rsidRPr="00DD0D48">
                <w:rPr>
                  <w:rFonts w:ascii="Times New Roman" w:eastAsia="Times New Roman" w:hAnsi="Times New Roman" w:cs="Times New Roman"/>
                  <w:sz w:val="24"/>
                  <w:szCs w:val="24"/>
                </w:rPr>
                <w:t>playing only with wheels ratio</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A4117EA" w14:textId="77777777" w:rsidR="00DD0D48" w:rsidRPr="00DD0D48" w:rsidRDefault="00DD0D48" w:rsidP="00DD0D48">
            <w:pPr>
              <w:spacing w:after="0" w:line="240" w:lineRule="auto"/>
              <w:rPr>
                <w:ins w:id="311" w:author="bijan mehralizadeh" w:date="2021-12-25T17:56:00Z"/>
                <w:rFonts w:ascii="Times New Roman" w:eastAsia="Times New Roman" w:hAnsi="Times New Roman" w:cs="Times New Roman"/>
                <w:sz w:val="24"/>
                <w:szCs w:val="24"/>
              </w:rPr>
            </w:pPr>
            <w:ins w:id="312" w:author="bijan mehralizadeh" w:date="2021-12-25T17:56:00Z">
              <w:r w:rsidRPr="00DD0D48">
                <w:rPr>
                  <w:rFonts w:ascii="Times New Roman" w:eastAsia="Times New Roman" w:hAnsi="Times New Roman" w:cs="Times New Roman"/>
                  <w:sz w:val="24"/>
                  <w:szCs w:val="24"/>
                </w:rPr>
                <w:t>ratio of playing only with wheels to total playing time</w:t>
              </w:r>
            </w:ins>
          </w:p>
        </w:tc>
      </w:tr>
      <w:tr w:rsidR="00DD0D48" w:rsidRPr="00DD0D48" w14:paraId="263683F2" w14:textId="77777777" w:rsidTr="00DD0D48">
        <w:trPr>
          <w:tblCellSpacing w:w="15" w:type="dxa"/>
          <w:ins w:id="313"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E1C53D9" w14:textId="77777777" w:rsidR="00DD0D48" w:rsidRPr="00DD0D48" w:rsidRDefault="00DD0D48" w:rsidP="00DD0D48">
            <w:pPr>
              <w:spacing w:after="0" w:line="240" w:lineRule="auto"/>
              <w:rPr>
                <w:ins w:id="314" w:author="bijan mehralizadeh" w:date="2021-12-25T17:56:00Z"/>
                <w:rFonts w:ascii="Times New Roman" w:eastAsia="Times New Roman" w:hAnsi="Times New Roman" w:cs="Times New Roman"/>
                <w:sz w:val="24"/>
                <w:szCs w:val="24"/>
              </w:rPr>
            </w:pPr>
            <w:ins w:id="315" w:author="bijan mehralizadeh" w:date="2021-12-25T17:56:00Z">
              <w:r w:rsidRPr="00DD0D48">
                <w:rPr>
                  <w:rFonts w:ascii="Times New Roman" w:eastAsia="Times New Roman" w:hAnsi="Times New Roman" w:cs="Times New Roman"/>
                  <w:sz w:val="24"/>
                  <w:szCs w:val="24"/>
                </w:rPr>
                <w:t>3</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FC978A3" w14:textId="77777777" w:rsidR="00DD0D48" w:rsidRPr="00DD0D48" w:rsidRDefault="00DD0D48" w:rsidP="00DD0D48">
            <w:pPr>
              <w:spacing w:after="0" w:line="240" w:lineRule="auto"/>
              <w:rPr>
                <w:ins w:id="316" w:author="bijan mehralizadeh" w:date="2021-12-25T17:56:00Z"/>
                <w:rFonts w:ascii="Times New Roman" w:eastAsia="Times New Roman" w:hAnsi="Times New Roman" w:cs="Times New Roman"/>
                <w:sz w:val="24"/>
                <w:szCs w:val="24"/>
              </w:rPr>
            </w:pPr>
            <w:ins w:id="317" w:author="bijan mehralizadeh" w:date="2021-12-25T17:56:00Z">
              <w:r w:rsidRPr="00DD0D48">
                <w:rPr>
                  <w:rFonts w:ascii="Times New Roman" w:eastAsia="Times New Roman" w:hAnsi="Times New Roman" w:cs="Times New Roman"/>
                  <w:sz w:val="24"/>
                  <w:szCs w:val="24"/>
                </w:rPr>
                <w:t>playing on the ground ratio</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F25BFA9" w14:textId="77777777" w:rsidR="00DD0D48" w:rsidRPr="00DD0D48" w:rsidRDefault="00DD0D48" w:rsidP="00DD0D48">
            <w:pPr>
              <w:spacing w:after="0" w:line="240" w:lineRule="auto"/>
              <w:rPr>
                <w:ins w:id="318" w:author="bijan mehralizadeh" w:date="2021-12-25T17:56:00Z"/>
                <w:rFonts w:ascii="Times New Roman" w:eastAsia="Times New Roman" w:hAnsi="Times New Roman" w:cs="Times New Roman"/>
                <w:sz w:val="24"/>
                <w:szCs w:val="24"/>
              </w:rPr>
            </w:pPr>
            <w:ins w:id="319" w:author="bijan mehralizadeh" w:date="2021-12-25T17:56:00Z">
              <w:r w:rsidRPr="00DD0D48">
                <w:rPr>
                  <w:rFonts w:ascii="Times New Roman" w:eastAsia="Times New Roman" w:hAnsi="Times New Roman" w:cs="Times New Roman"/>
                  <w:sz w:val="24"/>
                  <w:szCs w:val="24"/>
                </w:rPr>
                <w:t>ratio of playing on the ground to total playing time</w:t>
              </w:r>
            </w:ins>
          </w:p>
        </w:tc>
      </w:tr>
      <w:tr w:rsidR="00DD0D48" w:rsidRPr="00DD0D48" w14:paraId="4D5E3B2B" w14:textId="77777777" w:rsidTr="00DD0D48">
        <w:trPr>
          <w:tblCellSpacing w:w="15" w:type="dxa"/>
          <w:ins w:id="320"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470B4AE" w14:textId="77777777" w:rsidR="00DD0D48" w:rsidRPr="00DD0D48" w:rsidRDefault="00DD0D48" w:rsidP="00DD0D48">
            <w:pPr>
              <w:spacing w:after="0" w:line="240" w:lineRule="auto"/>
              <w:rPr>
                <w:ins w:id="321" w:author="bijan mehralizadeh" w:date="2021-12-25T17:56:00Z"/>
                <w:rFonts w:ascii="Times New Roman" w:eastAsia="Times New Roman" w:hAnsi="Times New Roman" w:cs="Times New Roman"/>
                <w:sz w:val="24"/>
                <w:szCs w:val="24"/>
              </w:rPr>
            </w:pPr>
            <w:ins w:id="322" w:author="bijan mehralizadeh" w:date="2021-12-25T17:56:00Z">
              <w:r w:rsidRPr="00DD0D48">
                <w:rPr>
                  <w:rFonts w:ascii="Times New Roman" w:eastAsia="Times New Roman" w:hAnsi="Times New Roman" w:cs="Times New Roman"/>
                  <w:sz w:val="24"/>
                  <w:szCs w:val="24"/>
                </w:rPr>
                <w:t>4</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2D041EA" w14:textId="77777777" w:rsidR="00DD0D48" w:rsidRPr="00DD0D48" w:rsidRDefault="00DD0D48" w:rsidP="00DD0D48">
            <w:pPr>
              <w:spacing w:after="0" w:line="240" w:lineRule="auto"/>
              <w:rPr>
                <w:ins w:id="323" w:author="bijan mehralizadeh" w:date="2021-12-25T17:56:00Z"/>
                <w:rFonts w:ascii="Times New Roman" w:eastAsia="Times New Roman" w:hAnsi="Times New Roman" w:cs="Times New Roman"/>
                <w:sz w:val="24"/>
                <w:szCs w:val="24"/>
              </w:rPr>
            </w:pPr>
            <w:ins w:id="324" w:author="bijan mehralizadeh" w:date="2021-12-25T17:56:00Z">
              <w:r w:rsidRPr="00DD0D48">
                <w:rPr>
                  <w:rFonts w:ascii="Times New Roman" w:eastAsia="Times New Roman" w:hAnsi="Times New Roman" w:cs="Times New Roman"/>
                  <w:sz w:val="24"/>
                  <w:szCs w:val="24"/>
                </w:rPr>
                <w:t>playing in the air ratio</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A7D8B85" w14:textId="77777777" w:rsidR="00DD0D48" w:rsidRPr="00DD0D48" w:rsidRDefault="00DD0D48" w:rsidP="00DD0D48">
            <w:pPr>
              <w:spacing w:after="0" w:line="240" w:lineRule="auto"/>
              <w:rPr>
                <w:ins w:id="325" w:author="bijan mehralizadeh" w:date="2021-12-25T17:56:00Z"/>
                <w:rFonts w:ascii="Times New Roman" w:eastAsia="Times New Roman" w:hAnsi="Times New Roman" w:cs="Times New Roman"/>
                <w:sz w:val="24"/>
                <w:szCs w:val="24"/>
              </w:rPr>
            </w:pPr>
            <w:ins w:id="326" w:author="bijan mehralizadeh" w:date="2021-12-25T17:56:00Z">
              <w:r w:rsidRPr="00DD0D48">
                <w:rPr>
                  <w:rFonts w:ascii="Times New Roman" w:eastAsia="Times New Roman" w:hAnsi="Times New Roman" w:cs="Times New Roman"/>
                  <w:sz w:val="24"/>
                  <w:szCs w:val="24"/>
                </w:rPr>
                <w:t>ratio of playing in the air to total playing time</w:t>
              </w:r>
            </w:ins>
          </w:p>
        </w:tc>
      </w:tr>
      <w:tr w:rsidR="00DD0D48" w:rsidRPr="00DD0D48" w14:paraId="4D66E350" w14:textId="77777777" w:rsidTr="00DD0D48">
        <w:trPr>
          <w:tblCellSpacing w:w="15" w:type="dxa"/>
          <w:ins w:id="327"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310AFE5" w14:textId="77777777" w:rsidR="00DD0D48" w:rsidRPr="00DD0D48" w:rsidRDefault="00DD0D48" w:rsidP="00DD0D48">
            <w:pPr>
              <w:spacing w:after="0" w:line="240" w:lineRule="auto"/>
              <w:rPr>
                <w:ins w:id="328" w:author="bijan mehralizadeh" w:date="2021-12-25T17:56:00Z"/>
                <w:rFonts w:ascii="Times New Roman" w:eastAsia="Times New Roman" w:hAnsi="Times New Roman" w:cs="Times New Roman"/>
                <w:sz w:val="24"/>
                <w:szCs w:val="24"/>
              </w:rPr>
            </w:pPr>
            <w:ins w:id="329" w:author="bijan mehralizadeh" w:date="2021-12-25T17:56:00Z">
              <w:r w:rsidRPr="00DD0D48">
                <w:rPr>
                  <w:rFonts w:ascii="Times New Roman" w:eastAsia="Times New Roman" w:hAnsi="Times New Roman" w:cs="Times New Roman"/>
                  <w:sz w:val="24"/>
                  <w:szCs w:val="24"/>
                </w:rPr>
                <w:t>5</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238C4C7" w14:textId="77777777" w:rsidR="00DD0D48" w:rsidRPr="00DD0D48" w:rsidRDefault="00DD0D48" w:rsidP="00DD0D48">
            <w:pPr>
              <w:spacing w:after="0" w:line="240" w:lineRule="auto"/>
              <w:rPr>
                <w:ins w:id="330" w:author="bijan mehralizadeh" w:date="2021-12-25T17:56:00Z"/>
                <w:rFonts w:ascii="Times New Roman" w:eastAsia="Times New Roman" w:hAnsi="Times New Roman" w:cs="Times New Roman"/>
                <w:sz w:val="24"/>
                <w:szCs w:val="24"/>
              </w:rPr>
            </w:pPr>
            <w:ins w:id="331" w:author="bijan mehralizadeh" w:date="2021-12-25T17:56:00Z">
              <w:r w:rsidRPr="00DD0D48">
                <w:rPr>
                  <w:rFonts w:ascii="Times New Roman" w:eastAsia="Times New Roman" w:hAnsi="Times New Roman" w:cs="Times New Roman"/>
                  <w:sz w:val="24"/>
                  <w:szCs w:val="24"/>
                </w:rPr>
                <w:t>interactive playing only with wheels ratio</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6E1BEF0" w14:textId="77777777" w:rsidR="00DD0D48" w:rsidRPr="00DD0D48" w:rsidRDefault="00DD0D48" w:rsidP="00DD0D48">
            <w:pPr>
              <w:spacing w:after="0" w:line="240" w:lineRule="auto"/>
              <w:rPr>
                <w:ins w:id="332" w:author="bijan mehralizadeh" w:date="2021-12-25T17:56:00Z"/>
                <w:rFonts w:ascii="Times New Roman" w:eastAsia="Times New Roman" w:hAnsi="Times New Roman" w:cs="Times New Roman"/>
                <w:sz w:val="24"/>
                <w:szCs w:val="24"/>
              </w:rPr>
            </w:pPr>
            <w:ins w:id="333" w:author="bijan mehralizadeh" w:date="2021-12-25T17:56:00Z">
              <w:r w:rsidRPr="00DD0D48">
                <w:rPr>
                  <w:rFonts w:ascii="Times New Roman" w:eastAsia="Times New Roman" w:hAnsi="Times New Roman" w:cs="Times New Roman"/>
                  <w:sz w:val="24"/>
                  <w:szCs w:val="24"/>
                </w:rPr>
                <w:t>ratio of playing only with wheels to interactive playing time</w:t>
              </w:r>
            </w:ins>
          </w:p>
        </w:tc>
      </w:tr>
      <w:tr w:rsidR="00DD0D48" w:rsidRPr="00DD0D48" w14:paraId="0089B4E0" w14:textId="77777777" w:rsidTr="00DD0D48">
        <w:trPr>
          <w:tblCellSpacing w:w="15" w:type="dxa"/>
          <w:ins w:id="334"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7F2B6414" w14:textId="77777777" w:rsidR="00DD0D48" w:rsidRPr="00DD0D48" w:rsidRDefault="00DD0D48" w:rsidP="00DD0D48">
            <w:pPr>
              <w:spacing w:after="0" w:line="240" w:lineRule="auto"/>
              <w:rPr>
                <w:ins w:id="335" w:author="bijan mehralizadeh" w:date="2021-12-25T17:56:00Z"/>
                <w:rFonts w:ascii="Times New Roman" w:eastAsia="Times New Roman" w:hAnsi="Times New Roman" w:cs="Times New Roman"/>
                <w:sz w:val="24"/>
                <w:szCs w:val="24"/>
              </w:rPr>
            </w:pPr>
            <w:ins w:id="336" w:author="bijan mehralizadeh" w:date="2021-12-25T17:56:00Z">
              <w:r w:rsidRPr="00DD0D48">
                <w:rPr>
                  <w:rFonts w:ascii="Times New Roman" w:eastAsia="Times New Roman" w:hAnsi="Times New Roman" w:cs="Times New Roman"/>
                  <w:sz w:val="24"/>
                  <w:szCs w:val="24"/>
                </w:rPr>
                <w:t>6</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EAB424F" w14:textId="77777777" w:rsidR="00DD0D48" w:rsidRPr="00DD0D48" w:rsidRDefault="00DD0D48" w:rsidP="00DD0D48">
            <w:pPr>
              <w:spacing w:after="0" w:line="240" w:lineRule="auto"/>
              <w:rPr>
                <w:ins w:id="337" w:author="bijan mehralizadeh" w:date="2021-12-25T17:56:00Z"/>
                <w:rFonts w:ascii="Times New Roman" w:eastAsia="Times New Roman" w:hAnsi="Times New Roman" w:cs="Times New Roman"/>
                <w:sz w:val="24"/>
                <w:szCs w:val="24"/>
              </w:rPr>
            </w:pPr>
            <w:ins w:id="338" w:author="bijan mehralizadeh" w:date="2021-12-25T17:56:00Z">
              <w:r w:rsidRPr="00DD0D48">
                <w:rPr>
                  <w:rFonts w:ascii="Times New Roman" w:eastAsia="Times New Roman" w:hAnsi="Times New Roman" w:cs="Times New Roman"/>
                  <w:sz w:val="24"/>
                  <w:szCs w:val="24"/>
                </w:rPr>
                <w:t>interactive playing on the ground ratio</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B1BB208" w14:textId="77777777" w:rsidR="00DD0D48" w:rsidRPr="00DD0D48" w:rsidRDefault="00DD0D48" w:rsidP="00DD0D48">
            <w:pPr>
              <w:spacing w:after="0" w:line="240" w:lineRule="auto"/>
              <w:rPr>
                <w:ins w:id="339" w:author="bijan mehralizadeh" w:date="2021-12-25T17:56:00Z"/>
                <w:rFonts w:ascii="Times New Roman" w:eastAsia="Times New Roman" w:hAnsi="Times New Roman" w:cs="Times New Roman"/>
                <w:sz w:val="24"/>
                <w:szCs w:val="24"/>
              </w:rPr>
            </w:pPr>
            <w:ins w:id="340" w:author="bijan mehralizadeh" w:date="2021-12-25T17:56:00Z">
              <w:r w:rsidRPr="00DD0D48">
                <w:rPr>
                  <w:rFonts w:ascii="Times New Roman" w:eastAsia="Times New Roman" w:hAnsi="Times New Roman" w:cs="Times New Roman"/>
                  <w:sz w:val="24"/>
                  <w:szCs w:val="24"/>
                </w:rPr>
                <w:t>ratio of playing on the ground to interactive playing time</w:t>
              </w:r>
            </w:ins>
          </w:p>
        </w:tc>
      </w:tr>
      <w:tr w:rsidR="00DD0D48" w:rsidRPr="00DD0D48" w14:paraId="74AC1D9E" w14:textId="77777777" w:rsidTr="00DD0D48">
        <w:trPr>
          <w:tblCellSpacing w:w="15" w:type="dxa"/>
          <w:ins w:id="341"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DECB24B" w14:textId="77777777" w:rsidR="00DD0D48" w:rsidRPr="00DD0D48" w:rsidRDefault="00DD0D48" w:rsidP="00DD0D48">
            <w:pPr>
              <w:spacing w:after="0" w:line="240" w:lineRule="auto"/>
              <w:rPr>
                <w:ins w:id="342" w:author="bijan mehralizadeh" w:date="2021-12-25T17:56:00Z"/>
                <w:rFonts w:ascii="Times New Roman" w:eastAsia="Times New Roman" w:hAnsi="Times New Roman" w:cs="Times New Roman"/>
                <w:sz w:val="24"/>
                <w:szCs w:val="24"/>
              </w:rPr>
            </w:pPr>
            <w:ins w:id="343" w:author="bijan mehralizadeh" w:date="2021-12-25T17:56:00Z">
              <w:r w:rsidRPr="00DD0D48">
                <w:rPr>
                  <w:rFonts w:ascii="Times New Roman" w:eastAsia="Times New Roman" w:hAnsi="Times New Roman" w:cs="Times New Roman"/>
                  <w:sz w:val="24"/>
                  <w:szCs w:val="24"/>
                </w:rPr>
                <w:t>7</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C80B493" w14:textId="77777777" w:rsidR="00DD0D48" w:rsidRPr="00DD0D48" w:rsidRDefault="00DD0D48" w:rsidP="00DD0D48">
            <w:pPr>
              <w:spacing w:after="0" w:line="240" w:lineRule="auto"/>
              <w:rPr>
                <w:ins w:id="344" w:author="bijan mehralizadeh" w:date="2021-12-25T17:56:00Z"/>
                <w:rFonts w:ascii="Times New Roman" w:eastAsia="Times New Roman" w:hAnsi="Times New Roman" w:cs="Times New Roman"/>
                <w:sz w:val="24"/>
                <w:szCs w:val="24"/>
              </w:rPr>
            </w:pPr>
            <w:ins w:id="345" w:author="bijan mehralizadeh" w:date="2021-12-25T17:56:00Z">
              <w:r w:rsidRPr="00DD0D48">
                <w:rPr>
                  <w:rFonts w:ascii="Times New Roman" w:eastAsia="Times New Roman" w:hAnsi="Times New Roman" w:cs="Times New Roman"/>
                  <w:sz w:val="24"/>
                  <w:szCs w:val="24"/>
                </w:rPr>
                <w:t>interactive playing in the air ratio</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09C3BBA" w14:textId="77777777" w:rsidR="00DD0D48" w:rsidRPr="00DD0D48" w:rsidRDefault="00DD0D48" w:rsidP="00DD0D48">
            <w:pPr>
              <w:spacing w:after="0" w:line="240" w:lineRule="auto"/>
              <w:rPr>
                <w:ins w:id="346" w:author="bijan mehralizadeh" w:date="2021-12-25T17:56:00Z"/>
                <w:rFonts w:ascii="Times New Roman" w:eastAsia="Times New Roman" w:hAnsi="Times New Roman" w:cs="Times New Roman"/>
                <w:sz w:val="24"/>
                <w:szCs w:val="24"/>
              </w:rPr>
            </w:pPr>
            <w:ins w:id="347" w:author="bijan mehralizadeh" w:date="2021-12-25T17:56:00Z">
              <w:r w:rsidRPr="00DD0D48">
                <w:rPr>
                  <w:rFonts w:ascii="Times New Roman" w:eastAsia="Times New Roman" w:hAnsi="Times New Roman" w:cs="Times New Roman"/>
                  <w:sz w:val="24"/>
                  <w:szCs w:val="24"/>
                </w:rPr>
                <w:t>ratio of playing in the air to interactive playing time</w:t>
              </w:r>
            </w:ins>
          </w:p>
        </w:tc>
      </w:tr>
      <w:tr w:rsidR="00DD0D48" w:rsidRPr="00DD0D48" w14:paraId="60D73A11" w14:textId="77777777" w:rsidTr="00DD0D48">
        <w:trPr>
          <w:tblCellSpacing w:w="15" w:type="dxa"/>
          <w:ins w:id="348"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9F92871" w14:textId="77777777" w:rsidR="00DD0D48" w:rsidRPr="00DD0D48" w:rsidRDefault="00DD0D48" w:rsidP="00DD0D48">
            <w:pPr>
              <w:spacing w:after="0" w:line="240" w:lineRule="auto"/>
              <w:rPr>
                <w:ins w:id="349" w:author="bijan mehralizadeh" w:date="2021-12-25T17:56:00Z"/>
                <w:rFonts w:ascii="Times New Roman" w:eastAsia="Times New Roman" w:hAnsi="Times New Roman" w:cs="Times New Roman"/>
                <w:sz w:val="24"/>
                <w:szCs w:val="24"/>
              </w:rPr>
            </w:pPr>
            <w:ins w:id="350" w:author="bijan mehralizadeh" w:date="2021-12-25T17:56:00Z">
              <w:r w:rsidRPr="00DD0D48">
                <w:rPr>
                  <w:rFonts w:ascii="Times New Roman" w:eastAsia="Times New Roman" w:hAnsi="Times New Roman" w:cs="Times New Roman"/>
                  <w:sz w:val="24"/>
                  <w:szCs w:val="24"/>
                </w:rPr>
                <w:t>8</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6913C36" w14:textId="4081AE0B" w:rsidR="00DD0D48" w:rsidRPr="00DD0D48" w:rsidRDefault="00DD0D48" w:rsidP="00DD0D48">
            <w:pPr>
              <w:spacing w:after="0" w:line="240" w:lineRule="auto"/>
              <w:rPr>
                <w:ins w:id="351" w:author="bijan mehralizadeh" w:date="2021-12-25T17:56:00Z"/>
                <w:rFonts w:ascii="Times New Roman" w:eastAsia="Times New Roman" w:hAnsi="Times New Roman" w:cs="Times New Roman"/>
                <w:sz w:val="24"/>
                <w:szCs w:val="24"/>
              </w:rPr>
            </w:pPr>
            <w:ins w:id="352" w:author="bijan mehralizadeh" w:date="2021-12-25T17:56:00Z">
              <w:r w:rsidRPr="00DD0D48">
                <w:rPr>
                  <w:rFonts w:ascii="Times New Roman" w:eastAsia="Times New Roman" w:hAnsi="Times New Roman" w:cs="Times New Roman"/>
                  <w:sz w:val="24"/>
                  <w:szCs w:val="24"/>
                </w:rPr>
                <w:t xml:space="preserve">total wheels </w:t>
              </w:r>
            </w:ins>
            <w:ins w:id="353" w:author="bijan mehralizadeh" w:date="2021-12-25T18:09:00Z">
              <w:r w:rsidR="00EB5F80" w:rsidRPr="00DD0D48">
                <w:rPr>
                  <w:rFonts w:ascii="Times New Roman" w:eastAsia="Times New Roman" w:hAnsi="Times New Roman" w:cs="Times New Roman"/>
                  <w:sz w:val="24"/>
                  <w:szCs w:val="24"/>
                </w:rPr>
                <w:t>turn</w:t>
              </w:r>
            </w:ins>
            <w:ins w:id="354" w:author="bijan mehralizadeh" w:date="2021-12-25T17:56:00Z">
              <w:r w:rsidRPr="00DD0D48">
                <w:rPr>
                  <w:rFonts w:ascii="Times New Roman" w:eastAsia="Times New Roman" w:hAnsi="Times New Roman" w:cs="Times New Roman"/>
                  <w:sz w:val="24"/>
                  <w:szCs w:val="24"/>
                </w:rPr>
                <w:t xml:space="preserve"> rate</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CBFB031" w14:textId="77777777" w:rsidR="00DD0D48" w:rsidRPr="00DD0D48" w:rsidRDefault="00DD0D48" w:rsidP="00DD0D48">
            <w:pPr>
              <w:spacing w:after="0" w:line="240" w:lineRule="auto"/>
              <w:rPr>
                <w:ins w:id="355" w:author="bijan mehralizadeh" w:date="2021-12-25T17:56:00Z"/>
                <w:rFonts w:ascii="Times New Roman" w:eastAsia="Times New Roman" w:hAnsi="Times New Roman" w:cs="Times New Roman"/>
                <w:sz w:val="24"/>
                <w:szCs w:val="24"/>
              </w:rPr>
            </w:pPr>
            <w:ins w:id="356" w:author="bijan mehralizadeh" w:date="2021-12-25T17:56:00Z">
              <w:r w:rsidRPr="00DD0D48">
                <w:rPr>
                  <w:rFonts w:ascii="Times New Roman" w:eastAsia="Times New Roman" w:hAnsi="Times New Roman" w:cs="Times New Roman"/>
                  <w:sz w:val="24"/>
                  <w:szCs w:val="24"/>
                </w:rPr>
                <w:t>total number of wheels turns during the total playing time</w:t>
              </w:r>
            </w:ins>
          </w:p>
        </w:tc>
      </w:tr>
      <w:tr w:rsidR="00DD0D48" w:rsidRPr="00DD0D48" w14:paraId="191E5429" w14:textId="77777777" w:rsidTr="00DD0D48">
        <w:trPr>
          <w:tblCellSpacing w:w="15" w:type="dxa"/>
          <w:ins w:id="357"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BDB782A" w14:textId="77777777" w:rsidR="00DD0D48" w:rsidRPr="00DD0D48" w:rsidRDefault="00DD0D48" w:rsidP="00DD0D48">
            <w:pPr>
              <w:spacing w:after="0" w:line="240" w:lineRule="auto"/>
              <w:rPr>
                <w:ins w:id="358" w:author="bijan mehralizadeh" w:date="2021-12-25T17:56:00Z"/>
                <w:rFonts w:ascii="Times New Roman" w:eastAsia="Times New Roman" w:hAnsi="Times New Roman" w:cs="Times New Roman"/>
                <w:sz w:val="24"/>
                <w:szCs w:val="24"/>
              </w:rPr>
            </w:pPr>
            <w:ins w:id="359" w:author="bijan mehralizadeh" w:date="2021-12-25T17:56:00Z">
              <w:r w:rsidRPr="00DD0D48">
                <w:rPr>
                  <w:rFonts w:ascii="Times New Roman" w:eastAsia="Times New Roman" w:hAnsi="Times New Roman" w:cs="Times New Roman"/>
                  <w:sz w:val="24"/>
                  <w:szCs w:val="24"/>
                </w:rPr>
                <w:t>9</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D9DC2DD" w14:textId="77777777" w:rsidR="00DD0D48" w:rsidRPr="00DD0D48" w:rsidRDefault="00DD0D48" w:rsidP="00DD0D48">
            <w:pPr>
              <w:spacing w:after="0" w:line="240" w:lineRule="auto"/>
              <w:rPr>
                <w:ins w:id="360" w:author="bijan mehralizadeh" w:date="2021-12-25T17:56:00Z"/>
                <w:rFonts w:ascii="Times New Roman" w:eastAsia="Times New Roman" w:hAnsi="Times New Roman" w:cs="Times New Roman"/>
                <w:sz w:val="24"/>
                <w:szCs w:val="24"/>
              </w:rPr>
            </w:pPr>
            <w:ins w:id="361" w:author="bijan mehralizadeh" w:date="2021-12-25T17:56:00Z">
              <w:r w:rsidRPr="00DD0D48">
                <w:rPr>
                  <w:rFonts w:ascii="Times New Roman" w:eastAsia="Times New Roman" w:hAnsi="Times New Roman" w:cs="Times New Roman"/>
                  <w:sz w:val="24"/>
                  <w:szCs w:val="24"/>
                </w:rPr>
                <w:t>tilt about X axis</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8498FCB" w14:textId="77777777" w:rsidR="00DD0D48" w:rsidRPr="00DD0D48" w:rsidRDefault="00DD0D48" w:rsidP="00DD0D48">
            <w:pPr>
              <w:spacing w:after="0" w:line="240" w:lineRule="auto"/>
              <w:rPr>
                <w:ins w:id="362" w:author="bijan mehralizadeh" w:date="2021-12-25T17:56:00Z"/>
                <w:rFonts w:ascii="Times New Roman" w:eastAsia="Times New Roman" w:hAnsi="Times New Roman" w:cs="Times New Roman"/>
                <w:sz w:val="24"/>
                <w:szCs w:val="24"/>
              </w:rPr>
            </w:pPr>
            <w:ins w:id="363" w:author="bijan mehralizadeh" w:date="2021-12-25T17:56:00Z">
              <w:r w:rsidRPr="00DD0D48">
                <w:rPr>
                  <w:rFonts w:ascii="Times New Roman" w:eastAsia="Times New Roman" w:hAnsi="Times New Roman" w:cs="Times New Roman"/>
                  <w:sz w:val="24"/>
                  <w:szCs w:val="24"/>
                </w:rPr>
                <w:t>number of fast movements about X axis</w:t>
              </w:r>
            </w:ins>
          </w:p>
        </w:tc>
      </w:tr>
      <w:tr w:rsidR="00DD0D48" w:rsidRPr="00DD0D48" w14:paraId="3FBA72F3" w14:textId="77777777" w:rsidTr="00DD0D48">
        <w:trPr>
          <w:tblCellSpacing w:w="15" w:type="dxa"/>
          <w:ins w:id="364" w:author="bijan mehralizadeh" w:date="2021-12-25T17:56:00Z"/>
        </w:trPr>
        <w:tc>
          <w:tcPr>
            <w:tcW w:w="8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B8F7493" w14:textId="77777777" w:rsidR="00DD0D48" w:rsidRPr="00DD0D48" w:rsidRDefault="00DD0D48" w:rsidP="00DD0D48">
            <w:pPr>
              <w:spacing w:after="0" w:line="240" w:lineRule="auto"/>
              <w:rPr>
                <w:ins w:id="365" w:author="bijan mehralizadeh" w:date="2021-12-25T17:56:00Z"/>
                <w:rFonts w:ascii="Times New Roman" w:eastAsia="Times New Roman" w:hAnsi="Times New Roman" w:cs="Times New Roman"/>
                <w:sz w:val="24"/>
                <w:szCs w:val="24"/>
              </w:rPr>
            </w:pPr>
            <w:ins w:id="366" w:author="bijan mehralizadeh" w:date="2021-12-25T17:56:00Z">
              <w:r w:rsidRPr="00DD0D48">
                <w:rPr>
                  <w:rFonts w:ascii="Times New Roman" w:eastAsia="Times New Roman" w:hAnsi="Times New Roman" w:cs="Times New Roman"/>
                  <w:sz w:val="24"/>
                  <w:szCs w:val="24"/>
                </w:rPr>
                <w:t>10</w:t>
              </w:r>
            </w:ins>
          </w:p>
        </w:tc>
        <w:tc>
          <w:tcPr>
            <w:tcW w:w="4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977F06A" w14:textId="77777777" w:rsidR="00DD0D48" w:rsidRPr="00DD0D48" w:rsidRDefault="00DD0D48" w:rsidP="00DD0D48">
            <w:pPr>
              <w:spacing w:after="0" w:line="240" w:lineRule="auto"/>
              <w:rPr>
                <w:ins w:id="367" w:author="bijan mehralizadeh" w:date="2021-12-25T17:56:00Z"/>
                <w:rFonts w:ascii="Times New Roman" w:eastAsia="Times New Roman" w:hAnsi="Times New Roman" w:cs="Times New Roman"/>
                <w:sz w:val="24"/>
                <w:szCs w:val="24"/>
              </w:rPr>
            </w:pPr>
            <w:ins w:id="368" w:author="bijan mehralizadeh" w:date="2021-12-25T17:56:00Z">
              <w:r w:rsidRPr="00DD0D48">
                <w:rPr>
                  <w:rFonts w:ascii="Times New Roman" w:eastAsia="Times New Roman" w:hAnsi="Times New Roman" w:cs="Times New Roman"/>
                  <w:sz w:val="24"/>
                  <w:szCs w:val="24"/>
                </w:rPr>
                <w:t>tilt about Y axis</w:t>
              </w:r>
            </w:ins>
          </w:p>
        </w:tc>
        <w:tc>
          <w:tcPr>
            <w:tcW w:w="64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94ED126" w14:textId="77777777" w:rsidR="00DD0D48" w:rsidRPr="00DD0D48" w:rsidRDefault="00DD0D48" w:rsidP="00DD0D48">
            <w:pPr>
              <w:spacing w:after="0" w:line="240" w:lineRule="auto"/>
              <w:rPr>
                <w:ins w:id="369" w:author="bijan mehralizadeh" w:date="2021-12-25T17:56:00Z"/>
                <w:rFonts w:ascii="Times New Roman" w:eastAsia="Times New Roman" w:hAnsi="Times New Roman" w:cs="Times New Roman"/>
                <w:sz w:val="24"/>
                <w:szCs w:val="24"/>
              </w:rPr>
            </w:pPr>
            <w:ins w:id="370" w:author="bijan mehralizadeh" w:date="2021-12-25T17:56:00Z">
              <w:r w:rsidRPr="00DD0D48">
                <w:rPr>
                  <w:rFonts w:ascii="Times New Roman" w:eastAsia="Times New Roman" w:hAnsi="Times New Roman" w:cs="Times New Roman"/>
                  <w:sz w:val="24"/>
                  <w:szCs w:val="24"/>
                </w:rPr>
                <w:t>number of fast movements about Y axis</w:t>
              </w:r>
            </w:ins>
          </w:p>
        </w:tc>
      </w:tr>
    </w:tbl>
    <w:p w14:paraId="47A6AE19" w14:textId="77777777" w:rsidR="00DD0D48" w:rsidRDefault="00DD0D48" w:rsidP="00AF09DD">
      <w:pPr>
        <w:pStyle w:val="NormalWeb"/>
        <w:spacing w:before="0" w:beforeAutospacing="0" w:after="0" w:afterAutospacing="0"/>
        <w:rPr>
          <w:ins w:id="371" w:author="bijan mehralizadeh" w:date="2021-12-25T17:56:00Z"/>
          <w:rFonts w:asciiTheme="majorBidi" w:hAnsiTheme="majorBidi" w:cstheme="majorBidi"/>
          <w:color w:val="0E101A"/>
        </w:rPr>
      </w:pPr>
    </w:p>
    <w:p w14:paraId="45C48BC6" w14:textId="5148503A" w:rsidR="00DF5038" w:rsidDel="00DD0D48" w:rsidRDefault="00AF09DD" w:rsidP="00AF09DD">
      <w:pPr>
        <w:pStyle w:val="NormalWeb"/>
        <w:spacing w:before="0" w:beforeAutospacing="0" w:after="0" w:afterAutospacing="0"/>
        <w:rPr>
          <w:del w:id="372" w:author="bijan mehralizadeh" w:date="2021-12-25T17:56:00Z"/>
          <w:rFonts w:asciiTheme="majorBidi" w:hAnsiTheme="majorBidi" w:cstheme="majorBidi"/>
          <w:color w:val="0E101A"/>
        </w:rPr>
      </w:pPr>
      <w:del w:id="373" w:author="bijan mehralizadeh" w:date="2021-12-25T17:56:00Z">
        <w:r w:rsidRPr="00976DF2" w:rsidDel="00DD0D48">
          <w:rPr>
            <w:rFonts w:asciiTheme="majorBidi" w:hAnsiTheme="majorBidi" w:cstheme="majorBidi"/>
            <w:color w:val="0E101A"/>
          </w:rPr>
          <w:delText xml:space="preserve">. </w:delText>
        </w:r>
      </w:del>
    </w:p>
    <w:p w14:paraId="1AC51D15" w14:textId="4926964D" w:rsidR="00AF09DD" w:rsidRPr="00976DF2" w:rsidDel="00DD0D48" w:rsidRDefault="006A31FD" w:rsidP="00AF09DD">
      <w:pPr>
        <w:pStyle w:val="NormalWeb"/>
        <w:spacing w:before="0" w:beforeAutospacing="0" w:after="0" w:afterAutospacing="0"/>
        <w:rPr>
          <w:del w:id="374" w:author="bijan mehralizadeh" w:date="2021-12-25T17:56:00Z"/>
          <w:rFonts w:asciiTheme="majorBidi" w:hAnsiTheme="majorBidi" w:cstheme="majorBidi"/>
          <w:color w:val="0E101A"/>
        </w:rPr>
      </w:pPr>
      <w:del w:id="375" w:author="bijan mehralizadeh" w:date="2021-12-25T17:56:00Z">
        <w:r w:rsidDel="00DD0D48">
          <w:rPr>
            <w:rFonts w:asciiTheme="majorBidi" w:hAnsiTheme="majorBidi" w:cstheme="majorBidi"/>
            <w:color w:val="0E101A"/>
          </w:rPr>
          <w:delText xml:space="preserve">To capture the repetitive </w:delText>
        </w:r>
      </w:del>
      <w:ins w:id="376" w:author="Lily Mo" w:date="2021-12-25T13:58:00Z">
        <w:del w:id="377" w:author="bijan mehralizadeh" w:date="2021-12-25T17:56:00Z">
          <w:r w:rsidR="007F048D" w:rsidDel="00DD0D48">
            <w:rPr>
              <w:rFonts w:asciiTheme="majorBidi" w:hAnsiTheme="majorBidi" w:cstheme="majorBidi"/>
              <w:color w:val="0E101A"/>
            </w:rPr>
            <w:delText xml:space="preserve">movement </w:delText>
          </w:r>
        </w:del>
      </w:ins>
      <w:del w:id="378" w:author="bijan mehralizadeh" w:date="2021-12-25T17:56:00Z">
        <w:r w:rsidDel="00DD0D48">
          <w:rPr>
            <w:rFonts w:asciiTheme="majorBidi" w:hAnsiTheme="majorBidi" w:cstheme="majorBidi"/>
            <w:color w:val="0E101A"/>
          </w:rPr>
          <w:delText>patterns</w:delText>
        </w:r>
      </w:del>
      <w:ins w:id="379" w:author="Lily Mo" w:date="2021-12-25T13:58:00Z">
        <w:del w:id="380" w:author="bijan mehralizadeh" w:date="2021-12-25T17:56:00Z">
          <w:r w:rsidR="007F048D" w:rsidDel="00DD0D48">
            <w:rPr>
              <w:rFonts w:asciiTheme="majorBidi" w:hAnsiTheme="majorBidi" w:cstheme="majorBidi"/>
              <w:color w:val="0E101A"/>
            </w:rPr>
            <w:delText xml:space="preserve">, </w:delText>
          </w:r>
        </w:del>
      </w:ins>
      <w:del w:id="381" w:author="bijan mehralizadeh" w:date="2021-12-25T17:56:00Z">
        <w:r w:rsidDel="00DD0D48">
          <w:rPr>
            <w:rFonts w:asciiTheme="majorBidi" w:hAnsiTheme="majorBidi" w:cstheme="majorBidi"/>
            <w:color w:val="0E101A"/>
          </w:rPr>
          <w:delText xml:space="preserve"> and focus on details</w:delText>
        </w:r>
      </w:del>
      <w:ins w:id="382" w:author="Lily Mo" w:date="2021-12-25T13:58:00Z">
        <w:del w:id="383" w:author="bijan mehralizadeh" w:date="2021-12-25T17:56:00Z">
          <w:r w:rsidR="007F048D" w:rsidDel="00DD0D48">
            <w:rPr>
              <w:rFonts w:asciiTheme="majorBidi" w:hAnsiTheme="majorBidi" w:cstheme="majorBidi"/>
              <w:color w:val="0E101A"/>
            </w:rPr>
            <w:delText>, and interest in rotating items</w:delText>
          </w:r>
        </w:del>
      </w:ins>
      <w:del w:id="384" w:author="bijan mehralizadeh" w:date="2021-12-25T17:56:00Z">
        <w:r w:rsidDel="00DD0D48">
          <w:rPr>
            <w:rFonts w:asciiTheme="majorBidi" w:hAnsiTheme="majorBidi" w:cstheme="majorBidi"/>
            <w:color w:val="0E101A"/>
          </w:rPr>
          <w:delText xml:space="preserve"> symptoms,</w:delText>
        </w:r>
        <w:r w:rsidR="00AF09DD" w:rsidRPr="00976DF2" w:rsidDel="00DD0D48">
          <w:rPr>
            <w:rFonts w:asciiTheme="majorBidi" w:hAnsiTheme="majorBidi" w:cstheme="majorBidi"/>
            <w:color w:val="0E101A"/>
          </w:rPr>
          <w:delText xml:space="preserve"> three </w:delText>
        </w:r>
      </w:del>
      <w:ins w:id="385" w:author="Lily Mo" w:date="2021-12-25T13:59:00Z">
        <w:del w:id="386" w:author="bijan mehralizadeh" w:date="2021-12-25T17:56:00Z">
          <w:r w:rsidR="00D757B3" w:rsidDel="00DD0D48">
            <w:rPr>
              <w:rFonts w:asciiTheme="majorBidi" w:hAnsiTheme="majorBidi" w:cstheme="majorBidi"/>
              <w:color w:val="0E101A"/>
            </w:rPr>
            <w:delText>two</w:delText>
          </w:r>
        </w:del>
      </w:ins>
      <w:ins w:id="387" w:author="Lily Mo" w:date="2021-12-25T13:42:00Z">
        <w:del w:id="388" w:author="bijan mehralizadeh" w:date="2021-12-25T17:56:00Z">
          <w:r w:rsidR="00F87A8F" w:rsidRPr="00976DF2" w:rsidDel="00DD0D48">
            <w:rPr>
              <w:rFonts w:asciiTheme="majorBidi" w:hAnsiTheme="majorBidi" w:cstheme="majorBidi"/>
              <w:color w:val="0E101A"/>
            </w:rPr>
            <w:delText xml:space="preserve"> </w:delText>
          </w:r>
        </w:del>
      </w:ins>
      <w:del w:id="389" w:author="bijan mehralizadeh" w:date="2021-12-25T17:56:00Z">
        <w:r w:rsidR="00AF09DD" w:rsidRPr="00976DF2" w:rsidDel="00DD0D48">
          <w:rPr>
            <w:rFonts w:asciiTheme="majorBidi" w:hAnsiTheme="majorBidi" w:cstheme="majorBidi"/>
            <w:color w:val="0E101A"/>
          </w:rPr>
          <w:delText xml:space="preserve">steps </w:delText>
        </w:r>
        <w:r w:rsidDel="00DD0D48">
          <w:rPr>
            <w:rFonts w:asciiTheme="majorBidi" w:hAnsiTheme="majorBidi" w:cstheme="majorBidi"/>
            <w:color w:val="0E101A"/>
          </w:rPr>
          <w:delText xml:space="preserve">are </w:delText>
        </w:r>
        <w:r w:rsidR="00AF09DD" w:rsidRPr="00976DF2" w:rsidDel="00DD0D48">
          <w:rPr>
            <w:rFonts w:asciiTheme="majorBidi" w:hAnsiTheme="majorBidi" w:cstheme="majorBidi"/>
            <w:color w:val="0E101A"/>
          </w:rPr>
          <w:delText>taken:</w:delText>
        </w:r>
      </w:del>
      <w:ins w:id="390" w:author="Lily Mo" w:date="2021-12-25T13:40:00Z">
        <w:del w:id="391" w:author="bijan mehralizadeh" w:date="2021-12-25T17:56:00Z">
          <w:r w:rsidR="00F87A8F" w:rsidDel="00DD0D48">
            <w:rPr>
              <w:rFonts w:asciiTheme="majorBidi" w:hAnsiTheme="majorBidi" w:cstheme="majorBidi"/>
              <w:color w:val="0E101A"/>
            </w:rPr>
            <w:delText xml:space="preserve"> a)</w:delText>
          </w:r>
        </w:del>
      </w:ins>
      <w:del w:id="392" w:author="bijan mehralizadeh" w:date="2021-12-25T17:56:00Z">
        <w:r w:rsidR="00AF09DD" w:rsidRPr="00976DF2" w:rsidDel="00DD0D48">
          <w:rPr>
            <w:rFonts w:asciiTheme="majorBidi" w:hAnsiTheme="majorBidi" w:cstheme="majorBidi"/>
            <w:color w:val="0E101A"/>
          </w:rPr>
          <w:delText xml:space="preserve"> extraction of features representing the pattern of the car movement</w:delText>
        </w:r>
      </w:del>
      <w:ins w:id="393" w:author="Lily Mo" w:date="2021-12-25T13:40:00Z">
        <w:del w:id="394" w:author="bijan mehralizadeh" w:date="2021-12-25T17:56:00Z">
          <w:r w:rsidR="00F87A8F" w:rsidDel="00DD0D48">
            <w:rPr>
              <w:rFonts w:asciiTheme="majorBidi" w:hAnsiTheme="majorBidi" w:cstheme="majorBidi"/>
              <w:color w:val="0E101A"/>
            </w:rPr>
            <w:delText>. This is similar to the previous work done</w:delText>
          </w:r>
        </w:del>
      </w:ins>
      <w:ins w:id="395" w:author="Lily Mo" w:date="2021-12-25T13:41:00Z">
        <w:del w:id="396" w:author="bijan mehralizadeh" w:date="2021-12-25T17:56:00Z">
          <w:r w:rsidR="00F87A8F" w:rsidDel="00DD0D48">
            <w:rPr>
              <w:rFonts w:asciiTheme="majorBidi" w:hAnsiTheme="majorBidi" w:cstheme="majorBidi"/>
              <w:color w:val="0E101A"/>
            </w:rPr>
            <w:delText xml:space="preserve"> in [17]. B)</w:delText>
          </w:r>
        </w:del>
      </w:ins>
      <w:del w:id="397" w:author="bijan mehralizadeh" w:date="2021-12-25T17:56:00Z">
        <w:r w:rsidR="00AF09DD" w:rsidRPr="00976DF2" w:rsidDel="00DD0D48">
          <w:rPr>
            <w:rFonts w:asciiTheme="majorBidi" w:hAnsiTheme="majorBidi" w:cstheme="majorBidi"/>
            <w:color w:val="0E101A"/>
          </w:rPr>
          <w:delText>,</w:delText>
        </w:r>
        <w:r w:rsidR="00A10E69" w:rsidDel="00DD0D48">
          <w:rPr>
            <w:rFonts w:asciiTheme="majorBidi" w:hAnsiTheme="majorBidi" w:cstheme="majorBidi"/>
            <w:color w:val="0E101A"/>
          </w:rPr>
          <w:delText xml:space="preserve"> extraction of features representing focusing on details</w:delText>
        </w:r>
      </w:del>
      <w:ins w:id="398" w:author="Lily Mo" w:date="2021-12-25T13:39:00Z">
        <w:del w:id="399" w:author="bijan mehralizadeh" w:date="2021-12-25T17:56:00Z">
          <w:r w:rsidR="00F87A8F" w:rsidDel="00DD0D48">
            <w:rPr>
              <w:rFonts w:asciiTheme="majorBidi" w:hAnsiTheme="majorBidi" w:cstheme="majorBidi"/>
              <w:color w:val="0E101A"/>
            </w:rPr>
            <w:delText xml:space="preserve">, interest in items’ rotation, and interest in rotating </w:delText>
          </w:r>
        </w:del>
      </w:ins>
      <w:ins w:id="400" w:author="Lily Mo" w:date="2021-12-25T13:40:00Z">
        <w:del w:id="401" w:author="bijan mehralizadeh" w:date="2021-12-25T17:56:00Z">
          <w:r w:rsidR="00F87A8F" w:rsidDel="00DD0D48">
            <w:rPr>
              <w:rFonts w:asciiTheme="majorBidi" w:hAnsiTheme="majorBidi" w:cstheme="majorBidi"/>
              <w:color w:val="0E101A"/>
            </w:rPr>
            <w:delText>item</w:delText>
          </w:r>
        </w:del>
      </w:ins>
      <w:ins w:id="402" w:author="Lily Mo" w:date="2021-12-25T13:41:00Z">
        <w:del w:id="403" w:author="bijan mehralizadeh" w:date="2021-12-25T17:56:00Z">
          <w:r w:rsidR="00F87A8F" w:rsidDel="00DD0D48">
            <w:rPr>
              <w:rFonts w:asciiTheme="majorBidi" w:hAnsiTheme="majorBidi" w:cstheme="majorBidi"/>
              <w:color w:val="0E101A"/>
            </w:rPr>
            <w:delText>s</w:delText>
          </w:r>
        </w:del>
      </w:ins>
      <w:del w:id="404" w:author="bijan mehralizadeh" w:date="2021-12-25T17:56:00Z">
        <w:r w:rsidR="00A10E69" w:rsidDel="00DD0D48">
          <w:rPr>
            <w:rFonts w:asciiTheme="majorBidi" w:hAnsiTheme="majorBidi" w:cstheme="majorBidi"/>
            <w:color w:val="0E101A"/>
          </w:rPr>
          <w:delText>, i.e. wheels</w:delText>
        </w:r>
      </w:del>
      <w:ins w:id="405" w:author="Lily Mo" w:date="2021-12-25T13:41:00Z">
        <w:del w:id="406" w:author="bijan mehralizadeh" w:date="2021-12-25T17:56:00Z">
          <w:r w:rsidR="00F87A8F" w:rsidDel="00DD0D48">
            <w:rPr>
              <w:rFonts w:asciiTheme="majorBidi" w:hAnsiTheme="majorBidi" w:cstheme="majorBidi"/>
              <w:color w:val="0E101A"/>
            </w:rPr>
            <w:delText>’</w:delText>
          </w:r>
        </w:del>
      </w:ins>
      <w:del w:id="407" w:author="bijan mehralizadeh" w:date="2021-12-25T17:56:00Z">
        <w:r w:rsidR="00A10E69" w:rsidDel="00DD0D48">
          <w:rPr>
            <w:rFonts w:asciiTheme="majorBidi" w:hAnsiTheme="majorBidi" w:cstheme="majorBidi"/>
            <w:color w:val="0E101A"/>
          </w:rPr>
          <w:delText xml:space="preserve"> rotation</w:delText>
        </w:r>
      </w:del>
      <w:ins w:id="408" w:author="Lily Mo" w:date="2021-12-25T13:41:00Z">
        <w:del w:id="409" w:author="bijan mehralizadeh" w:date="2021-12-25T17:56:00Z">
          <w:r w:rsidR="00F87A8F" w:rsidDel="00DD0D48">
            <w:rPr>
              <w:rFonts w:asciiTheme="majorBidi" w:hAnsiTheme="majorBidi" w:cstheme="majorBidi"/>
              <w:color w:val="0E101A"/>
            </w:rPr>
            <w:delText xml:space="preserve"> and rotating wheels. </w:delText>
          </w:r>
        </w:del>
      </w:ins>
      <w:del w:id="410" w:author="bijan mehralizadeh" w:date="2021-12-25T17:56:00Z">
        <w:r w:rsidR="00A10E69" w:rsidDel="00DD0D48">
          <w:rPr>
            <w:rFonts w:asciiTheme="majorBidi" w:hAnsiTheme="majorBidi" w:cstheme="majorBidi"/>
            <w:color w:val="0E101A"/>
          </w:rPr>
          <w:delText>,</w:delText>
        </w:r>
        <w:r w:rsidR="00AF09DD" w:rsidRPr="00976DF2" w:rsidDel="00DD0D48">
          <w:rPr>
            <w:rFonts w:asciiTheme="majorBidi" w:hAnsiTheme="majorBidi" w:cstheme="majorBidi"/>
            <w:color w:val="0E101A"/>
          </w:rPr>
          <w:delText xml:space="preserve"> feature selection to reduce the complexity of the model,</w:delText>
        </w:r>
        <w:r w:rsidR="001A6C29" w:rsidRPr="00976DF2" w:rsidDel="00DD0D48">
          <w:rPr>
            <w:rFonts w:asciiTheme="majorBidi" w:hAnsiTheme="majorBidi" w:cstheme="majorBidi"/>
            <w:color w:val="0E101A"/>
          </w:rPr>
          <w:delText xml:space="preserve"> and</w:delText>
        </w:r>
        <w:r w:rsidR="00AF09DD" w:rsidRPr="00976DF2" w:rsidDel="00DD0D48">
          <w:rPr>
            <w:rFonts w:asciiTheme="majorBidi" w:hAnsiTheme="majorBidi" w:cstheme="majorBidi"/>
            <w:color w:val="0E101A"/>
          </w:rPr>
          <w:delText xml:space="preserve"> classification of the data based on machine learning methods</w:delText>
        </w:r>
      </w:del>
    </w:p>
    <w:p w14:paraId="3B316B8D" w14:textId="64293C20" w:rsidR="00D757B3" w:rsidDel="00DD0D48" w:rsidRDefault="005E5CB3" w:rsidP="005E5CB3">
      <w:pPr>
        <w:pStyle w:val="NormalWeb"/>
        <w:spacing w:before="0" w:beforeAutospacing="0" w:after="0" w:afterAutospacing="0"/>
        <w:rPr>
          <w:ins w:id="411" w:author="Lily Mo" w:date="2021-12-25T14:01:00Z"/>
          <w:del w:id="412" w:author="bijan mehralizadeh" w:date="2021-12-25T17:56:00Z"/>
          <w:rFonts w:asciiTheme="majorBidi" w:hAnsiTheme="majorBidi" w:cstheme="majorBidi"/>
          <w:color w:val="0E101A"/>
        </w:rPr>
      </w:pPr>
      <w:ins w:id="413" w:author="Lily Mo" w:date="2021-12-25T13:43:00Z">
        <w:del w:id="414" w:author="bijan mehralizadeh" w:date="2021-12-25T17:56:00Z">
          <w:r w:rsidRPr="005E5CB3" w:rsidDel="00DD0D48">
            <w:rPr>
              <w:rFonts w:asciiTheme="majorBidi" w:hAnsiTheme="majorBidi" w:cstheme="majorBidi"/>
              <w:color w:val="0E101A"/>
              <w:rPrChange w:id="415" w:author="Lily Mo" w:date="2021-12-25T13:45:00Z">
                <w:rPr>
                  <w:rFonts w:asciiTheme="majorBidi" w:hAnsiTheme="majorBidi" w:cstheme="majorBidi"/>
                  <w:color w:val="0E101A"/>
                  <w:sz w:val="28"/>
                  <w:szCs w:val="28"/>
                </w:rPr>
              </w:rPrChange>
            </w:rPr>
            <w:delText xml:space="preserve">It should be noted that the second step involves analyzing the states in which </w:delText>
          </w:r>
        </w:del>
      </w:ins>
      <w:ins w:id="416" w:author="Lily Mo" w:date="2021-12-25T13:44:00Z">
        <w:del w:id="417" w:author="bijan mehralizadeh" w:date="2021-12-25T17:56:00Z">
          <w:r w:rsidRPr="005E5CB3" w:rsidDel="00DD0D48">
            <w:rPr>
              <w:rFonts w:asciiTheme="majorBidi" w:hAnsiTheme="majorBidi" w:cstheme="majorBidi"/>
              <w:color w:val="0E101A"/>
              <w:rPrChange w:id="418" w:author="Lily Mo" w:date="2021-12-25T13:45:00Z">
                <w:rPr>
                  <w:rFonts w:asciiTheme="majorBidi" w:hAnsiTheme="majorBidi" w:cstheme="majorBidi"/>
                  <w:color w:val="0E101A"/>
                  <w:sz w:val="28"/>
                  <w:szCs w:val="28"/>
                </w:rPr>
              </w:rPrChange>
            </w:rPr>
            <w:delText xml:space="preserve">playing with the car can be classified. </w:delText>
          </w:r>
        </w:del>
      </w:ins>
      <w:ins w:id="419" w:author="Lily Mo" w:date="2021-12-25T13:45:00Z">
        <w:del w:id="420" w:author="bijan mehralizadeh" w:date="2021-12-25T17:56:00Z">
          <w:r w:rsidRPr="005E5CB3" w:rsidDel="00DD0D48">
            <w:rPr>
              <w:rFonts w:asciiTheme="majorBidi" w:hAnsiTheme="majorBidi" w:cstheme="majorBidi"/>
              <w:color w:val="0E101A"/>
              <w:rPrChange w:id="421" w:author="Lily Mo" w:date="2021-12-25T13:45:00Z">
                <w:rPr>
                  <w:rFonts w:asciiTheme="majorBidi" w:hAnsiTheme="majorBidi" w:cstheme="majorBidi"/>
                  <w:color w:val="0E101A"/>
                  <w:sz w:val="28"/>
                  <w:szCs w:val="28"/>
                </w:rPr>
              </w:rPrChange>
            </w:rPr>
            <w:delText xml:space="preserve">In other words, </w:delText>
          </w:r>
        </w:del>
      </w:ins>
      <w:ins w:id="422" w:author="Lily Mo" w:date="2021-12-25T14:00:00Z">
        <w:del w:id="423" w:author="bijan mehralizadeh" w:date="2021-12-25T17:56:00Z">
          <w:r w:rsidR="00D757B3" w:rsidDel="00DD0D48">
            <w:rPr>
              <w:rFonts w:asciiTheme="majorBidi" w:hAnsiTheme="majorBidi" w:cstheme="majorBidi"/>
              <w:color w:val="0E101A"/>
            </w:rPr>
            <w:delText>t</w:delText>
          </w:r>
        </w:del>
      </w:ins>
      <w:moveToRangeStart w:id="424" w:author="Lily Mo" w:date="2021-12-25T13:45:00Z" w:name="move91332324"/>
      <w:moveTo w:id="425" w:author="Lily Mo" w:date="2021-12-25T13:45:00Z">
        <w:del w:id="426" w:author="bijan mehralizadeh" w:date="2021-12-25T17:56:00Z">
          <w:r w:rsidRPr="00976DF2" w:rsidDel="00DD0D48">
            <w:rPr>
              <w:rFonts w:asciiTheme="majorBidi" w:hAnsiTheme="majorBidi" w:cstheme="majorBidi"/>
              <w:color w:val="0E101A"/>
            </w:rPr>
            <w:delText>The whole children</w:delText>
          </w:r>
          <w:r w:rsidDel="00DD0D48">
            <w:rPr>
              <w:rFonts w:asciiTheme="majorBidi" w:hAnsiTheme="majorBidi" w:cstheme="majorBidi"/>
              <w:color w:val="0E101A"/>
            </w:rPr>
            <w:delText>'</w:delText>
          </w:r>
          <w:r w:rsidRPr="00976DF2" w:rsidDel="00DD0D48">
            <w:rPr>
              <w:rFonts w:asciiTheme="majorBidi" w:hAnsiTheme="majorBidi" w:cstheme="majorBidi"/>
              <w:color w:val="0E101A"/>
            </w:rPr>
            <w:delText xml:space="preserve">s playtime with the </w:delText>
          </w:r>
          <w:r w:rsidDel="00DD0D48">
            <w:rPr>
              <w:rFonts w:asciiTheme="majorBidi" w:hAnsiTheme="majorBidi" w:cstheme="majorBidi"/>
              <w:color w:val="0E101A"/>
            </w:rPr>
            <w:delText>intelligent</w:delText>
          </w:r>
          <w:r w:rsidRPr="00976DF2" w:rsidDel="00DD0D48">
            <w:rPr>
              <w:rFonts w:asciiTheme="majorBidi" w:hAnsiTheme="majorBidi" w:cstheme="majorBidi"/>
              <w:color w:val="0E101A"/>
            </w:rPr>
            <w:delText xml:space="preserve"> toy car can be divided into four </w:delText>
          </w:r>
          <w:r w:rsidDel="00DD0D48">
            <w:rPr>
              <w:rFonts w:asciiTheme="majorBidi" w:hAnsiTheme="majorBidi" w:cstheme="majorBidi"/>
              <w:color w:val="0E101A"/>
            </w:rPr>
            <w:delText>states</w:delText>
          </w:r>
          <w:r w:rsidRPr="00976DF2" w:rsidDel="00DD0D48">
            <w:rPr>
              <w:rFonts w:asciiTheme="majorBidi" w:hAnsiTheme="majorBidi" w:cstheme="majorBidi"/>
              <w:color w:val="0E101A"/>
            </w:rPr>
            <w:delText xml:space="preserve">: </w:delText>
          </w:r>
          <w:r w:rsidDel="00DD0D48">
            <w:rPr>
              <w:rFonts w:asciiTheme="majorBidi" w:hAnsiTheme="majorBidi" w:cstheme="majorBidi"/>
              <w:color w:val="0E101A"/>
            </w:rPr>
            <w:delText>1) n</w:delText>
          </w:r>
          <w:r w:rsidRPr="00976DF2" w:rsidDel="00DD0D48">
            <w:rPr>
              <w:rFonts w:asciiTheme="majorBidi" w:hAnsiTheme="majorBidi" w:cstheme="majorBidi"/>
              <w:color w:val="0E101A"/>
            </w:rPr>
            <w:delText>o</w:delText>
          </w:r>
        </w:del>
      </w:moveTo>
      <w:ins w:id="427" w:author="Lily Mo" w:date="2021-12-25T14:01:00Z">
        <w:del w:id="428" w:author="bijan mehralizadeh" w:date="2021-12-25T17:56:00Z">
          <w:r w:rsidR="00D757B3" w:rsidDel="00DD0D48">
            <w:rPr>
              <w:rFonts w:asciiTheme="majorBidi" w:hAnsiTheme="majorBidi" w:cstheme="majorBidi"/>
              <w:color w:val="0E101A"/>
            </w:rPr>
            <w:delText>t</w:delText>
          </w:r>
        </w:del>
      </w:ins>
      <w:moveTo w:id="429" w:author="Lily Mo" w:date="2021-12-25T13:45:00Z">
        <w:del w:id="430" w:author="bijan mehralizadeh" w:date="2021-12-25T17:56:00Z">
          <w:r w:rsidRPr="00976DF2" w:rsidDel="00DD0D48">
            <w:rPr>
              <w:rFonts w:asciiTheme="majorBidi" w:hAnsiTheme="majorBidi" w:cstheme="majorBidi"/>
              <w:color w:val="0E101A"/>
            </w:rPr>
            <w:delText xml:space="preserve"> </w:delText>
          </w:r>
          <w:r w:rsidDel="00DD0D48">
            <w:rPr>
              <w:rFonts w:asciiTheme="majorBidi" w:hAnsiTheme="majorBidi" w:cstheme="majorBidi"/>
              <w:color w:val="0E101A"/>
            </w:rPr>
            <w:delText>p</w:delText>
          </w:r>
          <w:r w:rsidRPr="00976DF2" w:rsidDel="00DD0D48">
            <w:rPr>
              <w:rFonts w:asciiTheme="majorBidi" w:hAnsiTheme="majorBidi" w:cstheme="majorBidi"/>
              <w:color w:val="0E101A"/>
            </w:rPr>
            <w:delText xml:space="preserve">laying, </w:delText>
          </w:r>
          <w:r w:rsidDel="00DD0D48">
            <w:rPr>
              <w:rFonts w:asciiTheme="majorBidi" w:hAnsiTheme="majorBidi" w:cstheme="majorBidi"/>
              <w:color w:val="0E101A"/>
            </w:rPr>
            <w:delText xml:space="preserve">2) </w:delText>
          </w:r>
          <w:r w:rsidRPr="00976DF2" w:rsidDel="00DD0D48">
            <w:rPr>
              <w:rFonts w:asciiTheme="majorBidi" w:hAnsiTheme="majorBidi" w:cstheme="majorBidi"/>
              <w:color w:val="0E101A"/>
            </w:rPr>
            <w:delText xml:space="preserve">playing only with wheels, </w:delText>
          </w:r>
          <w:r w:rsidDel="00DD0D48">
            <w:rPr>
              <w:rFonts w:asciiTheme="majorBidi" w:hAnsiTheme="majorBidi" w:cstheme="majorBidi"/>
              <w:color w:val="0E101A"/>
            </w:rPr>
            <w:delText xml:space="preserve">3) </w:delText>
          </w:r>
          <w:r w:rsidRPr="00976DF2" w:rsidDel="00DD0D48">
            <w:rPr>
              <w:rFonts w:asciiTheme="majorBidi" w:hAnsiTheme="majorBidi" w:cstheme="majorBidi"/>
              <w:color w:val="0E101A"/>
            </w:rPr>
            <w:delText xml:space="preserve">playing on the ground, and </w:delText>
          </w:r>
          <w:r w:rsidDel="00DD0D48">
            <w:rPr>
              <w:rFonts w:asciiTheme="majorBidi" w:hAnsiTheme="majorBidi" w:cstheme="majorBidi"/>
              <w:color w:val="0E101A"/>
            </w:rPr>
            <w:delText xml:space="preserve">4) </w:delText>
          </w:r>
          <w:r w:rsidRPr="00976DF2" w:rsidDel="00DD0D48">
            <w:rPr>
              <w:rFonts w:asciiTheme="majorBidi" w:hAnsiTheme="majorBidi" w:cstheme="majorBidi"/>
              <w:color w:val="0E101A"/>
            </w:rPr>
            <w:delText xml:space="preserve">playing in the air. </w:delText>
          </w:r>
        </w:del>
      </w:moveTo>
    </w:p>
    <w:p w14:paraId="5B878EF5" w14:textId="51176B70" w:rsidR="005E5CB3" w:rsidDel="00DD0D48" w:rsidRDefault="005E5CB3" w:rsidP="005E5CB3">
      <w:pPr>
        <w:pStyle w:val="NormalWeb"/>
        <w:spacing w:before="0" w:beforeAutospacing="0" w:after="0" w:afterAutospacing="0"/>
        <w:rPr>
          <w:ins w:id="431" w:author="Lily Mo" w:date="2021-12-25T14:07:00Z"/>
          <w:del w:id="432" w:author="bijan mehralizadeh" w:date="2021-12-25T17:56:00Z"/>
          <w:rFonts w:asciiTheme="majorBidi" w:hAnsiTheme="majorBidi" w:cstheme="majorBidi"/>
          <w:color w:val="0E101A"/>
        </w:rPr>
      </w:pPr>
      <w:moveTo w:id="433" w:author="Lily Mo" w:date="2021-12-25T13:45:00Z">
        <w:del w:id="434" w:author="bijan mehralizadeh" w:date="2021-12-25T17:56:00Z">
          <w:r w:rsidRPr="00976DF2" w:rsidDel="00DD0D48">
            <w:rPr>
              <w:rFonts w:asciiTheme="majorBidi" w:hAnsiTheme="majorBidi" w:cstheme="majorBidi"/>
              <w:color w:val="0E101A"/>
            </w:rPr>
            <w:delText xml:space="preserve">In the not playing section, the </w:delText>
          </w:r>
          <w:r w:rsidDel="00DD0D48">
            <w:rPr>
              <w:rFonts w:asciiTheme="majorBidi" w:hAnsiTheme="majorBidi" w:cstheme="majorBidi"/>
              <w:color w:val="0E101A"/>
            </w:rPr>
            <w:delText>intelligent</w:delText>
          </w:r>
          <w:r w:rsidRPr="00976DF2" w:rsidDel="00DD0D48">
            <w:rPr>
              <w:rFonts w:asciiTheme="majorBidi" w:hAnsiTheme="majorBidi" w:cstheme="majorBidi"/>
              <w:color w:val="0E101A"/>
            </w:rPr>
            <w:delText xml:space="preserve"> toy car is almost stationary and has no movements, and both encoders and acceleration signals are almost </w:delText>
          </w:r>
          <w:r w:rsidDel="00DD0D48">
            <w:rPr>
              <w:rFonts w:asciiTheme="majorBidi" w:hAnsiTheme="majorBidi" w:cstheme="majorBidi"/>
              <w:color w:val="0E101A"/>
            </w:rPr>
            <w:delText>zero</w:delText>
          </w:r>
          <w:r w:rsidRPr="00976DF2" w:rsidDel="00DD0D48">
            <w:rPr>
              <w:rFonts w:asciiTheme="majorBidi" w:hAnsiTheme="majorBidi" w:cstheme="majorBidi"/>
              <w:color w:val="0E101A"/>
            </w:rPr>
            <w:delText xml:space="preserve">. The playing only with wheels section is when the </w:delText>
          </w:r>
          <w:r w:rsidDel="00DD0D48">
            <w:rPr>
              <w:rFonts w:asciiTheme="majorBidi" w:hAnsiTheme="majorBidi" w:cstheme="majorBidi"/>
              <w:color w:val="0E101A"/>
            </w:rPr>
            <w:delText>intelligent</w:delText>
          </w:r>
          <w:r w:rsidRPr="00976DF2" w:rsidDel="00DD0D48">
            <w:rPr>
              <w:rFonts w:asciiTheme="majorBidi" w:hAnsiTheme="majorBidi" w:cstheme="majorBidi"/>
              <w:color w:val="0E101A"/>
            </w:rPr>
            <w:delText xml:space="preserve"> </w:delText>
          </w:r>
          <w:r w:rsidDel="00DD0D48">
            <w:rPr>
              <w:rFonts w:asciiTheme="majorBidi" w:hAnsiTheme="majorBidi" w:cstheme="majorBidi"/>
              <w:color w:val="0E101A"/>
            </w:rPr>
            <w:delText xml:space="preserve">toy </w:delText>
          </w:r>
          <w:r w:rsidRPr="00976DF2" w:rsidDel="00DD0D48">
            <w:rPr>
              <w:rFonts w:asciiTheme="majorBidi" w:hAnsiTheme="majorBidi" w:cstheme="majorBidi"/>
              <w:color w:val="0E101A"/>
            </w:rPr>
            <w:delText xml:space="preserve">car </w:delText>
          </w:r>
          <w:r w:rsidDel="00DD0D48">
            <w:rPr>
              <w:rFonts w:asciiTheme="majorBidi" w:hAnsiTheme="majorBidi" w:cstheme="majorBidi"/>
              <w:color w:val="0E101A"/>
            </w:rPr>
            <w:delText xml:space="preserve">is </w:delText>
          </w:r>
          <w:r w:rsidRPr="00976DF2" w:rsidDel="00DD0D48">
            <w:rPr>
              <w:rFonts w:asciiTheme="majorBidi" w:hAnsiTheme="majorBidi" w:cstheme="majorBidi"/>
              <w:color w:val="0E101A"/>
            </w:rPr>
            <w:delText xml:space="preserve">almost motionless while rotating its wheels. </w:delText>
          </w:r>
          <w:r w:rsidDel="00DD0D48">
            <w:rPr>
              <w:rFonts w:asciiTheme="majorBidi" w:hAnsiTheme="majorBidi" w:cstheme="majorBidi"/>
              <w:color w:val="0E101A"/>
            </w:rPr>
            <w:delText xml:space="preserve">In such a case, the shaft encoders show changes while there is no significant change in the acceleration. </w:delText>
          </w:r>
        </w:del>
      </w:moveTo>
      <w:ins w:id="435" w:author="Lily Mo" w:date="2021-12-25T14:01:00Z">
        <w:del w:id="436" w:author="bijan mehralizadeh" w:date="2021-12-25T17:56:00Z">
          <w:r w:rsidR="00D757B3" w:rsidDel="00DD0D48">
            <w:rPr>
              <w:rFonts w:asciiTheme="majorBidi" w:hAnsiTheme="majorBidi" w:cstheme="majorBidi"/>
              <w:color w:val="0E101A"/>
            </w:rPr>
            <w:delText xml:space="preserve">This </w:delText>
          </w:r>
        </w:del>
      </w:ins>
      <w:ins w:id="437" w:author="Lily Mo" w:date="2021-12-25T14:02:00Z">
        <w:del w:id="438" w:author="bijan mehralizadeh" w:date="2021-12-25T17:56:00Z">
          <w:r w:rsidR="00D757B3" w:rsidDel="00DD0D48">
            <w:rPr>
              <w:rFonts w:asciiTheme="majorBidi" w:hAnsiTheme="majorBidi" w:cstheme="majorBidi"/>
              <w:color w:val="0E101A"/>
            </w:rPr>
            <w:delText xml:space="preserve">state exactly represents the interest in rotating items and items’ rotation. </w:delText>
          </w:r>
        </w:del>
      </w:ins>
      <w:moveTo w:id="439" w:author="Lily Mo" w:date="2021-12-25T13:45:00Z">
        <w:del w:id="440" w:author="bijan mehralizadeh" w:date="2021-12-25T17:56:00Z">
          <w:r w:rsidDel="00DD0D48">
            <w:rPr>
              <w:rFonts w:asciiTheme="majorBidi" w:hAnsiTheme="majorBidi" w:cstheme="majorBidi"/>
              <w:color w:val="0E101A"/>
            </w:rPr>
            <w:delText>In t</w:delText>
          </w:r>
          <w:r w:rsidRPr="00976DF2" w:rsidDel="00DD0D48">
            <w:rPr>
              <w:rFonts w:asciiTheme="majorBidi" w:hAnsiTheme="majorBidi" w:cstheme="majorBidi"/>
              <w:color w:val="0E101A"/>
            </w:rPr>
            <w:delText>he playing on</w:delText>
          </w:r>
          <w:r w:rsidDel="00DD0D48">
            <w:rPr>
              <w:rFonts w:asciiTheme="majorBidi" w:hAnsiTheme="majorBidi" w:cstheme="majorBidi"/>
              <w:color w:val="0E101A"/>
            </w:rPr>
            <w:delText xml:space="preserve"> the</w:delText>
          </w:r>
          <w:r w:rsidRPr="00976DF2" w:rsidDel="00DD0D48">
            <w:rPr>
              <w:rFonts w:asciiTheme="majorBidi" w:hAnsiTheme="majorBidi" w:cstheme="majorBidi"/>
              <w:color w:val="0E101A"/>
            </w:rPr>
            <w:delText xml:space="preserve"> ground section describes those portions of playing that the </w:delText>
          </w:r>
          <w:r w:rsidDel="00DD0D48">
            <w:rPr>
              <w:rFonts w:asciiTheme="majorBidi" w:hAnsiTheme="majorBidi" w:cstheme="majorBidi"/>
              <w:color w:val="0E101A"/>
            </w:rPr>
            <w:delText>intelligent</w:delText>
          </w:r>
          <w:r w:rsidRPr="00976DF2" w:rsidDel="00DD0D48">
            <w:rPr>
              <w:rFonts w:asciiTheme="majorBidi" w:hAnsiTheme="majorBidi" w:cstheme="majorBidi"/>
              <w:color w:val="0E101A"/>
            </w:rPr>
            <w:delText xml:space="preserve"> </w:delText>
          </w:r>
          <w:r w:rsidDel="00DD0D48">
            <w:rPr>
              <w:rFonts w:asciiTheme="majorBidi" w:hAnsiTheme="majorBidi" w:cstheme="majorBidi"/>
              <w:color w:val="0E101A"/>
            </w:rPr>
            <w:delText xml:space="preserve">toy </w:delText>
          </w:r>
          <w:r w:rsidRPr="00976DF2" w:rsidDel="00DD0D48">
            <w:rPr>
              <w:rFonts w:asciiTheme="majorBidi" w:hAnsiTheme="majorBidi" w:cstheme="majorBidi"/>
              <w:color w:val="0E101A"/>
            </w:rPr>
            <w:delText xml:space="preserve">car </w:delText>
          </w:r>
          <w:r w:rsidDel="00DD0D48">
            <w:rPr>
              <w:rFonts w:asciiTheme="majorBidi" w:hAnsiTheme="majorBidi" w:cstheme="majorBidi"/>
              <w:color w:val="0E101A"/>
            </w:rPr>
            <w:delText xml:space="preserve">is moved which creates changes in both acceleration and shaft encoder signals. </w:delText>
          </w:r>
        </w:del>
      </w:moveTo>
      <w:ins w:id="441" w:author="Lily Mo" w:date="2021-12-25T14:02:00Z">
        <w:del w:id="442" w:author="bijan mehralizadeh" w:date="2021-12-25T17:56:00Z">
          <w:r w:rsidR="00D757B3" w:rsidDel="00DD0D48">
            <w:rPr>
              <w:rFonts w:asciiTheme="majorBidi" w:hAnsiTheme="majorBidi" w:cstheme="majorBidi"/>
              <w:color w:val="0E101A"/>
            </w:rPr>
            <w:delText>The movement patterns</w:delText>
          </w:r>
        </w:del>
      </w:ins>
      <w:ins w:id="443" w:author="Lily Mo" w:date="2021-12-25T14:03:00Z">
        <w:del w:id="444" w:author="bijan mehralizadeh" w:date="2021-12-25T17:56:00Z">
          <w:r w:rsidR="00D757B3" w:rsidDel="00DD0D48">
            <w:rPr>
              <w:rFonts w:asciiTheme="majorBidi" w:hAnsiTheme="majorBidi" w:cstheme="majorBidi"/>
              <w:color w:val="0E101A"/>
            </w:rPr>
            <w:delText xml:space="preserve"> can be extracted in this state. </w:delText>
          </w:r>
        </w:del>
      </w:ins>
      <w:moveTo w:id="445" w:author="Lily Mo" w:date="2021-12-25T13:45:00Z">
        <w:del w:id="446" w:author="bijan mehralizadeh" w:date="2021-12-25T17:56:00Z">
          <w:r w:rsidDel="00DD0D48">
            <w:rPr>
              <w:rFonts w:asciiTheme="majorBidi" w:hAnsiTheme="majorBidi" w:cstheme="majorBidi"/>
              <w:color w:val="0E101A"/>
            </w:rPr>
            <w:delText>Finally,</w:delText>
          </w:r>
          <w:r w:rsidRPr="00976DF2" w:rsidDel="00DD0D48">
            <w:rPr>
              <w:rFonts w:asciiTheme="majorBidi" w:hAnsiTheme="majorBidi" w:cstheme="majorBidi"/>
              <w:color w:val="0E101A"/>
            </w:rPr>
            <w:delText xml:space="preserve"> the playing </w:delText>
          </w:r>
          <w:r w:rsidDel="00DD0D48">
            <w:rPr>
              <w:rFonts w:asciiTheme="majorBidi" w:hAnsiTheme="majorBidi" w:cstheme="majorBidi"/>
              <w:color w:val="0E101A"/>
            </w:rPr>
            <w:delText>in</w:delText>
          </w:r>
          <w:r w:rsidRPr="00976DF2" w:rsidDel="00DD0D48">
            <w:rPr>
              <w:rFonts w:asciiTheme="majorBidi" w:hAnsiTheme="majorBidi" w:cstheme="majorBidi"/>
              <w:color w:val="0E101A"/>
            </w:rPr>
            <w:delText xml:space="preserve">n air section is when the </w:delText>
          </w:r>
          <w:r w:rsidDel="00DD0D48">
            <w:rPr>
              <w:rFonts w:asciiTheme="majorBidi" w:hAnsiTheme="majorBidi" w:cstheme="majorBidi"/>
              <w:color w:val="0E101A"/>
            </w:rPr>
            <w:delText>intelligent</w:delText>
          </w:r>
          <w:r w:rsidRPr="00976DF2" w:rsidDel="00DD0D48">
            <w:rPr>
              <w:rFonts w:asciiTheme="majorBidi" w:hAnsiTheme="majorBidi" w:cstheme="majorBidi"/>
              <w:color w:val="0E101A"/>
            </w:rPr>
            <w:delText xml:space="preserve"> toy car is moved in the air, and the acceleration is changing, and its wheels are not rotating</w:delText>
          </w:r>
          <w:r w:rsidDel="00DD0D48">
            <w:rPr>
              <w:rFonts w:asciiTheme="majorBidi" w:hAnsiTheme="majorBidi" w:cstheme="majorBidi"/>
              <w:color w:val="0E101A"/>
            </w:rPr>
            <w:delText xml:space="preserve">. Thus, </w:delText>
          </w:r>
          <w:r w:rsidRPr="00976DF2" w:rsidDel="00DD0D48">
            <w:rPr>
              <w:rFonts w:asciiTheme="majorBidi" w:hAnsiTheme="majorBidi" w:cstheme="majorBidi"/>
              <w:color w:val="0E101A"/>
            </w:rPr>
            <w:delText xml:space="preserve">the encoders </w:delText>
          </w:r>
          <w:r w:rsidDel="00DD0D48">
            <w:rPr>
              <w:rFonts w:asciiTheme="majorBidi" w:hAnsiTheme="majorBidi" w:cstheme="majorBidi"/>
              <w:color w:val="0E101A"/>
            </w:rPr>
            <w:delText xml:space="preserve">signals show zero rotation. </w:delText>
          </w:r>
        </w:del>
      </w:moveTo>
    </w:p>
    <w:p w14:paraId="58F6489E" w14:textId="57A7887A" w:rsidR="008C54B9" w:rsidDel="00DD0D48" w:rsidRDefault="009C745D" w:rsidP="005E5CB3">
      <w:pPr>
        <w:pStyle w:val="NormalWeb"/>
        <w:spacing w:before="0" w:beforeAutospacing="0" w:after="0" w:afterAutospacing="0"/>
        <w:rPr>
          <w:ins w:id="447" w:author="Lily Mo" w:date="2021-12-25T14:10:00Z"/>
          <w:del w:id="448" w:author="bijan mehralizadeh" w:date="2021-12-25T17:56:00Z"/>
          <w:rFonts w:asciiTheme="majorBidi" w:hAnsiTheme="majorBidi" w:cstheme="majorBidi"/>
          <w:color w:val="0E101A"/>
        </w:rPr>
      </w:pPr>
      <w:ins w:id="449" w:author="Lily Mo" w:date="2021-12-25T14:15:00Z">
        <w:del w:id="450" w:author="bijan mehralizadeh" w:date="2021-12-25T17:56:00Z">
          <w:r w:rsidDel="00DD0D48">
            <w:rPr>
              <w:rFonts w:asciiTheme="majorBidi" w:hAnsiTheme="majorBidi" w:cstheme="majorBidi"/>
              <w:color w:val="0E101A"/>
            </w:rPr>
            <w:delText xml:space="preserve">Baesd on the above state analysis, </w:delText>
          </w:r>
        </w:del>
      </w:ins>
      <w:ins w:id="451" w:author="Lily Mo" w:date="2021-12-25T14:16:00Z">
        <w:del w:id="452" w:author="bijan mehralizadeh" w:date="2021-12-25T17:56:00Z">
          <w:r w:rsidDel="00DD0D48">
            <w:rPr>
              <w:rFonts w:asciiTheme="majorBidi" w:hAnsiTheme="majorBidi" w:cstheme="majorBidi"/>
              <w:color w:val="0E101A"/>
            </w:rPr>
            <w:delText xml:space="preserve">beside the original features proposed in [17], </w:delText>
          </w:r>
        </w:del>
      </w:ins>
      <w:ins w:id="453" w:author="Lily Mo" w:date="2021-12-25T14:15:00Z">
        <w:del w:id="454" w:author="bijan mehralizadeh" w:date="2021-12-25T17:56:00Z">
          <w:r w:rsidDel="00DD0D48">
            <w:rPr>
              <w:rFonts w:asciiTheme="majorBidi" w:hAnsiTheme="majorBidi" w:cstheme="majorBidi"/>
              <w:color w:val="0E101A"/>
            </w:rPr>
            <w:delText xml:space="preserve">the </w:delText>
          </w:r>
        </w:del>
      </w:ins>
      <w:ins w:id="455" w:author="Lily Mo" w:date="2021-12-25T14:16:00Z">
        <w:del w:id="456" w:author="bijan mehralizadeh" w:date="2021-12-25T17:56:00Z">
          <w:r w:rsidDel="00DD0D48">
            <w:rPr>
              <w:rFonts w:asciiTheme="majorBidi" w:hAnsiTheme="majorBidi" w:cstheme="majorBidi"/>
              <w:color w:val="0E101A"/>
            </w:rPr>
            <w:delText xml:space="preserve">following extra </w:delText>
          </w:r>
        </w:del>
      </w:ins>
      <w:ins w:id="457" w:author="Lily Mo" w:date="2021-12-25T14:15:00Z">
        <w:del w:id="458" w:author="bijan mehralizadeh" w:date="2021-12-25T17:56:00Z">
          <w:r w:rsidDel="00DD0D48">
            <w:rPr>
              <w:rFonts w:asciiTheme="majorBidi" w:hAnsiTheme="majorBidi" w:cstheme="majorBidi"/>
              <w:color w:val="0E101A"/>
            </w:rPr>
            <w:delText xml:space="preserve">features </w:delText>
          </w:r>
        </w:del>
      </w:ins>
      <w:ins w:id="459" w:author="Lily Mo" w:date="2021-12-25T14:16:00Z">
        <w:del w:id="460" w:author="bijan mehralizadeh" w:date="2021-12-25T17:56:00Z">
          <w:r w:rsidDel="00DD0D48">
            <w:rPr>
              <w:rFonts w:asciiTheme="majorBidi" w:hAnsiTheme="majorBidi" w:cstheme="majorBidi"/>
              <w:color w:val="0E101A"/>
            </w:rPr>
            <w:delText>(</w:delText>
          </w:r>
        </w:del>
      </w:ins>
      <w:ins w:id="461" w:author="Lily Mo" w:date="2021-12-25T14:15:00Z">
        <w:del w:id="462" w:author="bijan mehralizadeh" w:date="2021-12-25T17:56:00Z">
          <w:r w:rsidDel="00DD0D48">
            <w:rPr>
              <w:rFonts w:asciiTheme="majorBidi" w:hAnsiTheme="majorBidi" w:cstheme="majorBidi"/>
              <w:color w:val="0E101A"/>
            </w:rPr>
            <w:delText>Table …</w:delText>
          </w:r>
        </w:del>
      </w:ins>
      <w:ins w:id="463" w:author="Lily Mo" w:date="2021-12-25T14:16:00Z">
        <w:del w:id="464" w:author="bijan mehralizadeh" w:date="2021-12-25T17:56:00Z">
          <w:r w:rsidDel="00DD0D48">
            <w:rPr>
              <w:rFonts w:asciiTheme="majorBidi" w:hAnsiTheme="majorBidi" w:cstheme="majorBidi"/>
              <w:color w:val="0E101A"/>
            </w:rPr>
            <w:delText>)</w:delText>
          </w:r>
        </w:del>
      </w:ins>
      <w:ins w:id="465" w:author="Lily Mo" w:date="2021-12-25T14:15:00Z">
        <w:del w:id="466" w:author="bijan mehralizadeh" w:date="2021-12-25T17:56:00Z">
          <w:r w:rsidDel="00DD0D48">
            <w:rPr>
              <w:rFonts w:asciiTheme="majorBidi" w:hAnsiTheme="majorBidi" w:cstheme="majorBidi"/>
              <w:color w:val="0E101A"/>
            </w:rPr>
            <w:delText xml:space="preserve"> were designed and extracted. </w:delText>
          </w:r>
        </w:del>
      </w:ins>
    </w:p>
    <w:p w14:paraId="499CC16A" w14:textId="512BA13D" w:rsidR="00A7338B" w:rsidDel="00DD0D48" w:rsidRDefault="00A7338B" w:rsidP="005E5CB3">
      <w:pPr>
        <w:pStyle w:val="NormalWeb"/>
        <w:spacing w:before="0" w:beforeAutospacing="0" w:after="0" w:afterAutospacing="0"/>
        <w:rPr>
          <w:ins w:id="467" w:author="Lily Mo" w:date="2021-12-25T14:10:00Z"/>
          <w:del w:id="468" w:author="bijan mehralizadeh" w:date="2021-12-25T17:56:00Z"/>
          <w:rFonts w:asciiTheme="majorBidi" w:hAnsiTheme="majorBidi" w:cstheme="majorBidi"/>
          <w:color w:val="0E101A"/>
        </w:rPr>
      </w:pPr>
    </w:p>
    <w:p w14:paraId="64848729" w14:textId="11D570BD" w:rsidR="00A7338B" w:rsidDel="00DD0D48" w:rsidRDefault="00A7338B" w:rsidP="005E5CB3">
      <w:pPr>
        <w:pStyle w:val="NormalWeb"/>
        <w:spacing w:before="0" w:beforeAutospacing="0" w:after="0" w:afterAutospacing="0"/>
        <w:rPr>
          <w:del w:id="469" w:author="bijan mehralizadeh" w:date="2021-12-25T17:56:00Z"/>
          <w:moveTo w:id="470" w:author="Lily Mo" w:date="2021-12-25T13:45:00Z"/>
          <w:rFonts w:asciiTheme="majorBidi" w:hAnsiTheme="majorBidi" w:cstheme="majorBidi"/>
          <w:color w:val="0E101A"/>
        </w:rPr>
      </w:pPr>
    </w:p>
    <w:moveToRangeEnd w:id="424"/>
    <w:p w14:paraId="102ABAE0" w14:textId="4452B264" w:rsidR="00AF09DD" w:rsidDel="00DD0D48" w:rsidRDefault="00AF09DD">
      <w:pPr>
        <w:pBdr>
          <w:top w:val="nil"/>
          <w:left w:val="nil"/>
          <w:bottom w:val="nil"/>
          <w:right w:val="nil"/>
          <w:between w:val="nil"/>
        </w:pBdr>
        <w:spacing w:after="0" w:line="240" w:lineRule="auto"/>
        <w:jc w:val="both"/>
        <w:rPr>
          <w:ins w:id="471" w:author="Lily Mo" w:date="2021-12-25T13:44:00Z"/>
          <w:del w:id="472" w:author="bijan mehralizadeh" w:date="2021-12-25T17:56:00Z"/>
          <w:rFonts w:asciiTheme="majorBidi" w:eastAsia="Times New Roman" w:hAnsiTheme="majorBidi" w:cstheme="majorBidi"/>
          <w:color w:val="0E101A"/>
          <w:sz w:val="28"/>
          <w:szCs w:val="28"/>
        </w:rPr>
      </w:pPr>
    </w:p>
    <w:p w14:paraId="29B0BA0E" w14:textId="339274DB" w:rsidR="005E5CB3" w:rsidRPr="00976DF2" w:rsidDel="00DD0D48" w:rsidRDefault="005E5CB3">
      <w:pPr>
        <w:pBdr>
          <w:top w:val="nil"/>
          <w:left w:val="nil"/>
          <w:bottom w:val="nil"/>
          <w:right w:val="nil"/>
          <w:between w:val="nil"/>
        </w:pBdr>
        <w:spacing w:after="0" w:line="240" w:lineRule="auto"/>
        <w:jc w:val="both"/>
        <w:rPr>
          <w:del w:id="473" w:author="bijan mehralizadeh" w:date="2021-12-25T17:56:00Z"/>
          <w:rFonts w:asciiTheme="majorBidi" w:eastAsia="Times New Roman" w:hAnsiTheme="majorBidi" w:cstheme="majorBidi"/>
          <w:color w:val="0E101A"/>
          <w:sz w:val="28"/>
          <w:szCs w:val="28"/>
        </w:rPr>
      </w:pPr>
    </w:p>
    <w:p w14:paraId="448E7EDA" w14:textId="5F440966" w:rsidR="00B94AE6" w:rsidDel="00DD0D48" w:rsidRDefault="00AF09DD" w:rsidP="00AF09DD">
      <w:pPr>
        <w:pStyle w:val="NormalWeb"/>
        <w:spacing w:before="0" w:beforeAutospacing="0" w:after="0" w:afterAutospacing="0"/>
        <w:rPr>
          <w:del w:id="474" w:author="bijan mehralizadeh" w:date="2021-12-25T17:56:00Z"/>
          <w:rFonts w:asciiTheme="majorBidi" w:hAnsiTheme="majorBidi" w:cstheme="majorBidi"/>
          <w:color w:val="0E101A"/>
        </w:rPr>
      </w:pPr>
      <w:del w:id="475" w:author="bijan mehralizadeh" w:date="2021-12-25T17:56:00Z">
        <w:r w:rsidRPr="00976DF2" w:rsidDel="00DD0D48">
          <w:rPr>
            <w:rFonts w:asciiTheme="majorBidi" w:hAnsiTheme="majorBidi" w:cstheme="majorBidi"/>
            <w:color w:val="0E101A"/>
          </w:rPr>
          <w:delText xml:space="preserve">To use the data collected from the </w:delText>
        </w:r>
        <w:r w:rsidR="00C27452" w:rsidDel="00DD0D48">
          <w:rPr>
            <w:rFonts w:asciiTheme="majorBidi" w:hAnsiTheme="majorBidi" w:cstheme="majorBidi"/>
            <w:color w:val="0E101A"/>
          </w:rPr>
          <w:delText>intelligent</w:delText>
        </w:r>
        <w:r w:rsidR="00DF5038" w:rsidDel="00DD0D48">
          <w:rPr>
            <w:rFonts w:asciiTheme="majorBidi" w:hAnsiTheme="majorBidi" w:cstheme="majorBidi"/>
            <w:color w:val="0E101A"/>
          </w:rPr>
          <w:delText xml:space="preserve"> toy</w:delText>
        </w:r>
        <w:r w:rsidRPr="00976DF2" w:rsidDel="00DD0D48">
          <w:rPr>
            <w:rFonts w:asciiTheme="majorBidi" w:hAnsiTheme="majorBidi" w:cstheme="majorBidi"/>
            <w:color w:val="0E101A"/>
          </w:rPr>
          <w:delText xml:space="preserve"> car, </w:delText>
        </w:r>
        <w:r w:rsidR="00DF5038" w:rsidDel="00DD0D48">
          <w:rPr>
            <w:rFonts w:asciiTheme="majorBidi" w:hAnsiTheme="majorBidi" w:cstheme="majorBidi"/>
            <w:color w:val="0E101A"/>
          </w:rPr>
          <w:delText xml:space="preserve">the following </w:delText>
        </w:r>
        <w:r w:rsidRPr="00976DF2" w:rsidDel="00DD0D48">
          <w:rPr>
            <w:rFonts w:asciiTheme="majorBidi" w:hAnsiTheme="majorBidi" w:cstheme="majorBidi"/>
            <w:color w:val="0E101A"/>
          </w:rPr>
          <w:delText xml:space="preserve">preprocessing </w:delText>
        </w:r>
        <w:r w:rsidR="00DF5038" w:rsidDel="00DD0D48">
          <w:rPr>
            <w:rFonts w:asciiTheme="majorBidi" w:hAnsiTheme="majorBidi" w:cstheme="majorBidi"/>
            <w:color w:val="0E101A"/>
          </w:rPr>
          <w:delText>step</w:delText>
        </w:r>
        <w:r w:rsidR="00B94AE6" w:rsidDel="00DD0D48">
          <w:rPr>
            <w:rFonts w:asciiTheme="majorBidi" w:hAnsiTheme="majorBidi" w:cstheme="majorBidi"/>
            <w:color w:val="0E101A"/>
          </w:rPr>
          <w:delText xml:space="preserve"> is</w:delText>
        </w:r>
        <w:r w:rsidR="00DF5038" w:rsidDel="00DD0D48">
          <w:rPr>
            <w:rFonts w:asciiTheme="majorBidi" w:hAnsiTheme="majorBidi" w:cstheme="majorBidi"/>
            <w:color w:val="0E101A"/>
          </w:rPr>
          <w:delText xml:space="preserve"> performed. </w:delText>
        </w:r>
        <w:r w:rsidRPr="00976DF2" w:rsidDel="00DD0D48">
          <w:rPr>
            <w:rFonts w:asciiTheme="majorBidi" w:hAnsiTheme="majorBidi" w:cstheme="majorBidi"/>
            <w:color w:val="0E101A"/>
          </w:rPr>
          <w:delText>Since even small changes in the signals may considerably affect the result, a simple wavelet filter</w:delText>
        </w:r>
        <w:r w:rsidR="0070186C" w:rsidRPr="00976DF2" w:rsidDel="00DD0D48">
          <w:rPr>
            <w:rFonts w:asciiTheme="majorBidi" w:hAnsiTheme="majorBidi" w:cstheme="majorBidi"/>
            <w:color w:val="0E101A"/>
          </w:rPr>
          <w:fldChar w:fldCharType="begin"/>
        </w:r>
        <w:r w:rsidR="00263859" w:rsidDel="00DD0D48">
          <w:rPr>
            <w:rFonts w:asciiTheme="majorBidi" w:hAnsiTheme="majorBidi" w:cstheme="majorBidi"/>
            <w:color w:val="0E101A"/>
          </w:rPr>
          <w:delInstrText xml:space="preserve"> ADDIN EN.CITE &lt;EndNote&gt;&lt;Cite&gt;&lt;Author&gt;Lee&lt;/Author&gt;&lt;Year&gt;2019&lt;/Year&gt;&lt;RecNum&gt;22&lt;/RecNum&gt;&lt;DisplayText&gt;[22]&lt;/DisplayText&gt;&lt;record&gt;&lt;rec-number&gt;22&lt;/rec-number&gt;&lt;foreign-keys&gt;&lt;key app="EN" db-id="0f95w5tevxtp9oeex2mxv0s1xpx9pse9ez9t" timestamp="1640170836"&gt;22&lt;/key&gt;&lt;/foreign-keys&gt;&lt;ref-type name="Journal Article"&gt;17&lt;/ref-type&gt;&lt;contributors&gt;&lt;authors&gt;&lt;author&gt;Lee, Gregory&lt;/author&gt;&lt;author&gt;Gommers, Ralf&lt;/author&gt;&lt;author&gt;Waselewski, Filip&lt;/author&gt;&lt;author&gt;Wohlfahrt, Kai&lt;/author&gt;&lt;author&gt;O&amp;apos;Leary, Aaron&lt;/author&gt;&lt;/authors&gt;&lt;/contributors&gt;&lt;titles&gt;&lt;title&gt;PyWavelets: A Python package for wavelet analysis&lt;/title&gt;&lt;secondary-title&gt;Journal of Open Source Software&lt;/secondary-title&gt;&lt;/titles&gt;&lt;periodical&gt;&lt;full-title&gt;Journal of Open Source Software&lt;/full-title&gt;&lt;/periodical&gt;&lt;pages&gt;1237&lt;/pages&gt;&lt;volume&gt;4&lt;/volume&gt;&lt;number&gt;36&lt;/number&gt;&lt;dates&gt;&lt;year&gt;2019&lt;/year&gt;&lt;/dates&gt;&lt;isbn&gt;2475-9066&lt;/isbn&gt;&lt;urls&gt;&lt;/urls&gt;&lt;/record&gt;&lt;/Cite&gt;&lt;/EndNote&gt;</w:delInstrText>
        </w:r>
        <w:r w:rsidR="0070186C" w:rsidRPr="00976DF2" w:rsidDel="00DD0D48">
          <w:rPr>
            <w:rFonts w:asciiTheme="majorBidi" w:hAnsiTheme="majorBidi" w:cstheme="majorBidi"/>
            <w:color w:val="0E101A"/>
          </w:rPr>
          <w:fldChar w:fldCharType="separate"/>
        </w:r>
        <w:r w:rsidR="00491548" w:rsidDel="00DD0D48">
          <w:rPr>
            <w:rFonts w:asciiTheme="majorBidi" w:hAnsiTheme="majorBidi" w:cstheme="majorBidi"/>
            <w:noProof/>
            <w:color w:val="0E101A"/>
          </w:rPr>
          <w:delText>[22]</w:delText>
        </w:r>
        <w:r w:rsidR="0070186C" w:rsidRPr="00976DF2" w:rsidDel="00DD0D48">
          <w:rPr>
            <w:rFonts w:asciiTheme="majorBidi" w:hAnsiTheme="majorBidi" w:cstheme="majorBidi"/>
            <w:color w:val="0E101A"/>
          </w:rPr>
          <w:fldChar w:fldCharType="end"/>
        </w:r>
        <w:r w:rsidRPr="00976DF2" w:rsidDel="00DD0D48">
          <w:rPr>
            <w:rFonts w:asciiTheme="majorBidi" w:hAnsiTheme="majorBidi" w:cstheme="majorBidi"/>
            <w:color w:val="0E101A"/>
          </w:rPr>
          <w:delText xml:space="preserve"> </w:delText>
        </w:r>
        <w:r w:rsidR="00DF5038" w:rsidDel="00DD0D48">
          <w:rPr>
            <w:rFonts w:asciiTheme="majorBidi" w:hAnsiTheme="majorBidi" w:cstheme="majorBidi"/>
            <w:color w:val="0E101A"/>
          </w:rPr>
          <w:delText xml:space="preserve">is used to </w:delText>
        </w:r>
        <w:r w:rsidRPr="00976DF2" w:rsidDel="00DD0D48">
          <w:rPr>
            <w:rFonts w:asciiTheme="majorBidi" w:hAnsiTheme="majorBidi" w:cstheme="majorBidi"/>
            <w:color w:val="0E101A"/>
          </w:rPr>
          <w:delText xml:space="preserve">remove the acceleration sensor noises in all three axes. In the next step, 46 features </w:delText>
        </w:r>
        <w:r w:rsidR="00B94AE6" w:rsidDel="00DD0D48">
          <w:rPr>
            <w:rFonts w:asciiTheme="majorBidi" w:hAnsiTheme="majorBidi" w:cstheme="majorBidi"/>
            <w:color w:val="0E101A"/>
          </w:rPr>
          <w:delText>from</w:delText>
        </w:r>
        <w:r w:rsidR="00B94AE6" w:rsidRPr="00976DF2" w:rsidDel="00DD0D48">
          <w:rPr>
            <w:rFonts w:asciiTheme="majorBidi" w:hAnsiTheme="majorBidi" w:cstheme="majorBidi"/>
            <w:color w:val="0E101A"/>
          </w:rPr>
          <w:delText xml:space="preserve"> </w:delText>
        </w:r>
        <w:r w:rsidRPr="00976DF2" w:rsidDel="00DD0D48">
          <w:rPr>
            <w:rFonts w:asciiTheme="majorBidi" w:hAnsiTheme="majorBidi" w:cstheme="majorBidi"/>
            <w:color w:val="0E101A"/>
          </w:rPr>
          <w:delText xml:space="preserve">the acceleration signals </w:delText>
        </w:r>
        <w:r w:rsidR="00A10E69" w:rsidDel="00DD0D48">
          <w:rPr>
            <w:rFonts w:asciiTheme="majorBidi" w:hAnsiTheme="majorBidi" w:cstheme="majorBidi"/>
            <w:color w:val="0E101A"/>
          </w:rPr>
          <w:delText>were</w:delText>
        </w:r>
        <w:r w:rsidR="00A10E69" w:rsidRPr="00976DF2" w:rsidDel="00DD0D48">
          <w:rPr>
            <w:rFonts w:asciiTheme="majorBidi" w:hAnsiTheme="majorBidi" w:cstheme="majorBidi"/>
            <w:color w:val="0E101A"/>
          </w:rPr>
          <w:delText xml:space="preserve"> </w:delText>
        </w:r>
        <w:r w:rsidRPr="00976DF2" w:rsidDel="00DD0D48">
          <w:rPr>
            <w:rFonts w:asciiTheme="majorBidi" w:hAnsiTheme="majorBidi" w:cstheme="majorBidi"/>
            <w:color w:val="0E101A"/>
          </w:rPr>
          <w:delText xml:space="preserve">extracted and </w:delText>
        </w:r>
        <w:r w:rsidR="00A10E69" w:rsidDel="00DD0D48">
          <w:rPr>
            <w:rFonts w:asciiTheme="majorBidi" w:hAnsiTheme="majorBidi" w:cstheme="majorBidi"/>
            <w:color w:val="0E101A"/>
          </w:rPr>
          <w:delText>was</w:delText>
        </w:r>
        <w:r w:rsidR="00A10E69" w:rsidRPr="00976DF2" w:rsidDel="00DD0D48">
          <w:rPr>
            <w:rFonts w:asciiTheme="majorBidi" w:hAnsiTheme="majorBidi" w:cstheme="majorBidi"/>
            <w:color w:val="0E101A"/>
          </w:rPr>
          <w:delText xml:space="preserve"> </w:delText>
        </w:r>
        <w:r w:rsidRPr="00976DF2" w:rsidDel="00DD0D48">
          <w:rPr>
            <w:rFonts w:asciiTheme="majorBidi" w:hAnsiTheme="majorBidi" w:cstheme="majorBidi"/>
            <w:color w:val="0E101A"/>
          </w:rPr>
          <w:delText xml:space="preserve">clustered in 6 groups: 1) the mean and the variance in each coordinate axis, 2) the highest frequencies in each direction and their relative amplitude, 3) the total energy of the signal in each direction, 4) the </w:delText>
        </w:r>
        <w:r w:rsidR="00B94AE6" w:rsidDel="00DD0D48">
          <w:rPr>
            <w:rFonts w:asciiTheme="majorBidi" w:hAnsiTheme="majorBidi" w:cstheme="majorBidi"/>
            <w:color w:val="0E101A"/>
          </w:rPr>
          <w:delText>c</w:delText>
        </w:r>
        <w:r w:rsidRPr="00976DF2" w:rsidDel="00DD0D48">
          <w:rPr>
            <w:rFonts w:asciiTheme="majorBidi" w:hAnsiTheme="majorBidi" w:cstheme="majorBidi"/>
            <w:color w:val="0E101A"/>
          </w:rPr>
          <w:delText xml:space="preserve">orrelation of acceleration signals between every two axes, 5) the number of jolts extracted from acceleration in the y-axis, </w:delText>
        </w:r>
        <w:commentRangeStart w:id="476"/>
        <w:r w:rsidRPr="00976DF2" w:rsidDel="00DD0D48">
          <w:rPr>
            <w:rFonts w:asciiTheme="majorBidi" w:hAnsiTheme="majorBidi" w:cstheme="majorBidi"/>
            <w:color w:val="0E101A"/>
          </w:rPr>
          <w:delText>which is the direction of the car movement</w:delText>
        </w:r>
        <w:commentRangeEnd w:id="476"/>
        <w:r w:rsidR="00B94AE6" w:rsidDel="00DD0D48">
          <w:rPr>
            <w:rStyle w:val="CommentReference"/>
            <w:rFonts w:ascii="Calibri" w:eastAsia="Calibri" w:hAnsi="Calibri" w:cs="Calibri"/>
          </w:rPr>
          <w:commentReference w:id="476"/>
        </w:r>
        <w:r w:rsidRPr="00976DF2" w:rsidDel="00DD0D48">
          <w:rPr>
            <w:rFonts w:asciiTheme="majorBidi" w:hAnsiTheme="majorBidi" w:cstheme="majorBidi"/>
            <w:color w:val="0E101A"/>
          </w:rPr>
          <w:delText>, and 6) the time of the play</w:delText>
        </w:r>
        <w:r w:rsidR="00B94AE6" w:rsidDel="00DD0D48">
          <w:rPr>
            <w:rFonts w:asciiTheme="majorBidi" w:hAnsiTheme="majorBidi" w:cstheme="majorBidi"/>
            <w:color w:val="0E101A"/>
          </w:rPr>
          <w:delText>. T</w:delText>
        </w:r>
        <w:r w:rsidRPr="00976DF2" w:rsidDel="00DD0D48">
          <w:rPr>
            <w:rFonts w:asciiTheme="majorBidi" w:hAnsiTheme="majorBidi" w:cstheme="majorBidi"/>
            <w:color w:val="0E101A"/>
          </w:rPr>
          <w:delText>wo new features</w:delText>
        </w:r>
        <w:r w:rsidR="00B94AE6" w:rsidDel="00DD0D48">
          <w:rPr>
            <w:rFonts w:asciiTheme="majorBidi" w:hAnsiTheme="majorBidi" w:cstheme="majorBidi"/>
            <w:color w:val="0E101A"/>
          </w:rPr>
          <w:delText>, compared to the features presented in [17],</w:delText>
        </w:r>
        <w:r w:rsidRPr="00976DF2" w:rsidDel="00DD0D48">
          <w:rPr>
            <w:rFonts w:asciiTheme="majorBidi" w:hAnsiTheme="majorBidi" w:cstheme="majorBidi"/>
            <w:color w:val="0E101A"/>
          </w:rPr>
          <w:delText xml:space="preserve"> representing roll tilt and pitch tilt in the movement were added to increase the </w:delText>
        </w:r>
        <w:r w:rsidR="00F63E51" w:rsidRPr="00976DF2" w:rsidDel="00DD0D48">
          <w:rPr>
            <w:rFonts w:asciiTheme="majorBidi" w:hAnsiTheme="majorBidi" w:cstheme="majorBidi"/>
            <w:color w:val="0E101A"/>
          </w:rPr>
          <w:delText>model</w:delText>
        </w:r>
        <w:r w:rsidR="00F63E51" w:rsidDel="00DD0D48">
          <w:rPr>
            <w:rFonts w:asciiTheme="majorBidi" w:hAnsiTheme="majorBidi" w:cstheme="majorBidi"/>
            <w:color w:val="0E101A"/>
          </w:rPr>
          <w:delText>'</w:delText>
        </w:r>
        <w:r w:rsidR="00F63E51" w:rsidRPr="00976DF2" w:rsidDel="00DD0D48">
          <w:rPr>
            <w:rFonts w:asciiTheme="majorBidi" w:hAnsiTheme="majorBidi" w:cstheme="majorBidi"/>
            <w:color w:val="0E101A"/>
          </w:rPr>
          <w:delText xml:space="preserve">s </w:delText>
        </w:r>
        <w:r w:rsidRPr="00976DF2" w:rsidDel="00DD0D48">
          <w:rPr>
            <w:rFonts w:asciiTheme="majorBidi" w:hAnsiTheme="majorBidi" w:cstheme="majorBidi"/>
            <w:color w:val="0E101A"/>
          </w:rPr>
          <w:delText>accuracy. These two features are extracted using Short Term Fourier Transform</w:delText>
        </w:r>
        <w:r w:rsidR="005746D7" w:rsidRPr="00976DF2" w:rsidDel="00DD0D48">
          <w:rPr>
            <w:rFonts w:asciiTheme="majorBidi" w:hAnsiTheme="majorBidi" w:cstheme="majorBidi"/>
            <w:color w:val="0E101A"/>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263859" w:rsidDel="00DD0D48">
          <w:rPr>
            <w:rFonts w:asciiTheme="majorBidi" w:hAnsiTheme="majorBidi" w:cstheme="majorBidi"/>
            <w:color w:val="0E101A"/>
          </w:rPr>
          <w:delInstrText xml:space="preserve"> ADDIN EN.CITE </w:delInstrText>
        </w:r>
        <w:r w:rsidR="00263859" w:rsidDel="00DD0D48">
          <w:rPr>
            <w:rFonts w:asciiTheme="majorBidi" w:hAnsiTheme="majorBidi" w:cstheme="majorBidi"/>
            <w:color w:val="0E101A"/>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263859" w:rsidDel="00DD0D48">
          <w:rPr>
            <w:rFonts w:asciiTheme="majorBidi" w:hAnsiTheme="majorBidi" w:cstheme="majorBidi"/>
            <w:color w:val="0E101A"/>
          </w:rPr>
          <w:delInstrText xml:space="preserve"> ADDIN EN.CITE.DATA </w:delInstrText>
        </w:r>
        <w:r w:rsidR="00263859" w:rsidDel="00DD0D48">
          <w:rPr>
            <w:rFonts w:asciiTheme="majorBidi" w:hAnsiTheme="majorBidi" w:cstheme="majorBidi"/>
            <w:color w:val="0E101A"/>
          </w:rPr>
        </w:r>
        <w:r w:rsidR="00263859" w:rsidDel="00DD0D48">
          <w:rPr>
            <w:rFonts w:asciiTheme="majorBidi" w:hAnsiTheme="majorBidi" w:cstheme="majorBidi"/>
            <w:color w:val="0E101A"/>
          </w:rPr>
          <w:fldChar w:fldCharType="end"/>
        </w:r>
        <w:r w:rsidR="005746D7" w:rsidRPr="00976DF2" w:rsidDel="00DD0D48">
          <w:rPr>
            <w:rFonts w:asciiTheme="majorBidi" w:hAnsiTheme="majorBidi" w:cstheme="majorBidi"/>
            <w:color w:val="0E101A"/>
          </w:rPr>
        </w:r>
        <w:r w:rsidR="005746D7" w:rsidRPr="00976DF2" w:rsidDel="00DD0D48">
          <w:rPr>
            <w:rFonts w:asciiTheme="majorBidi" w:hAnsiTheme="majorBidi" w:cstheme="majorBidi"/>
            <w:color w:val="0E101A"/>
          </w:rPr>
          <w:fldChar w:fldCharType="separate"/>
        </w:r>
        <w:r w:rsidR="00491548" w:rsidDel="00DD0D48">
          <w:rPr>
            <w:rFonts w:asciiTheme="majorBidi" w:hAnsiTheme="majorBidi" w:cstheme="majorBidi"/>
            <w:noProof/>
            <w:color w:val="0E101A"/>
          </w:rPr>
          <w:delText>[23]</w:delText>
        </w:r>
        <w:r w:rsidR="005746D7" w:rsidRPr="00976DF2" w:rsidDel="00DD0D48">
          <w:rPr>
            <w:rFonts w:asciiTheme="majorBidi" w:hAnsiTheme="majorBidi" w:cstheme="majorBidi"/>
            <w:color w:val="0E101A"/>
          </w:rPr>
          <w:fldChar w:fldCharType="end"/>
        </w:r>
        <w:r w:rsidRPr="00976DF2" w:rsidDel="00DD0D48">
          <w:rPr>
            <w:rFonts w:asciiTheme="majorBidi" w:hAnsiTheme="majorBidi" w:cstheme="majorBidi"/>
            <w:color w:val="0E101A"/>
          </w:rPr>
          <w:delText xml:space="preserve"> with different window samplings. Since the jolt extracted from acceleration in the y-direction is a compelling feature in the data set, it is expected that the roll and pitch in the z and x-direction would enhance the model in the same way. </w:delText>
        </w:r>
      </w:del>
    </w:p>
    <w:p w14:paraId="3A3EAED7" w14:textId="55F033B8" w:rsidR="00491625" w:rsidDel="0056400F" w:rsidRDefault="00AF09DD" w:rsidP="00AF09DD">
      <w:pPr>
        <w:pStyle w:val="NormalWeb"/>
        <w:spacing w:before="0" w:beforeAutospacing="0" w:after="0" w:afterAutospacing="0"/>
        <w:rPr>
          <w:del w:id="477" w:author="bijan mehralizadeh" w:date="2021-12-25T13:01:00Z"/>
        </w:rPr>
      </w:pPr>
      <w:del w:id="478" w:author="bijan mehralizadeh" w:date="2021-12-25T13:01:00Z">
        <w:r w:rsidRPr="00976DF2" w:rsidDel="0056400F">
          <w:rPr>
            <w:rFonts w:asciiTheme="majorBidi" w:hAnsiTheme="majorBidi" w:cstheme="majorBidi"/>
            <w:color w:val="0E101A"/>
          </w:rPr>
          <w:delText xml:space="preserve">Eight features </w:delText>
        </w:r>
        <w:r w:rsidR="00491625" w:rsidDel="0056400F">
          <w:rPr>
            <w:rFonts w:asciiTheme="majorBidi" w:hAnsiTheme="majorBidi" w:cstheme="majorBidi"/>
            <w:color w:val="0E101A"/>
          </w:rPr>
          <w:delText>were</w:delText>
        </w:r>
        <w:r w:rsidR="00491625" w:rsidRPr="00976DF2" w:rsidDel="0056400F">
          <w:rPr>
            <w:rFonts w:asciiTheme="majorBidi" w:hAnsiTheme="majorBidi" w:cstheme="majorBidi"/>
            <w:color w:val="0E101A"/>
          </w:rPr>
          <w:delText xml:space="preserve"> </w:delText>
        </w:r>
        <w:r w:rsidRPr="00976DF2" w:rsidDel="0056400F">
          <w:rPr>
            <w:rFonts w:asciiTheme="majorBidi" w:hAnsiTheme="majorBidi" w:cstheme="majorBidi"/>
            <w:color w:val="0E101A"/>
          </w:rPr>
          <w:delText xml:space="preserve">extracted from </w:delText>
        </w:r>
        <w:r w:rsidR="00491625" w:rsidDel="0056400F">
          <w:rPr>
            <w:rFonts w:asciiTheme="majorBidi" w:hAnsiTheme="majorBidi" w:cstheme="majorBidi"/>
            <w:color w:val="0E101A"/>
          </w:rPr>
          <w:delText xml:space="preserve">shaft </w:delText>
        </w:r>
        <w:r w:rsidRPr="00976DF2" w:rsidDel="0056400F">
          <w:rPr>
            <w:rFonts w:asciiTheme="majorBidi" w:hAnsiTheme="majorBidi" w:cstheme="majorBidi"/>
            <w:color w:val="0E101A"/>
          </w:rPr>
          <w:delText xml:space="preserve">encoders. The first feature is the </w:delText>
        </w:r>
        <w:commentRangeStart w:id="479"/>
        <w:r w:rsidRPr="00976DF2" w:rsidDel="0056400F">
          <w:rPr>
            <w:rFonts w:asciiTheme="majorBidi" w:hAnsiTheme="majorBidi" w:cstheme="majorBidi"/>
            <w:color w:val="0E101A"/>
          </w:rPr>
          <w:delText xml:space="preserve">number of spikes in encoders' derivation per time, representing the total number of </w:delText>
        </w:r>
      </w:del>
      <w:del w:id="480" w:author="bijan mehralizadeh" w:date="2021-12-24T21:36:00Z">
        <w:r w:rsidRPr="00976DF2" w:rsidDel="00F63E51">
          <w:rPr>
            <w:rFonts w:asciiTheme="majorBidi" w:hAnsiTheme="majorBidi" w:cstheme="majorBidi"/>
            <w:color w:val="0E101A"/>
          </w:rPr>
          <w:delText>wheel</w:delText>
        </w:r>
      </w:del>
      <w:del w:id="481" w:author="bijan mehralizadeh" w:date="2021-12-25T13:01:00Z">
        <w:r w:rsidRPr="00976DF2" w:rsidDel="0056400F">
          <w:rPr>
            <w:rFonts w:asciiTheme="majorBidi" w:hAnsiTheme="majorBidi" w:cstheme="majorBidi"/>
            <w:color w:val="0E101A"/>
          </w:rPr>
          <w:delText xml:space="preserve"> turns during the play (number of times wheels change from stationary to rotating). Other features of the encoders are extracted by convolving acceleration signals and the summation of two encoders signals.</w:delText>
        </w:r>
      </w:del>
      <w:del w:id="482" w:author="bijan mehralizadeh" w:date="2021-12-25T11:06:00Z">
        <w:r w:rsidRPr="00976DF2" w:rsidDel="0056400F">
          <w:rPr>
            <w:rFonts w:asciiTheme="majorBidi" w:hAnsiTheme="majorBidi" w:cstheme="majorBidi"/>
            <w:color w:val="0E101A"/>
          </w:rPr>
          <w:delText xml:space="preserve"> </w:delText>
        </w:r>
      </w:del>
    </w:p>
    <w:commentRangeEnd w:id="479"/>
    <w:p w14:paraId="06D6FC71" w14:textId="58EEA646" w:rsidR="00491625" w:rsidDel="00DD0D48" w:rsidRDefault="00491625" w:rsidP="00AF09DD">
      <w:pPr>
        <w:pStyle w:val="NormalWeb"/>
        <w:spacing w:before="0" w:beforeAutospacing="0" w:after="0" w:afterAutospacing="0"/>
        <w:rPr>
          <w:del w:id="483" w:author="bijan mehralizadeh" w:date="2021-12-25T17:56:00Z"/>
          <w:rFonts w:asciiTheme="majorBidi" w:hAnsiTheme="majorBidi" w:cstheme="majorBidi"/>
          <w:color w:val="0E101A"/>
        </w:rPr>
      </w:pPr>
      <w:del w:id="484" w:author="bijan mehralizadeh" w:date="2021-12-25T17:56:00Z">
        <w:r w:rsidDel="00DD0D48">
          <w:rPr>
            <w:rStyle w:val="CommentReference"/>
            <w:rFonts w:ascii="Calibri" w:eastAsia="Calibri" w:hAnsi="Calibri" w:cs="Calibri"/>
          </w:rPr>
          <w:commentReference w:id="479"/>
        </w:r>
      </w:del>
    </w:p>
    <w:p w14:paraId="00D19056" w14:textId="79061C66" w:rsidR="000D1F7F" w:rsidDel="00DD0D48" w:rsidRDefault="00491625" w:rsidP="00AF09DD">
      <w:pPr>
        <w:pStyle w:val="NormalWeb"/>
        <w:spacing w:before="0" w:beforeAutospacing="0" w:after="0" w:afterAutospacing="0"/>
        <w:rPr>
          <w:del w:id="485" w:author="bijan mehralizadeh" w:date="2021-12-25T17:56:00Z"/>
          <w:moveFrom w:id="486" w:author="Lily Mo" w:date="2021-12-25T13:45:00Z"/>
          <w:rFonts w:asciiTheme="majorBidi" w:hAnsiTheme="majorBidi" w:cstheme="majorBidi"/>
          <w:color w:val="0E101A"/>
        </w:rPr>
      </w:pPr>
      <w:del w:id="487" w:author="bijan mehralizadeh" w:date="2021-12-25T17:56:00Z">
        <w:r w:rsidDel="00DD0D48">
          <w:rPr>
            <w:rFonts w:asciiTheme="majorBidi" w:hAnsiTheme="majorBidi" w:cstheme="majorBidi"/>
            <w:color w:val="0E101A"/>
          </w:rPr>
          <w:delText xml:space="preserve">To combine the features, analyzing the states of playing with the car is useful. </w:delText>
        </w:r>
      </w:del>
      <w:moveFromRangeStart w:id="488" w:author="Lily Mo" w:date="2021-12-25T13:45:00Z" w:name="move91332324"/>
      <w:moveFrom w:id="489" w:author="Lily Mo" w:date="2021-12-25T13:45:00Z">
        <w:del w:id="490" w:author="bijan mehralizadeh" w:date="2021-12-25T17:56:00Z">
          <w:r w:rsidR="00AF09DD" w:rsidRPr="00976DF2" w:rsidDel="00DD0D48">
            <w:rPr>
              <w:rFonts w:asciiTheme="majorBidi" w:hAnsiTheme="majorBidi" w:cstheme="majorBidi"/>
              <w:color w:val="0E101A"/>
            </w:rPr>
            <w:delText xml:space="preserve">The whole </w:delText>
          </w:r>
          <w:r w:rsidR="00F63E51" w:rsidRPr="00976DF2" w:rsidDel="00DD0D48">
            <w:rPr>
              <w:rFonts w:asciiTheme="majorBidi" w:hAnsiTheme="majorBidi" w:cstheme="majorBidi"/>
              <w:color w:val="0E101A"/>
            </w:rPr>
            <w:delText>children</w:delText>
          </w:r>
          <w:r w:rsidR="00F63E51" w:rsidDel="00DD0D48">
            <w:rPr>
              <w:rFonts w:asciiTheme="majorBidi" w:hAnsiTheme="majorBidi" w:cstheme="majorBidi"/>
              <w:color w:val="0E101A"/>
            </w:rPr>
            <w:delText>'</w:delText>
          </w:r>
          <w:r w:rsidR="00F63E51" w:rsidRPr="00976DF2" w:rsidDel="00DD0D48">
            <w:rPr>
              <w:rFonts w:asciiTheme="majorBidi" w:hAnsiTheme="majorBidi" w:cstheme="majorBidi"/>
              <w:color w:val="0E101A"/>
            </w:rPr>
            <w:delText xml:space="preserve">s </w:delText>
          </w:r>
          <w:r w:rsidR="00AF09DD" w:rsidRPr="00976DF2" w:rsidDel="00DD0D48">
            <w:rPr>
              <w:rFonts w:asciiTheme="majorBidi" w:hAnsiTheme="majorBidi" w:cstheme="majorBidi"/>
              <w:color w:val="0E101A"/>
            </w:rPr>
            <w:delText xml:space="preserve">playtime with the </w:delText>
          </w:r>
          <w:r w:rsidR="00C27452" w:rsidDel="00DD0D48">
            <w:rPr>
              <w:rFonts w:asciiTheme="majorBidi" w:hAnsiTheme="majorBidi" w:cstheme="majorBidi"/>
              <w:color w:val="0E101A"/>
            </w:rPr>
            <w:delText>intelligent</w:delText>
          </w:r>
          <w:r w:rsidR="00AF09DD" w:rsidRPr="00976DF2" w:rsidDel="00DD0D48">
            <w:rPr>
              <w:rFonts w:asciiTheme="majorBidi" w:hAnsiTheme="majorBidi" w:cstheme="majorBidi"/>
              <w:color w:val="0E101A"/>
            </w:rPr>
            <w:delText xml:space="preserve"> toy car can be divided into four </w:delText>
          </w:r>
          <w:r w:rsidR="0084228A" w:rsidDel="00DD0D48">
            <w:rPr>
              <w:rFonts w:asciiTheme="majorBidi" w:hAnsiTheme="majorBidi" w:cstheme="majorBidi"/>
              <w:color w:val="0E101A"/>
            </w:rPr>
            <w:delText>states</w:delText>
          </w:r>
          <w:r w:rsidR="00AF09DD" w:rsidRPr="00976DF2" w:rsidDel="00DD0D48">
            <w:rPr>
              <w:rFonts w:asciiTheme="majorBidi" w:hAnsiTheme="majorBidi" w:cstheme="majorBidi"/>
              <w:color w:val="0E101A"/>
            </w:rPr>
            <w:delText xml:space="preserve">: </w:delText>
          </w:r>
          <w:r w:rsidDel="00DD0D48">
            <w:rPr>
              <w:rFonts w:asciiTheme="majorBidi" w:hAnsiTheme="majorBidi" w:cstheme="majorBidi"/>
              <w:color w:val="0E101A"/>
            </w:rPr>
            <w:delText xml:space="preserve">1) </w:delText>
          </w:r>
          <w:r w:rsidR="0084228A" w:rsidDel="00DD0D48">
            <w:rPr>
              <w:rFonts w:asciiTheme="majorBidi" w:hAnsiTheme="majorBidi" w:cstheme="majorBidi"/>
              <w:color w:val="0E101A"/>
            </w:rPr>
            <w:delText>n</w:delText>
          </w:r>
          <w:r w:rsidR="00130B49" w:rsidRPr="00976DF2" w:rsidDel="00DD0D48">
            <w:rPr>
              <w:rFonts w:asciiTheme="majorBidi" w:hAnsiTheme="majorBidi" w:cstheme="majorBidi"/>
              <w:color w:val="0E101A"/>
            </w:rPr>
            <w:delText xml:space="preserve">o </w:delText>
          </w:r>
          <w:r w:rsidR="0084228A" w:rsidDel="00DD0D48">
            <w:rPr>
              <w:rFonts w:asciiTheme="majorBidi" w:hAnsiTheme="majorBidi" w:cstheme="majorBidi"/>
              <w:color w:val="0E101A"/>
            </w:rPr>
            <w:delText>p</w:delText>
          </w:r>
          <w:r w:rsidR="00130B49" w:rsidRPr="00976DF2" w:rsidDel="00DD0D48">
            <w:rPr>
              <w:rFonts w:asciiTheme="majorBidi" w:hAnsiTheme="majorBidi" w:cstheme="majorBidi"/>
              <w:color w:val="0E101A"/>
            </w:rPr>
            <w:delText>laying</w:delText>
          </w:r>
          <w:r w:rsidR="00AF09DD" w:rsidRPr="00976DF2" w:rsidDel="00DD0D48">
            <w:rPr>
              <w:rFonts w:asciiTheme="majorBidi" w:hAnsiTheme="majorBidi" w:cstheme="majorBidi"/>
              <w:color w:val="0E101A"/>
            </w:rPr>
            <w:delText xml:space="preserve">, </w:delText>
          </w:r>
          <w:r w:rsidDel="00DD0D48">
            <w:rPr>
              <w:rFonts w:asciiTheme="majorBidi" w:hAnsiTheme="majorBidi" w:cstheme="majorBidi"/>
              <w:color w:val="0E101A"/>
            </w:rPr>
            <w:delText xml:space="preserve">2) </w:delText>
          </w:r>
          <w:r w:rsidR="00AF09DD" w:rsidRPr="00976DF2" w:rsidDel="00DD0D48">
            <w:rPr>
              <w:rFonts w:asciiTheme="majorBidi" w:hAnsiTheme="majorBidi" w:cstheme="majorBidi"/>
              <w:color w:val="0E101A"/>
            </w:rPr>
            <w:delText xml:space="preserve">playing only with wheels, </w:delText>
          </w:r>
          <w:r w:rsidDel="00DD0D48">
            <w:rPr>
              <w:rFonts w:asciiTheme="majorBidi" w:hAnsiTheme="majorBidi" w:cstheme="majorBidi"/>
              <w:color w:val="0E101A"/>
            </w:rPr>
            <w:delText xml:space="preserve">3) </w:delText>
          </w:r>
          <w:r w:rsidR="00AF09DD" w:rsidRPr="00976DF2" w:rsidDel="00DD0D48">
            <w:rPr>
              <w:rFonts w:asciiTheme="majorBidi" w:hAnsiTheme="majorBidi" w:cstheme="majorBidi"/>
              <w:color w:val="0E101A"/>
            </w:rPr>
            <w:delText xml:space="preserve">playing on the ground, and </w:delText>
          </w:r>
          <w:r w:rsidDel="00DD0D48">
            <w:rPr>
              <w:rFonts w:asciiTheme="majorBidi" w:hAnsiTheme="majorBidi" w:cstheme="majorBidi"/>
              <w:color w:val="0E101A"/>
            </w:rPr>
            <w:delText xml:space="preserve">4) </w:delText>
          </w:r>
          <w:r w:rsidR="00AF09DD" w:rsidRPr="00976DF2" w:rsidDel="00DD0D48">
            <w:rPr>
              <w:rFonts w:asciiTheme="majorBidi" w:hAnsiTheme="majorBidi" w:cstheme="majorBidi"/>
              <w:color w:val="0E101A"/>
            </w:rPr>
            <w:delText xml:space="preserve">playing in the air. In the </w:delText>
          </w:r>
          <w:r w:rsidR="00130B49" w:rsidRPr="00976DF2" w:rsidDel="00DD0D48">
            <w:rPr>
              <w:rFonts w:asciiTheme="majorBidi" w:hAnsiTheme="majorBidi" w:cstheme="majorBidi"/>
              <w:color w:val="0E101A"/>
            </w:rPr>
            <w:delText xml:space="preserve">not playing </w:delText>
          </w:r>
          <w:r w:rsidR="00AF09DD" w:rsidRPr="00976DF2" w:rsidDel="00DD0D48">
            <w:rPr>
              <w:rFonts w:asciiTheme="majorBidi" w:hAnsiTheme="majorBidi" w:cstheme="majorBidi"/>
              <w:color w:val="0E101A"/>
            </w:rPr>
            <w:delText xml:space="preserve">section, the </w:delText>
          </w:r>
          <w:r w:rsidR="00C27452" w:rsidDel="00DD0D48">
            <w:rPr>
              <w:rFonts w:asciiTheme="majorBidi" w:hAnsiTheme="majorBidi" w:cstheme="majorBidi"/>
              <w:color w:val="0E101A"/>
            </w:rPr>
            <w:delText>intelligent</w:delText>
          </w:r>
          <w:r w:rsidR="00AF09DD" w:rsidRPr="00976DF2" w:rsidDel="00DD0D48">
            <w:rPr>
              <w:rFonts w:asciiTheme="majorBidi" w:hAnsiTheme="majorBidi" w:cstheme="majorBidi"/>
              <w:color w:val="0E101A"/>
            </w:rPr>
            <w:delText xml:space="preserve"> toy car is almost stationary and has no movements, and both encoders and acceleration signals are almost </w:delText>
          </w:r>
          <w:r w:rsidR="001047EF" w:rsidDel="00DD0D48">
            <w:rPr>
              <w:rFonts w:asciiTheme="majorBidi" w:hAnsiTheme="majorBidi" w:cstheme="majorBidi"/>
              <w:color w:val="0E101A"/>
            </w:rPr>
            <w:delText>zero</w:delText>
          </w:r>
          <w:r w:rsidR="00AF09DD" w:rsidRPr="00976DF2" w:rsidDel="00DD0D48">
            <w:rPr>
              <w:rFonts w:asciiTheme="majorBidi" w:hAnsiTheme="majorBidi" w:cstheme="majorBidi"/>
              <w:color w:val="0E101A"/>
            </w:rPr>
            <w:delText xml:space="preserve">. The playing only with wheels section is when the </w:delText>
          </w:r>
          <w:r w:rsidR="00C27452" w:rsidDel="00DD0D48">
            <w:rPr>
              <w:rFonts w:asciiTheme="majorBidi" w:hAnsiTheme="majorBidi" w:cstheme="majorBidi"/>
              <w:color w:val="0E101A"/>
            </w:rPr>
            <w:delText>intelligent</w:delText>
          </w:r>
          <w:r w:rsidR="00AF09DD" w:rsidRPr="00976DF2" w:rsidDel="00DD0D48">
            <w:rPr>
              <w:rFonts w:asciiTheme="majorBidi" w:hAnsiTheme="majorBidi" w:cstheme="majorBidi"/>
              <w:color w:val="0E101A"/>
            </w:rPr>
            <w:delText xml:space="preserve"> </w:delText>
          </w:r>
          <w:r w:rsidR="001047EF" w:rsidDel="00DD0D48">
            <w:rPr>
              <w:rFonts w:asciiTheme="majorBidi" w:hAnsiTheme="majorBidi" w:cstheme="majorBidi"/>
              <w:color w:val="0E101A"/>
            </w:rPr>
            <w:delText xml:space="preserve">toy </w:delText>
          </w:r>
          <w:r w:rsidR="00AF09DD" w:rsidRPr="00976DF2" w:rsidDel="00DD0D48">
            <w:rPr>
              <w:rFonts w:asciiTheme="majorBidi" w:hAnsiTheme="majorBidi" w:cstheme="majorBidi"/>
              <w:color w:val="0E101A"/>
            </w:rPr>
            <w:delText xml:space="preserve">car </w:delText>
          </w:r>
          <w:r w:rsidR="001047EF" w:rsidDel="00DD0D48">
            <w:rPr>
              <w:rFonts w:asciiTheme="majorBidi" w:hAnsiTheme="majorBidi" w:cstheme="majorBidi"/>
              <w:color w:val="0E101A"/>
            </w:rPr>
            <w:delText xml:space="preserve">is </w:delText>
          </w:r>
          <w:r w:rsidR="00AF09DD" w:rsidRPr="00976DF2" w:rsidDel="00DD0D48">
            <w:rPr>
              <w:rFonts w:asciiTheme="majorBidi" w:hAnsiTheme="majorBidi" w:cstheme="majorBidi"/>
              <w:color w:val="0E101A"/>
            </w:rPr>
            <w:delText xml:space="preserve">almost motionless while rotating its wheels. </w:delText>
          </w:r>
          <w:r w:rsidR="001047EF" w:rsidDel="00DD0D48">
            <w:rPr>
              <w:rFonts w:asciiTheme="majorBidi" w:hAnsiTheme="majorBidi" w:cstheme="majorBidi"/>
              <w:color w:val="0E101A"/>
            </w:rPr>
            <w:delText>In such a case, the shaft encoders show changes while there is no significant change in the acceleration. In t</w:delText>
          </w:r>
          <w:r w:rsidR="00AF09DD" w:rsidRPr="00976DF2" w:rsidDel="00DD0D48">
            <w:rPr>
              <w:rFonts w:asciiTheme="majorBidi" w:hAnsiTheme="majorBidi" w:cstheme="majorBidi"/>
              <w:color w:val="0E101A"/>
            </w:rPr>
            <w:delText>he playing on</w:delText>
          </w:r>
          <w:r w:rsidR="001047EF" w:rsidDel="00DD0D48">
            <w:rPr>
              <w:rFonts w:asciiTheme="majorBidi" w:hAnsiTheme="majorBidi" w:cstheme="majorBidi"/>
              <w:color w:val="0E101A"/>
            </w:rPr>
            <w:delText xml:space="preserve"> the</w:delText>
          </w:r>
          <w:r w:rsidR="00AF09DD" w:rsidRPr="00976DF2" w:rsidDel="00DD0D48">
            <w:rPr>
              <w:rFonts w:asciiTheme="majorBidi" w:hAnsiTheme="majorBidi" w:cstheme="majorBidi"/>
              <w:color w:val="0E101A"/>
            </w:rPr>
            <w:delText xml:space="preserve"> ground section describes those portions of playing that the </w:delText>
          </w:r>
          <w:r w:rsidR="00C27452" w:rsidDel="00DD0D48">
            <w:rPr>
              <w:rFonts w:asciiTheme="majorBidi" w:hAnsiTheme="majorBidi" w:cstheme="majorBidi"/>
              <w:color w:val="0E101A"/>
            </w:rPr>
            <w:delText>intelligent</w:delText>
          </w:r>
          <w:r w:rsidR="00AF09DD" w:rsidRPr="00976DF2" w:rsidDel="00DD0D48">
            <w:rPr>
              <w:rFonts w:asciiTheme="majorBidi" w:hAnsiTheme="majorBidi" w:cstheme="majorBidi"/>
              <w:color w:val="0E101A"/>
            </w:rPr>
            <w:delText xml:space="preserve"> </w:delText>
          </w:r>
          <w:r w:rsidR="001047EF" w:rsidDel="00DD0D48">
            <w:rPr>
              <w:rFonts w:asciiTheme="majorBidi" w:hAnsiTheme="majorBidi" w:cstheme="majorBidi"/>
              <w:color w:val="0E101A"/>
            </w:rPr>
            <w:delText xml:space="preserve">toy </w:delText>
          </w:r>
          <w:r w:rsidR="00AF09DD" w:rsidRPr="00976DF2" w:rsidDel="00DD0D48">
            <w:rPr>
              <w:rFonts w:asciiTheme="majorBidi" w:hAnsiTheme="majorBidi" w:cstheme="majorBidi"/>
              <w:color w:val="0E101A"/>
            </w:rPr>
            <w:delText xml:space="preserve">car </w:delText>
          </w:r>
          <w:r w:rsidR="001047EF" w:rsidDel="00DD0D48">
            <w:rPr>
              <w:rFonts w:asciiTheme="majorBidi" w:hAnsiTheme="majorBidi" w:cstheme="majorBidi"/>
              <w:color w:val="0E101A"/>
            </w:rPr>
            <w:delText>is moved which creates changes in both acceleration and shaft encoder signals. Finally,</w:delText>
          </w:r>
          <w:r w:rsidR="00AF09DD" w:rsidRPr="00976DF2" w:rsidDel="00DD0D48">
            <w:rPr>
              <w:rFonts w:asciiTheme="majorBidi" w:hAnsiTheme="majorBidi" w:cstheme="majorBidi"/>
              <w:color w:val="0E101A"/>
            </w:rPr>
            <w:delText xml:space="preserve"> the playing </w:delText>
          </w:r>
          <w:r w:rsidR="001047EF" w:rsidDel="00DD0D48">
            <w:rPr>
              <w:rFonts w:asciiTheme="majorBidi" w:hAnsiTheme="majorBidi" w:cstheme="majorBidi"/>
              <w:color w:val="0E101A"/>
            </w:rPr>
            <w:delText>in</w:delText>
          </w:r>
          <w:r w:rsidR="00AF09DD" w:rsidRPr="00976DF2" w:rsidDel="00DD0D48">
            <w:rPr>
              <w:rFonts w:asciiTheme="majorBidi" w:hAnsiTheme="majorBidi" w:cstheme="majorBidi"/>
              <w:color w:val="0E101A"/>
            </w:rPr>
            <w:delText xml:space="preserve">n air section is when the </w:delText>
          </w:r>
          <w:r w:rsidR="00C27452" w:rsidDel="00DD0D48">
            <w:rPr>
              <w:rFonts w:asciiTheme="majorBidi" w:hAnsiTheme="majorBidi" w:cstheme="majorBidi"/>
              <w:color w:val="0E101A"/>
            </w:rPr>
            <w:delText>intelligent</w:delText>
          </w:r>
          <w:r w:rsidR="00AF09DD" w:rsidRPr="00976DF2" w:rsidDel="00DD0D48">
            <w:rPr>
              <w:rFonts w:asciiTheme="majorBidi" w:hAnsiTheme="majorBidi" w:cstheme="majorBidi"/>
              <w:color w:val="0E101A"/>
            </w:rPr>
            <w:delText xml:space="preserve"> toy car is moved in the air, and the acceleration is changing, and its wheels are not rotating</w:delText>
          </w:r>
          <w:r w:rsidR="001047EF" w:rsidDel="00DD0D48">
            <w:rPr>
              <w:rFonts w:asciiTheme="majorBidi" w:hAnsiTheme="majorBidi" w:cstheme="majorBidi"/>
              <w:color w:val="0E101A"/>
            </w:rPr>
            <w:delText xml:space="preserve">. Thus, </w:delText>
          </w:r>
          <w:r w:rsidR="00AF09DD" w:rsidRPr="00976DF2" w:rsidDel="00DD0D48">
            <w:rPr>
              <w:rFonts w:asciiTheme="majorBidi" w:hAnsiTheme="majorBidi" w:cstheme="majorBidi"/>
              <w:color w:val="0E101A"/>
            </w:rPr>
            <w:delText xml:space="preserve">the encoders </w:delText>
          </w:r>
          <w:r w:rsidR="001047EF" w:rsidDel="00DD0D48">
            <w:rPr>
              <w:rFonts w:asciiTheme="majorBidi" w:hAnsiTheme="majorBidi" w:cstheme="majorBidi"/>
              <w:color w:val="0E101A"/>
            </w:rPr>
            <w:delText xml:space="preserve">signals </w:delText>
          </w:r>
          <w:r w:rsidR="000D1F7F" w:rsidDel="00DD0D48">
            <w:rPr>
              <w:rFonts w:asciiTheme="majorBidi" w:hAnsiTheme="majorBidi" w:cstheme="majorBidi"/>
              <w:color w:val="0E101A"/>
            </w:rPr>
            <w:delText xml:space="preserve">show zero rotation. </w:delText>
          </w:r>
        </w:del>
      </w:moveFrom>
    </w:p>
    <w:moveFromRangeEnd w:id="488"/>
    <w:p w14:paraId="5AB5B9D8" w14:textId="4735EC7E" w:rsidR="00AF09DD" w:rsidRPr="00976DF2" w:rsidDel="00DD0D48" w:rsidRDefault="00AF09DD" w:rsidP="005E5CB3">
      <w:pPr>
        <w:pStyle w:val="NormalWeb"/>
        <w:spacing w:before="0" w:beforeAutospacing="0" w:after="0" w:afterAutospacing="0"/>
        <w:rPr>
          <w:del w:id="491" w:author="bijan mehralizadeh" w:date="2021-12-25T17:56:00Z"/>
          <w:rFonts w:asciiTheme="majorBidi" w:hAnsiTheme="majorBidi" w:cstheme="majorBidi"/>
          <w:color w:val="0E101A"/>
        </w:rPr>
      </w:pPr>
      <w:del w:id="492" w:author="bijan mehralizadeh" w:date="2021-12-25T17:56:00Z">
        <w:r w:rsidRPr="00976DF2" w:rsidDel="00DD0D48">
          <w:rPr>
            <w:rFonts w:asciiTheme="majorBidi" w:hAnsiTheme="majorBidi" w:cstheme="majorBidi"/>
            <w:color w:val="0E101A"/>
          </w:rPr>
          <w:delText xml:space="preserve">Integrating the </w:delText>
        </w:r>
        <w:r w:rsidR="000D1F7F" w:rsidDel="00DD0D48">
          <w:rPr>
            <w:rFonts w:asciiTheme="majorBidi" w:hAnsiTheme="majorBidi" w:cstheme="majorBidi"/>
            <w:color w:val="0E101A"/>
          </w:rPr>
          <w:delText xml:space="preserve">jerk of the </w:delText>
        </w:r>
        <w:r w:rsidRPr="00976DF2" w:rsidDel="00DD0D48">
          <w:rPr>
            <w:rFonts w:asciiTheme="majorBidi" w:hAnsiTheme="majorBidi" w:cstheme="majorBidi"/>
            <w:color w:val="0E101A"/>
          </w:rPr>
          <w:delText xml:space="preserve">summed acceleration signals with the variation of the </w:delText>
        </w:r>
        <w:r w:rsidR="000D1F7F" w:rsidDel="00DD0D48">
          <w:rPr>
            <w:rFonts w:asciiTheme="majorBidi" w:hAnsiTheme="majorBidi" w:cstheme="majorBidi"/>
            <w:color w:val="0E101A"/>
          </w:rPr>
          <w:delText>e</w:delText>
        </w:r>
        <w:r w:rsidRPr="00976DF2" w:rsidDel="00DD0D48">
          <w:rPr>
            <w:rFonts w:asciiTheme="majorBidi" w:hAnsiTheme="majorBidi" w:cstheme="majorBidi"/>
            <w:color w:val="0E101A"/>
          </w:rPr>
          <w:delText>ncoder</w:delText>
        </w:r>
        <w:r w:rsidR="000D1F7F" w:rsidDel="00DD0D48">
          <w:rPr>
            <w:rFonts w:asciiTheme="majorBidi" w:hAnsiTheme="majorBidi" w:cstheme="majorBidi"/>
            <w:color w:val="0E101A"/>
          </w:rPr>
          <w:delText>s</w:delText>
        </w:r>
        <w:r w:rsidRPr="00976DF2" w:rsidDel="00DD0D48">
          <w:rPr>
            <w:rFonts w:asciiTheme="majorBidi" w:hAnsiTheme="majorBidi" w:cstheme="majorBidi"/>
            <w:color w:val="0E101A"/>
          </w:rPr>
          <w:delText>' data separates th</w:delText>
        </w:r>
        <w:r w:rsidR="000D1F7F" w:rsidDel="00DD0D48">
          <w:rPr>
            <w:rFonts w:asciiTheme="majorBidi" w:hAnsiTheme="majorBidi" w:cstheme="majorBidi"/>
            <w:color w:val="0E101A"/>
          </w:rPr>
          <w:delText>e</w:delText>
        </w:r>
        <w:r w:rsidRPr="00976DF2" w:rsidDel="00DD0D48">
          <w:rPr>
            <w:rFonts w:asciiTheme="majorBidi" w:hAnsiTheme="majorBidi" w:cstheme="majorBidi"/>
            <w:color w:val="0E101A"/>
          </w:rPr>
          <w:delText>se four mentioned sections from each other. If the jerk is almost zero, then the car is almost stationary and depend</w:delText>
        </w:r>
        <w:r w:rsidR="000D1F7F" w:rsidDel="00DD0D48">
          <w:rPr>
            <w:rFonts w:asciiTheme="majorBidi" w:hAnsiTheme="majorBidi" w:cstheme="majorBidi"/>
            <w:color w:val="0E101A"/>
          </w:rPr>
          <w:delText xml:space="preserve">ing </w:delText>
        </w:r>
        <w:r w:rsidRPr="00976DF2" w:rsidDel="00DD0D48">
          <w:rPr>
            <w:rFonts w:asciiTheme="majorBidi" w:hAnsiTheme="majorBidi" w:cstheme="majorBidi"/>
            <w:color w:val="0E101A"/>
          </w:rPr>
          <w:delText xml:space="preserve">on the </w:delText>
        </w:r>
        <w:r w:rsidR="000D1F7F" w:rsidDel="00DD0D48">
          <w:rPr>
            <w:rFonts w:asciiTheme="majorBidi" w:hAnsiTheme="majorBidi" w:cstheme="majorBidi"/>
            <w:color w:val="0E101A"/>
          </w:rPr>
          <w:delText xml:space="preserve">shaft </w:delText>
        </w:r>
        <w:r w:rsidR="00F63E51" w:rsidRPr="00976DF2" w:rsidDel="00DD0D48">
          <w:rPr>
            <w:rFonts w:asciiTheme="majorBidi" w:hAnsiTheme="majorBidi" w:cstheme="majorBidi"/>
            <w:color w:val="0E101A"/>
          </w:rPr>
          <w:delText>encoder</w:delText>
        </w:r>
        <w:r w:rsidR="00F63E51" w:rsidDel="00DD0D48">
          <w:rPr>
            <w:rFonts w:asciiTheme="majorBidi" w:hAnsiTheme="majorBidi" w:cstheme="majorBidi"/>
            <w:color w:val="0E101A"/>
          </w:rPr>
          <w:delText>s'</w:delText>
        </w:r>
        <w:r w:rsidR="00F63E51" w:rsidRPr="00976DF2" w:rsidDel="00DD0D48">
          <w:rPr>
            <w:rFonts w:asciiTheme="majorBidi" w:hAnsiTheme="majorBidi" w:cstheme="majorBidi"/>
            <w:color w:val="0E101A"/>
          </w:rPr>
          <w:delText xml:space="preserve"> </w:delText>
        </w:r>
        <w:r w:rsidR="000D1F7F" w:rsidDel="00DD0D48">
          <w:rPr>
            <w:rFonts w:asciiTheme="majorBidi" w:hAnsiTheme="majorBidi" w:cstheme="majorBidi"/>
            <w:color w:val="0E101A"/>
          </w:rPr>
          <w:delText xml:space="preserve">signal </w:delText>
        </w:r>
        <w:r w:rsidRPr="00976DF2" w:rsidDel="00DD0D48">
          <w:rPr>
            <w:rFonts w:asciiTheme="majorBidi" w:hAnsiTheme="majorBidi" w:cstheme="majorBidi"/>
            <w:color w:val="0E101A"/>
          </w:rPr>
          <w:delText>variation</w:delText>
        </w:r>
        <w:r w:rsidR="0084228A" w:rsidDel="00DD0D48">
          <w:rPr>
            <w:rFonts w:asciiTheme="majorBidi" w:hAnsiTheme="majorBidi" w:cstheme="majorBidi"/>
            <w:color w:val="0E101A"/>
          </w:rPr>
          <w:delText>, the car can be in the No Playing state</w:delText>
        </w:r>
        <w:r w:rsidRPr="00976DF2" w:rsidDel="00DD0D48">
          <w:rPr>
            <w:rFonts w:asciiTheme="majorBidi" w:hAnsiTheme="majorBidi" w:cstheme="majorBidi"/>
            <w:color w:val="0E101A"/>
          </w:rPr>
          <w:delText xml:space="preserve"> or </w:delText>
        </w:r>
        <w:r w:rsidR="0084228A" w:rsidDel="00DD0D48">
          <w:rPr>
            <w:rFonts w:asciiTheme="majorBidi" w:hAnsiTheme="majorBidi" w:cstheme="majorBidi"/>
            <w:color w:val="0E101A"/>
          </w:rPr>
          <w:delText xml:space="preserve">in </w:delText>
        </w:r>
        <w:r w:rsidRPr="00976DF2" w:rsidDel="00DD0D48">
          <w:rPr>
            <w:rFonts w:asciiTheme="majorBidi" w:hAnsiTheme="majorBidi" w:cstheme="majorBidi"/>
            <w:color w:val="0E101A"/>
          </w:rPr>
          <w:delText xml:space="preserve">the playing only with wheels </w:delText>
        </w:r>
        <w:r w:rsidR="0084228A" w:rsidDel="00DD0D48">
          <w:rPr>
            <w:rFonts w:asciiTheme="majorBidi" w:hAnsiTheme="majorBidi" w:cstheme="majorBidi"/>
            <w:color w:val="0E101A"/>
          </w:rPr>
          <w:delText>state. I</w:delText>
        </w:r>
        <w:r w:rsidRPr="00976DF2" w:rsidDel="00DD0D48">
          <w:rPr>
            <w:rFonts w:asciiTheme="majorBidi" w:hAnsiTheme="majorBidi" w:cstheme="majorBidi"/>
            <w:color w:val="0E101A"/>
          </w:rPr>
          <w:delText xml:space="preserve">f the jerk was non-zero, then the car is moving and based on its encoders data it could be </w:delText>
        </w:r>
        <w:r w:rsidR="0084228A" w:rsidDel="00DD0D48">
          <w:rPr>
            <w:rFonts w:asciiTheme="majorBidi" w:hAnsiTheme="majorBidi" w:cstheme="majorBidi"/>
            <w:color w:val="0E101A"/>
          </w:rPr>
          <w:delText xml:space="preserve">in the playing on the ground or playing in the air states. </w:delText>
        </w:r>
        <w:r w:rsidRPr="00976DF2" w:rsidDel="00DD0D48">
          <w:rPr>
            <w:rFonts w:asciiTheme="majorBidi" w:hAnsiTheme="majorBidi" w:cstheme="majorBidi"/>
            <w:color w:val="0E101A"/>
          </w:rPr>
          <w:delText xml:space="preserve">The percentage of every </w:delText>
        </w:r>
        <w:r w:rsidR="0084228A" w:rsidDel="00DD0D48">
          <w:rPr>
            <w:rFonts w:asciiTheme="majorBidi" w:hAnsiTheme="majorBidi" w:cstheme="majorBidi"/>
            <w:color w:val="0E101A"/>
          </w:rPr>
          <w:delText xml:space="preserve">state in the play time of a subject is considered </w:delText>
        </w:r>
        <w:r w:rsidRPr="00976DF2" w:rsidDel="00DD0D48">
          <w:rPr>
            <w:rFonts w:asciiTheme="majorBidi" w:hAnsiTheme="majorBidi" w:cstheme="majorBidi"/>
            <w:color w:val="0E101A"/>
          </w:rPr>
          <w:delText xml:space="preserve">a feature. By defining an active duration for the </w:delText>
        </w:r>
        <w:r w:rsidR="00C27452" w:rsidDel="00DD0D48">
          <w:rPr>
            <w:rFonts w:asciiTheme="majorBidi" w:hAnsiTheme="majorBidi" w:cstheme="majorBidi"/>
            <w:color w:val="0E101A"/>
          </w:rPr>
          <w:delText>intelligent</w:delText>
        </w:r>
        <w:r w:rsidRPr="00976DF2" w:rsidDel="00DD0D48">
          <w:rPr>
            <w:rFonts w:asciiTheme="majorBidi" w:hAnsiTheme="majorBidi" w:cstheme="majorBidi"/>
            <w:color w:val="0E101A"/>
          </w:rPr>
          <w:delText xml:space="preserve"> car that consists of </w:delText>
        </w:r>
      </w:del>
      <w:del w:id="493" w:author="bijan mehralizadeh" w:date="2021-12-24T23:43:00Z">
        <w:r w:rsidRPr="00976DF2" w:rsidDel="003F4648">
          <w:rPr>
            <w:rFonts w:asciiTheme="majorBidi" w:hAnsiTheme="majorBidi" w:cstheme="majorBidi"/>
            <w:color w:val="0E101A"/>
          </w:rPr>
          <w:delText>playing only with wheels, playing on the ground, and playing in the air sections</w:delText>
        </w:r>
      </w:del>
      <w:del w:id="494" w:author="bijan mehralizadeh" w:date="2021-12-25T17:56:00Z">
        <w:r w:rsidRPr="00976DF2" w:rsidDel="00DD0D48">
          <w:rPr>
            <w:rFonts w:asciiTheme="majorBidi" w:hAnsiTheme="majorBidi" w:cstheme="majorBidi"/>
            <w:color w:val="0E101A"/>
          </w:rPr>
          <w:delText xml:space="preserve">, the </w:delText>
        </w:r>
      </w:del>
      <w:del w:id="495" w:author="bijan mehralizadeh" w:date="2021-12-25T16:24:00Z">
        <w:r w:rsidRPr="00976DF2" w:rsidDel="00DD0D48">
          <w:rPr>
            <w:rFonts w:asciiTheme="majorBidi" w:hAnsiTheme="majorBidi" w:cstheme="majorBidi"/>
            <w:color w:val="0E101A"/>
          </w:rPr>
          <w:delText xml:space="preserve">absolute </w:delText>
        </w:r>
      </w:del>
      <w:del w:id="496" w:author="bijan mehralizadeh" w:date="2021-12-25T17:56:00Z">
        <w:r w:rsidRPr="00976DF2" w:rsidDel="00DD0D48">
          <w:rPr>
            <w:rFonts w:asciiTheme="majorBidi" w:hAnsiTheme="majorBidi" w:cstheme="majorBidi"/>
            <w:color w:val="0E101A"/>
          </w:rPr>
          <w:delText xml:space="preserve">interaction period of the test case is calculated. </w:delText>
        </w:r>
        <w:commentRangeStart w:id="497"/>
        <w:commentRangeStart w:id="498"/>
        <w:r w:rsidRPr="00976DF2" w:rsidDel="00DD0D48">
          <w:rPr>
            <w:rFonts w:asciiTheme="majorBidi" w:hAnsiTheme="majorBidi" w:cstheme="majorBidi"/>
            <w:color w:val="0E101A"/>
          </w:rPr>
          <w:delText xml:space="preserve">The ratio of each </w:delText>
        </w:r>
        <w:r w:rsidR="0084228A" w:rsidDel="00DD0D48">
          <w:rPr>
            <w:rFonts w:asciiTheme="majorBidi" w:hAnsiTheme="majorBidi" w:cstheme="majorBidi"/>
            <w:color w:val="0E101A"/>
          </w:rPr>
          <w:delText>state</w:delText>
        </w:r>
        <w:r w:rsidR="0084228A" w:rsidRPr="00976DF2" w:rsidDel="00DD0D48">
          <w:rPr>
            <w:rFonts w:asciiTheme="majorBidi" w:hAnsiTheme="majorBidi" w:cstheme="majorBidi"/>
            <w:color w:val="0E101A"/>
          </w:rPr>
          <w:delText xml:space="preserve"> </w:delText>
        </w:r>
        <w:r w:rsidRPr="00976DF2" w:rsidDel="00DD0D48">
          <w:rPr>
            <w:rFonts w:asciiTheme="majorBidi" w:hAnsiTheme="majorBidi" w:cstheme="majorBidi"/>
            <w:color w:val="0E101A"/>
          </w:rPr>
          <w:delText xml:space="preserve">to the length of the </w:delText>
        </w:r>
      </w:del>
      <w:del w:id="499" w:author="bijan mehralizadeh" w:date="2021-12-25T16:24:00Z">
        <w:r w:rsidRPr="00976DF2" w:rsidDel="00DD0D48">
          <w:rPr>
            <w:rFonts w:asciiTheme="majorBidi" w:hAnsiTheme="majorBidi" w:cstheme="majorBidi"/>
            <w:color w:val="0E101A"/>
          </w:rPr>
          <w:delText xml:space="preserve">absolute </w:delText>
        </w:r>
      </w:del>
      <w:del w:id="500" w:author="bijan mehralizadeh" w:date="2021-12-25T17:56:00Z">
        <w:r w:rsidRPr="00976DF2" w:rsidDel="00DD0D48">
          <w:rPr>
            <w:rFonts w:asciiTheme="majorBidi" w:hAnsiTheme="majorBidi" w:cstheme="majorBidi"/>
            <w:color w:val="0E101A"/>
          </w:rPr>
          <w:delText>interaction period is also a feature.</w:delText>
        </w:r>
        <w:commentRangeEnd w:id="497"/>
        <w:r w:rsidR="0084228A" w:rsidDel="00DD0D48">
          <w:rPr>
            <w:rStyle w:val="CommentReference"/>
            <w:rFonts w:ascii="Calibri" w:eastAsia="Calibri" w:hAnsi="Calibri" w:cs="Calibri"/>
          </w:rPr>
          <w:commentReference w:id="497"/>
        </w:r>
        <w:commentRangeEnd w:id="498"/>
        <w:r w:rsidR="003F4648" w:rsidDel="00DD0D48">
          <w:rPr>
            <w:rStyle w:val="CommentReference"/>
            <w:rFonts w:ascii="Calibri" w:eastAsia="Calibri" w:hAnsi="Calibri" w:cs="Calibri"/>
          </w:rPr>
          <w:commentReference w:id="498"/>
        </w:r>
      </w:del>
    </w:p>
    <w:p w14:paraId="7AF1A850" w14:textId="23D3032B" w:rsidR="001A6C29" w:rsidRPr="00976DF2" w:rsidRDefault="001A6C29" w:rsidP="00AF09DD">
      <w:pPr>
        <w:pStyle w:val="NormalWeb"/>
        <w:spacing w:before="0" w:beforeAutospacing="0" w:after="0" w:afterAutospacing="0"/>
        <w:rPr>
          <w:rFonts w:asciiTheme="majorBidi" w:hAnsiTheme="majorBidi" w:cstheme="majorBidi"/>
          <w:color w:val="0E101A"/>
        </w:rPr>
      </w:pPr>
    </w:p>
    <w:p w14:paraId="712D5711" w14:textId="3AF478E7" w:rsidR="001A6C29" w:rsidRPr="00976DF2" w:rsidRDefault="001A6C29" w:rsidP="00AF09DD">
      <w:pPr>
        <w:pStyle w:val="NormalWeb"/>
        <w:spacing w:before="0" w:beforeAutospacing="0" w:after="0" w:afterAutospacing="0"/>
        <w:rPr>
          <w:rFonts w:asciiTheme="majorBidi" w:hAnsiTheme="majorBidi" w:cstheme="majorBidi"/>
          <w:color w:val="0E101A"/>
        </w:rPr>
      </w:pPr>
    </w:p>
    <w:p w14:paraId="530CF4A2" w14:textId="77777777" w:rsidR="001A6C29" w:rsidRPr="00976DF2" w:rsidRDefault="001A6C29" w:rsidP="001A6C29">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Classification Structure</w:t>
      </w:r>
    </w:p>
    <w:p w14:paraId="4E76AC28" w14:textId="73AFC28F" w:rsidR="001A6C29" w:rsidRPr="004C0EEA" w:rsidRDefault="009124B6" w:rsidP="004C0EEA">
      <w:pPr>
        <w:pStyle w:val="NormalWeb"/>
        <w:spacing w:before="0" w:beforeAutospacing="0" w:after="0" w:afterAutospacing="0"/>
        <w:rPr>
          <w:rFonts w:asciiTheme="majorBidi" w:hAnsiTheme="majorBidi" w:cstheme="majorBidi"/>
          <w:color w:val="0E101A"/>
        </w:rPr>
      </w:pPr>
      <w:r>
        <w:rPr>
          <w:rFonts w:asciiTheme="majorBidi" w:hAnsiTheme="majorBidi" w:cstheme="majorBidi"/>
          <w:color w:val="0E101A"/>
        </w:rPr>
        <w:t xml:space="preserve">To train classifiers, </w:t>
      </w:r>
      <w:r w:rsidR="001A6C29" w:rsidRPr="00976DF2">
        <w:rPr>
          <w:rFonts w:asciiTheme="majorBidi" w:hAnsiTheme="majorBidi" w:cstheme="majorBidi"/>
          <w:color w:val="0E101A"/>
        </w:rPr>
        <w:t xml:space="preserve">the collection of 45 </w:t>
      </w:r>
      <w:del w:id="501" w:author="bijan mehralizadeh" w:date="2021-12-24T23:54:00Z">
        <w:r w:rsidDel="003F4648">
          <w:rPr>
            <w:rFonts w:asciiTheme="majorBidi" w:hAnsiTheme="majorBidi" w:cstheme="majorBidi"/>
            <w:color w:val="0E101A"/>
          </w:rPr>
          <w:delText>subjects</w:delText>
        </w:r>
      </w:del>
      <w:ins w:id="502" w:author="bijan mehralizadeh" w:date="2021-12-24T23:54:00Z">
        <w:r w:rsidR="003F4648">
          <w:rPr>
            <w:rFonts w:asciiTheme="majorBidi" w:hAnsiTheme="majorBidi" w:cstheme="majorBidi"/>
            <w:color w:val="0E101A"/>
          </w:rPr>
          <w:t>subjects</w:t>
        </w:r>
      </w:ins>
      <w:ins w:id="503" w:author="bijan mehralizadeh" w:date="2021-12-24T23:58:00Z">
        <w:r w:rsidR="003F4648">
          <w:rPr>
            <w:rFonts w:asciiTheme="majorBidi" w:hAnsiTheme="majorBidi" w:cstheme="majorBidi"/>
            <w:color w:val="0E101A"/>
          </w:rPr>
          <w:t>'</w:t>
        </w:r>
      </w:ins>
      <w:r>
        <w:rPr>
          <w:rFonts w:asciiTheme="majorBidi" w:hAnsiTheme="majorBidi" w:cstheme="majorBidi"/>
          <w:color w:val="0E101A"/>
        </w:rPr>
        <w:t xml:space="preserve"> data</w:t>
      </w:r>
      <w:r w:rsidRPr="00976DF2">
        <w:rPr>
          <w:rFonts w:asciiTheme="majorBidi" w:hAnsiTheme="majorBidi" w:cstheme="majorBidi"/>
          <w:color w:val="0E101A"/>
        </w:rPr>
        <w:t xml:space="preserve"> </w:t>
      </w:r>
      <w:r>
        <w:rPr>
          <w:rFonts w:asciiTheme="majorBidi" w:hAnsiTheme="majorBidi" w:cstheme="majorBidi"/>
          <w:color w:val="0E101A"/>
        </w:rPr>
        <w:t>was</w:t>
      </w:r>
      <w:r w:rsidRPr="00976DF2">
        <w:rPr>
          <w:rFonts w:asciiTheme="majorBidi" w:hAnsiTheme="majorBidi" w:cstheme="majorBidi"/>
          <w:color w:val="0E101A"/>
        </w:rPr>
        <w:t xml:space="preserve"> </w:t>
      </w:r>
      <w:r w:rsidR="001A6C29" w:rsidRPr="00976DF2">
        <w:rPr>
          <w:rFonts w:asciiTheme="majorBidi" w:hAnsiTheme="majorBidi" w:cstheme="majorBidi"/>
          <w:color w:val="0E101A"/>
        </w:rPr>
        <w:t xml:space="preserve">divided into </w:t>
      </w:r>
      <w:commentRangeStart w:id="504"/>
      <w:r w:rsidR="001A6C29" w:rsidRPr="00976DF2">
        <w:rPr>
          <w:rFonts w:asciiTheme="majorBidi" w:hAnsiTheme="majorBidi" w:cstheme="majorBidi"/>
          <w:color w:val="0E101A"/>
        </w:rPr>
        <w:t>two groups: the training set with 80% of samples and the test set with 20% of remaining sample</w:t>
      </w:r>
      <w:commentRangeEnd w:id="504"/>
      <w:r>
        <w:rPr>
          <w:rStyle w:val="CommentReference"/>
          <w:rFonts w:ascii="Calibri" w:eastAsia="Calibri" w:hAnsi="Calibri" w:cs="Calibri"/>
        </w:rPr>
        <w:commentReference w:id="504"/>
      </w:r>
      <w:r w:rsidR="001A6C29" w:rsidRPr="00976DF2">
        <w:rPr>
          <w:rFonts w:asciiTheme="majorBidi" w:hAnsiTheme="majorBidi" w:cstheme="majorBidi"/>
          <w:color w:val="0E101A"/>
        </w:rPr>
        <w:t>s. The training set is used to train the classifier, and the test set is used to measure the classifier's performance.</w:t>
      </w:r>
      <w:r w:rsidR="004C0EEA">
        <w:rPr>
          <w:rFonts w:asciiTheme="majorBidi" w:hAnsiTheme="majorBidi" w:cstheme="majorBidi"/>
          <w:color w:val="0E101A"/>
        </w:rPr>
        <w:t xml:space="preserve"> T</w:t>
      </w:r>
      <w:r w:rsidR="001A6C29" w:rsidRPr="00976DF2">
        <w:rPr>
          <w:rFonts w:asciiTheme="majorBidi" w:hAnsiTheme="majorBidi" w:cstheme="majorBidi"/>
          <w:color w:val="0E101A"/>
        </w:rPr>
        <w:t>he K-fold cross-validation method</w:t>
      </w:r>
      <w:r w:rsidR="001A6C29" w:rsidRPr="00976DF2">
        <w:rPr>
          <w:rFonts w:asciiTheme="majorBidi" w:hAnsiTheme="majorBidi" w:cstheme="majorBidi"/>
          <w:color w:val="0E101A"/>
        </w:rPr>
        <w:fldChar w:fldCharType="begin"/>
      </w:r>
      <w:r w:rsidR="00DD0D48">
        <w:rPr>
          <w:rFonts w:asciiTheme="majorBidi" w:hAnsiTheme="majorBidi" w:cstheme="majorBidi"/>
          <w:color w:val="0E101A"/>
        </w:rPr>
        <w:instrText xml:space="preserve"> ADDIN EN.CITE &lt;EndNote&gt;&lt;Cite&gt;&lt;Author&gt;Pedregosa&lt;/Author&gt;&lt;Year&gt;2011&lt;/Year&gt;&lt;RecNum&gt;23&lt;/RecNum&gt;&lt;DisplayText&gt;[22]&lt;/DisplayText&gt;&lt;record&gt;&lt;rec-number&gt;23&lt;/rec-number&gt;&lt;foreign-keys&gt;&lt;key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A6C29" w:rsidRPr="00976DF2">
        <w:rPr>
          <w:rFonts w:asciiTheme="majorBidi" w:hAnsiTheme="majorBidi" w:cstheme="majorBidi"/>
          <w:color w:val="0E101A"/>
        </w:rPr>
        <w:fldChar w:fldCharType="separate"/>
      </w:r>
      <w:r w:rsidR="00DD0D48">
        <w:rPr>
          <w:rFonts w:asciiTheme="majorBidi" w:hAnsiTheme="majorBidi" w:cstheme="majorBidi"/>
          <w:noProof/>
          <w:color w:val="0E101A"/>
        </w:rPr>
        <w:t>[22]</w:t>
      </w:r>
      <w:r w:rsidR="001A6C29" w:rsidRPr="00976DF2">
        <w:rPr>
          <w:rFonts w:asciiTheme="majorBidi" w:hAnsiTheme="majorBidi" w:cstheme="majorBidi"/>
          <w:color w:val="0E101A"/>
        </w:rPr>
        <w:fldChar w:fldCharType="end"/>
      </w:r>
      <w:r w:rsidR="001A6C29" w:rsidRPr="00976DF2">
        <w:rPr>
          <w:rFonts w:asciiTheme="majorBidi" w:hAnsiTheme="majorBidi" w:cstheme="majorBidi"/>
          <w:color w:val="0E101A"/>
        </w:rPr>
        <w:t xml:space="preserve"> </w:t>
      </w:r>
      <w:r w:rsidR="004C0EEA">
        <w:rPr>
          <w:rFonts w:asciiTheme="majorBidi" w:hAnsiTheme="majorBidi" w:cstheme="majorBidi"/>
          <w:color w:val="0E101A"/>
        </w:rPr>
        <w:t>separates</w:t>
      </w:r>
      <w:r w:rsidR="001A6C29" w:rsidRPr="00976DF2">
        <w:rPr>
          <w:rFonts w:asciiTheme="majorBidi" w:hAnsiTheme="majorBidi" w:cstheme="majorBidi"/>
          <w:color w:val="0E101A"/>
        </w:rPr>
        <w:t xml:space="preserve"> test and training sets in k=5 different ways</w:t>
      </w:r>
      <w:r w:rsidR="004C0EEA">
        <w:rPr>
          <w:rFonts w:asciiTheme="majorBidi" w:hAnsiTheme="majorBidi" w:cstheme="majorBidi"/>
          <w:color w:val="0E101A"/>
        </w:rPr>
        <w:t xml:space="preserve"> t</w:t>
      </w:r>
      <w:r w:rsidR="004C0EEA" w:rsidRPr="00976DF2">
        <w:rPr>
          <w:rFonts w:asciiTheme="majorBidi" w:hAnsiTheme="majorBidi" w:cstheme="majorBidi"/>
          <w:color w:val="0E101A"/>
        </w:rPr>
        <w:t>o generalize the result and make it more reliable</w:t>
      </w:r>
      <w:r w:rsidR="001A6C29" w:rsidRPr="00976DF2">
        <w:rPr>
          <w:rFonts w:asciiTheme="majorBidi" w:hAnsiTheme="majorBidi" w:cstheme="majorBidi"/>
          <w:color w:val="0E101A"/>
        </w:rPr>
        <w:t xml:space="preserve">. </w:t>
      </w:r>
      <w:r>
        <w:rPr>
          <w:rFonts w:asciiTheme="majorBidi" w:hAnsiTheme="majorBidi" w:cstheme="majorBidi"/>
          <w:color w:val="0E101A"/>
        </w:rPr>
        <w:t>T</w:t>
      </w:r>
      <w:r w:rsidR="001A6C29" w:rsidRPr="00976DF2">
        <w:rPr>
          <w:rFonts w:asciiTheme="majorBidi" w:hAnsiTheme="majorBidi" w:cstheme="majorBidi"/>
          <w:color w:val="0E101A"/>
        </w:rPr>
        <w:t xml:space="preserve">he </w:t>
      </w:r>
      <w:r>
        <w:rPr>
          <w:rFonts w:asciiTheme="majorBidi" w:hAnsiTheme="majorBidi" w:cstheme="majorBidi"/>
          <w:color w:val="0E101A"/>
        </w:rPr>
        <w:t xml:space="preserve">average of the </w:t>
      </w:r>
      <w:r w:rsidR="001A6C29" w:rsidRPr="00976DF2">
        <w:rPr>
          <w:rFonts w:asciiTheme="majorBidi" w:hAnsiTheme="majorBidi" w:cstheme="majorBidi"/>
          <w:color w:val="0E101A"/>
        </w:rPr>
        <w:t xml:space="preserve">accuracy, sensitivity, and specificity </w:t>
      </w:r>
      <w:r>
        <w:rPr>
          <w:rFonts w:asciiTheme="majorBidi" w:hAnsiTheme="majorBidi" w:cstheme="majorBidi"/>
          <w:color w:val="0E101A"/>
        </w:rPr>
        <w:t xml:space="preserve">of the trainings are reported. </w:t>
      </w:r>
      <w:r w:rsidR="001A6C29" w:rsidRPr="00976DF2">
        <w:rPr>
          <w:rFonts w:asciiTheme="majorBidi" w:hAnsiTheme="majorBidi" w:cstheme="majorBidi"/>
          <w:color w:val="0E101A"/>
        </w:rPr>
        <w:t>In this research, a Support Vector Machine (SVM)</w:t>
      </w:r>
      <w:r w:rsidR="001A6C29" w:rsidRPr="00976DF2">
        <w:rPr>
          <w:rFonts w:asciiTheme="majorBidi" w:hAnsiTheme="majorBidi" w:cstheme="majorBidi"/>
          <w:color w:val="0E101A"/>
        </w:rPr>
        <w:fldChar w:fldCharType="begin"/>
      </w:r>
      <w:r w:rsidR="00DD0D48">
        <w:rPr>
          <w:rFonts w:asciiTheme="majorBidi" w:hAnsiTheme="majorBidi" w:cstheme="majorBidi"/>
          <w:color w:val="0E101A"/>
        </w:rPr>
        <w:instrText xml:space="preserve"> ADDIN EN.CITE &lt;EndNote&gt;&lt;Cite&gt;&lt;Author&gt;Pedregosa&lt;/Author&gt;&lt;Year&gt;2011&lt;/Year&gt;&lt;RecNum&gt;23&lt;/RecNum&gt;&lt;DisplayText&gt;[22]&lt;/DisplayText&gt;&lt;record&gt;&lt;rec-number&gt;23&lt;/rec-number&gt;&lt;foreign-keys&gt;&lt;key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A6C29" w:rsidRPr="00976DF2">
        <w:rPr>
          <w:rFonts w:asciiTheme="majorBidi" w:hAnsiTheme="majorBidi" w:cstheme="majorBidi"/>
          <w:color w:val="0E101A"/>
        </w:rPr>
        <w:fldChar w:fldCharType="separate"/>
      </w:r>
      <w:r w:rsidR="00DD0D48">
        <w:rPr>
          <w:rFonts w:asciiTheme="majorBidi" w:hAnsiTheme="majorBidi" w:cstheme="majorBidi"/>
          <w:noProof/>
          <w:color w:val="0E101A"/>
        </w:rPr>
        <w:t>[22]</w:t>
      </w:r>
      <w:r w:rsidR="001A6C29" w:rsidRPr="00976DF2">
        <w:rPr>
          <w:rFonts w:asciiTheme="majorBidi" w:hAnsiTheme="majorBidi" w:cstheme="majorBidi"/>
          <w:color w:val="0E101A"/>
        </w:rPr>
        <w:fldChar w:fldCharType="end"/>
      </w:r>
      <w:r w:rsidR="001A6C29" w:rsidRPr="00976DF2">
        <w:rPr>
          <w:rFonts w:asciiTheme="majorBidi" w:hAnsiTheme="majorBidi" w:cstheme="majorBidi"/>
          <w:color w:val="0E101A"/>
        </w:rPr>
        <w:t xml:space="preserve"> is a suitable machine learning method that can effectively classify this kind of data. By testing three kinds of SVM, SVM with a linear kernel is selected for its considerably better performance.</w:t>
      </w:r>
    </w:p>
    <w:p w14:paraId="7E631A4A" w14:textId="5DB05624" w:rsidR="001A6C29" w:rsidRPr="00976DF2" w:rsidRDefault="001A6C29" w:rsidP="00AF09DD">
      <w:pPr>
        <w:pStyle w:val="NormalWeb"/>
        <w:spacing w:before="0" w:beforeAutospacing="0" w:after="0" w:afterAutospacing="0"/>
        <w:rPr>
          <w:rFonts w:asciiTheme="majorBidi" w:hAnsiTheme="majorBidi" w:cstheme="majorBidi"/>
          <w:color w:val="0E101A"/>
        </w:rPr>
      </w:pPr>
    </w:p>
    <w:p w14:paraId="00000012"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32636423" w14:textId="5ABB8D34" w:rsidR="000D7A0E" w:rsidDel="0056400F" w:rsidRDefault="000D7A0E" w:rsidP="0056400F">
      <w:pPr>
        <w:pStyle w:val="Heading2"/>
        <w:spacing w:before="0" w:beforeAutospacing="0" w:after="0" w:afterAutospacing="0"/>
        <w:rPr>
          <w:del w:id="505" w:author="bijan mehralizadeh" w:date="2021-12-25T13:09:00Z"/>
          <w:rFonts w:asciiTheme="majorBidi" w:hAnsiTheme="majorBidi" w:cstheme="majorBidi"/>
          <w:b w:val="0"/>
          <w:bCs w:val="0"/>
          <w:color w:val="0E101A"/>
        </w:rPr>
      </w:pPr>
      <w:r w:rsidRPr="00976DF2">
        <w:rPr>
          <w:rFonts w:asciiTheme="majorBidi" w:hAnsiTheme="majorBidi" w:cstheme="majorBidi"/>
          <w:b w:val="0"/>
          <w:bCs w:val="0"/>
          <w:color w:val="0E101A"/>
        </w:rPr>
        <w:t>Feature Selection</w:t>
      </w:r>
    </w:p>
    <w:p w14:paraId="6824E5E5" w14:textId="55B440AD" w:rsidR="0056400F" w:rsidRDefault="0056400F" w:rsidP="000D7A0E">
      <w:pPr>
        <w:pStyle w:val="Heading2"/>
        <w:spacing w:before="0" w:beforeAutospacing="0" w:after="0" w:afterAutospacing="0"/>
        <w:rPr>
          <w:ins w:id="506" w:author="bijan mehralizadeh" w:date="2021-12-25T13:09:00Z"/>
          <w:rFonts w:asciiTheme="majorBidi" w:hAnsiTheme="majorBidi" w:cstheme="majorBidi"/>
          <w:b w:val="0"/>
          <w:bCs w:val="0"/>
          <w:color w:val="0E101A"/>
        </w:rPr>
      </w:pPr>
    </w:p>
    <w:p w14:paraId="63011B3C" w14:textId="52342390" w:rsidR="00C14FA4" w:rsidRDefault="0056400F" w:rsidP="000D7A0E">
      <w:pPr>
        <w:pStyle w:val="Heading2"/>
        <w:spacing w:before="0" w:beforeAutospacing="0" w:after="0" w:afterAutospacing="0"/>
        <w:rPr>
          <w:ins w:id="507" w:author="Lily Mo" w:date="2021-12-25T14:35:00Z"/>
          <w:rFonts w:asciiTheme="majorBidi" w:hAnsiTheme="majorBidi" w:cstheme="majorBidi"/>
          <w:b w:val="0"/>
          <w:bCs w:val="0"/>
          <w:color w:val="0E101A"/>
          <w:sz w:val="24"/>
          <w:szCs w:val="24"/>
        </w:rPr>
      </w:pPr>
      <w:ins w:id="508" w:author="bijan mehralizadeh" w:date="2021-12-25T13:09:00Z">
        <w:r w:rsidRPr="0056400F">
          <w:rPr>
            <w:rFonts w:asciiTheme="majorBidi" w:hAnsiTheme="majorBidi" w:cstheme="majorBidi"/>
            <w:b w:val="0"/>
            <w:bCs w:val="0"/>
            <w:color w:val="0E101A"/>
            <w:sz w:val="24"/>
            <w:szCs w:val="24"/>
          </w:rPr>
          <w:t>Since the size of the training set is small compared to the size of the feature vector, feature reduction is necessary before applying machine learning methods. In the first step to reduce the number of features, their correlation was examined.</w:t>
        </w:r>
      </w:ins>
      <w:ins w:id="509" w:author="Lily Mo" w:date="2021-12-25T14:32:00Z">
        <w:r w:rsidR="00A75E23">
          <w:rPr>
            <w:rFonts w:asciiTheme="majorBidi" w:hAnsiTheme="majorBidi" w:cstheme="majorBidi"/>
            <w:b w:val="0"/>
            <w:bCs w:val="0"/>
            <w:color w:val="0E101A"/>
            <w:sz w:val="24"/>
            <w:szCs w:val="24"/>
          </w:rPr>
          <w:t xml:space="preserve"> In this step, both early fusion and late fusion </w:t>
        </w:r>
        <w:r w:rsidR="00A75E23">
          <w:rPr>
            <w:rFonts w:asciiTheme="majorBidi" w:hAnsiTheme="majorBidi" w:cstheme="majorBidi"/>
            <w:b w:val="0"/>
            <w:bCs w:val="0"/>
            <w:color w:val="0E101A"/>
            <w:sz w:val="24"/>
            <w:szCs w:val="24"/>
          </w:rPr>
          <w:lastRenderedPageBreak/>
          <w:t>of features were tried. The re</w:t>
        </w:r>
      </w:ins>
      <w:ins w:id="510" w:author="Lily Mo" w:date="2021-12-25T14:33:00Z">
        <w:r w:rsidR="00A75E23">
          <w:rPr>
            <w:rFonts w:asciiTheme="majorBidi" w:hAnsiTheme="majorBidi" w:cstheme="majorBidi"/>
            <w:b w:val="0"/>
            <w:bCs w:val="0"/>
            <w:color w:val="0E101A"/>
            <w:sz w:val="24"/>
            <w:szCs w:val="24"/>
          </w:rPr>
          <w:t xml:space="preserve">sults show that late fusion performs better than early fusion. </w:t>
        </w:r>
      </w:ins>
      <w:ins w:id="511" w:author="Lily Mo" w:date="2021-12-25T14:34:00Z">
        <w:r w:rsidR="00A75E23">
          <w:rPr>
            <w:rFonts w:asciiTheme="majorBidi" w:hAnsiTheme="majorBidi" w:cstheme="majorBidi"/>
            <w:b w:val="0"/>
            <w:bCs w:val="0"/>
            <w:color w:val="0E101A"/>
            <w:sz w:val="24"/>
            <w:szCs w:val="24"/>
          </w:rPr>
          <w:t xml:space="preserve">In other words, the acceleration features and </w:t>
        </w:r>
        <w:r w:rsidR="00C14FA4">
          <w:rPr>
            <w:rFonts w:asciiTheme="majorBidi" w:hAnsiTheme="majorBidi" w:cstheme="majorBidi"/>
            <w:b w:val="0"/>
            <w:bCs w:val="0"/>
            <w:color w:val="0E101A"/>
            <w:sz w:val="24"/>
            <w:szCs w:val="24"/>
          </w:rPr>
          <w:t xml:space="preserve">shaft encoders’ features were not combined to determine the highly </w:t>
        </w:r>
      </w:ins>
      <w:ins w:id="512" w:author="Lily Mo" w:date="2021-12-25T14:35:00Z">
        <w:r w:rsidR="00C14FA4">
          <w:rPr>
            <w:rFonts w:asciiTheme="majorBidi" w:hAnsiTheme="majorBidi" w:cstheme="majorBidi"/>
            <w:b w:val="0"/>
            <w:bCs w:val="0"/>
            <w:color w:val="0E101A"/>
            <w:sz w:val="24"/>
            <w:szCs w:val="24"/>
          </w:rPr>
          <w:t xml:space="preserve">correlated features. </w:t>
        </w:r>
      </w:ins>
    </w:p>
    <w:p w14:paraId="7E6A5973" w14:textId="77777777" w:rsidR="00C14FA4" w:rsidRDefault="0056400F" w:rsidP="000D7A0E">
      <w:pPr>
        <w:pStyle w:val="Heading2"/>
        <w:spacing w:before="0" w:beforeAutospacing="0" w:after="0" w:afterAutospacing="0"/>
        <w:rPr>
          <w:ins w:id="513" w:author="Lily Mo" w:date="2021-12-25T14:36:00Z"/>
          <w:rFonts w:asciiTheme="majorBidi" w:hAnsiTheme="majorBidi" w:cstheme="majorBidi"/>
          <w:b w:val="0"/>
          <w:bCs w:val="0"/>
          <w:color w:val="0E101A"/>
          <w:sz w:val="24"/>
          <w:szCs w:val="24"/>
        </w:rPr>
      </w:pPr>
      <w:ins w:id="514" w:author="bijan mehralizadeh" w:date="2021-12-25T13:09:00Z">
        <w:r w:rsidRPr="0056400F">
          <w:rPr>
            <w:rFonts w:asciiTheme="majorBidi" w:hAnsiTheme="majorBidi" w:cstheme="majorBidi"/>
            <w:b w:val="0"/>
            <w:bCs w:val="0"/>
            <w:color w:val="0E101A"/>
            <w:sz w:val="24"/>
            <w:szCs w:val="24"/>
          </w:rPr>
          <w:t xml:space="preserve"> </w:t>
        </w:r>
      </w:ins>
      <w:ins w:id="515" w:author="Lily Mo" w:date="2021-12-25T14:36:00Z">
        <w:r w:rsidR="00C14FA4">
          <w:rPr>
            <w:rFonts w:asciiTheme="majorBidi" w:hAnsiTheme="majorBidi" w:cstheme="majorBidi"/>
            <w:b w:val="0"/>
            <w:bCs w:val="0"/>
            <w:color w:val="0E101A"/>
            <w:sz w:val="24"/>
            <w:szCs w:val="24"/>
          </w:rPr>
          <w:t xml:space="preserve">Then from each </w:t>
        </w:r>
      </w:ins>
      <w:ins w:id="516" w:author="Lily Mo" w:date="2021-12-25T14:24:00Z">
        <w:r w:rsidR="0059110A">
          <w:rPr>
            <w:rFonts w:asciiTheme="majorBidi" w:hAnsiTheme="majorBidi" w:cstheme="majorBidi"/>
            <w:b w:val="0"/>
            <w:bCs w:val="0"/>
            <w:color w:val="0E101A"/>
            <w:sz w:val="24"/>
            <w:szCs w:val="24"/>
          </w:rPr>
          <w:t xml:space="preserve">highly correlated feature </w:t>
        </w:r>
      </w:ins>
      <w:ins w:id="517" w:author="Lily Mo" w:date="2021-12-25T14:36:00Z">
        <w:r w:rsidR="00C14FA4">
          <w:rPr>
            <w:rFonts w:asciiTheme="majorBidi" w:hAnsiTheme="majorBidi" w:cstheme="majorBidi"/>
            <w:b w:val="0"/>
            <w:bCs w:val="0"/>
            <w:color w:val="0E101A"/>
            <w:sz w:val="24"/>
            <w:szCs w:val="24"/>
          </w:rPr>
          <w:t xml:space="preserve">the best feature was selected using </w:t>
        </w:r>
      </w:ins>
      <w:proofErr w:type="spellStart"/>
      <w:ins w:id="518" w:author="Lily Mo" w:date="2021-12-25T14:24:00Z">
        <w:r w:rsidR="0059110A">
          <w:rPr>
            <w:rFonts w:asciiTheme="majorBidi" w:hAnsiTheme="majorBidi" w:cstheme="majorBidi"/>
            <w:b w:val="0"/>
            <w:bCs w:val="0"/>
            <w:color w:val="0E101A"/>
            <w:sz w:val="24"/>
            <w:szCs w:val="24"/>
          </w:rPr>
          <w:t>set</w:t>
        </w:r>
      </w:ins>
      <w:ins w:id="519" w:author="bijan mehralizadeh" w:date="2021-12-25T13:09:00Z">
        <w:del w:id="520" w:author="Lily Mo" w:date="2021-12-25T14:25:00Z">
          <w:r w:rsidRPr="0056400F" w:rsidDel="0059110A">
            <w:rPr>
              <w:rFonts w:asciiTheme="majorBidi" w:hAnsiTheme="majorBidi" w:cstheme="majorBidi"/>
              <w:b w:val="0"/>
              <w:bCs w:val="0"/>
              <w:color w:val="0E101A"/>
              <w:sz w:val="24"/>
              <w:szCs w:val="24"/>
            </w:rPr>
            <w:delText xml:space="preserve">Only one feature from every group with high more than 85% correlation was selected while the others were eliminated. In the ordinary algorithms there is no differentiation between features in a high correlated group, hence one of them is selected </w:delText>
          </w:r>
        </w:del>
      </w:ins>
      <w:ins w:id="521" w:author="bijan mehralizadeh" w:date="2021-12-25T13:10:00Z">
        <w:del w:id="522" w:author="Lily Mo" w:date="2021-12-25T14:25:00Z">
          <w:r w:rsidRPr="0056400F" w:rsidDel="0059110A">
            <w:rPr>
              <w:rFonts w:asciiTheme="majorBidi" w:hAnsiTheme="majorBidi" w:cstheme="majorBidi"/>
              <w:b w:val="0"/>
              <w:bCs w:val="0"/>
              <w:color w:val="0E101A"/>
              <w:sz w:val="24"/>
              <w:szCs w:val="24"/>
            </w:rPr>
            <w:delText>randomly</w:delText>
          </w:r>
        </w:del>
      </w:ins>
      <w:ins w:id="523" w:author="bijan mehralizadeh" w:date="2021-12-25T13:09:00Z">
        <w:del w:id="524" w:author="Lily Mo" w:date="2021-12-25T14:25:00Z">
          <w:r w:rsidRPr="0056400F" w:rsidDel="0059110A">
            <w:rPr>
              <w:rFonts w:asciiTheme="majorBidi" w:hAnsiTheme="majorBidi" w:cstheme="majorBidi"/>
              <w:b w:val="0"/>
              <w:bCs w:val="0"/>
              <w:color w:val="0E101A"/>
              <w:sz w:val="24"/>
              <w:szCs w:val="24"/>
            </w:rPr>
            <w:delText xml:space="preserve">. In this study, </w:delText>
          </w:r>
        </w:del>
        <w:del w:id="525" w:author="Lily Mo" w:date="2021-12-25T14:23:00Z">
          <w:r w:rsidRPr="0056400F" w:rsidDel="00CF6EEA">
            <w:rPr>
              <w:rFonts w:asciiTheme="majorBidi" w:hAnsiTheme="majorBidi" w:cstheme="majorBidi"/>
              <w:b w:val="0"/>
              <w:bCs w:val="0"/>
              <w:color w:val="0E101A"/>
              <w:sz w:val="24"/>
              <w:szCs w:val="24"/>
            </w:rPr>
            <w:delText xml:space="preserve">F </w:delText>
          </w:r>
        </w:del>
        <w:r w:rsidRPr="0056400F">
          <w:rPr>
            <w:rFonts w:asciiTheme="majorBidi" w:hAnsiTheme="majorBidi" w:cstheme="majorBidi"/>
            <w:b w:val="0"/>
            <w:bCs w:val="0"/>
            <w:color w:val="0E101A"/>
            <w:sz w:val="24"/>
            <w:szCs w:val="24"/>
          </w:rPr>
          <w:t>forward</w:t>
        </w:r>
        <w:proofErr w:type="spellEnd"/>
        <w:r w:rsidRPr="0056400F">
          <w:rPr>
            <w:rFonts w:asciiTheme="majorBidi" w:hAnsiTheme="majorBidi" w:cstheme="majorBidi"/>
            <w:b w:val="0"/>
            <w:bCs w:val="0"/>
            <w:color w:val="0E101A"/>
            <w:sz w:val="24"/>
            <w:szCs w:val="24"/>
          </w:rPr>
          <w:t xml:space="preserve"> selection and backward </w:t>
        </w:r>
      </w:ins>
      <w:ins w:id="526" w:author="bijan mehralizadeh" w:date="2021-12-25T13:10:00Z">
        <w:r w:rsidRPr="0056400F">
          <w:rPr>
            <w:rFonts w:asciiTheme="majorBidi" w:hAnsiTheme="majorBidi" w:cstheme="majorBidi"/>
            <w:b w:val="0"/>
            <w:bCs w:val="0"/>
            <w:color w:val="0E101A"/>
            <w:sz w:val="24"/>
            <w:szCs w:val="24"/>
          </w:rPr>
          <w:t>elimination [</w:t>
        </w:r>
      </w:ins>
      <w:ins w:id="527" w:author="bijan mehralizadeh" w:date="2021-12-25T13:09:00Z">
        <w:r w:rsidRPr="0056400F">
          <w:rPr>
            <w:rFonts w:asciiTheme="majorBidi" w:hAnsiTheme="majorBidi" w:cstheme="majorBidi"/>
            <w:b w:val="0"/>
            <w:bCs w:val="0"/>
            <w:color w:val="0E101A"/>
            <w:sz w:val="24"/>
            <w:szCs w:val="24"/>
          </w:rPr>
          <w:t>24] is used</w:t>
        </w:r>
      </w:ins>
      <w:ins w:id="528" w:author="Lily Mo" w:date="2021-12-25T14:25:00Z">
        <w:r w:rsidR="0059110A">
          <w:rPr>
            <w:rFonts w:asciiTheme="majorBidi" w:hAnsiTheme="majorBidi" w:cstheme="majorBidi"/>
            <w:b w:val="0"/>
            <w:bCs w:val="0"/>
            <w:color w:val="0E101A"/>
            <w:sz w:val="24"/>
            <w:szCs w:val="24"/>
          </w:rPr>
          <w:t xml:space="preserve"> [25].</w:t>
        </w:r>
      </w:ins>
      <w:ins w:id="529" w:author="bijan mehralizadeh" w:date="2021-12-25T13:09:00Z">
        <w:r w:rsidRPr="0056400F">
          <w:rPr>
            <w:rFonts w:asciiTheme="majorBidi" w:hAnsiTheme="majorBidi" w:cstheme="majorBidi"/>
            <w:b w:val="0"/>
            <w:bCs w:val="0"/>
            <w:color w:val="0E101A"/>
            <w:sz w:val="24"/>
            <w:szCs w:val="24"/>
          </w:rPr>
          <w:t xml:space="preserve"> </w:t>
        </w:r>
        <w:del w:id="530" w:author="Lily Mo" w:date="2021-12-25T14:25:00Z">
          <w:r w:rsidRPr="0056400F" w:rsidDel="0059110A">
            <w:rPr>
              <w:rFonts w:asciiTheme="majorBidi" w:hAnsiTheme="majorBidi" w:cstheme="majorBidi"/>
              <w:b w:val="0"/>
              <w:bCs w:val="0"/>
              <w:color w:val="0E101A"/>
              <w:sz w:val="24"/>
              <w:szCs w:val="24"/>
            </w:rPr>
            <w:delText>to select the most compelling feature from each highly correlated groups [25].</w:delText>
          </w:r>
        </w:del>
        <w:r w:rsidRPr="0056400F">
          <w:rPr>
            <w:rFonts w:asciiTheme="majorBidi" w:hAnsiTheme="majorBidi" w:cstheme="majorBidi"/>
            <w:b w:val="0"/>
            <w:bCs w:val="0"/>
            <w:color w:val="0E101A"/>
            <w:sz w:val="24"/>
            <w:szCs w:val="24"/>
          </w:rPr>
          <w:t xml:space="preserve"> This method effectively reduces the number of feature vector by about 30</w:t>
        </w:r>
      </w:ins>
      <w:ins w:id="531" w:author="bijan mehralizadeh" w:date="2021-12-25T13:10:00Z">
        <w:r w:rsidRPr="0056400F">
          <w:rPr>
            <w:rFonts w:asciiTheme="majorBidi" w:hAnsiTheme="majorBidi" w:cstheme="majorBidi"/>
            <w:b w:val="0"/>
            <w:bCs w:val="0"/>
            <w:color w:val="0E101A"/>
            <w:sz w:val="24"/>
            <w:szCs w:val="24"/>
          </w:rPr>
          <w:t xml:space="preserve">%. </w:t>
        </w:r>
      </w:ins>
    </w:p>
    <w:p w14:paraId="7F2211C6" w14:textId="6C792416" w:rsidR="0056400F" w:rsidRPr="0056400F" w:rsidRDefault="0056400F" w:rsidP="000D7A0E">
      <w:pPr>
        <w:pStyle w:val="Heading2"/>
        <w:spacing w:before="0" w:beforeAutospacing="0" w:after="0" w:afterAutospacing="0"/>
        <w:rPr>
          <w:ins w:id="532" w:author="bijan mehralizadeh" w:date="2021-12-25T13:09:00Z"/>
          <w:rFonts w:asciiTheme="majorBidi" w:hAnsiTheme="majorBidi" w:cstheme="majorBidi"/>
          <w:b w:val="0"/>
          <w:bCs w:val="0"/>
          <w:color w:val="0E101A"/>
          <w:sz w:val="24"/>
          <w:szCs w:val="24"/>
          <w:rPrChange w:id="533" w:author="bijan mehralizadeh" w:date="2021-12-25T13:09:00Z">
            <w:rPr>
              <w:ins w:id="534" w:author="bijan mehralizadeh" w:date="2021-12-25T13:09:00Z"/>
              <w:rFonts w:asciiTheme="majorBidi" w:hAnsiTheme="majorBidi" w:cstheme="majorBidi"/>
              <w:b w:val="0"/>
              <w:bCs w:val="0"/>
              <w:color w:val="0E101A"/>
            </w:rPr>
          </w:rPrChange>
        </w:rPr>
      </w:pPr>
      <w:ins w:id="535" w:author="bijan mehralizadeh" w:date="2021-12-25T13:10:00Z">
        <w:r w:rsidRPr="0056400F">
          <w:rPr>
            <w:rFonts w:asciiTheme="majorBidi" w:hAnsiTheme="majorBidi" w:cstheme="majorBidi"/>
            <w:b w:val="0"/>
            <w:bCs w:val="0"/>
            <w:color w:val="0E101A"/>
            <w:sz w:val="24"/>
            <w:szCs w:val="24"/>
          </w:rPr>
          <w:t>The</w:t>
        </w:r>
      </w:ins>
      <w:ins w:id="536" w:author="bijan mehralizadeh" w:date="2021-12-25T13:09:00Z">
        <w:r w:rsidRPr="0056400F">
          <w:rPr>
            <w:rFonts w:asciiTheme="majorBidi" w:hAnsiTheme="majorBidi" w:cstheme="majorBidi"/>
            <w:b w:val="0"/>
            <w:bCs w:val="0"/>
            <w:color w:val="0E101A"/>
            <w:sz w:val="24"/>
            <w:szCs w:val="24"/>
          </w:rPr>
          <w:t xml:space="preserve"> remained features were divided into acceleration features and encoder features. Feature selection methods, including Forward-selection algorithm, backward-elimination algorithm, and genetic algorithm, are implemented on each group of features individually to investigate the most important features. Lastly, different acceleration and encoder feature combinations are examined to reach the best result with higher accuracy, sensitivity, and specificity. As seen in [fig2], the best result is obtained by integrating five acceleration features and two encoder features.</w:t>
        </w:r>
      </w:ins>
    </w:p>
    <w:p w14:paraId="0BF8078A" w14:textId="776FBFEB" w:rsidR="00DE5C15" w:rsidDel="0056400F" w:rsidRDefault="00DE5C15" w:rsidP="00DE5C15">
      <w:pPr>
        <w:pStyle w:val="NormalWeb"/>
        <w:spacing w:before="0" w:beforeAutospacing="0" w:after="0" w:afterAutospacing="0"/>
        <w:rPr>
          <w:del w:id="537" w:author="bijan mehralizadeh" w:date="2021-12-25T13:09:00Z"/>
          <w:rFonts w:asciiTheme="majorBidi" w:hAnsiTheme="majorBidi" w:cstheme="majorBidi"/>
          <w:color w:val="0E101A"/>
        </w:rPr>
      </w:pPr>
      <w:del w:id="538" w:author="bijan mehralizadeh" w:date="2021-12-25T13:09:00Z">
        <w:r w:rsidRPr="0070250E" w:rsidDel="0056400F">
          <w:rPr>
            <w:rFonts w:asciiTheme="majorBidi" w:hAnsiTheme="majorBidi" w:cstheme="majorBidi"/>
            <w:color w:val="0E101A"/>
          </w:rPr>
          <w:delText>Since the size of the training set is small compared to the size of the feature vector, feature reduction is necessary before applying machine learning methods. In the first step to reduc</w:delText>
        </w:r>
        <w:r w:rsidR="00D67F20" w:rsidDel="0056400F">
          <w:rPr>
            <w:rFonts w:asciiTheme="majorBidi" w:hAnsiTheme="majorBidi" w:cstheme="majorBidi"/>
            <w:color w:val="0E101A"/>
          </w:rPr>
          <w:delText>e</w:delText>
        </w:r>
        <w:r w:rsidRPr="0070250E" w:rsidDel="0056400F">
          <w:rPr>
            <w:rFonts w:asciiTheme="majorBidi" w:hAnsiTheme="majorBidi" w:cstheme="majorBidi"/>
            <w:color w:val="0E101A"/>
          </w:rPr>
          <w:delText xml:space="preserve"> the number of features, their </w:delText>
        </w:r>
        <w:r w:rsidR="00D67F20" w:rsidDel="0056400F">
          <w:rPr>
            <w:rFonts w:asciiTheme="majorBidi" w:hAnsiTheme="majorBidi" w:cstheme="majorBidi"/>
            <w:color w:val="0E101A"/>
          </w:rPr>
          <w:delText>c</w:delText>
        </w:r>
        <w:r w:rsidRPr="0070250E" w:rsidDel="0056400F">
          <w:rPr>
            <w:rFonts w:asciiTheme="majorBidi" w:hAnsiTheme="majorBidi" w:cstheme="majorBidi"/>
            <w:color w:val="0E101A"/>
          </w:rPr>
          <w:delText xml:space="preserve">orrelation </w:delText>
        </w:r>
        <w:r w:rsidR="00D67F20" w:rsidDel="0056400F">
          <w:rPr>
            <w:rFonts w:asciiTheme="majorBidi" w:hAnsiTheme="majorBidi" w:cstheme="majorBidi"/>
            <w:color w:val="0E101A"/>
          </w:rPr>
          <w:delText xml:space="preserve">was </w:delText>
        </w:r>
        <w:r w:rsidRPr="0070250E" w:rsidDel="0056400F">
          <w:rPr>
            <w:rFonts w:asciiTheme="majorBidi" w:hAnsiTheme="majorBidi" w:cstheme="majorBidi"/>
            <w:color w:val="0E101A"/>
          </w:rPr>
          <w:delText xml:space="preserve">examined. Only one feature from every group with high </w:delText>
        </w:r>
        <w:r w:rsidR="00D67F20" w:rsidDel="0056400F">
          <w:rPr>
            <w:rFonts w:asciiTheme="majorBidi" w:hAnsiTheme="majorBidi" w:cstheme="majorBidi"/>
            <w:color w:val="0E101A"/>
          </w:rPr>
          <w:delText>c</w:delText>
        </w:r>
        <w:r w:rsidRPr="0070250E" w:rsidDel="0056400F">
          <w:rPr>
            <w:rFonts w:asciiTheme="majorBidi" w:hAnsiTheme="majorBidi" w:cstheme="majorBidi"/>
            <w:color w:val="0E101A"/>
          </w:rPr>
          <w:delText xml:space="preserve">orrelation </w:delText>
        </w:r>
        <w:r w:rsidR="00D67F20" w:rsidDel="0056400F">
          <w:rPr>
            <w:rFonts w:asciiTheme="majorBidi" w:hAnsiTheme="majorBidi" w:cstheme="majorBidi"/>
            <w:color w:val="0E101A"/>
          </w:rPr>
          <w:delText>was</w:delText>
        </w:r>
        <w:r w:rsidRPr="0070250E" w:rsidDel="0056400F">
          <w:rPr>
            <w:rFonts w:asciiTheme="majorBidi" w:hAnsiTheme="majorBidi" w:cstheme="majorBidi"/>
            <w:color w:val="0E101A"/>
          </w:rPr>
          <w:delText xml:space="preserve"> selected while the others </w:delText>
        </w:r>
        <w:r w:rsidR="00D67F20" w:rsidDel="0056400F">
          <w:rPr>
            <w:rFonts w:asciiTheme="majorBidi" w:hAnsiTheme="majorBidi" w:cstheme="majorBidi"/>
            <w:color w:val="0E101A"/>
          </w:rPr>
          <w:delText>were</w:delText>
        </w:r>
        <w:r w:rsidR="00D67F20" w:rsidRPr="0070250E" w:rsidDel="0056400F">
          <w:rPr>
            <w:rFonts w:asciiTheme="majorBidi" w:hAnsiTheme="majorBidi" w:cstheme="majorBidi"/>
            <w:color w:val="0E101A"/>
          </w:rPr>
          <w:delText xml:space="preserve"> </w:delText>
        </w:r>
        <w:r w:rsidR="00D67F20" w:rsidDel="0056400F">
          <w:rPr>
            <w:rFonts w:asciiTheme="majorBidi" w:hAnsiTheme="majorBidi" w:cstheme="majorBidi"/>
            <w:color w:val="0E101A"/>
          </w:rPr>
          <w:delText>eliminated</w:delText>
        </w:r>
        <w:r w:rsidRPr="0070250E" w:rsidDel="0056400F">
          <w:rPr>
            <w:rFonts w:asciiTheme="majorBidi" w:hAnsiTheme="majorBidi" w:cstheme="majorBidi"/>
            <w:color w:val="0E101A"/>
          </w:rPr>
          <w:delText>. Forward selection and backward elimination</w:delText>
        </w:r>
        <w:r w:rsidDel="0056400F">
          <w:rPr>
            <w:rFonts w:asciiTheme="majorBidi" w:hAnsiTheme="majorBidi" w:cstheme="majorBidi"/>
            <w:color w:val="0E101A"/>
          </w:rPr>
          <w:fldChar w:fldCharType="begin"/>
        </w:r>
        <w:r w:rsidR="00263859" w:rsidDel="0056400F">
          <w:rPr>
            <w:rFonts w:asciiTheme="majorBidi" w:hAnsiTheme="majorBidi" w:cstheme="majorBidi"/>
            <w:color w:val="0E101A"/>
          </w:rPr>
          <w:del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delInstrText>
        </w:r>
        <w:r w:rsidDel="0056400F">
          <w:rPr>
            <w:rFonts w:asciiTheme="majorBidi" w:hAnsiTheme="majorBidi" w:cstheme="majorBidi"/>
            <w:color w:val="0E101A"/>
          </w:rPr>
          <w:fldChar w:fldCharType="separate"/>
        </w:r>
        <w:r w:rsidR="00491548" w:rsidDel="0056400F">
          <w:rPr>
            <w:rFonts w:asciiTheme="majorBidi" w:hAnsiTheme="majorBidi" w:cstheme="majorBidi"/>
            <w:noProof/>
            <w:color w:val="0E101A"/>
          </w:rPr>
          <w:delText>[24]</w:delText>
        </w:r>
        <w:r w:rsidDel="0056400F">
          <w:rPr>
            <w:rFonts w:asciiTheme="majorBidi" w:hAnsiTheme="majorBidi" w:cstheme="majorBidi"/>
            <w:color w:val="0E101A"/>
          </w:rPr>
          <w:fldChar w:fldCharType="end"/>
        </w:r>
        <w:r w:rsidRPr="0070250E" w:rsidDel="0056400F">
          <w:rPr>
            <w:rFonts w:asciiTheme="majorBidi" w:hAnsiTheme="majorBidi" w:cstheme="majorBidi"/>
            <w:color w:val="0E101A"/>
          </w:rPr>
          <w:delText xml:space="preserve"> select the most compelling feature from </w:delText>
        </w:r>
        <w:r w:rsidR="00D67F20" w:rsidDel="0056400F">
          <w:rPr>
            <w:rFonts w:asciiTheme="majorBidi" w:hAnsiTheme="majorBidi" w:cstheme="majorBidi"/>
            <w:color w:val="0E101A"/>
          </w:rPr>
          <w:delText xml:space="preserve">each </w:delText>
        </w:r>
        <w:r w:rsidRPr="0070250E" w:rsidDel="0056400F">
          <w:rPr>
            <w:rFonts w:asciiTheme="majorBidi" w:hAnsiTheme="majorBidi" w:cstheme="majorBidi"/>
            <w:color w:val="0E101A"/>
          </w:rPr>
          <w:delText>high</w:delText>
        </w:r>
        <w:r w:rsidR="00D67F20" w:rsidDel="0056400F">
          <w:rPr>
            <w:rFonts w:asciiTheme="majorBidi" w:hAnsiTheme="majorBidi" w:cstheme="majorBidi"/>
            <w:color w:val="0E101A"/>
          </w:rPr>
          <w:delText>ly</w:delText>
        </w:r>
        <w:r w:rsidRPr="0070250E" w:rsidDel="0056400F">
          <w:rPr>
            <w:rFonts w:asciiTheme="majorBidi" w:hAnsiTheme="majorBidi" w:cstheme="majorBidi"/>
            <w:color w:val="0E101A"/>
          </w:rPr>
          <w:delText xml:space="preserve"> correlated groups</w:delText>
        </w:r>
        <w:r w:rsidR="00D67F20" w:rsidDel="0056400F">
          <w:rPr>
            <w:rFonts w:asciiTheme="majorBidi" w:hAnsiTheme="majorBidi" w:cstheme="majorBidi"/>
            <w:color w:val="0E101A"/>
          </w:rPr>
          <w:delText xml:space="preserve"> </w:delText>
        </w:r>
        <w:r w:rsidDel="0056400F">
          <w:rPr>
            <w:rFonts w:asciiTheme="majorBidi" w:hAnsiTheme="majorBidi" w:cstheme="majorBidi"/>
            <w:color w:val="0E101A"/>
          </w:rPr>
          <w:fldChar w:fldCharType="begin"/>
        </w:r>
        <w:r w:rsidR="00263859" w:rsidDel="0056400F">
          <w:rPr>
            <w:rFonts w:asciiTheme="majorBidi" w:hAnsiTheme="majorBidi" w:cstheme="majorBidi"/>
            <w:color w:val="0E101A"/>
          </w:rPr>
          <w:delInstrText xml:space="preserve"> ADDIN EN.CITE &lt;EndNote&gt;&lt;Cite&gt;&lt;Author&gt;Li&lt;/Author&gt;&lt;Year&gt;2011&lt;/Year&gt;&lt;RecNum&gt;24&lt;/RecNum&gt;&lt;DisplayText&gt;[25]&lt;/DisplayText&gt;&lt;record&gt;&lt;rec-number&gt;24&lt;/rec-number&gt;&lt;foreign-keys&gt;&lt;key app="EN" db-id="0f95w5tevxtp9oeex2mxv0s1xpx9pse9ez9t" timestamp="1640172889"&gt;24&lt;/key&gt;&lt;/foreign-keys&gt;&lt;ref-type name="Journal Article"&gt;17&lt;/ref-type&gt;&lt;contributors&gt;&lt;authors&gt;&lt;author&gt;Li, Boyang&lt;/author&gt;&lt;author&gt;Wang, Qiangwei&lt;/author&gt;&lt;author&gt;Hu, Jinglu&lt;/author&gt;&lt;/authors&gt;&lt;/contributors&gt;&lt;titles&gt;&lt;title&gt;Feature subset selection: a correlation‐based SVM filter approach&lt;/title&gt;&lt;secondary-title&gt;IEEJ Transactions on Electrical and Electronic Engineering&lt;/secondary-title&gt;&lt;/titles&gt;&lt;periodical&gt;&lt;full-title&gt;IEEJ Transactions on Electrical and Electronic Engineering&lt;/full-title&gt;&lt;/periodical&gt;&lt;pages&gt;173-179&lt;/pages&gt;&lt;volume&gt;6&lt;/volume&gt;&lt;number&gt;2&lt;/number&gt;&lt;dates&gt;&lt;year&gt;2011&lt;/year&gt;&lt;/dates&gt;&lt;isbn&gt;1931-4973&lt;/isbn&gt;&lt;urls&gt;&lt;/urls&gt;&lt;/record&gt;&lt;/Cite&gt;&lt;/EndNote&gt;</w:delInstrText>
        </w:r>
        <w:r w:rsidDel="0056400F">
          <w:rPr>
            <w:rFonts w:asciiTheme="majorBidi" w:hAnsiTheme="majorBidi" w:cstheme="majorBidi"/>
            <w:color w:val="0E101A"/>
          </w:rPr>
          <w:fldChar w:fldCharType="separate"/>
        </w:r>
        <w:r w:rsidR="00491548" w:rsidDel="0056400F">
          <w:rPr>
            <w:rFonts w:asciiTheme="majorBidi" w:hAnsiTheme="majorBidi" w:cstheme="majorBidi"/>
            <w:noProof/>
            <w:color w:val="0E101A"/>
          </w:rPr>
          <w:delText>[25]</w:delText>
        </w:r>
        <w:r w:rsidDel="0056400F">
          <w:rPr>
            <w:rFonts w:asciiTheme="majorBidi" w:hAnsiTheme="majorBidi" w:cstheme="majorBidi"/>
            <w:color w:val="0E101A"/>
          </w:rPr>
          <w:fldChar w:fldCharType="end"/>
        </w:r>
        <w:r w:rsidR="00D67F20" w:rsidDel="0056400F">
          <w:rPr>
            <w:rFonts w:asciiTheme="majorBidi" w:hAnsiTheme="majorBidi" w:cstheme="majorBidi"/>
            <w:color w:val="0E101A"/>
          </w:rPr>
          <w:delText>.</w:delText>
        </w:r>
        <w:r w:rsidRPr="0070250E" w:rsidDel="0056400F">
          <w:rPr>
            <w:rFonts w:asciiTheme="majorBidi" w:hAnsiTheme="majorBidi" w:cstheme="majorBidi"/>
            <w:color w:val="0E101A"/>
          </w:rPr>
          <w:delText xml:space="preserve"> The remained features </w:delText>
        </w:r>
        <w:r w:rsidR="00D67F20" w:rsidDel="0056400F">
          <w:rPr>
            <w:rFonts w:asciiTheme="majorBidi" w:hAnsiTheme="majorBidi" w:cstheme="majorBidi"/>
            <w:color w:val="0E101A"/>
          </w:rPr>
          <w:delText>were</w:delText>
        </w:r>
        <w:r w:rsidR="00D67F20" w:rsidRPr="0070250E" w:rsidDel="0056400F">
          <w:rPr>
            <w:rFonts w:asciiTheme="majorBidi" w:hAnsiTheme="majorBidi" w:cstheme="majorBidi"/>
            <w:color w:val="0E101A"/>
          </w:rPr>
          <w:delText xml:space="preserve"> </w:delText>
        </w:r>
        <w:r w:rsidRPr="0070250E" w:rsidDel="0056400F">
          <w:rPr>
            <w:rFonts w:asciiTheme="majorBidi" w:hAnsiTheme="majorBidi" w:cstheme="majorBidi"/>
            <w:color w:val="0E101A"/>
          </w:rPr>
          <w:delText xml:space="preserve">divided into acceleration features and encoder features. Feature selection methods, including </w:delText>
        </w:r>
        <w:commentRangeStart w:id="539"/>
        <w:r w:rsidRPr="0070250E" w:rsidDel="0056400F">
          <w:rPr>
            <w:rFonts w:asciiTheme="majorBidi" w:hAnsiTheme="majorBidi" w:cstheme="majorBidi"/>
            <w:color w:val="0E101A"/>
          </w:rPr>
          <w:delText xml:space="preserve">Forward-selection algorithm, backward-elimination algorithm, </w:delText>
        </w:r>
        <w:r w:rsidRPr="00B9465C" w:rsidDel="0056400F">
          <w:rPr>
            <w:rFonts w:asciiTheme="majorBidi" w:hAnsiTheme="majorBidi" w:cstheme="majorBidi"/>
            <w:rPrChange w:id="540" w:author="bijan mehralizadeh" w:date="2021-12-25T00:11:00Z">
              <w:rPr>
                <w:rFonts w:asciiTheme="majorBidi" w:hAnsiTheme="majorBidi" w:cstheme="majorBidi"/>
                <w:color w:val="0E101A"/>
              </w:rPr>
            </w:rPrChange>
          </w:rPr>
          <w:delText xml:space="preserve">and </w:delText>
        </w:r>
        <w:r w:rsidRPr="00B9465C" w:rsidDel="0056400F">
          <w:rPr>
            <w:rFonts w:asciiTheme="majorBidi" w:hAnsiTheme="majorBidi" w:cstheme="majorBidi"/>
            <w:rPrChange w:id="541" w:author="bijan mehralizadeh" w:date="2021-12-25T00:11:00Z">
              <w:rPr>
                <w:rFonts w:asciiTheme="majorBidi" w:hAnsiTheme="majorBidi" w:cstheme="majorBidi"/>
                <w:color w:val="FF0000"/>
              </w:rPr>
            </w:rPrChange>
          </w:rPr>
          <w:delText>genetic algorithm</w:delText>
        </w:r>
        <w:r w:rsidRPr="0070250E" w:rsidDel="0056400F">
          <w:rPr>
            <w:rFonts w:asciiTheme="majorBidi" w:hAnsiTheme="majorBidi" w:cstheme="majorBidi"/>
            <w:color w:val="0E101A"/>
          </w:rPr>
          <w:delText xml:space="preserve">, are implemented on each group of features individually to investigate the most important features. </w:delText>
        </w:r>
        <w:commentRangeEnd w:id="539"/>
        <w:r w:rsidR="00D67F20" w:rsidDel="0056400F">
          <w:rPr>
            <w:rStyle w:val="CommentReference"/>
            <w:rFonts w:ascii="Calibri" w:eastAsia="Calibri" w:hAnsi="Calibri" w:cs="Calibri"/>
          </w:rPr>
          <w:commentReference w:id="539"/>
        </w:r>
        <w:commentRangeStart w:id="542"/>
        <w:r w:rsidRPr="0070250E" w:rsidDel="0056400F">
          <w:rPr>
            <w:rFonts w:asciiTheme="majorBidi" w:hAnsiTheme="majorBidi" w:cstheme="majorBidi"/>
            <w:color w:val="0E101A"/>
          </w:rPr>
          <w:delText>Lastly, different acceleration and encoder feature combinations are examined to reach the best result with higher accuracy, sensitivity, and specificity</w:delText>
        </w:r>
        <w:commentRangeEnd w:id="542"/>
        <w:r w:rsidR="00D67F20" w:rsidDel="0056400F">
          <w:rPr>
            <w:rStyle w:val="CommentReference"/>
            <w:rFonts w:ascii="Calibri" w:eastAsia="Calibri" w:hAnsi="Calibri" w:cs="Calibri"/>
          </w:rPr>
          <w:commentReference w:id="542"/>
        </w:r>
        <w:r w:rsidRPr="0070250E" w:rsidDel="0056400F">
          <w:rPr>
            <w:rFonts w:asciiTheme="majorBidi" w:hAnsiTheme="majorBidi" w:cstheme="majorBidi"/>
            <w:color w:val="0E101A"/>
          </w:rPr>
          <w:delText>. As seen in [fig</w:delText>
        </w:r>
        <w:r w:rsidDel="0056400F">
          <w:rPr>
            <w:rFonts w:asciiTheme="majorBidi" w:hAnsiTheme="majorBidi" w:cstheme="majorBidi"/>
            <w:color w:val="0E101A"/>
          </w:rPr>
          <w:delText>2</w:delText>
        </w:r>
        <w:r w:rsidRPr="0070250E" w:rsidDel="0056400F">
          <w:rPr>
            <w:rFonts w:asciiTheme="majorBidi" w:hAnsiTheme="majorBidi" w:cstheme="majorBidi"/>
            <w:color w:val="0E101A"/>
          </w:rPr>
          <w:delText>], the best result is obtained by integrating five acceleration features and two encoder features.</w:delText>
        </w:r>
      </w:del>
    </w:p>
    <w:p w14:paraId="6036446A" w14:textId="69253771" w:rsidR="001C5F20" w:rsidDel="00DD0D48" w:rsidRDefault="001C5F20">
      <w:pPr>
        <w:pStyle w:val="Heading2"/>
        <w:spacing w:before="0" w:beforeAutospacing="0" w:after="0" w:afterAutospacing="0"/>
        <w:rPr>
          <w:del w:id="543" w:author="bijan mehralizadeh" w:date="2021-12-25T17:08:00Z"/>
        </w:rPr>
        <w:pPrChange w:id="544" w:author="bijan mehralizadeh" w:date="2021-12-25T13:09:00Z">
          <w:pPr>
            <w:pStyle w:val="Heading1"/>
          </w:pPr>
        </w:pPrChange>
      </w:pPr>
    </w:p>
    <w:p w14:paraId="5B5B58F8" w14:textId="7EDD0D1F" w:rsidR="001C5F20" w:rsidDel="00DD0D48" w:rsidRDefault="001C5F20">
      <w:pPr>
        <w:pStyle w:val="NormalWeb"/>
        <w:keepNext/>
        <w:spacing w:before="0" w:beforeAutospacing="0" w:after="0" w:afterAutospacing="0"/>
        <w:rPr>
          <w:del w:id="545" w:author="bijan mehralizadeh" w:date="2021-12-25T17:08:00Z"/>
        </w:rPr>
      </w:pPr>
      <w:commentRangeStart w:id="546"/>
      <w:commentRangeStart w:id="547"/>
      <w:del w:id="548" w:author="bijan mehralizadeh" w:date="2021-12-25T17:08:00Z">
        <w:r w:rsidRPr="00311B0C" w:rsidDel="00DD0D48">
          <w:rPr>
            <w:rStyle w:val="EndnoteTextChar"/>
            <w:noProof/>
            <w:lang w:bidi="fa-IR"/>
          </w:rPr>
          <w:drawing>
            <wp:inline distT="0" distB="0" distL="0" distR="0" wp14:anchorId="3C5567CC" wp14:editId="16FF03D4">
              <wp:extent cx="5715000" cy="2819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546"/>
        <w:commentRangeEnd w:id="547"/>
        <w:r w:rsidR="00D67F20" w:rsidDel="00DD0D48">
          <w:rPr>
            <w:rStyle w:val="CommentReference"/>
            <w:rFonts w:ascii="Calibri" w:eastAsia="Calibri" w:hAnsi="Calibri" w:cs="Calibri"/>
          </w:rPr>
          <w:commentReference w:id="546"/>
        </w:r>
        <w:r w:rsidR="00D67F20" w:rsidDel="00DD0D48">
          <w:rPr>
            <w:rStyle w:val="CommentReference"/>
            <w:rFonts w:ascii="Calibri" w:eastAsia="Calibri" w:hAnsi="Calibri" w:cs="Calibri"/>
          </w:rPr>
          <w:commentReference w:id="547"/>
        </w:r>
      </w:del>
    </w:p>
    <w:p w14:paraId="5A71018D" w14:textId="014D6D74" w:rsidR="001C5F20" w:rsidDel="00DD0D48" w:rsidRDefault="001C5F20">
      <w:pPr>
        <w:pStyle w:val="NormalWeb"/>
        <w:keepNext/>
        <w:spacing w:before="0" w:beforeAutospacing="0" w:after="0" w:afterAutospacing="0"/>
        <w:rPr>
          <w:del w:id="549" w:author="bijan mehralizadeh" w:date="2021-12-25T17:08:00Z"/>
          <w:rFonts w:asciiTheme="majorBidi" w:hAnsiTheme="majorBidi" w:cstheme="majorBidi"/>
          <w:color w:val="0E101A"/>
        </w:rPr>
        <w:pPrChange w:id="550" w:author="bijan mehralizadeh" w:date="2021-12-25T17:08:00Z">
          <w:pPr>
            <w:pStyle w:val="Caption"/>
            <w:jc w:val="center"/>
          </w:pPr>
        </w:pPrChange>
      </w:pPr>
      <w:del w:id="551" w:author="bijan mehralizadeh" w:date="2021-12-25T17:08:00Z">
        <w:r w:rsidDel="00DD0D48">
          <w:delText xml:space="preserve">Figure </w:delText>
        </w:r>
        <w:r w:rsidR="00C66C7F" w:rsidDel="00DD0D48">
          <w:fldChar w:fldCharType="begin"/>
        </w:r>
        <w:r w:rsidR="00C66C7F" w:rsidDel="00DD0D48">
          <w:delInstrText xml:space="preserve"> SEQ Figure \* ARABIC </w:delInstrText>
        </w:r>
        <w:r w:rsidR="00C66C7F" w:rsidDel="00DD0D48">
          <w:fldChar w:fldCharType="separate"/>
        </w:r>
        <w:r w:rsidR="00C0052C" w:rsidDel="00DD0D48">
          <w:rPr>
            <w:noProof/>
          </w:rPr>
          <w:delText>2</w:delText>
        </w:r>
        <w:r w:rsidR="00C66C7F" w:rsidDel="00DD0D48">
          <w:rPr>
            <w:noProof/>
          </w:rPr>
          <w:fldChar w:fldCharType="end"/>
        </w:r>
        <w:r w:rsidDel="00DD0D48">
          <w:delText xml:space="preserve">. </w:delText>
        </w:r>
        <w:r w:rsidRPr="00C81EAD" w:rsidDel="00DD0D48">
          <w:delText>The best accuracy, sensitivity</w:delText>
        </w:r>
        <w:r w:rsidR="004C0EEA" w:rsidDel="00DD0D48">
          <w:delText>, and specificity</w:delText>
        </w:r>
        <w:r w:rsidRPr="00C81EAD" w:rsidDel="00DD0D48">
          <w:delText xml:space="preserve"> gained through three different combinations of acceleration features and encoder features.</w:delText>
        </w:r>
      </w:del>
    </w:p>
    <w:p w14:paraId="0405535A" w14:textId="77777777" w:rsidR="001C5F20" w:rsidRPr="001C5F20" w:rsidRDefault="001C5F20" w:rsidP="001C5F20"/>
    <w:p w14:paraId="54A6D12C" w14:textId="6FC7D4A9" w:rsidR="00B30193" w:rsidRPr="00976DF2" w:rsidRDefault="00B30193" w:rsidP="00B30193">
      <w:pPr>
        <w:pStyle w:val="Heading1"/>
        <w:rPr>
          <w:rFonts w:asciiTheme="majorBidi" w:hAnsiTheme="majorBidi" w:cstheme="majorBidi"/>
        </w:rPr>
      </w:pPr>
      <w:r w:rsidRPr="00976DF2">
        <w:rPr>
          <w:rFonts w:asciiTheme="majorBidi" w:hAnsiTheme="majorBidi" w:cstheme="majorBidi"/>
        </w:rPr>
        <w:t>Results</w:t>
      </w:r>
    </w:p>
    <w:p w14:paraId="67B449A8" w14:textId="1C4715C7" w:rsidR="00DD0D48" w:rsidRPr="00DD0D48" w:rsidRDefault="00DD0D48" w:rsidP="00DD0D48">
      <w:pPr>
        <w:spacing w:after="0" w:line="240" w:lineRule="auto"/>
        <w:rPr>
          <w:ins w:id="552" w:author="bijan mehralizadeh" w:date="2021-12-25T17:57:00Z"/>
          <w:rFonts w:ascii="Times New Roman" w:eastAsia="Times New Roman" w:hAnsi="Times New Roman" w:cs="Times New Roman"/>
          <w:sz w:val="24"/>
          <w:szCs w:val="24"/>
        </w:rPr>
      </w:pPr>
      <w:ins w:id="553" w:author="bijan mehralizadeh" w:date="2021-12-25T17:57:00Z">
        <w:r w:rsidRPr="00DD0D48">
          <w:rPr>
            <w:rFonts w:ascii="Times New Roman" w:eastAsia="Times New Roman" w:hAnsi="Times New Roman" w:cs="Times New Roman"/>
            <w:sz w:val="24"/>
            <w:szCs w:val="24"/>
          </w:rPr>
          <w:t xml:space="preserve">Classification result based on previous studies is used as a baseline to examine the performance of adding encoder features in the model. The same SVM method is performed on the selected acceleration features presented in [13] to classify the new data. The best accuracy based on these acceleration features is 71.11%, as shown in Table </w:t>
        </w:r>
      </w:ins>
      <w:ins w:id="554" w:author="bijan mehralizadeh" w:date="2021-12-25T18:07:00Z">
        <w:r w:rsidR="003C3EC3">
          <w:rPr>
            <w:rFonts w:ascii="Times New Roman" w:eastAsia="Times New Roman" w:hAnsi="Times New Roman" w:cs="Times New Roman"/>
            <w:sz w:val="24"/>
            <w:szCs w:val="24"/>
          </w:rPr>
          <w:t>3</w:t>
        </w:r>
      </w:ins>
      <w:ins w:id="555" w:author="bijan mehralizadeh" w:date="2021-12-25T17:57:00Z">
        <w:r w:rsidRPr="00DD0D48">
          <w:rPr>
            <w:rFonts w:ascii="Times New Roman" w:eastAsia="Times New Roman" w:hAnsi="Times New Roman" w:cs="Times New Roman"/>
            <w:sz w:val="24"/>
            <w:szCs w:val="24"/>
          </w:rPr>
          <w:t>. Adding encoder features increases the accuracy to 78.61%. By adding the new acceleration feature, the accuracy is increased from 71.11% to 75.83%.</w:t>
        </w:r>
      </w:ins>
    </w:p>
    <w:p w14:paraId="0A7A9F35" w14:textId="6AA10824" w:rsidR="00DD0D48" w:rsidRPr="00DD0D48" w:rsidRDefault="00DD0D48" w:rsidP="00DD0D48">
      <w:pPr>
        <w:spacing w:after="0" w:line="240" w:lineRule="auto"/>
        <w:rPr>
          <w:ins w:id="556" w:author="bijan mehralizadeh" w:date="2021-12-25T17:57:00Z"/>
          <w:rFonts w:ascii="Times New Roman" w:eastAsia="Times New Roman" w:hAnsi="Times New Roman" w:cs="Times New Roman"/>
          <w:sz w:val="24"/>
          <w:szCs w:val="24"/>
        </w:rPr>
      </w:pPr>
      <w:ins w:id="557" w:author="bijan mehralizadeh" w:date="2021-12-25T17:57:00Z">
        <w:r w:rsidRPr="00DD0D48">
          <w:rPr>
            <w:rFonts w:ascii="Times New Roman" w:eastAsia="Times New Roman" w:hAnsi="Times New Roman" w:cs="Times New Roman"/>
            <w:sz w:val="24"/>
            <w:szCs w:val="24"/>
          </w:rPr>
          <w:t xml:space="preserve">Moreover, by adding both encoders' features and the new acceleration feature, the accuracy reaches 85.55% (Table </w:t>
        </w:r>
      </w:ins>
      <w:ins w:id="558" w:author="bijan mehralizadeh" w:date="2021-12-25T18:03:00Z">
        <w:r w:rsidR="00692B4A">
          <w:rPr>
            <w:rFonts w:ascii="Times New Roman" w:eastAsia="Times New Roman" w:hAnsi="Times New Roman" w:cs="Times New Roman"/>
            <w:sz w:val="24"/>
            <w:szCs w:val="24"/>
          </w:rPr>
          <w:t>3</w:t>
        </w:r>
      </w:ins>
      <w:ins w:id="559" w:author="bijan mehralizadeh" w:date="2021-12-25T17:57:00Z">
        <w:r w:rsidRPr="00DD0D48">
          <w:rPr>
            <w:rFonts w:ascii="Times New Roman" w:eastAsia="Times New Roman" w:hAnsi="Times New Roman" w:cs="Times New Roman"/>
            <w:sz w:val="24"/>
            <w:szCs w:val="24"/>
          </w:rPr>
          <w:t>). Based on the optimized feature selection method used in this study, the most effective shaft encoders' features are playing only with wheels ratio, not playing ratio, and total wheels turns rate. The most effective acceleration features are jolt in the Y direction, tilt about Y axis, the energy of the signal in the X direction, Correlation of the acceleration signals between X and Y directions, the fourth highest frequency in X direction, the fifth highest frequency in Z direction, and the relative amplitude of the highest frequency in Y direction.</w:t>
        </w:r>
      </w:ins>
    </w:p>
    <w:p w14:paraId="0FF9E2B9" w14:textId="0FAF04BE" w:rsidR="004C0EEA" w:rsidDel="00DD0D48" w:rsidRDefault="00DE5C15" w:rsidP="00DE5C15">
      <w:pPr>
        <w:rPr>
          <w:del w:id="560" w:author="bijan mehralizadeh" w:date="2021-12-25T17:57:00Z"/>
          <w:rFonts w:asciiTheme="majorBidi" w:hAnsiTheme="majorBidi" w:cstheme="majorBidi"/>
          <w:sz w:val="24"/>
          <w:szCs w:val="24"/>
        </w:rPr>
      </w:pPr>
      <w:del w:id="561" w:author="bijan mehralizadeh" w:date="2021-12-25T17:57:00Z">
        <w:r w:rsidRPr="0070250E" w:rsidDel="00DD0D48">
          <w:rPr>
            <w:rFonts w:asciiTheme="majorBidi" w:hAnsiTheme="majorBidi" w:cstheme="majorBidi"/>
            <w:sz w:val="24"/>
            <w:szCs w:val="24"/>
          </w:rPr>
          <w:delText xml:space="preserve">Classification result based on previous studies is used as a baseline to examine the performance of adding encoder features in the model. The same SVM method is performed on the selected acceleration features </w:delText>
        </w:r>
        <w:r w:rsidR="00F45BE7" w:rsidDel="00DD0D48">
          <w:rPr>
            <w:rFonts w:asciiTheme="majorBidi" w:hAnsiTheme="majorBidi" w:cstheme="majorBidi"/>
            <w:sz w:val="24"/>
            <w:szCs w:val="24"/>
          </w:rPr>
          <w:delText>presented</w:delText>
        </w:r>
        <w:r w:rsidR="00F45BE7" w:rsidRPr="0070250E" w:rsidDel="00DD0D48">
          <w:rPr>
            <w:rFonts w:asciiTheme="majorBidi" w:hAnsiTheme="majorBidi" w:cstheme="majorBidi"/>
            <w:sz w:val="24"/>
            <w:szCs w:val="24"/>
          </w:rPr>
          <w:delText xml:space="preserve"> </w:delText>
        </w:r>
        <w:r w:rsidRPr="0070250E" w:rsidDel="00DD0D48">
          <w:rPr>
            <w:rFonts w:asciiTheme="majorBidi" w:hAnsiTheme="majorBidi" w:cstheme="majorBidi"/>
            <w:sz w:val="24"/>
            <w:szCs w:val="24"/>
          </w:rPr>
          <w:delText>in</w:delText>
        </w:r>
        <w:r w:rsidDel="00DD0D48">
          <w:rPr>
            <w:rFonts w:asciiTheme="majorBidi" w:hAnsiTheme="majorBidi" w:cstheme="majorBidi"/>
            <w:sz w:val="24"/>
            <w:szCs w:val="24"/>
          </w:rPr>
          <w:delText xml:space="preserve"> </w:delText>
        </w:r>
        <w:r w:rsidDel="00DD0D48">
          <w:rPr>
            <w:rFonts w:asciiTheme="majorBidi" w:hAnsiTheme="majorBidi" w:cstheme="majorBidi"/>
            <w:sz w:val="24"/>
            <w:szCs w:val="24"/>
          </w:rPr>
          <w:fldChar w:fldCharType="begin"/>
        </w:r>
        <w:r w:rsidR="00263859" w:rsidDel="00DD0D48">
          <w:rPr>
            <w:rFonts w:asciiTheme="majorBidi" w:hAnsiTheme="majorBidi" w:cstheme="majorBidi"/>
            <w:sz w:val="24"/>
            <w:szCs w:val="24"/>
          </w:rPr>
          <w:del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delInstrText>
        </w:r>
        <w:r w:rsidDel="00DD0D48">
          <w:rPr>
            <w:rFonts w:asciiTheme="majorBidi" w:hAnsiTheme="majorBidi" w:cstheme="majorBidi"/>
            <w:sz w:val="24"/>
            <w:szCs w:val="24"/>
          </w:rPr>
          <w:fldChar w:fldCharType="separate"/>
        </w:r>
        <w:r w:rsidR="00491548" w:rsidDel="00DD0D48">
          <w:rPr>
            <w:rFonts w:asciiTheme="majorBidi" w:hAnsiTheme="majorBidi" w:cstheme="majorBidi"/>
            <w:noProof/>
            <w:sz w:val="24"/>
            <w:szCs w:val="24"/>
          </w:rPr>
          <w:delText>[13]</w:delText>
        </w:r>
        <w:r w:rsidDel="00DD0D48">
          <w:rPr>
            <w:rFonts w:asciiTheme="majorBidi" w:hAnsiTheme="majorBidi" w:cstheme="majorBidi"/>
            <w:sz w:val="24"/>
            <w:szCs w:val="24"/>
          </w:rPr>
          <w:fldChar w:fldCharType="end"/>
        </w:r>
        <w:r w:rsidRPr="0070250E" w:rsidDel="00DD0D48">
          <w:rPr>
            <w:rFonts w:asciiTheme="majorBidi" w:hAnsiTheme="majorBidi" w:cstheme="majorBidi"/>
            <w:sz w:val="24"/>
            <w:szCs w:val="24"/>
          </w:rPr>
          <w:delText xml:space="preserve"> to classify the new data. The best accuracy based on these acceleration features is 72%, as shown in Fig</w:delText>
        </w:r>
        <w:r w:rsidDel="00DD0D48">
          <w:rPr>
            <w:rFonts w:asciiTheme="majorBidi" w:hAnsiTheme="majorBidi" w:cstheme="majorBidi"/>
            <w:sz w:val="24"/>
            <w:szCs w:val="24"/>
          </w:rPr>
          <w:delText>3</w:delText>
        </w:r>
        <w:r w:rsidRPr="0070250E" w:rsidDel="00DD0D48">
          <w:rPr>
            <w:rFonts w:asciiTheme="majorBidi" w:hAnsiTheme="majorBidi" w:cstheme="majorBidi"/>
            <w:sz w:val="24"/>
            <w:szCs w:val="24"/>
          </w:rPr>
          <w:delText xml:space="preserve">. By adding encoder features, the accuracy is increased to 80%. </w:delText>
        </w:r>
        <w:r w:rsidR="00F45BE7" w:rsidDel="00DD0D48">
          <w:rPr>
            <w:rFonts w:asciiTheme="majorBidi" w:hAnsiTheme="majorBidi" w:cstheme="majorBidi"/>
            <w:sz w:val="24"/>
            <w:szCs w:val="24"/>
          </w:rPr>
          <w:delText>By a</w:delText>
        </w:r>
        <w:r w:rsidRPr="0070250E" w:rsidDel="00DD0D48">
          <w:rPr>
            <w:rFonts w:asciiTheme="majorBidi" w:hAnsiTheme="majorBidi" w:cstheme="majorBidi"/>
            <w:sz w:val="24"/>
            <w:szCs w:val="24"/>
          </w:rPr>
          <w:delText xml:space="preserve">dding </w:delText>
        </w:r>
        <w:r w:rsidR="00F45BE7" w:rsidDel="00DD0D48">
          <w:rPr>
            <w:rFonts w:asciiTheme="majorBidi" w:hAnsiTheme="majorBidi" w:cstheme="majorBidi"/>
            <w:sz w:val="24"/>
            <w:szCs w:val="24"/>
          </w:rPr>
          <w:delText xml:space="preserve">the </w:delText>
        </w:r>
        <w:r w:rsidRPr="0070250E" w:rsidDel="00DD0D48">
          <w:rPr>
            <w:rFonts w:asciiTheme="majorBidi" w:hAnsiTheme="majorBidi" w:cstheme="majorBidi"/>
            <w:sz w:val="24"/>
            <w:szCs w:val="24"/>
          </w:rPr>
          <w:delText>new acceleration feature</w:delText>
        </w:r>
        <w:r w:rsidR="00F45BE7" w:rsidDel="00DD0D48">
          <w:rPr>
            <w:rFonts w:asciiTheme="majorBidi" w:hAnsiTheme="majorBidi" w:cstheme="majorBidi"/>
            <w:sz w:val="24"/>
            <w:szCs w:val="24"/>
          </w:rPr>
          <w:delText xml:space="preserve">, the accuracy was </w:delText>
        </w:r>
        <w:r w:rsidRPr="0070250E" w:rsidDel="00DD0D48">
          <w:rPr>
            <w:rFonts w:asciiTheme="majorBidi" w:hAnsiTheme="majorBidi" w:cstheme="majorBidi"/>
            <w:sz w:val="24"/>
            <w:szCs w:val="24"/>
          </w:rPr>
          <w:delText>increase</w:delText>
        </w:r>
        <w:r w:rsidR="00F45BE7" w:rsidDel="00DD0D48">
          <w:rPr>
            <w:rFonts w:asciiTheme="majorBidi" w:hAnsiTheme="majorBidi" w:cstheme="majorBidi"/>
            <w:sz w:val="24"/>
            <w:szCs w:val="24"/>
          </w:rPr>
          <w:delText xml:space="preserve">d </w:delText>
        </w:r>
        <w:r w:rsidRPr="0070250E" w:rsidDel="00DD0D48">
          <w:rPr>
            <w:rFonts w:asciiTheme="majorBidi" w:hAnsiTheme="majorBidi" w:cstheme="majorBidi"/>
            <w:sz w:val="24"/>
            <w:szCs w:val="24"/>
          </w:rPr>
          <w:delText>from 72% to 76%.</w:delText>
        </w:r>
      </w:del>
    </w:p>
    <w:p w14:paraId="65D56D9E" w14:textId="31D775F7" w:rsidR="0056400F" w:rsidRDefault="00DE5C15" w:rsidP="00DD0D48">
      <w:pPr>
        <w:rPr>
          <w:rFonts w:asciiTheme="majorBidi" w:hAnsiTheme="majorBidi" w:cstheme="majorBidi"/>
          <w:sz w:val="24"/>
          <w:szCs w:val="24"/>
        </w:rPr>
      </w:pPr>
      <w:del w:id="562" w:author="bijan mehralizadeh" w:date="2021-12-25T17:57:00Z">
        <w:r w:rsidRPr="0070250E" w:rsidDel="00DD0D48">
          <w:rPr>
            <w:rFonts w:asciiTheme="majorBidi" w:hAnsiTheme="majorBidi" w:cstheme="majorBidi"/>
            <w:sz w:val="24"/>
            <w:szCs w:val="24"/>
          </w:rPr>
          <w:delText xml:space="preserve">Moreover, by adding both </w:delText>
        </w:r>
      </w:del>
      <w:del w:id="563" w:author="bijan mehralizadeh" w:date="2021-12-24T21:22:00Z">
        <w:r w:rsidRPr="0070250E" w:rsidDel="00F63E51">
          <w:rPr>
            <w:rFonts w:asciiTheme="majorBidi" w:hAnsiTheme="majorBidi" w:cstheme="majorBidi"/>
            <w:sz w:val="24"/>
            <w:szCs w:val="24"/>
          </w:rPr>
          <w:delText>encoder</w:delText>
        </w:r>
        <w:r w:rsidR="00F41033" w:rsidDel="00F63E51">
          <w:rPr>
            <w:rFonts w:asciiTheme="majorBidi" w:hAnsiTheme="majorBidi" w:cstheme="majorBidi"/>
            <w:sz w:val="24"/>
            <w:szCs w:val="24"/>
          </w:rPr>
          <w:delText>s’</w:delText>
        </w:r>
        <w:r w:rsidRPr="0070250E" w:rsidDel="00F63E51">
          <w:rPr>
            <w:rFonts w:asciiTheme="majorBidi" w:hAnsiTheme="majorBidi" w:cstheme="majorBidi"/>
            <w:sz w:val="24"/>
            <w:szCs w:val="24"/>
          </w:rPr>
          <w:delText xml:space="preserve"> </w:delText>
        </w:r>
      </w:del>
      <w:del w:id="564" w:author="bijan mehralizadeh" w:date="2021-12-25T17:57:00Z">
        <w:r w:rsidRPr="0070250E" w:rsidDel="00DD0D48">
          <w:rPr>
            <w:rFonts w:asciiTheme="majorBidi" w:hAnsiTheme="majorBidi" w:cstheme="majorBidi"/>
            <w:sz w:val="24"/>
            <w:szCs w:val="24"/>
          </w:rPr>
          <w:delText>features and the new acceleration feature, the accuracy reaches 8</w:delText>
        </w:r>
        <w:r w:rsidDel="00DD0D48">
          <w:rPr>
            <w:rFonts w:asciiTheme="majorBidi" w:hAnsiTheme="majorBidi" w:cstheme="majorBidi"/>
            <w:sz w:val="24"/>
            <w:szCs w:val="24"/>
          </w:rPr>
          <w:delText>6</w:delText>
        </w:r>
        <w:r w:rsidRPr="0070250E" w:rsidDel="00DD0D48">
          <w:rPr>
            <w:rFonts w:asciiTheme="majorBidi" w:hAnsiTheme="majorBidi" w:cstheme="majorBidi"/>
            <w:sz w:val="24"/>
            <w:szCs w:val="24"/>
          </w:rPr>
          <w:delText>%</w:delText>
        </w:r>
        <w:r w:rsidR="00E97A3D" w:rsidDel="00DD0D48">
          <w:rPr>
            <w:rFonts w:asciiTheme="majorBidi" w:hAnsiTheme="majorBidi" w:cstheme="majorBidi"/>
            <w:sz w:val="24"/>
            <w:szCs w:val="24"/>
          </w:rPr>
          <w:delText xml:space="preserve"> (</w:delText>
        </w:r>
        <w:r w:rsidRPr="0070250E" w:rsidDel="00DD0D48">
          <w:rPr>
            <w:rFonts w:asciiTheme="majorBidi" w:hAnsiTheme="majorBidi" w:cstheme="majorBidi"/>
            <w:sz w:val="24"/>
            <w:szCs w:val="24"/>
          </w:rPr>
          <w:delText>Fig</w:delText>
        </w:r>
        <w:r w:rsidDel="00DD0D48">
          <w:rPr>
            <w:rFonts w:asciiTheme="majorBidi" w:hAnsiTheme="majorBidi" w:cstheme="majorBidi"/>
            <w:sz w:val="24"/>
            <w:szCs w:val="24"/>
          </w:rPr>
          <w:delText>3</w:delText>
        </w:r>
        <w:r w:rsidR="00E97A3D" w:rsidDel="00DD0D48">
          <w:rPr>
            <w:rFonts w:asciiTheme="majorBidi" w:hAnsiTheme="majorBidi" w:cstheme="majorBidi"/>
            <w:sz w:val="24"/>
            <w:szCs w:val="24"/>
          </w:rPr>
          <w:delText xml:space="preserve"> d).</w:delText>
        </w:r>
        <w:r w:rsidRPr="0070250E" w:rsidDel="00DD0D48">
          <w:rPr>
            <w:rFonts w:asciiTheme="majorBidi" w:hAnsiTheme="majorBidi" w:cstheme="majorBidi"/>
            <w:sz w:val="24"/>
            <w:szCs w:val="24"/>
          </w:rPr>
          <w:delText xml:space="preserve"> Based on the </w:delText>
        </w:r>
        <w:r w:rsidDel="00DD0D48">
          <w:rPr>
            <w:rFonts w:asciiTheme="majorBidi" w:hAnsiTheme="majorBidi" w:cstheme="majorBidi"/>
            <w:sz w:val="24"/>
            <w:szCs w:val="24"/>
          </w:rPr>
          <w:delText>optimized</w:delText>
        </w:r>
        <w:r w:rsidRPr="0070250E" w:rsidDel="00DD0D48">
          <w:rPr>
            <w:rFonts w:asciiTheme="majorBidi" w:hAnsiTheme="majorBidi" w:cstheme="majorBidi"/>
            <w:sz w:val="24"/>
            <w:szCs w:val="24"/>
          </w:rPr>
          <w:delText xml:space="preserve"> feature </w:delText>
        </w:r>
        <w:r w:rsidRPr="00AB28DE" w:rsidDel="00DD0D48">
          <w:rPr>
            <w:rFonts w:asciiTheme="majorBidi" w:hAnsiTheme="majorBidi" w:cstheme="majorBidi"/>
            <w:sz w:val="24"/>
            <w:szCs w:val="24"/>
          </w:rPr>
          <w:delText xml:space="preserve">selection method used in this study, the most effective </w:delText>
        </w:r>
        <w:r w:rsidR="00E97A3D" w:rsidRPr="00AB28DE" w:rsidDel="00DD0D48">
          <w:rPr>
            <w:rFonts w:asciiTheme="majorBidi" w:hAnsiTheme="majorBidi" w:cstheme="majorBidi"/>
            <w:sz w:val="24"/>
            <w:szCs w:val="24"/>
          </w:rPr>
          <w:delText xml:space="preserve">shaft </w:delText>
        </w:r>
      </w:del>
      <w:del w:id="565" w:author="bijan mehralizadeh" w:date="2021-12-24T21:22:00Z">
        <w:r w:rsidRPr="00AB28DE" w:rsidDel="00F63E51">
          <w:rPr>
            <w:rFonts w:asciiTheme="majorBidi" w:hAnsiTheme="majorBidi" w:cstheme="majorBidi"/>
            <w:sz w:val="24"/>
            <w:szCs w:val="24"/>
          </w:rPr>
          <w:delText>encoder</w:delText>
        </w:r>
        <w:r w:rsidR="00E97A3D" w:rsidRPr="00AB28DE" w:rsidDel="00F63E51">
          <w:rPr>
            <w:rFonts w:asciiTheme="majorBidi" w:hAnsiTheme="majorBidi" w:cstheme="majorBidi"/>
            <w:sz w:val="24"/>
            <w:szCs w:val="24"/>
          </w:rPr>
          <w:delText>s’</w:delText>
        </w:r>
        <w:r w:rsidRPr="00AB28DE" w:rsidDel="00F63E51">
          <w:rPr>
            <w:rFonts w:asciiTheme="majorBidi" w:hAnsiTheme="majorBidi" w:cstheme="majorBidi"/>
            <w:sz w:val="24"/>
            <w:szCs w:val="24"/>
          </w:rPr>
          <w:delText xml:space="preserve"> </w:delText>
        </w:r>
      </w:del>
      <w:del w:id="566" w:author="bijan mehralizadeh" w:date="2021-12-25T17:57:00Z">
        <w:r w:rsidRPr="00AB28DE" w:rsidDel="00DD0D48">
          <w:rPr>
            <w:rFonts w:asciiTheme="majorBidi" w:hAnsiTheme="majorBidi" w:cstheme="majorBidi"/>
            <w:sz w:val="24"/>
            <w:szCs w:val="24"/>
          </w:rPr>
          <w:delText xml:space="preserve">features are </w:delText>
        </w:r>
        <w:commentRangeStart w:id="567"/>
        <w:r w:rsidRPr="00AB28DE" w:rsidDel="00DD0D48">
          <w:rPr>
            <w:rFonts w:asciiTheme="majorBidi" w:hAnsiTheme="majorBidi" w:cstheme="majorBidi"/>
            <w:sz w:val="24"/>
            <w:szCs w:val="24"/>
          </w:rPr>
          <w:delText xml:space="preserve">playing only with wheels, </w:delText>
        </w:r>
        <w:r w:rsidRPr="00AB28DE" w:rsidDel="00DD0D48">
          <w:rPr>
            <w:rFonts w:asciiTheme="majorBidi" w:hAnsiTheme="majorBidi" w:cstheme="majorBidi"/>
            <w:color w:val="0E101A"/>
            <w:sz w:val="24"/>
            <w:szCs w:val="24"/>
            <w:rPrChange w:id="568" w:author="bijan mehralizadeh" w:date="2021-12-25T10:10:00Z">
              <w:rPr>
                <w:rFonts w:asciiTheme="majorBidi" w:hAnsiTheme="majorBidi" w:cstheme="majorBidi"/>
                <w:color w:val="0E101A"/>
              </w:rPr>
            </w:rPrChange>
          </w:rPr>
          <w:delText>not playing</w:delText>
        </w:r>
        <w:r w:rsidRPr="00AB28DE" w:rsidDel="00DD0D48">
          <w:rPr>
            <w:rFonts w:asciiTheme="majorBidi" w:hAnsiTheme="majorBidi" w:cstheme="majorBidi"/>
            <w:sz w:val="24"/>
            <w:szCs w:val="24"/>
          </w:rPr>
          <w:delText>, and the</w:delText>
        </w:r>
        <w:r w:rsidRPr="0070250E" w:rsidDel="00DD0D48">
          <w:rPr>
            <w:rFonts w:asciiTheme="majorBidi" w:hAnsiTheme="majorBidi" w:cstheme="majorBidi"/>
            <w:sz w:val="24"/>
            <w:szCs w:val="24"/>
          </w:rPr>
          <w:delText xml:space="preserve"> total number of wheels turns per time</w:delText>
        </w:r>
        <w:commentRangeEnd w:id="567"/>
        <w:r w:rsidR="00E97A3D" w:rsidDel="00DD0D48">
          <w:rPr>
            <w:rStyle w:val="CommentReference"/>
          </w:rPr>
          <w:commentReference w:id="567"/>
        </w:r>
        <w:r w:rsidRPr="0070250E" w:rsidDel="00DD0D48">
          <w:rPr>
            <w:rFonts w:asciiTheme="majorBidi" w:hAnsiTheme="majorBidi" w:cstheme="majorBidi"/>
            <w:sz w:val="24"/>
            <w:szCs w:val="24"/>
          </w:rPr>
          <w:delText xml:space="preserve">. The most effective acceleration features are the jolt in the </w:delText>
        </w:r>
      </w:del>
      <w:del w:id="569" w:author="bijan mehralizadeh" w:date="2021-12-25T10:12:00Z">
        <w:r w:rsidRPr="0070250E" w:rsidDel="00AB28DE">
          <w:rPr>
            <w:rFonts w:asciiTheme="majorBidi" w:hAnsiTheme="majorBidi" w:cstheme="majorBidi"/>
            <w:sz w:val="24"/>
            <w:szCs w:val="24"/>
          </w:rPr>
          <w:delText xml:space="preserve">X </w:delText>
        </w:r>
      </w:del>
      <w:del w:id="570" w:author="bijan mehralizadeh" w:date="2021-12-25T17:57:00Z">
        <w:r w:rsidRPr="0070250E" w:rsidDel="00DD0D48">
          <w:rPr>
            <w:rFonts w:asciiTheme="majorBidi" w:hAnsiTheme="majorBidi" w:cstheme="majorBidi"/>
            <w:sz w:val="24"/>
            <w:szCs w:val="24"/>
          </w:rPr>
          <w:delText xml:space="preserve">direction, </w:delText>
        </w:r>
      </w:del>
      <w:del w:id="571" w:author="bijan mehralizadeh" w:date="2021-12-25T10:11:00Z">
        <w:r w:rsidRPr="0070250E" w:rsidDel="00AB28DE">
          <w:rPr>
            <w:rFonts w:asciiTheme="majorBidi" w:hAnsiTheme="majorBidi" w:cstheme="majorBidi"/>
            <w:sz w:val="24"/>
            <w:szCs w:val="24"/>
          </w:rPr>
          <w:delText xml:space="preserve">roll </w:delText>
        </w:r>
      </w:del>
      <w:commentRangeStart w:id="572"/>
      <w:del w:id="573" w:author="bijan mehralizadeh" w:date="2021-12-25T17:57:00Z">
        <w:r w:rsidRPr="0070250E" w:rsidDel="00DD0D48">
          <w:rPr>
            <w:rFonts w:asciiTheme="majorBidi" w:hAnsiTheme="majorBidi" w:cstheme="majorBidi"/>
            <w:sz w:val="24"/>
            <w:szCs w:val="24"/>
          </w:rPr>
          <w:delText>tilt</w:delText>
        </w:r>
      </w:del>
      <w:del w:id="574" w:author="bijan mehralizadeh" w:date="2021-12-24T23:57:00Z">
        <w:r w:rsidRPr="0070250E" w:rsidDel="003F4648">
          <w:rPr>
            <w:rFonts w:asciiTheme="majorBidi" w:hAnsiTheme="majorBidi" w:cstheme="majorBidi"/>
            <w:sz w:val="24"/>
            <w:szCs w:val="24"/>
          </w:rPr>
          <w:delText xml:space="preserve"> </w:delText>
        </w:r>
        <w:commentRangeEnd w:id="572"/>
        <w:r w:rsidR="00E97A3D" w:rsidDel="003F4648">
          <w:rPr>
            <w:rStyle w:val="CommentReference"/>
          </w:rPr>
          <w:commentReference w:id="572"/>
        </w:r>
        <w:r w:rsidRPr="0070250E" w:rsidDel="003F4648">
          <w:rPr>
            <w:rFonts w:asciiTheme="majorBidi" w:hAnsiTheme="majorBidi" w:cstheme="majorBidi"/>
            <w:sz w:val="24"/>
            <w:szCs w:val="24"/>
          </w:rPr>
          <w:delText>in the Y direction,</w:delText>
        </w:r>
      </w:del>
      <w:del w:id="575" w:author="bijan mehralizadeh" w:date="2021-12-25T17:57:00Z">
        <w:r w:rsidRPr="0070250E" w:rsidDel="00DD0D48">
          <w:rPr>
            <w:rFonts w:asciiTheme="majorBidi" w:hAnsiTheme="majorBidi" w:cstheme="majorBidi"/>
            <w:sz w:val="24"/>
            <w:szCs w:val="24"/>
          </w:rPr>
          <w:delText xml:space="preserve"> the energy of the signal in the Y direction, Correlation of the acceleration signals between X and Y directions.</w:delText>
        </w:r>
      </w:del>
    </w:p>
    <w:p w14:paraId="10EB44DE" w14:textId="2B86E10A" w:rsidR="001C5F20" w:rsidRDefault="001C5F20" w:rsidP="00DE5C15">
      <w:pPr>
        <w:rPr>
          <w:ins w:id="576" w:author="bijan mehralizadeh" w:date="2021-12-25T18:03:00Z"/>
          <w:rFonts w:asciiTheme="majorBidi" w:hAnsiTheme="majorBidi" w:cstheme="majorBidi"/>
          <w:sz w:val="24"/>
          <w:szCs w:val="24"/>
        </w:rPr>
      </w:pPr>
    </w:p>
    <w:p w14:paraId="7074126C" w14:textId="30D837C2" w:rsidR="00692B4A" w:rsidRDefault="00692B4A" w:rsidP="00DE5C15">
      <w:pPr>
        <w:rPr>
          <w:ins w:id="577" w:author="bijan mehralizadeh" w:date="2021-12-25T18:03:00Z"/>
          <w:rFonts w:asciiTheme="majorBidi" w:hAnsiTheme="majorBidi" w:cstheme="majorBidi"/>
          <w:sz w:val="24"/>
          <w:szCs w:val="24"/>
        </w:rPr>
      </w:pPr>
    </w:p>
    <w:p w14:paraId="71DFCD03" w14:textId="4317A04D" w:rsidR="00692B4A" w:rsidRDefault="00692B4A" w:rsidP="00DE5C15">
      <w:pPr>
        <w:rPr>
          <w:ins w:id="578" w:author="bijan mehralizadeh" w:date="2021-12-25T18:03:00Z"/>
          <w:rFonts w:asciiTheme="majorBidi" w:hAnsiTheme="majorBidi" w:cstheme="majorBidi"/>
          <w:sz w:val="24"/>
          <w:szCs w:val="24"/>
        </w:rPr>
      </w:pPr>
    </w:p>
    <w:p w14:paraId="7C6D751F" w14:textId="25B5DC66" w:rsidR="00692B4A" w:rsidRDefault="00692B4A" w:rsidP="00DE5C15">
      <w:pPr>
        <w:rPr>
          <w:ins w:id="579" w:author="bijan mehralizadeh" w:date="2021-12-25T18:03:00Z"/>
          <w:rFonts w:asciiTheme="majorBidi" w:hAnsiTheme="majorBidi" w:cstheme="majorBidi"/>
          <w:sz w:val="24"/>
          <w:szCs w:val="24"/>
        </w:rPr>
      </w:pPr>
    </w:p>
    <w:p w14:paraId="4CD508E6" w14:textId="69AEE060" w:rsidR="00692B4A" w:rsidRDefault="00692B4A" w:rsidP="00DE5C15">
      <w:pPr>
        <w:rPr>
          <w:ins w:id="580" w:author="bijan mehralizadeh" w:date="2021-12-25T18:03:00Z"/>
          <w:rFonts w:asciiTheme="majorBidi" w:hAnsiTheme="majorBidi" w:cstheme="majorBidi"/>
          <w:sz w:val="24"/>
          <w:szCs w:val="24"/>
        </w:rPr>
      </w:pPr>
    </w:p>
    <w:p w14:paraId="74E2A15B" w14:textId="7A2C0B3F" w:rsidR="00692B4A" w:rsidRDefault="00692B4A" w:rsidP="00DE5C15">
      <w:pPr>
        <w:rPr>
          <w:ins w:id="581" w:author="bijan mehralizadeh" w:date="2021-12-25T18:03:00Z"/>
          <w:rFonts w:asciiTheme="majorBidi" w:hAnsiTheme="majorBidi" w:cstheme="majorBidi"/>
          <w:sz w:val="24"/>
          <w:szCs w:val="24"/>
        </w:rPr>
      </w:pPr>
    </w:p>
    <w:p w14:paraId="06B87556" w14:textId="77777777" w:rsidR="00692B4A" w:rsidRPr="0070250E" w:rsidRDefault="00692B4A" w:rsidP="00DE5C15">
      <w:pPr>
        <w:rPr>
          <w:rFonts w:asciiTheme="majorBidi" w:hAnsiTheme="majorBidi" w:cstheme="majorBidi"/>
          <w:sz w:val="24"/>
          <w:szCs w:val="24"/>
        </w:rPr>
      </w:pPr>
    </w:p>
    <w:p w14:paraId="71257A49" w14:textId="30BC7B1E" w:rsidR="0056400F" w:rsidRDefault="0056400F">
      <w:pPr>
        <w:pStyle w:val="Caption"/>
        <w:keepNext/>
        <w:rPr>
          <w:ins w:id="582" w:author="bijan mehralizadeh" w:date="2021-12-25T13:16:00Z"/>
        </w:rPr>
        <w:pPrChange w:id="583" w:author="bijan mehralizadeh" w:date="2021-12-25T13:16:00Z">
          <w:pPr/>
        </w:pPrChange>
      </w:pPr>
      <w:ins w:id="584" w:author="bijan mehralizadeh" w:date="2021-12-25T13:16:00Z">
        <w:r>
          <w:lastRenderedPageBreak/>
          <w:t xml:space="preserve">Table </w:t>
        </w:r>
        <w:r>
          <w:fldChar w:fldCharType="begin"/>
        </w:r>
        <w:r>
          <w:instrText xml:space="preserve"> SEQ Table \* ARABIC </w:instrText>
        </w:r>
      </w:ins>
      <w:r>
        <w:fldChar w:fldCharType="separate"/>
      </w:r>
      <w:ins w:id="585" w:author="bijan mehralizadeh" w:date="2021-12-25T18:02:00Z">
        <w:r w:rsidR="00692B4A">
          <w:rPr>
            <w:noProof/>
          </w:rPr>
          <w:t>3</w:t>
        </w:r>
      </w:ins>
      <w:ins w:id="586" w:author="bijan mehralizadeh" w:date="2021-12-25T13:16:00Z">
        <w:r>
          <w:fldChar w:fldCharType="end"/>
        </w:r>
        <w:r>
          <w:t xml:space="preserve">. </w:t>
        </w:r>
      </w:ins>
      <w:ins w:id="587" w:author="bijan mehralizadeh" w:date="2021-12-25T17:58:00Z">
        <w:r w:rsidR="00DD0D48">
          <w:t xml:space="preserve">The best accuracy, sensitivity, </w:t>
        </w:r>
        <w:proofErr w:type="gramStart"/>
        <w:r w:rsidR="00DD0D48">
          <w:t>specificity</w:t>
        </w:r>
        <w:proofErr w:type="gramEnd"/>
        <w:r w:rsidR="00DD0D48">
          <w:t xml:space="preserve"> and precision gained by adding new features to the baseline classification. The results show the advantage of adding both shaft encoders’ features and the new acceleration feature -tilt about Y axis- for classification. Also, it is obvious that encoders are more effective than the new acceleration feature. </w:t>
        </w:r>
      </w:ins>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1953"/>
        <w:gridCol w:w="1822"/>
        <w:gridCol w:w="1884"/>
        <w:gridCol w:w="1884"/>
        <w:gridCol w:w="1811"/>
      </w:tblGrid>
      <w:tr w:rsidR="00932AD5" w:rsidRPr="00932AD5" w14:paraId="5ACD77DA" w14:textId="77777777" w:rsidTr="00932AD5">
        <w:trPr>
          <w:tblCellSpacing w:w="15" w:type="dxa"/>
          <w:ins w:id="588" w:author="bijan mehralizadeh" w:date="2021-12-25T20:38:00Z"/>
        </w:trPr>
        <w:tc>
          <w:tcPr>
            <w:tcW w:w="2880" w:type="dxa"/>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9109486" w14:textId="77777777" w:rsidR="00932AD5" w:rsidRPr="00932AD5" w:rsidRDefault="00932AD5" w:rsidP="00932AD5">
            <w:pPr>
              <w:spacing w:after="0" w:line="240" w:lineRule="auto"/>
              <w:rPr>
                <w:ins w:id="589" w:author="bijan mehralizadeh" w:date="2021-12-25T20:38:00Z"/>
                <w:rFonts w:ascii="Times New Roman" w:eastAsia="Times New Roman" w:hAnsi="Times New Roman" w:cs="Times New Roman"/>
                <w:sz w:val="24"/>
                <w:szCs w:val="24"/>
              </w:rPr>
            </w:pPr>
            <w:ins w:id="590" w:author="bijan mehralizadeh" w:date="2021-12-25T20:38:00Z">
              <w:r w:rsidRPr="00932AD5">
                <w:rPr>
                  <w:rFonts w:ascii="Times New Roman" w:eastAsia="Times New Roman" w:hAnsi="Times New Roman" w:cs="Times New Roman"/>
                  <w:b/>
                  <w:bCs/>
                  <w:sz w:val="24"/>
                  <w:szCs w:val="24"/>
                </w:rPr>
                <w:t>Classifier</w:t>
              </w:r>
            </w:ins>
          </w:p>
        </w:tc>
        <w:tc>
          <w:tcPr>
            <w:tcW w:w="288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C1EB19F" w14:textId="77777777" w:rsidR="00932AD5" w:rsidRPr="00932AD5" w:rsidRDefault="00932AD5" w:rsidP="00932AD5">
            <w:pPr>
              <w:spacing w:after="0" w:line="240" w:lineRule="auto"/>
              <w:rPr>
                <w:ins w:id="591" w:author="bijan mehralizadeh" w:date="2021-12-25T20:38:00Z"/>
                <w:rFonts w:ascii="Times New Roman" w:eastAsia="Times New Roman" w:hAnsi="Times New Roman" w:cs="Times New Roman"/>
                <w:sz w:val="24"/>
                <w:szCs w:val="24"/>
              </w:rPr>
            </w:pPr>
            <w:ins w:id="592" w:author="bijan mehralizadeh" w:date="2021-12-25T20:38:00Z">
              <w:r w:rsidRPr="00932AD5">
                <w:rPr>
                  <w:rFonts w:ascii="Times New Roman" w:eastAsia="Times New Roman" w:hAnsi="Times New Roman" w:cs="Times New Roman"/>
                  <w:b/>
                  <w:bCs/>
                  <w:sz w:val="24"/>
                  <w:szCs w:val="24"/>
                </w:rPr>
                <w:t>Accuracy</w:t>
              </w:r>
            </w:ins>
          </w:p>
        </w:tc>
        <w:tc>
          <w:tcPr>
            <w:tcW w:w="288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090EB8A" w14:textId="77777777" w:rsidR="00932AD5" w:rsidRPr="00932AD5" w:rsidRDefault="00932AD5" w:rsidP="00932AD5">
            <w:pPr>
              <w:spacing w:after="0" w:line="240" w:lineRule="auto"/>
              <w:rPr>
                <w:ins w:id="593" w:author="bijan mehralizadeh" w:date="2021-12-25T20:38:00Z"/>
                <w:rFonts w:ascii="Times New Roman" w:eastAsia="Times New Roman" w:hAnsi="Times New Roman" w:cs="Times New Roman"/>
                <w:sz w:val="24"/>
                <w:szCs w:val="24"/>
              </w:rPr>
            </w:pPr>
            <w:ins w:id="594" w:author="bijan mehralizadeh" w:date="2021-12-25T20:38:00Z">
              <w:r w:rsidRPr="00932AD5">
                <w:rPr>
                  <w:rFonts w:ascii="Times New Roman" w:eastAsia="Times New Roman" w:hAnsi="Times New Roman" w:cs="Times New Roman"/>
                  <w:b/>
                  <w:bCs/>
                  <w:sz w:val="24"/>
                  <w:szCs w:val="24"/>
                </w:rPr>
                <w:t>Sensitivity</w:t>
              </w:r>
            </w:ins>
          </w:p>
        </w:tc>
        <w:tc>
          <w:tcPr>
            <w:tcW w:w="288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2A8F19C" w14:textId="77777777" w:rsidR="00932AD5" w:rsidRPr="00932AD5" w:rsidRDefault="00932AD5" w:rsidP="00932AD5">
            <w:pPr>
              <w:spacing w:after="0" w:line="240" w:lineRule="auto"/>
              <w:rPr>
                <w:ins w:id="595" w:author="bijan mehralizadeh" w:date="2021-12-25T20:38:00Z"/>
                <w:rFonts w:ascii="Times New Roman" w:eastAsia="Times New Roman" w:hAnsi="Times New Roman" w:cs="Times New Roman"/>
                <w:sz w:val="24"/>
                <w:szCs w:val="24"/>
              </w:rPr>
            </w:pPr>
            <w:ins w:id="596" w:author="bijan mehralizadeh" w:date="2021-12-25T20:38:00Z">
              <w:r w:rsidRPr="00932AD5">
                <w:rPr>
                  <w:rFonts w:ascii="Times New Roman" w:eastAsia="Times New Roman" w:hAnsi="Times New Roman" w:cs="Times New Roman"/>
                  <w:b/>
                  <w:bCs/>
                  <w:sz w:val="24"/>
                  <w:szCs w:val="24"/>
                </w:rPr>
                <w:t>Specificity</w:t>
              </w:r>
            </w:ins>
          </w:p>
        </w:tc>
        <w:tc>
          <w:tcPr>
            <w:tcW w:w="288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649DDC5" w14:textId="77777777" w:rsidR="00932AD5" w:rsidRPr="00932AD5" w:rsidRDefault="00932AD5" w:rsidP="00932AD5">
            <w:pPr>
              <w:spacing w:after="0" w:line="240" w:lineRule="auto"/>
              <w:rPr>
                <w:ins w:id="597" w:author="bijan mehralizadeh" w:date="2021-12-25T20:38:00Z"/>
                <w:rFonts w:ascii="Times New Roman" w:eastAsia="Times New Roman" w:hAnsi="Times New Roman" w:cs="Times New Roman"/>
                <w:sz w:val="24"/>
                <w:szCs w:val="24"/>
              </w:rPr>
            </w:pPr>
            <w:ins w:id="598" w:author="bijan mehralizadeh" w:date="2021-12-25T20:38:00Z">
              <w:r w:rsidRPr="00932AD5">
                <w:rPr>
                  <w:rFonts w:ascii="Times New Roman" w:eastAsia="Times New Roman" w:hAnsi="Times New Roman" w:cs="Times New Roman"/>
                  <w:b/>
                  <w:bCs/>
                  <w:sz w:val="24"/>
                  <w:szCs w:val="24"/>
                </w:rPr>
                <w:t>precision</w:t>
              </w:r>
            </w:ins>
          </w:p>
        </w:tc>
      </w:tr>
      <w:tr w:rsidR="00932AD5" w:rsidRPr="00932AD5" w14:paraId="77B10E9C" w14:textId="77777777" w:rsidTr="00932AD5">
        <w:trPr>
          <w:tblCellSpacing w:w="15" w:type="dxa"/>
          <w:ins w:id="599" w:author="bijan mehralizadeh" w:date="2021-12-25T20:38:00Z"/>
        </w:trPr>
        <w:tc>
          <w:tcPr>
            <w:tcW w:w="288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77BC342" w14:textId="77777777" w:rsidR="00932AD5" w:rsidRPr="00932AD5" w:rsidRDefault="00932AD5" w:rsidP="00932AD5">
            <w:pPr>
              <w:spacing w:after="0" w:line="240" w:lineRule="auto"/>
              <w:rPr>
                <w:ins w:id="600" w:author="bijan mehralizadeh" w:date="2021-12-25T20:38:00Z"/>
                <w:rFonts w:ascii="Times New Roman" w:eastAsia="Times New Roman" w:hAnsi="Times New Roman" w:cs="Times New Roman"/>
                <w:sz w:val="24"/>
                <w:szCs w:val="24"/>
              </w:rPr>
            </w:pPr>
            <w:ins w:id="601" w:author="bijan mehralizadeh" w:date="2021-12-25T20:38:00Z">
              <w:r w:rsidRPr="00932AD5">
                <w:rPr>
                  <w:rFonts w:ascii="Times New Roman" w:eastAsia="Times New Roman" w:hAnsi="Times New Roman" w:cs="Times New Roman"/>
                  <w:sz w:val="24"/>
                  <w:szCs w:val="24"/>
                </w:rPr>
                <w:t>Baseline</w:t>
              </w:r>
            </w:ins>
          </w:p>
        </w:tc>
        <w:tc>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1FE8562" w14:textId="77777777" w:rsidR="00932AD5" w:rsidRPr="00932AD5" w:rsidRDefault="00932AD5" w:rsidP="00932AD5">
            <w:pPr>
              <w:spacing w:after="0" w:line="240" w:lineRule="auto"/>
              <w:rPr>
                <w:ins w:id="602" w:author="bijan mehralizadeh" w:date="2021-12-25T20:38:00Z"/>
                <w:rFonts w:ascii="Times New Roman" w:eastAsia="Times New Roman" w:hAnsi="Times New Roman" w:cs="Times New Roman"/>
                <w:sz w:val="24"/>
                <w:szCs w:val="24"/>
              </w:rPr>
            </w:pPr>
            <w:ins w:id="603" w:author="bijan mehralizadeh" w:date="2021-12-25T20:38:00Z">
              <w:r w:rsidRPr="00932AD5">
                <w:rPr>
                  <w:rFonts w:ascii="Times New Roman" w:eastAsia="Times New Roman" w:hAnsi="Times New Roman" w:cs="Times New Roman"/>
                  <w:sz w:val="24"/>
                  <w:szCs w:val="24"/>
                </w:rPr>
                <w:t>71.11</w:t>
              </w:r>
            </w:ins>
          </w:p>
        </w:tc>
        <w:tc>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C4FC23E" w14:textId="77777777" w:rsidR="00932AD5" w:rsidRPr="00932AD5" w:rsidRDefault="00932AD5" w:rsidP="00932AD5">
            <w:pPr>
              <w:spacing w:after="0" w:line="240" w:lineRule="auto"/>
              <w:rPr>
                <w:ins w:id="604" w:author="bijan mehralizadeh" w:date="2021-12-25T20:38:00Z"/>
                <w:rFonts w:ascii="Times New Roman" w:eastAsia="Times New Roman" w:hAnsi="Times New Roman" w:cs="Times New Roman"/>
                <w:sz w:val="24"/>
                <w:szCs w:val="24"/>
              </w:rPr>
            </w:pPr>
            <w:ins w:id="605" w:author="bijan mehralizadeh" w:date="2021-12-25T20:38:00Z">
              <w:r w:rsidRPr="00932AD5">
                <w:rPr>
                  <w:rFonts w:ascii="Times New Roman" w:eastAsia="Times New Roman" w:hAnsi="Times New Roman" w:cs="Times New Roman"/>
                  <w:sz w:val="24"/>
                  <w:szCs w:val="24"/>
                </w:rPr>
                <w:t>67.14</w:t>
              </w:r>
            </w:ins>
          </w:p>
        </w:tc>
        <w:tc>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ADB7C7F" w14:textId="77777777" w:rsidR="00932AD5" w:rsidRPr="00932AD5" w:rsidRDefault="00932AD5" w:rsidP="00932AD5">
            <w:pPr>
              <w:spacing w:after="0" w:line="240" w:lineRule="auto"/>
              <w:rPr>
                <w:ins w:id="606" w:author="bijan mehralizadeh" w:date="2021-12-25T20:38:00Z"/>
                <w:rFonts w:ascii="Times New Roman" w:eastAsia="Times New Roman" w:hAnsi="Times New Roman" w:cs="Times New Roman"/>
                <w:sz w:val="24"/>
                <w:szCs w:val="24"/>
              </w:rPr>
            </w:pPr>
            <w:ins w:id="607" w:author="bijan mehralizadeh" w:date="2021-12-25T20:38:00Z">
              <w:r w:rsidRPr="00932AD5">
                <w:rPr>
                  <w:rFonts w:ascii="Times New Roman" w:eastAsia="Times New Roman" w:hAnsi="Times New Roman" w:cs="Times New Roman"/>
                  <w:sz w:val="24"/>
                  <w:szCs w:val="24"/>
                </w:rPr>
                <w:t>73.00</w:t>
              </w:r>
            </w:ins>
          </w:p>
        </w:tc>
        <w:tc>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143F8EB" w14:textId="77777777" w:rsidR="00932AD5" w:rsidRPr="00932AD5" w:rsidRDefault="00932AD5" w:rsidP="00932AD5">
            <w:pPr>
              <w:spacing w:after="0" w:line="240" w:lineRule="auto"/>
              <w:rPr>
                <w:ins w:id="608" w:author="bijan mehralizadeh" w:date="2021-12-25T20:38:00Z"/>
                <w:rFonts w:ascii="Times New Roman" w:eastAsia="Times New Roman" w:hAnsi="Times New Roman" w:cs="Times New Roman"/>
                <w:sz w:val="24"/>
                <w:szCs w:val="24"/>
              </w:rPr>
            </w:pPr>
            <w:ins w:id="609" w:author="bijan mehralizadeh" w:date="2021-12-25T20:38:00Z">
              <w:r w:rsidRPr="00932AD5">
                <w:rPr>
                  <w:rFonts w:ascii="Times New Roman" w:eastAsia="Times New Roman" w:hAnsi="Times New Roman" w:cs="Times New Roman"/>
                  <w:sz w:val="24"/>
                  <w:szCs w:val="24"/>
                </w:rPr>
                <w:t>80.00</w:t>
              </w:r>
            </w:ins>
          </w:p>
        </w:tc>
      </w:tr>
      <w:tr w:rsidR="00932AD5" w:rsidRPr="00932AD5" w14:paraId="74112E56" w14:textId="77777777" w:rsidTr="00932AD5">
        <w:trPr>
          <w:tblCellSpacing w:w="15" w:type="dxa"/>
          <w:ins w:id="610" w:author="bijan mehralizadeh" w:date="2021-12-25T20:38:00Z"/>
        </w:trPr>
        <w:tc>
          <w:tcPr>
            <w:tcW w:w="288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E8A5C33" w14:textId="77777777" w:rsidR="00932AD5" w:rsidRPr="00932AD5" w:rsidRDefault="00932AD5" w:rsidP="00932AD5">
            <w:pPr>
              <w:spacing w:after="0" w:line="240" w:lineRule="auto"/>
              <w:rPr>
                <w:ins w:id="611" w:author="bijan mehralizadeh" w:date="2021-12-25T20:38:00Z"/>
                <w:rFonts w:ascii="Times New Roman" w:eastAsia="Times New Roman" w:hAnsi="Times New Roman" w:cs="Times New Roman"/>
                <w:sz w:val="24"/>
                <w:szCs w:val="24"/>
              </w:rPr>
            </w:pPr>
            <w:ins w:id="612" w:author="bijan mehralizadeh" w:date="2021-12-25T20:38:00Z">
              <w:r w:rsidRPr="00932AD5">
                <w:rPr>
                  <w:rFonts w:ascii="Times New Roman" w:eastAsia="Times New Roman" w:hAnsi="Times New Roman" w:cs="Times New Roman"/>
                  <w:sz w:val="24"/>
                  <w:szCs w:val="24"/>
                </w:rPr>
                <w:t>Baseline and encoder features</w:t>
              </w:r>
            </w:ins>
          </w:p>
        </w:tc>
        <w:tc>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CFFEF29" w14:textId="77777777" w:rsidR="00932AD5" w:rsidRPr="00932AD5" w:rsidRDefault="00932AD5" w:rsidP="00932AD5">
            <w:pPr>
              <w:spacing w:after="0" w:line="240" w:lineRule="auto"/>
              <w:rPr>
                <w:ins w:id="613" w:author="bijan mehralizadeh" w:date="2021-12-25T20:38:00Z"/>
                <w:rFonts w:ascii="Times New Roman" w:eastAsia="Times New Roman" w:hAnsi="Times New Roman" w:cs="Times New Roman"/>
                <w:sz w:val="24"/>
                <w:szCs w:val="24"/>
              </w:rPr>
            </w:pPr>
            <w:ins w:id="614" w:author="bijan mehralizadeh" w:date="2021-12-25T20:38:00Z">
              <w:r w:rsidRPr="00932AD5">
                <w:rPr>
                  <w:rFonts w:ascii="Times New Roman" w:eastAsia="Times New Roman" w:hAnsi="Times New Roman" w:cs="Times New Roman"/>
                  <w:sz w:val="24"/>
                  <w:szCs w:val="24"/>
                </w:rPr>
                <w:t>78.61</w:t>
              </w:r>
            </w:ins>
          </w:p>
        </w:tc>
        <w:tc>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186E18C" w14:textId="77777777" w:rsidR="00932AD5" w:rsidRPr="00932AD5" w:rsidRDefault="00932AD5" w:rsidP="00932AD5">
            <w:pPr>
              <w:spacing w:after="0" w:line="240" w:lineRule="auto"/>
              <w:rPr>
                <w:ins w:id="615" w:author="bijan mehralizadeh" w:date="2021-12-25T20:38:00Z"/>
                <w:rFonts w:ascii="Times New Roman" w:eastAsia="Times New Roman" w:hAnsi="Times New Roman" w:cs="Times New Roman"/>
                <w:sz w:val="24"/>
                <w:szCs w:val="24"/>
              </w:rPr>
            </w:pPr>
            <w:ins w:id="616" w:author="bijan mehralizadeh" w:date="2021-12-25T20:38:00Z">
              <w:r w:rsidRPr="00932AD5">
                <w:rPr>
                  <w:rFonts w:ascii="Times New Roman" w:eastAsia="Times New Roman" w:hAnsi="Times New Roman" w:cs="Times New Roman"/>
                  <w:sz w:val="24"/>
                  <w:szCs w:val="24"/>
                </w:rPr>
                <w:t>75.00</w:t>
              </w:r>
            </w:ins>
          </w:p>
        </w:tc>
        <w:tc>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E876FD5" w14:textId="77777777" w:rsidR="00932AD5" w:rsidRPr="00932AD5" w:rsidRDefault="00932AD5" w:rsidP="00932AD5">
            <w:pPr>
              <w:spacing w:after="0" w:line="240" w:lineRule="auto"/>
              <w:rPr>
                <w:ins w:id="617" w:author="bijan mehralizadeh" w:date="2021-12-25T20:38:00Z"/>
                <w:rFonts w:ascii="Times New Roman" w:eastAsia="Times New Roman" w:hAnsi="Times New Roman" w:cs="Times New Roman"/>
                <w:sz w:val="24"/>
                <w:szCs w:val="24"/>
              </w:rPr>
            </w:pPr>
            <w:ins w:id="618" w:author="bijan mehralizadeh" w:date="2021-12-25T20:38:00Z">
              <w:r w:rsidRPr="00932AD5">
                <w:rPr>
                  <w:rFonts w:ascii="Times New Roman" w:eastAsia="Times New Roman" w:hAnsi="Times New Roman" w:cs="Times New Roman"/>
                  <w:sz w:val="24"/>
                  <w:szCs w:val="24"/>
                </w:rPr>
                <w:t>68.00</w:t>
              </w:r>
            </w:ins>
          </w:p>
        </w:tc>
        <w:tc>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CDA0C28" w14:textId="77777777" w:rsidR="00932AD5" w:rsidRPr="00932AD5" w:rsidRDefault="00932AD5" w:rsidP="00932AD5">
            <w:pPr>
              <w:spacing w:after="0" w:line="240" w:lineRule="auto"/>
              <w:rPr>
                <w:ins w:id="619" w:author="bijan mehralizadeh" w:date="2021-12-25T20:38:00Z"/>
                <w:rFonts w:ascii="Times New Roman" w:eastAsia="Times New Roman" w:hAnsi="Times New Roman" w:cs="Times New Roman"/>
                <w:sz w:val="24"/>
                <w:szCs w:val="24"/>
              </w:rPr>
            </w:pPr>
            <w:ins w:id="620" w:author="bijan mehralizadeh" w:date="2021-12-25T20:38:00Z">
              <w:r w:rsidRPr="00932AD5">
                <w:rPr>
                  <w:rFonts w:ascii="Times New Roman" w:eastAsia="Times New Roman" w:hAnsi="Times New Roman" w:cs="Times New Roman"/>
                  <w:sz w:val="24"/>
                  <w:szCs w:val="24"/>
                </w:rPr>
                <w:t>87.50</w:t>
              </w:r>
            </w:ins>
          </w:p>
        </w:tc>
      </w:tr>
      <w:tr w:rsidR="00932AD5" w:rsidRPr="00932AD5" w14:paraId="34B354C6" w14:textId="77777777" w:rsidTr="00932AD5">
        <w:trPr>
          <w:tblCellSpacing w:w="15" w:type="dxa"/>
          <w:ins w:id="621" w:author="bijan mehralizadeh" w:date="2021-12-25T20:38:00Z"/>
        </w:trPr>
        <w:tc>
          <w:tcPr>
            <w:tcW w:w="288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22B8C98" w14:textId="77777777" w:rsidR="00932AD5" w:rsidRPr="00932AD5" w:rsidRDefault="00932AD5" w:rsidP="00932AD5">
            <w:pPr>
              <w:spacing w:after="0" w:line="240" w:lineRule="auto"/>
              <w:rPr>
                <w:ins w:id="622" w:author="bijan mehralizadeh" w:date="2021-12-25T20:38:00Z"/>
                <w:rFonts w:ascii="Times New Roman" w:eastAsia="Times New Roman" w:hAnsi="Times New Roman" w:cs="Times New Roman"/>
                <w:sz w:val="24"/>
                <w:szCs w:val="24"/>
              </w:rPr>
            </w:pPr>
            <w:ins w:id="623" w:author="bijan mehralizadeh" w:date="2021-12-25T20:38:00Z">
              <w:r w:rsidRPr="00932AD5">
                <w:rPr>
                  <w:rFonts w:ascii="Times New Roman" w:eastAsia="Times New Roman" w:hAnsi="Times New Roman" w:cs="Times New Roman"/>
                  <w:sz w:val="24"/>
                  <w:szCs w:val="24"/>
                </w:rPr>
                <w:t>Baseline and new acceleration feature</w:t>
              </w:r>
            </w:ins>
          </w:p>
        </w:tc>
        <w:tc>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BBD824D" w14:textId="77777777" w:rsidR="00932AD5" w:rsidRPr="00932AD5" w:rsidRDefault="00932AD5" w:rsidP="00932AD5">
            <w:pPr>
              <w:spacing w:after="0" w:line="240" w:lineRule="auto"/>
              <w:rPr>
                <w:ins w:id="624" w:author="bijan mehralizadeh" w:date="2021-12-25T20:38:00Z"/>
                <w:rFonts w:ascii="Times New Roman" w:eastAsia="Times New Roman" w:hAnsi="Times New Roman" w:cs="Times New Roman"/>
                <w:sz w:val="24"/>
                <w:szCs w:val="24"/>
              </w:rPr>
            </w:pPr>
            <w:ins w:id="625" w:author="bijan mehralizadeh" w:date="2021-12-25T20:38:00Z">
              <w:r w:rsidRPr="00932AD5">
                <w:rPr>
                  <w:rFonts w:ascii="Times New Roman" w:eastAsia="Times New Roman" w:hAnsi="Times New Roman" w:cs="Times New Roman"/>
                  <w:sz w:val="24"/>
                  <w:szCs w:val="24"/>
                </w:rPr>
                <w:t>75.83</w:t>
              </w:r>
            </w:ins>
          </w:p>
        </w:tc>
        <w:tc>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03CB111" w14:textId="77777777" w:rsidR="00932AD5" w:rsidRPr="00932AD5" w:rsidRDefault="00932AD5" w:rsidP="00932AD5">
            <w:pPr>
              <w:spacing w:after="0" w:line="240" w:lineRule="auto"/>
              <w:rPr>
                <w:ins w:id="626" w:author="bijan mehralizadeh" w:date="2021-12-25T20:38:00Z"/>
                <w:rFonts w:ascii="Times New Roman" w:eastAsia="Times New Roman" w:hAnsi="Times New Roman" w:cs="Times New Roman"/>
                <w:sz w:val="24"/>
                <w:szCs w:val="24"/>
              </w:rPr>
            </w:pPr>
            <w:ins w:id="627" w:author="bijan mehralizadeh" w:date="2021-12-25T20:38:00Z">
              <w:r w:rsidRPr="00932AD5">
                <w:rPr>
                  <w:rFonts w:ascii="Times New Roman" w:eastAsia="Times New Roman" w:hAnsi="Times New Roman" w:cs="Times New Roman"/>
                  <w:sz w:val="24"/>
                  <w:szCs w:val="24"/>
                </w:rPr>
                <w:t>65.48</w:t>
              </w:r>
            </w:ins>
          </w:p>
        </w:tc>
        <w:tc>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361C500" w14:textId="77777777" w:rsidR="00932AD5" w:rsidRPr="00932AD5" w:rsidRDefault="00932AD5" w:rsidP="00932AD5">
            <w:pPr>
              <w:spacing w:after="0" w:line="240" w:lineRule="auto"/>
              <w:rPr>
                <w:ins w:id="628" w:author="bijan mehralizadeh" w:date="2021-12-25T20:38:00Z"/>
                <w:rFonts w:ascii="Times New Roman" w:eastAsia="Times New Roman" w:hAnsi="Times New Roman" w:cs="Times New Roman"/>
                <w:sz w:val="24"/>
                <w:szCs w:val="24"/>
              </w:rPr>
            </w:pPr>
            <w:ins w:id="629" w:author="bijan mehralizadeh" w:date="2021-12-25T20:38:00Z">
              <w:r w:rsidRPr="00932AD5">
                <w:rPr>
                  <w:rFonts w:ascii="Times New Roman" w:eastAsia="Times New Roman" w:hAnsi="Times New Roman" w:cs="Times New Roman"/>
                  <w:sz w:val="24"/>
                  <w:szCs w:val="24"/>
                </w:rPr>
                <w:t>77.00</w:t>
              </w:r>
            </w:ins>
          </w:p>
        </w:tc>
        <w:tc>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8CF5317" w14:textId="77777777" w:rsidR="00932AD5" w:rsidRPr="00932AD5" w:rsidRDefault="00932AD5" w:rsidP="00932AD5">
            <w:pPr>
              <w:spacing w:after="0" w:line="240" w:lineRule="auto"/>
              <w:rPr>
                <w:ins w:id="630" w:author="bijan mehralizadeh" w:date="2021-12-25T20:38:00Z"/>
                <w:rFonts w:ascii="Times New Roman" w:eastAsia="Times New Roman" w:hAnsi="Times New Roman" w:cs="Times New Roman"/>
                <w:sz w:val="24"/>
                <w:szCs w:val="24"/>
              </w:rPr>
            </w:pPr>
            <w:ins w:id="631" w:author="bijan mehralizadeh" w:date="2021-12-25T20:38:00Z">
              <w:r w:rsidRPr="00932AD5">
                <w:rPr>
                  <w:rFonts w:ascii="Times New Roman" w:eastAsia="Times New Roman" w:hAnsi="Times New Roman" w:cs="Times New Roman"/>
                  <w:sz w:val="24"/>
                  <w:szCs w:val="24"/>
                </w:rPr>
                <w:t>64.00</w:t>
              </w:r>
            </w:ins>
          </w:p>
        </w:tc>
      </w:tr>
      <w:tr w:rsidR="00932AD5" w:rsidRPr="00932AD5" w14:paraId="1D03296C" w14:textId="77777777" w:rsidTr="00932AD5">
        <w:trPr>
          <w:tblCellSpacing w:w="15" w:type="dxa"/>
          <w:ins w:id="632" w:author="bijan mehralizadeh" w:date="2021-12-25T20:38:00Z"/>
        </w:trPr>
        <w:tc>
          <w:tcPr>
            <w:tcW w:w="288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EC80B57" w14:textId="77777777" w:rsidR="00932AD5" w:rsidRPr="00932AD5" w:rsidRDefault="00932AD5" w:rsidP="00932AD5">
            <w:pPr>
              <w:spacing w:after="0" w:line="240" w:lineRule="auto"/>
              <w:rPr>
                <w:ins w:id="633" w:author="bijan mehralizadeh" w:date="2021-12-25T20:38:00Z"/>
                <w:rFonts w:ascii="Times New Roman" w:eastAsia="Times New Roman" w:hAnsi="Times New Roman" w:cs="Times New Roman"/>
                <w:sz w:val="24"/>
                <w:szCs w:val="24"/>
              </w:rPr>
            </w:pPr>
            <w:ins w:id="634" w:author="bijan mehralizadeh" w:date="2021-12-25T20:38:00Z">
              <w:r w:rsidRPr="00932AD5">
                <w:rPr>
                  <w:rFonts w:ascii="Times New Roman" w:eastAsia="Times New Roman" w:hAnsi="Times New Roman" w:cs="Times New Roman"/>
                  <w:sz w:val="24"/>
                  <w:szCs w:val="24"/>
                </w:rPr>
                <w:t xml:space="preserve">Baseline, encoder features and new acceleration </w:t>
              </w:r>
              <w:proofErr w:type="gramStart"/>
              <w:r w:rsidRPr="00932AD5">
                <w:rPr>
                  <w:rFonts w:ascii="Times New Roman" w:eastAsia="Times New Roman" w:hAnsi="Times New Roman" w:cs="Times New Roman"/>
                  <w:sz w:val="24"/>
                  <w:szCs w:val="24"/>
                </w:rPr>
                <w:t>feature</w:t>
              </w:r>
              <w:proofErr w:type="gramEnd"/>
            </w:ins>
          </w:p>
        </w:tc>
        <w:tc>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B67F986" w14:textId="77777777" w:rsidR="00932AD5" w:rsidRPr="00932AD5" w:rsidRDefault="00932AD5" w:rsidP="00932AD5">
            <w:pPr>
              <w:spacing w:after="0" w:line="240" w:lineRule="auto"/>
              <w:rPr>
                <w:ins w:id="635" w:author="bijan mehralizadeh" w:date="2021-12-25T20:38:00Z"/>
                <w:rFonts w:ascii="Times New Roman" w:eastAsia="Times New Roman" w:hAnsi="Times New Roman" w:cs="Times New Roman"/>
                <w:sz w:val="24"/>
                <w:szCs w:val="24"/>
              </w:rPr>
            </w:pPr>
            <w:ins w:id="636" w:author="bijan mehralizadeh" w:date="2021-12-25T20:38:00Z">
              <w:r w:rsidRPr="00932AD5">
                <w:rPr>
                  <w:rFonts w:ascii="Times New Roman" w:eastAsia="Times New Roman" w:hAnsi="Times New Roman" w:cs="Times New Roman"/>
                  <w:sz w:val="24"/>
                  <w:szCs w:val="24"/>
                </w:rPr>
                <w:t>85.56</w:t>
              </w:r>
            </w:ins>
          </w:p>
        </w:tc>
        <w:tc>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EDC5942" w14:textId="77777777" w:rsidR="00932AD5" w:rsidRPr="00932AD5" w:rsidRDefault="00932AD5" w:rsidP="00932AD5">
            <w:pPr>
              <w:spacing w:after="0" w:line="240" w:lineRule="auto"/>
              <w:rPr>
                <w:ins w:id="637" w:author="bijan mehralizadeh" w:date="2021-12-25T20:38:00Z"/>
                <w:rFonts w:ascii="Times New Roman" w:eastAsia="Times New Roman" w:hAnsi="Times New Roman" w:cs="Times New Roman"/>
                <w:sz w:val="24"/>
                <w:szCs w:val="24"/>
              </w:rPr>
            </w:pPr>
            <w:ins w:id="638" w:author="bijan mehralizadeh" w:date="2021-12-25T20:38:00Z">
              <w:r w:rsidRPr="00932AD5">
                <w:rPr>
                  <w:rFonts w:ascii="Times New Roman" w:eastAsia="Times New Roman" w:hAnsi="Times New Roman" w:cs="Times New Roman"/>
                  <w:sz w:val="24"/>
                  <w:szCs w:val="24"/>
                </w:rPr>
                <w:t>81.67</w:t>
              </w:r>
            </w:ins>
          </w:p>
        </w:tc>
        <w:tc>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658E8B6" w14:textId="77777777" w:rsidR="00932AD5" w:rsidRPr="00932AD5" w:rsidRDefault="00932AD5" w:rsidP="00932AD5">
            <w:pPr>
              <w:spacing w:after="0" w:line="240" w:lineRule="auto"/>
              <w:rPr>
                <w:ins w:id="639" w:author="bijan mehralizadeh" w:date="2021-12-25T20:38:00Z"/>
                <w:rFonts w:ascii="Times New Roman" w:eastAsia="Times New Roman" w:hAnsi="Times New Roman" w:cs="Times New Roman"/>
                <w:sz w:val="24"/>
                <w:szCs w:val="24"/>
              </w:rPr>
            </w:pPr>
            <w:ins w:id="640" w:author="bijan mehralizadeh" w:date="2021-12-25T20:38:00Z">
              <w:r w:rsidRPr="00932AD5">
                <w:rPr>
                  <w:rFonts w:ascii="Times New Roman" w:eastAsia="Times New Roman" w:hAnsi="Times New Roman" w:cs="Times New Roman"/>
                  <w:sz w:val="24"/>
                  <w:szCs w:val="24"/>
                </w:rPr>
                <w:t>81.00</w:t>
              </w:r>
            </w:ins>
          </w:p>
        </w:tc>
        <w:tc>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BE43648" w14:textId="77777777" w:rsidR="00932AD5" w:rsidRPr="00932AD5" w:rsidRDefault="00932AD5" w:rsidP="00932AD5">
            <w:pPr>
              <w:spacing w:after="0" w:line="240" w:lineRule="auto"/>
              <w:rPr>
                <w:ins w:id="641" w:author="bijan mehralizadeh" w:date="2021-12-25T20:38:00Z"/>
                <w:rFonts w:ascii="Times New Roman" w:eastAsia="Times New Roman" w:hAnsi="Times New Roman" w:cs="Times New Roman"/>
                <w:sz w:val="24"/>
                <w:szCs w:val="24"/>
              </w:rPr>
            </w:pPr>
            <w:ins w:id="642" w:author="bijan mehralizadeh" w:date="2021-12-25T20:38:00Z">
              <w:r w:rsidRPr="00932AD5">
                <w:rPr>
                  <w:rFonts w:ascii="Times New Roman" w:eastAsia="Times New Roman" w:hAnsi="Times New Roman" w:cs="Times New Roman"/>
                  <w:sz w:val="24"/>
                  <w:szCs w:val="24"/>
                </w:rPr>
                <w:t>87.67</w:t>
              </w:r>
            </w:ins>
          </w:p>
        </w:tc>
      </w:tr>
    </w:tbl>
    <w:p w14:paraId="0FCD0333" w14:textId="4C4A7B34" w:rsidR="00D97382" w:rsidRDefault="00D97382" w:rsidP="00D97382">
      <w:pPr>
        <w:keepNext/>
      </w:pPr>
      <w:commentRangeStart w:id="643"/>
      <w:del w:id="644" w:author="bijan mehralizadeh" w:date="2021-12-25T13:15:00Z">
        <w:r w:rsidRPr="00311B0C" w:rsidDel="0056400F">
          <w:rPr>
            <w:rStyle w:val="FollowedHyperlink"/>
            <w:noProof/>
            <w:lang w:bidi="fa-IR"/>
          </w:rPr>
          <w:drawing>
            <wp:inline distT="0" distB="0" distL="0" distR="0" wp14:anchorId="0F2AC016" wp14:editId="606554DA">
              <wp:extent cx="5943600" cy="2781117"/>
              <wp:effectExtent l="0" t="0" r="0" b="6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commentRangeEnd w:id="643"/>
      <w:r w:rsidR="00401FC6">
        <w:rPr>
          <w:rStyle w:val="CommentReference"/>
        </w:rPr>
        <w:commentReference w:id="643"/>
      </w:r>
    </w:p>
    <w:p w14:paraId="18E7D786" w14:textId="3FBABAB9" w:rsidR="00B30193" w:rsidRPr="00976DF2" w:rsidRDefault="00D97382" w:rsidP="00D97382">
      <w:pPr>
        <w:pStyle w:val="Caption"/>
        <w:jc w:val="center"/>
        <w:rPr>
          <w:rFonts w:asciiTheme="majorBidi" w:hAnsiTheme="majorBidi" w:cstheme="majorBidi"/>
        </w:rPr>
      </w:pPr>
      <w:del w:id="645" w:author="bijan mehralizadeh" w:date="2021-12-25T13:16:00Z">
        <w:r w:rsidDel="0056400F">
          <w:delText xml:space="preserve">Figure </w:delText>
        </w:r>
        <w:r w:rsidR="00E97532" w:rsidDel="0056400F">
          <w:fldChar w:fldCharType="begin"/>
        </w:r>
        <w:r w:rsidR="00E97532" w:rsidDel="0056400F">
          <w:delInstrText xml:space="preserve"> SEQ Figure \* ARABIC </w:delInstrText>
        </w:r>
        <w:r w:rsidR="00E97532" w:rsidDel="0056400F">
          <w:fldChar w:fldCharType="separate"/>
        </w:r>
        <w:r w:rsidR="00C0052C" w:rsidDel="0056400F">
          <w:rPr>
            <w:noProof/>
          </w:rPr>
          <w:delText>3</w:delText>
        </w:r>
        <w:r w:rsidR="00E97532" w:rsidDel="0056400F">
          <w:rPr>
            <w:noProof/>
          </w:rPr>
          <w:fldChar w:fldCharType="end"/>
        </w:r>
        <w:r w:rsidDel="0056400F">
          <w:delText xml:space="preserve">. </w:delText>
        </w:r>
        <w:r w:rsidRPr="0017722D" w:rsidDel="0056400F">
          <w:delText>The best accuracy, sensitivity</w:delText>
        </w:r>
        <w:r w:rsidR="004C0EEA" w:rsidDel="0056400F">
          <w:delText>, and specificity gained by</w:delText>
        </w:r>
        <w:r w:rsidRPr="0017722D" w:rsidDel="0056400F">
          <w:delText xml:space="preserve"> adding new features to the baseline classification. a) Baseline classifier based on [17], b) Encoder features are added to the baseline classifier, c) Only </w:delText>
        </w:r>
        <w:r w:rsidR="00F45BE7" w:rsidDel="0056400F">
          <w:delText>the</w:delText>
        </w:r>
        <w:r w:rsidR="004C0EEA" w:rsidDel="0056400F">
          <w:delText xml:space="preserve"> </w:delText>
        </w:r>
        <w:r w:rsidRPr="0017722D" w:rsidDel="0056400F">
          <w:delText xml:space="preserve">new extracted </w:delText>
        </w:r>
        <w:r w:rsidRPr="00D97382" w:rsidDel="0056400F">
          <w:delText xml:space="preserve">acceleration feature is added to the baseline classifier. e) </w:delText>
        </w:r>
        <w:r w:rsidR="00F45BE7" w:rsidDel="0056400F">
          <w:delText xml:space="preserve">Both shaft </w:delText>
        </w:r>
      </w:del>
      <w:del w:id="646" w:author="bijan mehralizadeh" w:date="2021-12-24T21:22:00Z">
        <w:r w:rsidR="00F45BE7" w:rsidDel="00F63E51">
          <w:delText xml:space="preserve">encoders’ </w:delText>
        </w:r>
      </w:del>
      <w:del w:id="647" w:author="bijan mehralizadeh" w:date="2021-12-25T13:16:00Z">
        <w:r w:rsidR="00F45BE7" w:rsidDel="0056400F">
          <w:delText xml:space="preserve">features and the new acceleration feature is added. The results show the advantage of adding both shaft </w:delText>
        </w:r>
      </w:del>
      <w:del w:id="648" w:author="bijan mehralizadeh" w:date="2021-12-24T21:22:00Z">
        <w:r w:rsidR="00F45BE7" w:rsidDel="00F63E51">
          <w:delText xml:space="preserve">encoders’ </w:delText>
        </w:r>
      </w:del>
      <w:del w:id="649" w:author="bijan mehralizadeh" w:date="2021-12-25T13:16:00Z">
        <w:r w:rsidR="00F45BE7" w:rsidDel="0056400F">
          <w:delText xml:space="preserve">features and the new acceleration feature for classification. </w:delText>
        </w:r>
      </w:del>
    </w:p>
    <w:p w14:paraId="1143E8C7" w14:textId="3525793A" w:rsidR="00B30193" w:rsidRPr="00976DF2" w:rsidRDefault="00B30193" w:rsidP="00B30193">
      <w:pPr>
        <w:pStyle w:val="Heading1"/>
        <w:rPr>
          <w:rFonts w:asciiTheme="majorBidi" w:hAnsiTheme="majorBidi" w:cstheme="majorBidi"/>
        </w:rPr>
      </w:pPr>
      <w:r w:rsidRPr="00976DF2">
        <w:rPr>
          <w:rFonts w:asciiTheme="majorBidi" w:hAnsiTheme="majorBidi" w:cstheme="majorBidi"/>
        </w:rPr>
        <w:t>Discussion</w:t>
      </w:r>
    </w:p>
    <w:p w14:paraId="2FE6D79D" w14:textId="67482AE9" w:rsidR="00BC16AE" w:rsidRDefault="00401FC6" w:rsidP="00DE5C15">
      <w:pPr>
        <w:pStyle w:val="Heading1"/>
        <w:rPr>
          <w:ins w:id="650" w:author="bijan mehralizadeh" w:date="2021-12-25T17:55:00Z"/>
          <w:rFonts w:asciiTheme="majorBidi" w:hAnsiTheme="majorBidi" w:cstheme="majorBidi"/>
          <w:b w:val="0"/>
          <w:sz w:val="24"/>
          <w:szCs w:val="24"/>
        </w:rPr>
      </w:pPr>
      <w:r>
        <w:rPr>
          <w:rFonts w:asciiTheme="majorBidi" w:hAnsiTheme="majorBidi" w:cstheme="majorBidi"/>
          <w:b w:val="0"/>
          <w:sz w:val="24"/>
          <w:szCs w:val="24"/>
        </w:rPr>
        <w:t xml:space="preserve">As shown in Table </w:t>
      </w:r>
      <w:ins w:id="651" w:author="bijan mehralizadeh" w:date="2021-12-25T18:06:00Z">
        <w:r w:rsidR="00692B4A">
          <w:rPr>
            <w:rFonts w:asciiTheme="majorBidi" w:hAnsiTheme="majorBidi" w:cstheme="majorBidi"/>
            <w:b w:val="0"/>
            <w:sz w:val="24"/>
            <w:szCs w:val="24"/>
          </w:rPr>
          <w:t>3</w:t>
        </w:r>
      </w:ins>
      <w:del w:id="652" w:author="bijan mehralizadeh" w:date="2021-12-25T18:06:00Z">
        <w:r w:rsidDel="00692B4A">
          <w:rPr>
            <w:rFonts w:asciiTheme="majorBidi" w:hAnsiTheme="majorBidi" w:cstheme="majorBidi"/>
            <w:b w:val="0"/>
            <w:sz w:val="24"/>
            <w:szCs w:val="24"/>
          </w:rPr>
          <w:delText>xx</w:delText>
        </w:r>
      </w:del>
      <w:r>
        <w:rPr>
          <w:rFonts w:asciiTheme="majorBidi" w:hAnsiTheme="majorBidi" w:cstheme="majorBidi"/>
          <w:b w:val="0"/>
          <w:sz w:val="24"/>
          <w:szCs w:val="24"/>
        </w:rPr>
        <w:t xml:space="preserve">, the accuracy of the new proposed multi-modal approach is better than the previously suggested single modal approach. </w:t>
      </w:r>
      <w:r w:rsidR="00BC16AE">
        <w:rPr>
          <w:rFonts w:asciiTheme="majorBidi" w:hAnsiTheme="majorBidi" w:cstheme="majorBidi"/>
          <w:b w:val="0"/>
          <w:sz w:val="24"/>
          <w:szCs w:val="24"/>
        </w:rPr>
        <w:t xml:space="preserve">Furthermore, </w:t>
      </w:r>
      <w:commentRangeStart w:id="653"/>
      <w:r w:rsidR="00BC16AE">
        <w:rPr>
          <w:rFonts w:asciiTheme="majorBidi" w:hAnsiTheme="majorBidi" w:cstheme="majorBidi"/>
          <w:b w:val="0"/>
          <w:sz w:val="24"/>
          <w:szCs w:val="24"/>
        </w:rPr>
        <w:t xml:space="preserve">adding the extra acceleration feature, </w:t>
      </w:r>
      <w:del w:id="654" w:author="bijan mehralizadeh" w:date="2021-12-24T23:57:00Z">
        <w:r w:rsidR="00BC16AE" w:rsidDel="003F4648">
          <w:rPr>
            <w:rFonts w:asciiTheme="majorBidi" w:hAnsiTheme="majorBidi" w:cstheme="majorBidi"/>
            <w:b w:val="0"/>
            <w:sz w:val="24"/>
            <w:szCs w:val="24"/>
          </w:rPr>
          <w:delText>i.e.</w:delText>
        </w:r>
      </w:del>
      <w:ins w:id="655" w:author="bijan mehralizadeh" w:date="2021-12-24T23:57:00Z">
        <w:r w:rsidR="003F4648">
          <w:rPr>
            <w:rFonts w:asciiTheme="majorBidi" w:hAnsiTheme="majorBidi" w:cstheme="majorBidi"/>
            <w:b w:val="0"/>
            <w:sz w:val="24"/>
            <w:szCs w:val="24"/>
          </w:rPr>
          <w:t>i.e.,</w:t>
        </w:r>
      </w:ins>
      <w:r w:rsidR="00BC16AE">
        <w:rPr>
          <w:rFonts w:asciiTheme="majorBidi" w:hAnsiTheme="majorBidi" w:cstheme="majorBidi"/>
          <w:b w:val="0"/>
          <w:sz w:val="24"/>
          <w:szCs w:val="24"/>
        </w:rPr>
        <w:t xml:space="preserve"> …, in the feature set improved the classification accuracy. </w:t>
      </w:r>
      <w:commentRangeEnd w:id="653"/>
      <w:r w:rsidR="00692B4A">
        <w:rPr>
          <w:rStyle w:val="CommentReference"/>
          <w:b w:val="0"/>
        </w:rPr>
        <w:commentReference w:id="653"/>
      </w:r>
    </w:p>
    <w:p w14:paraId="2C7C9184" w14:textId="15B7947A" w:rsidR="00DD0D48" w:rsidRDefault="00DD0D48" w:rsidP="00DD0D48">
      <w:pPr>
        <w:rPr>
          <w:ins w:id="656" w:author="bijan mehralizadeh" w:date="2021-12-25T18:03:00Z"/>
          <w:rStyle w:val="highlight"/>
        </w:rPr>
      </w:pPr>
      <w:ins w:id="657" w:author="bijan mehralizadeh" w:date="2021-12-25T17:55:00Z">
        <w:r>
          <w:t xml:space="preserve">The novelty of this research is its multi-modality structure resulting in the examination of ASD through a wider variety of symptoms. </w:t>
        </w:r>
        <w:proofErr w:type="gramStart"/>
        <w:r>
          <w:t>In order to</w:t>
        </w:r>
        <w:proofErr w:type="gramEnd"/>
        <w:r>
          <w:t xml:space="preserve"> reach this purpose, encoders are added to the system, </w:t>
        </w:r>
        <w:r>
          <w:rPr>
            <w:rStyle w:val="highlight"/>
          </w:rPr>
          <w:t xml:space="preserve">which increases number of features. Since having a smaller learning space enhances the model functionality, feature reduction algorithms are implemented on each modality separately.  After applying two stage feature reduction-including high correlated features elimination and most important features selection- selected features are </w:t>
        </w:r>
        <w:proofErr w:type="gramStart"/>
        <w:r>
          <w:rPr>
            <w:rStyle w:val="highlight"/>
          </w:rPr>
          <w:t>combined together</w:t>
        </w:r>
        <w:proofErr w:type="gramEnd"/>
        <w:r>
          <w:rPr>
            <w:rStyle w:val="highlight"/>
          </w:rPr>
          <w:t>. Ultimately, the data is classified based on early fusion method which leads to the best result.</w:t>
        </w:r>
      </w:ins>
    </w:p>
    <w:p w14:paraId="3EC7D65A" w14:textId="53651333" w:rsidR="00692B4A" w:rsidRDefault="00692B4A" w:rsidP="00DD0D48">
      <w:pPr>
        <w:rPr>
          <w:ins w:id="658" w:author="bijan mehralizadeh" w:date="2021-12-25T18:03:00Z"/>
          <w:rStyle w:val="highlight"/>
        </w:rPr>
      </w:pPr>
    </w:p>
    <w:p w14:paraId="04FB0555" w14:textId="77777777" w:rsidR="00692B4A" w:rsidRPr="00DD0D48" w:rsidRDefault="00692B4A">
      <w:pPr>
        <w:rPr>
          <w:b/>
          <w:rPrChange w:id="659" w:author="bijan mehralizadeh" w:date="2021-12-25T17:55:00Z">
            <w:rPr>
              <w:rFonts w:asciiTheme="majorBidi" w:hAnsiTheme="majorBidi" w:cstheme="majorBidi"/>
              <w:b w:val="0"/>
              <w:sz w:val="24"/>
              <w:szCs w:val="24"/>
            </w:rPr>
          </w:rPrChange>
        </w:rPr>
        <w:pPrChange w:id="660" w:author="bijan mehralizadeh" w:date="2021-12-25T17:55:00Z">
          <w:pPr>
            <w:pStyle w:val="Heading1"/>
          </w:pPr>
        </w:pPrChange>
      </w:pPr>
    </w:p>
    <w:p w14:paraId="1F1E24C0" w14:textId="66F9CD7E" w:rsidR="00BC16AE" w:rsidDel="00DD0D48" w:rsidRDefault="00BC16AE" w:rsidP="00DE5C15">
      <w:pPr>
        <w:pStyle w:val="Heading1"/>
        <w:rPr>
          <w:del w:id="661" w:author="bijan mehralizadeh" w:date="2021-12-25T17:47:00Z"/>
          <w:rFonts w:asciiTheme="majorBidi" w:hAnsiTheme="majorBidi" w:cstheme="majorBidi"/>
          <w:b w:val="0"/>
          <w:sz w:val="24"/>
          <w:szCs w:val="24"/>
        </w:rPr>
      </w:pPr>
      <w:del w:id="662" w:author="bijan mehralizadeh" w:date="2021-12-25T17:47:00Z">
        <w:r w:rsidDel="00DD0D48">
          <w:rPr>
            <w:rFonts w:asciiTheme="majorBidi" w:hAnsiTheme="majorBidi" w:cstheme="majorBidi"/>
            <w:b w:val="0"/>
            <w:sz w:val="24"/>
            <w:szCs w:val="24"/>
          </w:rPr>
          <w:lastRenderedPageBreak/>
          <w:delText xml:space="preserve">It should be noted that the accuracy reported in </w:delText>
        </w:r>
        <w:r w:rsidR="00DE5C15" w:rsidDel="00DD0D48">
          <w:rPr>
            <w:rFonts w:asciiTheme="majorBidi" w:hAnsiTheme="majorBidi" w:cstheme="majorBidi"/>
            <w:sz w:val="24"/>
            <w:szCs w:val="24"/>
          </w:rPr>
          <w:fldChar w:fldCharType="begin"/>
        </w:r>
        <w:r w:rsidR="00263859" w:rsidDel="00DD0D48">
          <w:rPr>
            <w:rFonts w:asciiTheme="majorBidi" w:hAnsiTheme="majorBidi" w:cstheme="majorBidi"/>
            <w:b w:val="0"/>
            <w:sz w:val="24"/>
            <w:szCs w:val="24"/>
          </w:rPr>
          <w:del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delInstrText>
        </w:r>
        <w:r w:rsidR="00DE5C15" w:rsidDel="00DD0D48">
          <w:rPr>
            <w:rFonts w:asciiTheme="majorBidi" w:hAnsiTheme="majorBidi" w:cstheme="majorBidi"/>
            <w:sz w:val="24"/>
            <w:szCs w:val="24"/>
          </w:rPr>
          <w:fldChar w:fldCharType="separate"/>
        </w:r>
        <w:r w:rsidR="00491548" w:rsidDel="00DD0D48">
          <w:rPr>
            <w:rFonts w:asciiTheme="majorBidi" w:hAnsiTheme="majorBidi" w:cstheme="majorBidi"/>
            <w:b w:val="0"/>
            <w:noProof/>
            <w:sz w:val="24"/>
            <w:szCs w:val="24"/>
          </w:rPr>
          <w:delText>[13]</w:delText>
        </w:r>
        <w:r w:rsidR="00DE5C15" w:rsidDel="00DD0D48">
          <w:rPr>
            <w:rFonts w:asciiTheme="majorBidi" w:hAnsiTheme="majorBidi" w:cstheme="majorBidi"/>
            <w:sz w:val="24"/>
            <w:szCs w:val="24"/>
          </w:rPr>
          <w:fldChar w:fldCharType="end"/>
        </w:r>
        <w:r w:rsidDel="00DD0D48">
          <w:rPr>
            <w:rFonts w:asciiTheme="majorBidi" w:hAnsiTheme="majorBidi" w:cstheme="majorBidi"/>
            <w:b w:val="0"/>
            <w:sz w:val="24"/>
            <w:szCs w:val="24"/>
          </w:rPr>
          <w:delText xml:space="preserve">, i.e. 85% accuracy, is higher than what we got in this study, i.e. 72%, which may be due to the following reasons.  </w:delText>
        </w:r>
      </w:del>
      <w:del w:id="663" w:author="bijan mehralizadeh" w:date="2021-12-24T23:57:00Z">
        <w:r w:rsidDel="003F4648">
          <w:rPr>
            <w:rFonts w:asciiTheme="majorBidi" w:hAnsiTheme="majorBidi" w:cstheme="majorBidi"/>
            <w:b w:val="0"/>
            <w:sz w:val="24"/>
            <w:szCs w:val="24"/>
          </w:rPr>
          <w:delText>First of all</w:delText>
        </w:r>
      </w:del>
      <w:del w:id="664" w:author="bijan mehralizadeh" w:date="2021-12-25T17:47:00Z">
        <w:r w:rsidDel="00DD0D48">
          <w:rPr>
            <w:rFonts w:asciiTheme="majorBidi" w:hAnsiTheme="majorBidi" w:cstheme="majorBidi"/>
            <w:b w:val="0"/>
            <w:sz w:val="24"/>
            <w:szCs w:val="24"/>
          </w:rPr>
          <w:delText>, the data set</w:delText>
        </w:r>
        <w:r w:rsidR="00756A26" w:rsidDel="00DD0D48">
          <w:rPr>
            <w:rFonts w:asciiTheme="majorBidi" w:hAnsiTheme="majorBidi" w:cstheme="majorBidi"/>
            <w:b w:val="0"/>
            <w:sz w:val="24"/>
            <w:szCs w:val="24"/>
          </w:rPr>
          <w:delText>s</w:delText>
        </w:r>
        <w:r w:rsidDel="00DD0D48">
          <w:rPr>
            <w:rFonts w:asciiTheme="majorBidi" w:hAnsiTheme="majorBidi" w:cstheme="majorBidi"/>
            <w:b w:val="0"/>
            <w:sz w:val="24"/>
            <w:szCs w:val="24"/>
          </w:rPr>
          <w:delText xml:space="preserve"> </w:delText>
        </w:r>
        <w:r w:rsidR="00756A26" w:rsidDel="00DD0D48">
          <w:rPr>
            <w:rFonts w:asciiTheme="majorBidi" w:hAnsiTheme="majorBidi" w:cstheme="majorBidi"/>
            <w:b w:val="0"/>
            <w:sz w:val="24"/>
            <w:szCs w:val="24"/>
          </w:rPr>
          <w:delText>were</w:delText>
        </w:r>
        <w:r w:rsidDel="00DD0D48">
          <w:rPr>
            <w:rFonts w:asciiTheme="majorBidi" w:hAnsiTheme="majorBidi" w:cstheme="majorBidi"/>
            <w:b w:val="0"/>
            <w:sz w:val="24"/>
            <w:szCs w:val="24"/>
          </w:rPr>
          <w:delText xml:space="preserve"> different </w:delText>
        </w:r>
        <w:r w:rsidR="00756A26" w:rsidDel="00DD0D48">
          <w:rPr>
            <w:rFonts w:asciiTheme="majorBidi" w:hAnsiTheme="majorBidi" w:cstheme="majorBidi"/>
            <w:b w:val="0"/>
            <w:sz w:val="24"/>
            <w:szCs w:val="24"/>
          </w:rPr>
          <w:delText xml:space="preserve">that </w:delText>
        </w:r>
        <w:r w:rsidDel="00DD0D48">
          <w:rPr>
            <w:rFonts w:asciiTheme="majorBidi" w:hAnsiTheme="majorBidi" w:cstheme="majorBidi"/>
            <w:b w:val="0"/>
            <w:sz w:val="24"/>
            <w:szCs w:val="24"/>
          </w:rPr>
          <w:delText xml:space="preserve">ay create different result. </w:delText>
        </w:r>
        <w:r w:rsidR="00756A26" w:rsidDel="00DD0D48">
          <w:rPr>
            <w:rFonts w:asciiTheme="majorBidi" w:hAnsiTheme="majorBidi" w:cstheme="majorBidi"/>
            <w:b w:val="0"/>
            <w:sz w:val="24"/>
            <w:szCs w:val="24"/>
          </w:rPr>
          <w:delText>Second, the first version of the car was different and used a set of lights to attract children with ASD. Finally,</w:delText>
        </w:r>
        <w:r w:rsidDel="00DD0D48">
          <w:rPr>
            <w:rFonts w:asciiTheme="majorBidi" w:hAnsiTheme="majorBidi" w:cstheme="majorBidi"/>
            <w:b w:val="0"/>
            <w:sz w:val="24"/>
            <w:szCs w:val="24"/>
          </w:rPr>
          <w:delText xml:space="preserve"> the system in [17] used </w:delText>
        </w:r>
      </w:del>
      <w:del w:id="665" w:author="bijan mehralizadeh" w:date="2021-12-24T23:58:00Z">
        <w:r w:rsidDel="003F4648">
          <w:rPr>
            <w:rFonts w:asciiTheme="majorBidi" w:hAnsiTheme="majorBidi" w:cstheme="majorBidi"/>
            <w:b w:val="0"/>
            <w:sz w:val="24"/>
            <w:szCs w:val="24"/>
          </w:rPr>
          <w:delText xml:space="preserve">high </w:delText>
        </w:r>
      </w:del>
      <w:del w:id="666" w:author="bijan mehralizadeh" w:date="2021-12-25T17:47:00Z">
        <w:r w:rsidDel="00DD0D48">
          <w:rPr>
            <w:rFonts w:asciiTheme="majorBidi" w:hAnsiTheme="majorBidi" w:cstheme="majorBidi"/>
            <w:b w:val="0"/>
            <w:sz w:val="24"/>
            <w:szCs w:val="24"/>
          </w:rPr>
          <w:delText xml:space="preserve">quality accelerometers </w:delText>
        </w:r>
      </w:del>
      <w:del w:id="667" w:author="bijan mehralizadeh" w:date="2021-12-24T23:57:00Z">
        <w:r w:rsidDel="003F4648">
          <w:rPr>
            <w:rFonts w:asciiTheme="majorBidi" w:hAnsiTheme="majorBidi" w:cstheme="majorBidi"/>
            <w:b w:val="0"/>
            <w:sz w:val="24"/>
            <w:szCs w:val="24"/>
          </w:rPr>
          <w:delText>impelemented</w:delText>
        </w:r>
      </w:del>
      <w:del w:id="668" w:author="bijan mehralizadeh" w:date="2021-12-25T17:47:00Z">
        <w:r w:rsidDel="00DD0D48">
          <w:rPr>
            <w:rFonts w:asciiTheme="majorBidi" w:hAnsiTheme="majorBidi" w:cstheme="majorBidi"/>
            <w:b w:val="0"/>
            <w:sz w:val="24"/>
            <w:szCs w:val="24"/>
          </w:rPr>
          <w:delText xml:space="preserve"> in Wii mote with </w:delText>
        </w:r>
        <w:r w:rsidR="00DE5C15" w:rsidRPr="00995402" w:rsidDel="00DD0D48">
          <w:rPr>
            <w:rFonts w:asciiTheme="majorBidi" w:hAnsiTheme="majorBidi" w:cstheme="majorBidi"/>
            <w:b w:val="0"/>
            <w:sz w:val="24"/>
            <w:szCs w:val="24"/>
          </w:rPr>
          <w:delText xml:space="preserve">multiple preprocessing stages that significantly improve the status of the collected signals. </w:delText>
        </w:r>
      </w:del>
    </w:p>
    <w:p w14:paraId="7C9A07BD" w14:textId="56FDE1D6" w:rsidR="00DE5C15" w:rsidDel="00DD0D48" w:rsidRDefault="00DE5C15" w:rsidP="00DE5C15">
      <w:pPr>
        <w:pStyle w:val="Heading1"/>
        <w:rPr>
          <w:del w:id="669" w:author="bijan mehralizadeh" w:date="2021-12-25T17:47:00Z"/>
          <w:rFonts w:asciiTheme="majorBidi" w:hAnsiTheme="majorBidi" w:cstheme="majorBidi"/>
          <w:b w:val="0"/>
          <w:sz w:val="24"/>
          <w:szCs w:val="24"/>
        </w:rPr>
      </w:pPr>
      <w:del w:id="670" w:author="bijan mehralizadeh" w:date="2021-12-25T17:47:00Z">
        <w:r w:rsidRPr="00995402" w:rsidDel="00DD0D48">
          <w:rPr>
            <w:rFonts w:asciiTheme="majorBidi" w:hAnsiTheme="majorBidi" w:cstheme="majorBidi"/>
            <w:b w:val="0"/>
            <w:sz w:val="24"/>
            <w:szCs w:val="24"/>
          </w:rPr>
          <w:delText>The novelty of this research is its multi-</w:delText>
        </w:r>
        <w:commentRangeStart w:id="671"/>
        <w:r w:rsidRPr="00995402" w:rsidDel="00DD0D48">
          <w:rPr>
            <w:rFonts w:asciiTheme="majorBidi" w:hAnsiTheme="majorBidi" w:cstheme="majorBidi"/>
            <w:b w:val="0"/>
            <w:sz w:val="24"/>
            <w:szCs w:val="24"/>
          </w:rPr>
          <w:delText xml:space="preserve">modality structure resulting in the examination of ASD through a wider variety of symptoms. In order to reach this purpose, encoders are added to the system, which causes some new challenges. Encoders are simple signals which extraction of features from them is not straightforward. </w:delText>
        </w:r>
      </w:del>
      <w:del w:id="672" w:author="bijan mehralizadeh" w:date="2021-12-24T23:57:00Z">
        <w:r w:rsidRPr="00995402" w:rsidDel="003F4648">
          <w:rPr>
            <w:rFonts w:asciiTheme="majorBidi" w:hAnsiTheme="majorBidi" w:cstheme="majorBidi"/>
            <w:b w:val="0"/>
            <w:sz w:val="24"/>
            <w:szCs w:val="24"/>
          </w:rPr>
          <w:delText>In order to</w:delText>
        </w:r>
      </w:del>
      <w:del w:id="673" w:author="bijan mehralizadeh" w:date="2021-12-24T23:58:00Z">
        <w:r w:rsidRPr="00995402" w:rsidDel="003F4648">
          <w:rPr>
            <w:rFonts w:asciiTheme="majorBidi" w:hAnsiTheme="majorBidi" w:cstheme="majorBidi"/>
            <w:b w:val="0"/>
            <w:sz w:val="24"/>
            <w:szCs w:val="24"/>
          </w:rPr>
          <w:delText xml:space="preserve"> solve this issue, children's playtime is divided into four sections by an innovative approach</w:delText>
        </w:r>
      </w:del>
      <w:del w:id="674" w:author="bijan mehralizadeh" w:date="2021-12-25T17:47:00Z">
        <w:r w:rsidRPr="00995402" w:rsidDel="00DD0D48">
          <w:rPr>
            <w:rFonts w:asciiTheme="majorBidi" w:hAnsiTheme="majorBidi" w:cstheme="majorBidi"/>
            <w:b w:val="0"/>
            <w:sz w:val="24"/>
            <w:szCs w:val="24"/>
          </w:rPr>
          <w:delText>. This new idea provides useful encoder features to separate children with autism from others. Also, adding encoder features to extracted acceleration features makes the feature selection process more problematic. Applying feature selection algorithms on the entire set of features is not effective enough; therefore, the features are clustered in two groups, and feature selection algorithms are applied on each of them separately. In this regard, using more effective feature selection methods is also essential. The enhanced Correlation-based feature selection and examination of every feature in high-correlated feature groups to find the most suitable features can considerably improve the system's accuracy</w:delText>
        </w:r>
        <w:commentRangeEnd w:id="671"/>
        <w:r w:rsidR="00756A26" w:rsidDel="00DD0D48">
          <w:rPr>
            <w:rStyle w:val="CommentReference"/>
            <w:b w:val="0"/>
          </w:rPr>
          <w:commentReference w:id="671"/>
        </w:r>
        <w:r w:rsidRPr="00995402" w:rsidDel="00DD0D48">
          <w:rPr>
            <w:rFonts w:asciiTheme="majorBidi" w:hAnsiTheme="majorBidi" w:cstheme="majorBidi"/>
            <w:b w:val="0"/>
            <w:sz w:val="24"/>
            <w:szCs w:val="24"/>
          </w:rPr>
          <w:delText xml:space="preserve">. </w:delText>
        </w:r>
      </w:del>
    </w:p>
    <w:p w14:paraId="3344F308" w14:textId="647C3FEF" w:rsidR="00B30193" w:rsidRPr="00976DF2" w:rsidRDefault="00B30193" w:rsidP="00B30193">
      <w:pPr>
        <w:pStyle w:val="Heading1"/>
        <w:rPr>
          <w:rFonts w:asciiTheme="majorBidi" w:hAnsiTheme="majorBidi" w:cstheme="majorBidi"/>
        </w:rPr>
      </w:pPr>
      <w:r w:rsidRPr="00976DF2">
        <w:rPr>
          <w:rFonts w:asciiTheme="majorBidi" w:hAnsiTheme="majorBidi" w:cstheme="majorBidi"/>
        </w:rPr>
        <w:t>Conclusion</w:t>
      </w:r>
    </w:p>
    <w:p w14:paraId="48B72363" w14:textId="0FB1CA7F" w:rsidR="004514F7" w:rsidRPr="0022125D" w:rsidRDefault="00756A26" w:rsidP="004514F7">
      <w:pPr>
        <w:spacing w:before="100" w:beforeAutospacing="1" w:after="100" w:afterAutospacing="1" w:line="240" w:lineRule="auto"/>
        <w:rPr>
          <w:rFonts w:asciiTheme="majorBidi" w:hAnsiTheme="majorBidi" w:cstheme="majorBidi"/>
          <w:sz w:val="24"/>
          <w:szCs w:val="24"/>
          <w:rPrChange w:id="675" w:author="bijan mehralizadeh" w:date="2021-12-25T10:16:00Z">
            <w:rPr>
              <w:rFonts w:asciiTheme="majorBidi" w:hAnsiTheme="majorBidi" w:cstheme="majorBidi"/>
            </w:rPr>
          </w:rPrChange>
        </w:rPr>
      </w:pPr>
      <w:r w:rsidRPr="0022125D">
        <w:rPr>
          <w:rFonts w:asciiTheme="majorBidi" w:hAnsiTheme="majorBidi" w:cstheme="majorBidi"/>
          <w:sz w:val="24"/>
          <w:szCs w:val="24"/>
          <w:rPrChange w:id="676" w:author="bijan mehralizadeh" w:date="2021-12-25T10:16:00Z">
            <w:rPr>
              <w:rFonts w:asciiTheme="majorBidi" w:hAnsiTheme="majorBidi" w:cstheme="majorBidi"/>
            </w:rPr>
          </w:rPrChange>
        </w:rPr>
        <w:t>In t</w:t>
      </w:r>
      <w:r w:rsidR="00995402" w:rsidRPr="0022125D">
        <w:rPr>
          <w:rFonts w:asciiTheme="majorBidi" w:hAnsiTheme="majorBidi" w:cstheme="majorBidi"/>
          <w:sz w:val="24"/>
          <w:szCs w:val="24"/>
          <w:rPrChange w:id="677" w:author="bijan mehralizadeh" w:date="2021-12-25T10:16:00Z">
            <w:rPr>
              <w:rFonts w:asciiTheme="majorBidi" w:hAnsiTheme="majorBidi" w:cstheme="majorBidi"/>
            </w:rPr>
          </w:rPrChange>
        </w:rPr>
        <w:t xml:space="preserve">his </w:t>
      </w:r>
      <w:r w:rsidRPr="0022125D">
        <w:rPr>
          <w:rFonts w:asciiTheme="majorBidi" w:hAnsiTheme="majorBidi" w:cstheme="majorBidi"/>
          <w:sz w:val="24"/>
          <w:szCs w:val="24"/>
          <w:rPrChange w:id="678" w:author="bijan mehralizadeh" w:date="2021-12-25T10:16:00Z">
            <w:rPr>
              <w:rFonts w:asciiTheme="majorBidi" w:hAnsiTheme="majorBidi" w:cstheme="majorBidi"/>
            </w:rPr>
          </w:rPrChange>
        </w:rPr>
        <w:t>paper, we</w:t>
      </w:r>
      <w:r w:rsidR="00995402" w:rsidRPr="0022125D">
        <w:rPr>
          <w:rFonts w:asciiTheme="majorBidi" w:hAnsiTheme="majorBidi" w:cstheme="majorBidi"/>
          <w:sz w:val="24"/>
          <w:szCs w:val="24"/>
          <w:rPrChange w:id="679" w:author="bijan mehralizadeh" w:date="2021-12-25T10:16:00Z">
            <w:rPr>
              <w:rFonts w:asciiTheme="majorBidi" w:hAnsiTheme="majorBidi" w:cstheme="majorBidi"/>
            </w:rPr>
          </w:rPrChange>
        </w:rPr>
        <w:t xml:space="preserve"> introduced the </w:t>
      </w:r>
      <w:r w:rsidR="00C27452" w:rsidRPr="0022125D">
        <w:rPr>
          <w:rFonts w:asciiTheme="majorBidi" w:hAnsiTheme="majorBidi" w:cstheme="majorBidi"/>
          <w:sz w:val="24"/>
          <w:szCs w:val="24"/>
          <w:rPrChange w:id="680" w:author="bijan mehralizadeh" w:date="2021-12-25T10:16:00Z">
            <w:rPr>
              <w:rFonts w:asciiTheme="majorBidi" w:hAnsiTheme="majorBidi" w:cstheme="majorBidi"/>
            </w:rPr>
          </w:rPrChange>
        </w:rPr>
        <w:t>intelligent</w:t>
      </w:r>
      <w:r w:rsidR="00995402" w:rsidRPr="0022125D">
        <w:rPr>
          <w:rFonts w:asciiTheme="majorBidi" w:hAnsiTheme="majorBidi" w:cstheme="majorBidi"/>
          <w:sz w:val="24"/>
          <w:szCs w:val="24"/>
          <w:rPrChange w:id="681" w:author="bijan mehralizadeh" w:date="2021-12-25T10:16:00Z">
            <w:rPr>
              <w:rFonts w:asciiTheme="majorBidi" w:hAnsiTheme="majorBidi" w:cstheme="majorBidi"/>
            </w:rPr>
          </w:rPrChange>
        </w:rPr>
        <w:t xml:space="preserve"> toy car 2.0</w:t>
      </w:r>
      <w:r w:rsidRPr="0022125D">
        <w:rPr>
          <w:rFonts w:asciiTheme="majorBidi" w:hAnsiTheme="majorBidi" w:cstheme="majorBidi"/>
          <w:sz w:val="24"/>
          <w:szCs w:val="24"/>
          <w:rPrChange w:id="682" w:author="bijan mehralizadeh" w:date="2021-12-25T10:16:00Z">
            <w:rPr>
              <w:rFonts w:asciiTheme="majorBidi" w:hAnsiTheme="majorBidi" w:cstheme="majorBidi"/>
            </w:rPr>
          </w:rPrChange>
        </w:rPr>
        <w:t xml:space="preserve"> which uses multi-modal ASD screening. The new design incorporates shaft</w:t>
      </w:r>
      <w:r w:rsidR="00995402" w:rsidRPr="0022125D">
        <w:rPr>
          <w:rFonts w:asciiTheme="majorBidi" w:hAnsiTheme="majorBidi" w:cstheme="majorBidi"/>
          <w:sz w:val="24"/>
          <w:szCs w:val="24"/>
          <w:rPrChange w:id="683" w:author="bijan mehralizadeh" w:date="2021-12-25T10:16:00Z">
            <w:rPr>
              <w:rFonts w:asciiTheme="majorBidi" w:hAnsiTheme="majorBidi" w:cstheme="majorBidi"/>
            </w:rPr>
          </w:rPrChange>
        </w:rPr>
        <w:t xml:space="preserve"> encoders </w:t>
      </w:r>
      <w:r w:rsidRPr="0022125D">
        <w:rPr>
          <w:rFonts w:asciiTheme="majorBidi" w:hAnsiTheme="majorBidi" w:cstheme="majorBidi"/>
          <w:sz w:val="24"/>
          <w:szCs w:val="24"/>
          <w:rPrChange w:id="684" w:author="bijan mehralizadeh" w:date="2021-12-25T10:16:00Z">
            <w:rPr>
              <w:rFonts w:asciiTheme="majorBidi" w:hAnsiTheme="majorBidi" w:cstheme="majorBidi"/>
            </w:rPr>
          </w:rPrChange>
        </w:rPr>
        <w:t>to capture the tendency of children with ASD into details and rotating items. Furthermore, we</w:t>
      </w:r>
      <w:r w:rsidR="00995402" w:rsidRPr="0022125D">
        <w:rPr>
          <w:rFonts w:asciiTheme="majorBidi" w:hAnsiTheme="majorBidi" w:cstheme="majorBidi"/>
          <w:sz w:val="24"/>
          <w:szCs w:val="24"/>
          <w:rPrChange w:id="685" w:author="bijan mehralizadeh" w:date="2021-12-25T10:16:00Z">
            <w:rPr>
              <w:rFonts w:asciiTheme="majorBidi" w:hAnsiTheme="majorBidi" w:cstheme="majorBidi"/>
            </w:rPr>
          </w:rPrChange>
        </w:rPr>
        <w:t xml:space="preserve"> </w:t>
      </w:r>
      <w:r w:rsidRPr="0022125D">
        <w:rPr>
          <w:rFonts w:asciiTheme="majorBidi" w:hAnsiTheme="majorBidi" w:cstheme="majorBidi"/>
          <w:sz w:val="24"/>
          <w:szCs w:val="24"/>
          <w:rPrChange w:id="686" w:author="bijan mehralizadeh" w:date="2021-12-25T10:16:00Z">
            <w:rPr>
              <w:rFonts w:asciiTheme="majorBidi" w:hAnsiTheme="majorBidi" w:cstheme="majorBidi"/>
            </w:rPr>
          </w:rPrChange>
        </w:rPr>
        <w:t xml:space="preserve">improved </w:t>
      </w:r>
      <w:r w:rsidR="00995402" w:rsidRPr="0022125D">
        <w:rPr>
          <w:rFonts w:asciiTheme="majorBidi" w:hAnsiTheme="majorBidi" w:cstheme="majorBidi"/>
          <w:sz w:val="24"/>
          <w:szCs w:val="24"/>
          <w:rPrChange w:id="687" w:author="bijan mehralizadeh" w:date="2021-12-25T10:16:00Z">
            <w:rPr>
              <w:rFonts w:asciiTheme="majorBidi" w:hAnsiTheme="majorBidi" w:cstheme="majorBidi"/>
            </w:rPr>
          </w:rPrChange>
        </w:rPr>
        <w:t xml:space="preserve">the feature selection strategy </w:t>
      </w:r>
      <w:r w:rsidRPr="0022125D">
        <w:rPr>
          <w:rFonts w:asciiTheme="majorBidi" w:hAnsiTheme="majorBidi" w:cstheme="majorBidi"/>
          <w:sz w:val="24"/>
          <w:szCs w:val="24"/>
          <w:rPrChange w:id="688" w:author="bijan mehralizadeh" w:date="2021-12-25T10:16:00Z">
            <w:rPr>
              <w:rFonts w:asciiTheme="majorBidi" w:hAnsiTheme="majorBidi" w:cstheme="majorBidi"/>
            </w:rPr>
          </w:rPrChange>
        </w:rPr>
        <w:t xml:space="preserve">to </w:t>
      </w:r>
      <w:r w:rsidR="00995402" w:rsidRPr="0022125D">
        <w:rPr>
          <w:rFonts w:asciiTheme="majorBidi" w:hAnsiTheme="majorBidi" w:cstheme="majorBidi"/>
          <w:sz w:val="24"/>
          <w:szCs w:val="24"/>
          <w:rPrChange w:id="689" w:author="bijan mehralizadeh" w:date="2021-12-25T10:16:00Z">
            <w:rPr>
              <w:rFonts w:asciiTheme="majorBidi" w:hAnsiTheme="majorBidi" w:cstheme="majorBidi"/>
            </w:rPr>
          </w:rPrChange>
        </w:rPr>
        <w:t>increas</w:t>
      </w:r>
      <w:r w:rsidRPr="0022125D">
        <w:rPr>
          <w:rFonts w:asciiTheme="majorBidi" w:hAnsiTheme="majorBidi" w:cstheme="majorBidi"/>
          <w:sz w:val="24"/>
          <w:szCs w:val="24"/>
          <w:rPrChange w:id="690" w:author="bijan mehralizadeh" w:date="2021-12-25T10:16:00Z">
            <w:rPr>
              <w:rFonts w:asciiTheme="majorBidi" w:hAnsiTheme="majorBidi" w:cstheme="majorBidi"/>
            </w:rPr>
          </w:rPrChange>
        </w:rPr>
        <w:t>e the</w:t>
      </w:r>
      <w:r w:rsidR="00995402" w:rsidRPr="0022125D">
        <w:rPr>
          <w:rFonts w:asciiTheme="majorBidi" w:hAnsiTheme="majorBidi" w:cstheme="majorBidi"/>
          <w:sz w:val="24"/>
          <w:szCs w:val="24"/>
          <w:rPrChange w:id="691" w:author="bijan mehralizadeh" w:date="2021-12-25T10:16:00Z">
            <w:rPr>
              <w:rFonts w:asciiTheme="majorBidi" w:hAnsiTheme="majorBidi" w:cstheme="majorBidi"/>
            </w:rPr>
          </w:rPrChange>
        </w:rPr>
        <w:t xml:space="preserve"> system accuracy by multi-modal analyzing ASD symptoms. </w:t>
      </w:r>
      <w:r w:rsidRPr="0022125D">
        <w:rPr>
          <w:rFonts w:asciiTheme="majorBidi" w:hAnsiTheme="majorBidi" w:cstheme="majorBidi"/>
          <w:sz w:val="24"/>
          <w:szCs w:val="24"/>
          <w:rPrChange w:id="692" w:author="bijan mehralizadeh" w:date="2021-12-25T10:16:00Z">
            <w:rPr>
              <w:rFonts w:asciiTheme="majorBidi" w:hAnsiTheme="majorBidi" w:cstheme="majorBidi"/>
            </w:rPr>
          </w:rPrChange>
        </w:rPr>
        <w:t xml:space="preserve">The advantage of this system over other screening methods is in its low cost and limited need for expertise. It can be used at homes, daycares, or clinics for initial screening. </w:t>
      </w:r>
    </w:p>
    <w:p w14:paraId="22103A5A" w14:textId="77777777" w:rsidR="004514F7" w:rsidRPr="0022125D" w:rsidRDefault="004514F7" w:rsidP="004514F7">
      <w:pPr>
        <w:spacing w:before="100" w:beforeAutospacing="1" w:after="100" w:afterAutospacing="1" w:line="240" w:lineRule="auto"/>
        <w:rPr>
          <w:rFonts w:asciiTheme="majorBidi" w:hAnsiTheme="majorBidi" w:cstheme="majorBidi"/>
          <w:sz w:val="24"/>
          <w:szCs w:val="24"/>
          <w:rPrChange w:id="693" w:author="bijan mehralizadeh" w:date="2021-12-25T10:16:00Z">
            <w:rPr>
              <w:rFonts w:asciiTheme="majorBidi" w:hAnsiTheme="majorBidi" w:cstheme="majorBidi"/>
            </w:rPr>
          </w:rPrChange>
        </w:rPr>
      </w:pPr>
      <w:r w:rsidRPr="0022125D">
        <w:rPr>
          <w:rFonts w:asciiTheme="majorBidi" w:hAnsiTheme="majorBidi" w:cstheme="majorBidi"/>
          <w:sz w:val="24"/>
          <w:szCs w:val="24"/>
          <w:rPrChange w:id="694" w:author="bijan mehralizadeh" w:date="2021-12-25T10:16:00Z">
            <w:rPr>
              <w:rFonts w:asciiTheme="majorBidi" w:hAnsiTheme="majorBidi" w:cstheme="majorBidi"/>
            </w:rPr>
          </w:rPrChange>
        </w:rPr>
        <w:t xml:space="preserve">For the future work, we </w:t>
      </w:r>
      <w:proofErr w:type="gramStart"/>
      <w:r w:rsidRPr="0022125D">
        <w:rPr>
          <w:rFonts w:asciiTheme="majorBidi" w:hAnsiTheme="majorBidi" w:cstheme="majorBidi"/>
          <w:sz w:val="24"/>
          <w:szCs w:val="24"/>
          <w:rPrChange w:id="695" w:author="bijan mehralizadeh" w:date="2021-12-25T10:16:00Z">
            <w:rPr>
              <w:rFonts w:asciiTheme="majorBidi" w:hAnsiTheme="majorBidi" w:cstheme="majorBidi"/>
            </w:rPr>
          </w:rPrChange>
        </w:rPr>
        <w:t>have to</w:t>
      </w:r>
      <w:proofErr w:type="gramEnd"/>
      <w:r w:rsidRPr="0022125D">
        <w:rPr>
          <w:rFonts w:asciiTheme="majorBidi" w:hAnsiTheme="majorBidi" w:cstheme="majorBidi"/>
          <w:sz w:val="24"/>
          <w:szCs w:val="24"/>
          <w:rPrChange w:id="696" w:author="bijan mehralizadeh" w:date="2021-12-25T10:16:00Z">
            <w:rPr>
              <w:rFonts w:asciiTheme="majorBidi" w:hAnsiTheme="majorBidi" w:cstheme="majorBidi"/>
            </w:rPr>
          </w:rPrChange>
        </w:rPr>
        <w:t xml:space="preserve"> test the system on a wider population and test it on a variety of cognitive deficits to see if it can differentiate between different cognitive deficits or not. Consequently, at this stage, it can be used as a warning system to alarm the parents and care givers to perform further evaluation through experts. </w:t>
      </w:r>
    </w:p>
    <w:p w14:paraId="38525F29" w14:textId="49F9A47C" w:rsidR="00B30193" w:rsidRPr="0022125D" w:rsidRDefault="004514F7" w:rsidP="00B30193">
      <w:pPr>
        <w:spacing w:after="0" w:line="240" w:lineRule="auto"/>
        <w:rPr>
          <w:rFonts w:asciiTheme="majorBidi" w:eastAsia="Times New Roman" w:hAnsiTheme="majorBidi" w:cstheme="majorBidi"/>
          <w:sz w:val="28"/>
          <w:szCs w:val="28"/>
          <w:rPrChange w:id="697" w:author="bijan mehralizadeh" w:date="2021-12-25T10:16:00Z">
            <w:rPr>
              <w:rFonts w:asciiTheme="majorBidi" w:eastAsia="Times New Roman" w:hAnsiTheme="majorBidi" w:cstheme="majorBidi"/>
              <w:sz w:val="24"/>
              <w:szCs w:val="24"/>
            </w:rPr>
          </w:rPrChange>
        </w:rPr>
      </w:pPr>
      <w:r w:rsidRPr="0022125D">
        <w:rPr>
          <w:rFonts w:asciiTheme="majorBidi" w:hAnsiTheme="majorBidi" w:cstheme="majorBidi"/>
          <w:sz w:val="24"/>
          <w:szCs w:val="24"/>
          <w:rPrChange w:id="698" w:author="bijan mehralizadeh" w:date="2021-12-25T10:16:00Z">
            <w:rPr>
              <w:rFonts w:asciiTheme="majorBidi" w:hAnsiTheme="majorBidi" w:cstheme="majorBidi"/>
            </w:rPr>
          </w:rPrChange>
        </w:rPr>
        <w:t>Finally, t</w:t>
      </w:r>
      <w:r w:rsidR="00995402" w:rsidRPr="0022125D">
        <w:rPr>
          <w:rFonts w:asciiTheme="majorBidi" w:hAnsiTheme="majorBidi" w:cstheme="majorBidi"/>
          <w:sz w:val="24"/>
          <w:szCs w:val="24"/>
          <w:rPrChange w:id="699" w:author="bijan mehralizadeh" w:date="2021-12-25T10:16:00Z">
            <w:rPr>
              <w:rFonts w:asciiTheme="majorBidi" w:hAnsiTheme="majorBidi" w:cstheme="majorBidi"/>
            </w:rPr>
          </w:rPrChange>
        </w:rPr>
        <w:t xml:space="preserve">he </w:t>
      </w:r>
      <w:r w:rsidR="00C27452" w:rsidRPr="0022125D">
        <w:rPr>
          <w:rFonts w:asciiTheme="majorBidi" w:hAnsiTheme="majorBidi" w:cstheme="majorBidi"/>
          <w:sz w:val="24"/>
          <w:szCs w:val="24"/>
          <w:rPrChange w:id="700" w:author="bijan mehralizadeh" w:date="2021-12-25T10:16:00Z">
            <w:rPr>
              <w:rFonts w:asciiTheme="majorBidi" w:hAnsiTheme="majorBidi" w:cstheme="majorBidi"/>
            </w:rPr>
          </w:rPrChange>
        </w:rPr>
        <w:t>intelligent</w:t>
      </w:r>
      <w:r w:rsidR="00995402" w:rsidRPr="0022125D">
        <w:rPr>
          <w:rFonts w:asciiTheme="majorBidi" w:hAnsiTheme="majorBidi" w:cstheme="majorBidi"/>
          <w:sz w:val="24"/>
          <w:szCs w:val="24"/>
          <w:rPrChange w:id="701" w:author="bijan mehralizadeh" w:date="2021-12-25T10:16:00Z">
            <w:rPr>
              <w:rFonts w:asciiTheme="majorBidi" w:hAnsiTheme="majorBidi" w:cstheme="majorBidi"/>
            </w:rPr>
          </w:rPrChange>
        </w:rPr>
        <w:t xml:space="preserve"> toy car </w:t>
      </w:r>
      <w:r w:rsidRPr="0022125D">
        <w:rPr>
          <w:rFonts w:asciiTheme="majorBidi" w:hAnsiTheme="majorBidi" w:cstheme="majorBidi"/>
          <w:sz w:val="24"/>
          <w:szCs w:val="24"/>
          <w:rPrChange w:id="702" w:author="bijan mehralizadeh" w:date="2021-12-25T10:16:00Z">
            <w:rPr>
              <w:rFonts w:asciiTheme="majorBidi" w:hAnsiTheme="majorBidi" w:cstheme="majorBidi"/>
            </w:rPr>
          </w:rPrChange>
        </w:rPr>
        <w:t xml:space="preserve">can be used beside other </w:t>
      </w:r>
      <w:r w:rsidR="00995402" w:rsidRPr="0022125D">
        <w:rPr>
          <w:rFonts w:asciiTheme="majorBidi" w:hAnsiTheme="majorBidi" w:cstheme="majorBidi"/>
          <w:sz w:val="24"/>
          <w:szCs w:val="24"/>
          <w:rPrChange w:id="703" w:author="bijan mehralizadeh" w:date="2021-12-25T10:16:00Z">
            <w:rPr>
              <w:rFonts w:asciiTheme="majorBidi" w:hAnsiTheme="majorBidi" w:cstheme="majorBidi"/>
            </w:rPr>
          </w:rPrChange>
        </w:rPr>
        <w:t xml:space="preserve">screening devices </w:t>
      </w:r>
      <w:r w:rsidRPr="0022125D">
        <w:rPr>
          <w:rFonts w:asciiTheme="majorBidi" w:hAnsiTheme="majorBidi" w:cstheme="majorBidi"/>
          <w:sz w:val="24"/>
          <w:szCs w:val="24"/>
          <w:rPrChange w:id="704" w:author="bijan mehralizadeh" w:date="2021-12-25T10:16:00Z">
            <w:rPr>
              <w:rFonts w:asciiTheme="majorBidi" w:hAnsiTheme="majorBidi" w:cstheme="majorBidi"/>
            </w:rPr>
          </w:rPrChange>
        </w:rPr>
        <w:t xml:space="preserve">to increase the accuracy by considering other modalities of children with ASD. </w:t>
      </w:r>
      <w:r w:rsidR="00995402" w:rsidRPr="0022125D">
        <w:rPr>
          <w:rFonts w:asciiTheme="majorBidi" w:hAnsiTheme="majorBidi" w:cstheme="majorBidi"/>
          <w:sz w:val="24"/>
          <w:szCs w:val="24"/>
          <w:rPrChange w:id="705" w:author="bijan mehralizadeh" w:date="2021-12-25T10:16:00Z">
            <w:rPr>
              <w:rFonts w:asciiTheme="majorBidi" w:hAnsiTheme="majorBidi" w:cstheme="majorBidi"/>
            </w:rPr>
          </w:rPrChange>
        </w:rPr>
        <w:t xml:space="preserve"> </w:t>
      </w:r>
      <w:r w:rsidRPr="0022125D">
        <w:rPr>
          <w:rFonts w:asciiTheme="majorBidi" w:hAnsiTheme="majorBidi" w:cstheme="majorBidi"/>
          <w:sz w:val="24"/>
          <w:szCs w:val="24"/>
          <w:rPrChange w:id="706" w:author="bijan mehralizadeh" w:date="2021-12-25T10:16:00Z">
            <w:rPr>
              <w:rFonts w:asciiTheme="majorBidi" w:hAnsiTheme="majorBidi" w:cstheme="majorBidi"/>
            </w:rPr>
          </w:rPrChange>
        </w:rPr>
        <w:t>We expect that having more modalities observed can help to better screening.</w:t>
      </w:r>
    </w:p>
    <w:p w14:paraId="2ACCAF67" w14:textId="0971DAC3" w:rsidR="00B30193" w:rsidRPr="00976DF2" w:rsidRDefault="00B30193" w:rsidP="00B30193">
      <w:pPr>
        <w:spacing w:after="0" w:line="240" w:lineRule="auto"/>
        <w:rPr>
          <w:rFonts w:asciiTheme="majorBidi" w:eastAsia="Times New Roman" w:hAnsiTheme="majorBidi" w:cstheme="majorBidi"/>
          <w:sz w:val="24"/>
          <w:szCs w:val="24"/>
        </w:rPr>
      </w:pPr>
    </w:p>
    <w:p w14:paraId="42B93CE2" w14:textId="32302B54" w:rsidR="00DE1FCF" w:rsidRPr="00976DF2" w:rsidRDefault="00B30193" w:rsidP="00473D41">
      <w:pPr>
        <w:pStyle w:val="Heading1"/>
        <w:rPr>
          <w:rFonts w:asciiTheme="majorBidi" w:hAnsiTheme="majorBidi" w:cstheme="majorBidi"/>
        </w:rPr>
      </w:pPr>
      <w:r w:rsidRPr="00976DF2">
        <w:rPr>
          <w:rFonts w:asciiTheme="majorBidi" w:hAnsiTheme="majorBidi" w:cstheme="majorBidi"/>
        </w:rPr>
        <w:t>Reference </w:t>
      </w:r>
    </w:p>
    <w:bookmarkStart w:id="707" w:name="_Hlk91285515"/>
    <w:p w14:paraId="49ADD62B" w14:textId="77777777" w:rsidR="00DD0D48" w:rsidRPr="00DD0D48" w:rsidRDefault="00DE1FCF" w:rsidP="00DD0D48">
      <w:pPr>
        <w:pStyle w:val="EndNoteBibliography"/>
        <w:spacing w:after="0"/>
        <w:ind w:left="720" w:hanging="720"/>
      </w:pPr>
      <w:r w:rsidRPr="00976DF2">
        <w:rPr>
          <w:rFonts w:asciiTheme="majorBidi" w:eastAsia="Times New Roman" w:hAnsiTheme="majorBidi" w:cstheme="majorBidi"/>
          <w:color w:val="0E101A"/>
          <w:sz w:val="24"/>
          <w:szCs w:val="24"/>
        </w:rPr>
        <w:fldChar w:fldCharType="begin"/>
      </w:r>
      <w:r w:rsidRPr="00976DF2">
        <w:rPr>
          <w:rFonts w:asciiTheme="majorBidi" w:eastAsia="Times New Roman" w:hAnsiTheme="majorBidi" w:cstheme="majorBidi"/>
          <w:color w:val="0E101A"/>
          <w:sz w:val="24"/>
          <w:szCs w:val="24"/>
        </w:rPr>
        <w:instrText xml:space="preserve"> ADDIN EN.REFLIST </w:instrText>
      </w:r>
      <w:r w:rsidRPr="00976DF2">
        <w:rPr>
          <w:rFonts w:asciiTheme="majorBidi" w:eastAsia="Times New Roman" w:hAnsiTheme="majorBidi" w:cstheme="majorBidi"/>
          <w:color w:val="0E101A"/>
          <w:sz w:val="24"/>
          <w:szCs w:val="24"/>
        </w:rPr>
        <w:fldChar w:fldCharType="separate"/>
      </w:r>
      <w:r w:rsidR="00DD0D48" w:rsidRPr="00DD0D48">
        <w:t>1.</w:t>
      </w:r>
      <w:r w:rsidR="00DD0D48" w:rsidRPr="00DD0D48">
        <w:tab/>
        <w:t xml:space="preserve">American Psychiatric, A., </w:t>
      </w:r>
      <w:r w:rsidR="00DD0D48" w:rsidRPr="00DD0D48">
        <w:rPr>
          <w:i/>
        </w:rPr>
        <w:t>Diagnostic and Statistical Manual of Mental Disorders</w:t>
      </w:r>
      <w:r w:rsidR="00DD0D48" w:rsidRPr="00DD0D48">
        <w:t>. Fifth Edition ed. 2013: American Psychiatric Association.</w:t>
      </w:r>
    </w:p>
    <w:p w14:paraId="424BBA3B" w14:textId="77777777" w:rsidR="00DD0D48" w:rsidRPr="00DD0D48" w:rsidRDefault="00DD0D48" w:rsidP="00DD0D48">
      <w:pPr>
        <w:pStyle w:val="EndNoteBibliography"/>
        <w:spacing w:after="0"/>
        <w:ind w:left="720" w:hanging="720"/>
      </w:pPr>
      <w:r w:rsidRPr="00DD0D48">
        <w:t>2.</w:t>
      </w:r>
      <w:r w:rsidRPr="00DD0D48">
        <w:tab/>
      </w:r>
      <w:r w:rsidRPr="00DD0D48">
        <w:rPr>
          <w:i/>
        </w:rPr>
        <w:t>Prevalence of autism spectrum disorder among children aged 8 years - autism and developmental disabilities monitoring network, 11 sites, United States, 2010.</w:t>
      </w:r>
      <w:r w:rsidRPr="00DD0D48">
        <w:t xml:space="preserve"> MMWR Surveill Summ, 2014. </w:t>
      </w:r>
      <w:r w:rsidRPr="00DD0D48">
        <w:rPr>
          <w:b/>
        </w:rPr>
        <w:t>63</w:t>
      </w:r>
      <w:r w:rsidRPr="00DD0D48">
        <w:t>(2): p. 1-21.</w:t>
      </w:r>
    </w:p>
    <w:p w14:paraId="66E5DC03" w14:textId="77777777" w:rsidR="00DD0D48" w:rsidRPr="00DD0D48" w:rsidRDefault="00DD0D48" w:rsidP="00DD0D48">
      <w:pPr>
        <w:pStyle w:val="EndNoteBibliography"/>
        <w:spacing w:after="0"/>
        <w:ind w:left="720" w:hanging="720"/>
      </w:pPr>
      <w:r w:rsidRPr="00DD0D48">
        <w:t>3.</w:t>
      </w:r>
      <w:r w:rsidRPr="00DD0D48">
        <w:tab/>
        <w:t xml:space="preserve">Thabtah, F. and D. Peebles, </w:t>
      </w:r>
      <w:r w:rsidRPr="00DD0D48">
        <w:rPr>
          <w:i/>
        </w:rPr>
        <w:t>Early Autism Screening: A Comprehensive Review.</w:t>
      </w:r>
      <w:r w:rsidRPr="00DD0D48">
        <w:t xml:space="preserve"> Int J Environ Res Public Health, 2019. </w:t>
      </w:r>
      <w:r w:rsidRPr="00DD0D48">
        <w:rPr>
          <w:b/>
        </w:rPr>
        <w:t>16</w:t>
      </w:r>
      <w:r w:rsidRPr="00DD0D48">
        <w:t>(18).</w:t>
      </w:r>
    </w:p>
    <w:p w14:paraId="40D203A1" w14:textId="77777777" w:rsidR="00DD0D48" w:rsidRPr="00DD0D48" w:rsidRDefault="00DD0D48" w:rsidP="00DD0D48">
      <w:pPr>
        <w:pStyle w:val="EndNoteBibliography"/>
        <w:spacing w:after="0"/>
        <w:ind w:left="720" w:hanging="720"/>
      </w:pPr>
      <w:r w:rsidRPr="00DD0D48">
        <w:t>4.</w:t>
      </w:r>
      <w:r w:rsidRPr="00DD0D48">
        <w:tab/>
        <w:t xml:space="preserve">Brooks, B.A., et al., </w:t>
      </w:r>
      <w:r w:rsidRPr="00DD0D48">
        <w:rPr>
          <w:i/>
        </w:rPr>
        <w:t>Implementation of Web-Based Autism Screening in an Urban Clinic.</w:t>
      </w:r>
      <w:r w:rsidRPr="00DD0D48">
        <w:t xml:space="preserve"> Clinical Pediatrics, 2015. </w:t>
      </w:r>
      <w:r w:rsidRPr="00DD0D48">
        <w:rPr>
          <w:b/>
        </w:rPr>
        <w:t>55</w:t>
      </w:r>
      <w:r w:rsidRPr="00DD0D48">
        <w:t>(10): p. 927-934.</w:t>
      </w:r>
    </w:p>
    <w:p w14:paraId="21470622" w14:textId="77777777" w:rsidR="00DD0D48" w:rsidRPr="00DD0D48" w:rsidRDefault="00DD0D48" w:rsidP="00DD0D48">
      <w:pPr>
        <w:pStyle w:val="EndNoteBibliography"/>
        <w:spacing w:after="0"/>
        <w:ind w:left="720" w:hanging="720"/>
      </w:pPr>
      <w:r w:rsidRPr="00DD0D48">
        <w:t>5.</w:t>
      </w:r>
      <w:r w:rsidRPr="00DD0D48">
        <w:tab/>
        <w:t xml:space="preserve">Shokoohi-Yekta, M., et al., </w:t>
      </w:r>
      <w:r w:rsidRPr="00DD0D48">
        <w:rPr>
          <w:i/>
        </w:rPr>
        <w:t>Developing Autism Screening Expert System (ASES).</w:t>
      </w:r>
      <w:r w:rsidRPr="00DD0D48">
        <w:t xml:space="preserve"> Global Journal on Technology, 2013. </w:t>
      </w:r>
      <w:r w:rsidRPr="00DD0D48">
        <w:rPr>
          <w:b/>
        </w:rPr>
        <w:t>4</w:t>
      </w:r>
      <w:r w:rsidRPr="00DD0D48">
        <w:t>(2).</w:t>
      </w:r>
    </w:p>
    <w:p w14:paraId="610F0AF0" w14:textId="77777777" w:rsidR="00DD0D48" w:rsidRPr="00DD0D48" w:rsidRDefault="00DD0D48" w:rsidP="00DD0D48">
      <w:pPr>
        <w:pStyle w:val="EndNoteBibliography"/>
        <w:spacing w:after="0"/>
        <w:ind w:left="720" w:hanging="720"/>
      </w:pPr>
      <w:r w:rsidRPr="00DD0D48">
        <w:t>6.</w:t>
      </w:r>
      <w:r w:rsidRPr="00DD0D48">
        <w:tab/>
        <w:t xml:space="preserve">Crane, L., et al., </w:t>
      </w:r>
      <w:r w:rsidRPr="00DD0D48">
        <w:rPr>
          <w:i/>
        </w:rPr>
        <w:t>Experiences of autism diagnosis: A survey of over 1000 parents in the United Kingdom.</w:t>
      </w:r>
      <w:r w:rsidRPr="00DD0D48">
        <w:t xml:space="preserve"> Autism, 2015. </w:t>
      </w:r>
      <w:r w:rsidRPr="00DD0D48">
        <w:rPr>
          <w:b/>
        </w:rPr>
        <w:t>20</w:t>
      </w:r>
      <w:r w:rsidRPr="00DD0D48">
        <w:t>(2): p. 153-162.</w:t>
      </w:r>
    </w:p>
    <w:p w14:paraId="0000A538" w14:textId="77777777" w:rsidR="00DD0D48" w:rsidRPr="00DD0D48" w:rsidRDefault="00DD0D48" w:rsidP="00DD0D48">
      <w:pPr>
        <w:pStyle w:val="EndNoteBibliography"/>
        <w:spacing w:after="0"/>
        <w:ind w:left="720" w:hanging="720"/>
      </w:pPr>
      <w:r w:rsidRPr="00DD0D48">
        <w:t>7.</w:t>
      </w:r>
      <w:r w:rsidRPr="00DD0D48">
        <w:tab/>
        <w:t xml:space="preserve">Hewitson, L., </w:t>
      </w:r>
      <w:r w:rsidRPr="00DD0D48">
        <w:rPr>
          <w:i/>
        </w:rPr>
        <w:t>Scientific challenges in developing biological markers for autism.</w:t>
      </w:r>
      <w:r w:rsidRPr="00DD0D48">
        <w:t xml:space="preserve"> OA Autism, 2013. </w:t>
      </w:r>
      <w:r w:rsidRPr="00DD0D48">
        <w:rPr>
          <w:b/>
        </w:rPr>
        <w:t>1</w:t>
      </w:r>
      <w:r w:rsidRPr="00DD0D48">
        <w:t>(1): p. 7.</w:t>
      </w:r>
    </w:p>
    <w:p w14:paraId="23797EB1" w14:textId="77777777" w:rsidR="00DD0D48" w:rsidRPr="00DD0D48" w:rsidRDefault="00DD0D48" w:rsidP="00DD0D48">
      <w:pPr>
        <w:pStyle w:val="EndNoteBibliography"/>
        <w:spacing w:after="0"/>
        <w:ind w:left="720" w:hanging="720"/>
      </w:pPr>
      <w:r w:rsidRPr="00DD0D48">
        <w:t>8.</w:t>
      </w:r>
      <w:r w:rsidRPr="00DD0D48">
        <w:tab/>
        <w:t xml:space="preserve">Eslami, T. and F. Saeed. </w:t>
      </w:r>
      <w:r w:rsidRPr="00DD0D48">
        <w:rPr>
          <w:i/>
        </w:rPr>
        <w:t>Auto-ASD-network: a technique based on deep learning and support vector machines for diagnosing autism spectrum disorder using fMRI data</w:t>
      </w:r>
      <w:r w:rsidRPr="00DD0D48">
        <w:t xml:space="preserve">. in </w:t>
      </w:r>
      <w:r w:rsidRPr="00DD0D48">
        <w:rPr>
          <w:i/>
        </w:rPr>
        <w:t>Proceedings of the 10th ACM International Conference on Bioinformatics, Computational Biology and Health Informatics</w:t>
      </w:r>
      <w:r w:rsidRPr="00DD0D48">
        <w:t>. 2019.</w:t>
      </w:r>
    </w:p>
    <w:p w14:paraId="5BB72B07" w14:textId="77777777" w:rsidR="00DD0D48" w:rsidRPr="00DD0D48" w:rsidRDefault="00DD0D48" w:rsidP="00DD0D48">
      <w:pPr>
        <w:pStyle w:val="EndNoteBibliography"/>
        <w:spacing w:after="0"/>
        <w:ind w:left="720" w:hanging="720"/>
      </w:pPr>
      <w:r w:rsidRPr="00DD0D48">
        <w:t>9.</w:t>
      </w:r>
      <w:r w:rsidRPr="00DD0D48">
        <w:tab/>
        <w:t xml:space="preserve">Bosl, W.J., H. Tager-Flusberg, and C.A. Nelson, </w:t>
      </w:r>
      <w:r w:rsidRPr="00DD0D48">
        <w:rPr>
          <w:i/>
        </w:rPr>
        <w:t>EEG Analytics for Early Detection of Autism Spectrum Disorder: A data-driven approach.</w:t>
      </w:r>
      <w:r w:rsidRPr="00DD0D48">
        <w:t xml:space="preserve"> Scientific Reports, 2018. </w:t>
      </w:r>
      <w:r w:rsidRPr="00DD0D48">
        <w:rPr>
          <w:b/>
        </w:rPr>
        <w:t>8</w:t>
      </w:r>
      <w:r w:rsidRPr="00DD0D48">
        <w:t>(1): p. 6828.</w:t>
      </w:r>
    </w:p>
    <w:p w14:paraId="23B0E8DE" w14:textId="77777777" w:rsidR="00DD0D48" w:rsidRPr="00DD0D48" w:rsidRDefault="00DD0D48" w:rsidP="00DD0D48">
      <w:pPr>
        <w:pStyle w:val="EndNoteBibliography"/>
        <w:spacing w:after="0"/>
        <w:ind w:left="720" w:hanging="720"/>
      </w:pPr>
      <w:r w:rsidRPr="00DD0D48">
        <w:lastRenderedPageBreak/>
        <w:t>10.</w:t>
      </w:r>
      <w:r w:rsidRPr="00DD0D48">
        <w:tab/>
        <w:t xml:space="preserve">Mohammadian Rad, N., et al., </w:t>
      </w:r>
      <w:r w:rsidRPr="00DD0D48">
        <w:rPr>
          <w:i/>
        </w:rPr>
        <w:t>Deep learning for automatic stereotypical motor movement detection using wearable sensors in autism spectrum disorders.</w:t>
      </w:r>
      <w:r w:rsidRPr="00DD0D48">
        <w:t xml:space="preserve"> Signal Processing, 2018. </w:t>
      </w:r>
      <w:r w:rsidRPr="00DD0D48">
        <w:rPr>
          <w:b/>
        </w:rPr>
        <w:t>144</w:t>
      </w:r>
      <w:r w:rsidRPr="00DD0D48">
        <w:t>: p. 180-191.</w:t>
      </w:r>
    </w:p>
    <w:p w14:paraId="666E791E" w14:textId="77777777" w:rsidR="00DD0D48" w:rsidRPr="00DD0D48" w:rsidRDefault="00DD0D48" w:rsidP="00DD0D48">
      <w:pPr>
        <w:pStyle w:val="EndNoteBibliography"/>
        <w:spacing w:after="0"/>
        <w:ind w:left="720" w:hanging="720"/>
      </w:pPr>
      <w:r w:rsidRPr="00DD0D48">
        <w:t>11.</w:t>
      </w:r>
      <w:r w:rsidRPr="00DD0D48">
        <w:tab/>
        <w:t xml:space="preserve">Nag, A., et al., </w:t>
      </w:r>
      <w:r w:rsidRPr="00DD0D48">
        <w:rPr>
          <w:i/>
        </w:rPr>
        <w:t>Toward Continuous Social Phenotyping: Analyzing Gaze Patterns in an Emotion Recognition Task for Children With Autism Through Wearable Smart Glasses.</w:t>
      </w:r>
      <w:r w:rsidRPr="00DD0D48">
        <w:t xml:space="preserve"> J Med Internet Res, 2020. </w:t>
      </w:r>
      <w:r w:rsidRPr="00DD0D48">
        <w:rPr>
          <w:b/>
        </w:rPr>
        <w:t>22</w:t>
      </w:r>
      <w:r w:rsidRPr="00DD0D48">
        <w:t>(4): p. e13810.</w:t>
      </w:r>
    </w:p>
    <w:p w14:paraId="071631CA" w14:textId="77777777" w:rsidR="00DD0D48" w:rsidRPr="00DD0D48" w:rsidRDefault="00DD0D48" w:rsidP="00DD0D48">
      <w:pPr>
        <w:pStyle w:val="EndNoteBibliography"/>
        <w:spacing w:after="0"/>
        <w:ind w:left="720" w:hanging="720"/>
      </w:pPr>
      <w:r w:rsidRPr="00DD0D48">
        <w:t>12.</w:t>
      </w:r>
      <w:r w:rsidRPr="00DD0D48">
        <w:tab/>
        <w:t xml:space="preserve">Moghadas, M. and H. Moradi. </w:t>
      </w:r>
      <w:r w:rsidRPr="00DD0D48">
        <w:rPr>
          <w:i/>
        </w:rPr>
        <w:t>Analyzing Human-Robot Interaction Using Machine Vision for Autism screening</w:t>
      </w:r>
      <w:r w:rsidRPr="00DD0D48">
        <w:t xml:space="preserve">. in </w:t>
      </w:r>
      <w:r w:rsidRPr="00DD0D48">
        <w:rPr>
          <w:i/>
        </w:rPr>
        <w:t>2018 6th RSI International Conference on Robotics and Mechatronics (IcRoM)</w:t>
      </w:r>
      <w:r w:rsidRPr="00DD0D48">
        <w:t>. 2018.</w:t>
      </w:r>
    </w:p>
    <w:p w14:paraId="5AD1CA80" w14:textId="77777777" w:rsidR="00DD0D48" w:rsidRPr="00DD0D48" w:rsidRDefault="00DD0D48" w:rsidP="00DD0D48">
      <w:pPr>
        <w:pStyle w:val="EndNoteBibliography"/>
        <w:spacing w:after="0"/>
        <w:ind w:left="720" w:hanging="720"/>
      </w:pPr>
      <w:r w:rsidRPr="00DD0D48">
        <w:t>13.</w:t>
      </w:r>
      <w:r w:rsidRPr="00DD0D48">
        <w:tab/>
        <w:t xml:space="preserve">Moradi, H., et al. </w:t>
      </w:r>
      <w:r w:rsidRPr="00DD0D48">
        <w:rPr>
          <w:i/>
        </w:rPr>
        <w:t>Autism screening using an intelligent toy car</w:t>
      </w:r>
      <w:r w:rsidRPr="00DD0D48">
        <w:t xml:space="preserve">. in </w:t>
      </w:r>
      <w:r w:rsidRPr="00DD0D48">
        <w:rPr>
          <w:i/>
        </w:rPr>
        <w:t>International Conference on Ubiquitous Computing and Ambient Intelligence</w:t>
      </w:r>
      <w:r w:rsidRPr="00DD0D48">
        <w:t>. 2017. Springer.</w:t>
      </w:r>
    </w:p>
    <w:p w14:paraId="2A904AD0" w14:textId="77777777" w:rsidR="00DD0D48" w:rsidRPr="00DD0D48" w:rsidRDefault="00DD0D48" w:rsidP="00DD0D48">
      <w:pPr>
        <w:pStyle w:val="EndNoteBibliography"/>
        <w:spacing w:after="0"/>
        <w:ind w:left="720" w:hanging="720"/>
      </w:pPr>
      <w:r w:rsidRPr="00DD0D48">
        <w:t>14.</w:t>
      </w:r>
      <w:r w:rsidRPr="00DD0D48">
        <w:tab/>
        <w:t xml:space="preserve">Rakić, M., et al., </w:t>
      </w:r>
      <w:r w:rsidRPr="00DD0D48">
        <w:rPr>
          <w:i/>
        </w:rPr>
        <w:t>Improving the detection of autism spectrum disorder by combining structural and functional MRI information.</w:t>
      </w:r>
      <w:r w:rsidRPr="00DD0D48">
        <w:t xml:space="preserve"> NeuroImage: Clinical, 2020. </w:t>
      </w:r>
      <w:r w:rsidRPr="00DD0D48">
        <w:rPr>
          <w:b/>
        </w:rPr>
        <w:t>25</w:t>
      </w:r>
      <w:r w:rsidRPr="00DD0D48">
        <w:t>: p. 102181.</w:t>
      </w:r>
    </w:p>
    <w:p w14:paraId="706D79E4" w14:textId="77777777" w:rsidR="00DD0D48" w:rsidRPr="00DD0D48" w:rsidRDefault="00DD0D48" w:rsidP="00DD0D48">
      <w:pPr>
        <w:pStyle w:val="EndNoteBibliography"/>
        <w:spacing w:after="0"/>
        <w:ind w:left="720" w:hanging="720"/>
      </w:pPr>
      <w:r w:rsidRPr="00DD0D48">
        <w:t>15.</w:t>
      </w:r>
      <w:r w:rsidRPr="00DD0D48">
        <w:tab/>
        <w:t xml:space="preserve">Kang, J., et al., </w:t>
      </w:r>
      <w:r w:rsidRPr="00DD0D48">
        <w:rPr>
          <w:i/>
        </w:rPr>
        <w:t>The identification of children with autism spectrum disorder by SVM approach on EEG and eye-tracking data.</w:t>
      </w:r>
      <w:r w:rsidRPr="00DD0D48">
        <w:t xml:space="preserve"> Computers in Biology and Medicine, 2020. </w:t>
      </w:r>
      <w:r w:rsidRPr="00DD0D48">
        <w:rPr>
          <w:b/>
        </w:rPr>
        <w:t>120</w:t>
      </w:r>
      <w:r w:rsidRPr="00DD0D48">
        <w:t>: p. 103722.</w:t>
      </w:r>
    </w:p>
    <w:p w14:paraId="57A86996" w14:textId="77777777" w:rsidR="00DD0D48" w:rsidRPr="00DD0D48" w:rsidRDefault="00DD0D48" w:rsidP="00DD0D48">
      <w:pPr>
        <w:pStyle w:val="EndNoteBibliography"/>
        <w:spacing w:after="0"/>
        <w:ind w:left="720" w:hanging="720"/>
      </w:pPr>
      <w:r w:rsidRPr="00DD0D48">
        <w:t>16.</w:t>
      </w:r>
      <w:r w:rsidRPr="00DD0D48">
        <w:tab/>
        <w:t xml:space="preserve">Baron-Cohen, S., </w:t>
      </w:r>
      <w:r w:rsidRPr="00DD0D48">
        <w:rPr>
          <w:i/>
        </w:rPr>
        <w:t>Autism and Asperger syndrome</w:t>
      </w:r>
      <w:r w:rsidRPr="00DD0D48">
        <w:t>. Autism and Asperger syndrome. 2008, New York, NY, US: Oxford University Press. xii, 157-xii, 157.</w:t>
      </w:r>
    </w:p>
    <w:p w14:paraId="4EE4898C" w14:textId="77777777" w:rsidR="00DD0D48" w:rsidRPr="00DD0D48" w:rsidRDefault="00DD0D48" w:rsidP="00DD0D48">
      <w:pPr>
        <w:pStyle w:val="EndNoteBibliography"/>
        <w:spacing w:after="0"/>
        <w:ind w:left="720" w:hanging="720"/>
      </w:pPr>
      <w:r w:rsidRPr="00DD0D48">
        <w:t>17.</w:t>
      </w:r>
      <w:r w:rsidRPr="00DD0D48">
        <w:tab/>
        <w:t xml:space="preserve">Oberleitner, R., G. Abowd, and J.S. Suri, </w:t>
      </w:r>
      <w:r w:rsidRPr="00DD0D48">
        <w:rPr>
          <w:i/>
        </w:rPr>
        <w:t>Behavior Imaging®’s Assessment Technology: A Mobile Infrastructure to Transform Autism Diagnosis and Treatment</w:t>
      </w:r>
      <w:r w:rsidRPr="00DD0D48">
        <w:t xml:space="preserve">, in </w:t>
      </w:r>
      <w:r w:rsidRPr="00DD0D48">
        <w:rPr>
          <w:i/>
        </w:rPr>
        <w:t>Imaging the Brain in Autism</w:t>
      </w:r>
      <w:r w:rsidRPr="00DD0D48">
        <w:t>, M.F. Casanova, A.S. El-Baz, and J.S. Suri, Editors. 2013, Springer New York: New York, NY. p. 371-380.</w:t>
      </w:r>
    </w:p>
    <w:p w14:paraId="7C09937C" w14:textId="77777777" w:rsidR="00DD0D48" w:rsidRPr="00DD0D48" w:rsidRDefault="00DD0D48" w:rsidP="00DD0D48">
      <w:pPr>
        <w:pStyle w:val="EndNoteBibliography"/>
        <w:spacing w:after="0"/>
        <w:ind w:left="720" w:hanging="720"/>
      </w:pPr>
      <w:r w:rsidRPr="00DD0D48">
        <w:t>18.</w:t>
      </w:r>
      <w:r w:rsidRPr="00DD0D48">
        <w:tab/>
        <w:t xml:space="preserve">Taban, R., A. Parsa, and H. Moradi. </w:t>
      </w:r>
      <w:r w:rsidRPr="00DD0D48">
        <w:rPr>
          <w:i/>
        </w:rPr>
        <w:t>Tip-Toe Walking Detection Using CPG Parameters from Skeleton Data Gathered by Kinect</w:t>
      </w:r>
      <w:r w:rsidRPr="00DD0D48">
        <w:t>. 2017. Cham: Springer International Publishing.</w:t>
      </w:r>
    </w:p>
    <w:p w14:paraId="56772858" w14:textId="77777777" w:rsidR="00DD0D48" w:rsidRPr="00DD0D48" w:rsidRDefault="00DD0D48" w:rsidP="00DD0D48">
      <w:pPr>
        <w:pStyle w:val="EndNoteBibliography"/>
        <w:spacing w:after="0"/>
        <w:ind w:left="720" w:hanging="720"/>
      </w:pPr>
      <w:r w:rsidRPr="00DD0D48">
        <w:t>19.</w:t>
      </w:r>
      <w:r w:rsidRPr="00DD0D48">
        <w:tab/>
        <w:t xml:space="preserve">Sapiro, G., J. Hashemi, and G. Dawson, </w:t>
      </w:r>
      <w:r w:rsidRPr="00DD0D48">
        <w:rPr>
          <w:i/>
        </w:rPr>
        <w:t>Computer vision and behavioral phenotyping: an autism case study.</w:t>
      </w:r>
      <w:r w:rsidRPr="00DD0D48">
        <w:t xml:space="preserve"> Current Opinion in Biomedical Engineering, 2019. </w:t>
      </w:r>
      <w:r w:rsidRPr="00DD0D48">
        <w:rPr>
          <w:b/>
        </w:rPr>
        <w:t>9</w:t>
      </w:r>
      <w:r w:rsidRPr="00DD0D48">
        <w:t>: p. 14-20.</w:t>
      </w:r>
    </w:p>
    <w:p w14:paraId="04780A9A" w14:textId="77777777" w:rsidR="00DD0D48" w:rsidRPr="00DD0D48" w:rsidRDefault="00DD0D48" w:rsidP="00DD0D48">
      <w:pPr>
        <w:pStyle w:val="EndNoteBibliography"/>
        <w:spacing w:after="0"/>
        <w:ind w:left="720" w:hanging="720"/>
      </w:pPr>
      <w:r w:rsidRPr="00DD0D48">
        <w:t>20.</w:t>
      </w:r>
      <w:r w:rsidRPr="00DD0D48">
        <w:tab/>
        <w:t xml:space="preserve">Campbell, K., et al., </w:t>
      </w:r>
      <w:r w:rsidRPr="00DD0D48">
        <w:rPr>
          <w:i/>
        </w:rPr>
        <w:t>Computer vision analysis captures atypical attention in toddlers with autism.</w:t>
      </w:r>
      <w:r w:rsidRPr="00DD0D48">
        <w:t xml:space="preserve"> Autism, 2019. </w:t>
      </w:r>
      <w:r w:rsidRPr="00DD0D48">
        <w:rPr>
          <w:b/>
        </w:rPr>
        <w:t>23</w:t>
      </w:r>
      <w:r w:rsidRPr="00DD0D48">
        <w:t>(3): p. 619-628.</w:t>
      </w:r>
    </w:p>
    <w:p w14:paraId="28ECE282" w14:textId="77777777" w:rsidR="00DD0D48" w:rsidRPr="00DD0D48" w:rsidRDefault="00DD0D48" w:rsidP="00DD0D48">
      <w:pPr>
        <w:pStyle w:val="EndNoteBibliography"/>
        <w:spacing w:after="0"/>
        <w:ind w:left="720" w:hanging="720"/>
      </w:pPr>
      <w:r w:rsidRPr="00DD0D48">
        <w:t>21.</w:t>
      </w:r>
      <w:r w:rsidRPr="00DD0D48">
        <w:tab/>
        <w:t xml:space="preserve">Lanini, M., et al. </w:t>
      </w:r>
      <w:r w:rsidRPr="00DD0D48">
        <w:rPr>
          <w:i/>
        </w:rPr>
        <w:t>Sensorized Toys to Identify the Early ‘Red Flags’ of Autistic Spectrum Disorders in Preschoolers</w:t>
      </w:r>
      <w:r w:rsidRPr="00DD0D48">
        <w:t>. 2019. Cham: Springer International Publishing.</w:t>
      </w:r>
    </w:p>
    <w:p w14:paraId="62C86D6D" w14:textId="77777777" w:rsidR="00DD0D48" w:rsidRPr="00DD0D48" w:rsidRDefault="00DD0D48" w:rsidP="00DD0D48">
      <w:pPr>
        <w:pStyle w:val="EndNoteBibliography"/>
        <w:ind w:left="720" w:hanging="720"/>
      </w:pPr>
      <w:r w:rsidRPr="00DD0D48">
        <w:t>22.</w:t>
      </w:r>
      <w:r w:rsidRPr="00DD0D48">
        <w:tab/>
        <w:t xml:space="preserve">Pedregosa, F., et al., </w:t>
      </w:r>
      <w:r w:rsidRPr="00DD0D48">
        <w:rPr>
          <w:i/>
        </w:rPr>
        <w:t>Scikit-learn: Machine learning in Python.</w:t>
      </w:r>
      <w:r w:rsidRPr="00DD0D48">
        <w:t xml:space="preserve"> the Journal of machine Learning research, 2011. </w:t>
      </w:r>
      <w:r w:rsidRPr="00DD0D48">
        <w:rPr>
          <w:b/>
        </w:rPr>
        <w:t>12</w:t>
      </w:r>
      <w:r w:rsidRPr="00DD0D48">
        <w:t>: p. 2825-2830.</w:t>
      </w:r>
    </w:p>
    <w:p w14:paraId="00000026" w14:textId="57DEA219" w:rsidR="00407061" w:rsidRPr="00976DF2" w:rsidRDefault="00DE1FCF" w:rsidP="00DD0D48">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24"/>
          <w:szCs w:val="24"/>
        </w:rPr>
        <w:fldChar w:fldCharType="end"/>
      </w:r>
      <w:bookmarkEnd w:id="707"/>
      <w:ins w:id="708" w:author="bijan mehralizadeh" w:date="2021-12-25T20:36:00Z">
        <w:r w:rsidR="00932AD5">
          <w:rPr>
            <w:rFonts w:asciiTheme="majorBidi" w:eastAsia="Times New Roman" w:hAnsiTheme="majorBidi" w:cstheme="majorBidi"/>
            <w:color w:val="0E101A"/>
            <w:sz w:val="24"/>
            <w:szCs w:val="24"/>
          </w:rPr>
          <w:fldChar w:fldCharType="begin"/>
        </w:r>
        <w:r w:rsidR="00932AD5">
          <w:rPr>
            <w:rFonts w:asciiTheme="majorBidi" w:eastAsia="Times New Roman" w:hAnsiTheme="majorBidi" w:cstheme="majorBidi"/>
            <w:color w:val="0E101A"/>
            <w:sz w:val="24"/>
            <w:szCs w:val="24"/>
          </w:rPr>
          <w:instrText xml:space="preserve"> ADDIN </w:instrText>
        </w:r>
        <w:r w:rsidR="00932AD5">
          <w:rPr>
            <w:rFonts w:asciiTheme="majorBidi" w:eastAsia="Times New Roman" w:hAnsiTheme="majorBidi" w:cstheme="majorBidi"/>
            <w:color w:val="0E101A"/>
            <w:sz w:val="24"/>
            <w:szCs w:val="24"/>
          </w:rPr>
          <w:fldChar w:fldCharType="end"/>
        </w:r>
      </w:ins>
    </w:p>
    <w:sectPr w:rsidR="00407061" w:rsidRPr="00976DF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5" w:author="Lily Mo" w:date="2021-12-24T12:53:00Z" w:initials="LM">
    <w:p w14:paraId="25C5E84B" w14:textId="6A694064" w:rsidR="00F635C7" w:rsidRDefault="00F635C7">
      <w:pPr>
        <w:pStyle w:val="CommentText"/>
        <w:rPr>
          <w:rtl/>
          <w:lang w:bidi="fa-IR"/>
        </w:rPr>
      </w:pPr>
      <w:r>
        <w:rPr>
          <w:rStyle w:val="CommentReference"/>
        </w:rPr>
        <w:annotationRef/>
      </w:r>
      <w:r>
        <w:t>Please use intelligent since we have used it before</w:t>
      </w:r>
    </w:p>
  </w:comment>
  <w:comment w:id="166" w:author="Lily Mo" w:date="2021-12-24T12:50:00Z" w:initials="LM">
    <w:p w14:paraId="12B28B42" w14:textId="77777777" w:rsidR="00821066" w:rsidRDefault="00821066">
      <w:pPr>
        <w:pStyle w:val="CommentText"/>
      </w:pPr>
      <w:r>
        <w:rPr>
          <w:rStyle w:val="CommentReference"/>
        </w:rPr>
        <w:annotationRef/>
      </w:r>
      <w:r>
        <w:t>Front wheel shaft</w:t>
      </w:r>
    </w:p>
    <w:p w14:paraId="0DAF8995" w14:textId="77777777" w:rsidR="00821066" w:rsidRDefault="00821066">
      <w:pPr>
        <w:pStyle w:val="CommentText"/>
      </w:pPr>
      <w:r>
        <w:t>Back wheel shaft</w:t>
      </w:r>
    </w:p>
    <w:p w14:paraId="1606D8E2" w14:textId="77777777" w:rsidR="00821066" w:rsidRDefault="00821066">
      <w:pPr>
        <w:pStyle w:val="CommentText"/>
      </w:pPr>
    </w:p>
    <w:p w14:paraId="578954AD" w14:textId="096ADC05" w:rsidR="00821066" w:rsidRDefault="00821066">
      <w:pPr>
        <w:pStyle w:val="CommentText"/>
        <w:rPr>
          <w:rtl/>
          <w:lang w:bidi="fa-IR"/>
        </w:rPr>
      </w:pPr>
      <w:r>
        <w:t>The picture of the whole car is not important. The installed items should be shown.</w:t>
      </w:r>
    </w:p>
  </w:comment>
  <w:comment w:id="171" w:author="bijan mehralizadeh" w:date="2021-12-22T15:28:00Z" w:initials="bm">
    <w:p w14:paraId="3CDED213" w14:textId="43110373" w:rsidR="006E07F0" w:rsidRDefault="006E07F0">
      <w:pPr>
        <w:pStyle w:val="CommentText"/>
      </w:pPr>
      <w:r>
        <w:rPr>
          <w:rStyle w:val="CommentReference"/>
        </w:rPr>
        <w:annotationRef/>
      </w:r>
      <w:r>
        <w:t>Ethic problem</w:t>
      </w:r>
    </w:p>
  </w:comment>
  <w:comment w:id="188" w:author="Lily Mo" w:date="2021-12-24T13:29:00Z" w:initials="LM">
    <w:p w14:paraId="5CBE505E" w14:textId="77777777" w:rsidR="001D67CA" w:rsidRDefault="001D67CA">
      <w:pPr>
        <w:pStyle w:val="CommentText"/>
      </w:pPr>
      <w:r>
        <w:rPr>
          <w:rStyle w:val="CommentReference"/>
        </w:rPr>
        <w:annotationRef/>
      </w:r>
      <w:r>
        <w:t>What about the rest? The TD or others?</w:t>
      </w:r>
    </w:p>
    <w:p w14:paraId="6F67541F" w14:textId="4D743A02" w:rsidR="001D67CA" w:rsidRDefault="001D67CA">
      <w:pPr>
        <w:pStyle w:val="CommentText"/>
      </w:pPr>
      <w:r>
        <w:t>This should be discussed.</w:t>
      </w:r>
    </w:p>
  </w:comment>
  <w:comment w:id="231" w:author="bijan mehralizadeh" w:date="2021-12-24T21:21:00Z" w:initials="bm">
    <w:p w14:paraId="08876CAF" w14:textId="5227B80E" w:rsidR="00697F67" w:rsidRDefault="00697F67">
      <w:pPr>
        <w:pStyle w:val="CommentText"/>
      </w:pPr>
      <w:r>
        <w:rPr>
          <w:rStyle w:val="CommentReference"/>
        </w:rPr>
        <w:annotationRef/>
      </w:r>
      <w:r>
        <w:t>Maybe a better name?</w:t>
      </w:r>
    </w:p>
  </w:comment>
  <w:comment w:id="476" w:author="Lily Mo" w:date="2021-12-24T16:35:00Z" w:initials="LM">
    <w:p w14:paraId="4AC8F903" w14:textId="4B39A553" w:rsidR="00B94AE6" w:rsidRDefault="00B94AE6">
      <w:pPr>
        <w:pStyle w:val="CommentText"/>
      </w:pPr>
      <w:r>
        <w:rPr>
          <w:rStyle w:val="CommentReference"/>
        </w:rPr>
        <w:annotationRef/>
      </w:r>
      <w:r>
        <w:t>You may want to show it on the car when showing the whole system</w:t>
      </w:r>
    </w:p>
  </w:comment>
  <w:comment w:id="479" w:author="Lily Mo" w:date="2021-12-24T16:38:00Z" w:initials="LM">
    <w:p w14:paraId="31ADE9E3" w14:textId="47E4A131" w:rsidR="00491625" w:rsidRDefault="00491625">
      <w:pPr>
        <w:pStyle w:val="CommentText"/>
      </w:pPr>
      <w:r>
        <w:rPr>
          <w:rStyle w:val="CommentReference"/>
        </w:rPr>
        <w:annotationRef/>
      </w:r>
      <w:r>
        <w:t>It is not very clear. I do not get the features exactly. Can you write something like the ones for the accelerometer?</w:t>
      </w:r>
    </w:p>
  </w:comment>
  <w:comment w:id="497" w:author="Lily Mo" w:date="2021-12-24T16:58:00Z" w:initials="LM">
    <w:p w14:paraId="0597A364" w14:textId="77777777" w:rsidR="0084228A" w:rsidRDefault="0084228A">
      <w:pPr>
        <w:pStyle w:val="CommentText"/>
      </w:pPr>
      <w:r>
        <w:rPr>
          <w:rStyle w:val="CommentReference"/>
        </w:rPr>
        <w:annotationRef/>
      </w:r>
      <w:r>
        <w:t>What is the difference between this and the previous one?</w:t>
      </w:r>
    </w:p>
    <w:p w14:paraId="5A532A8A" w14:textId="21C10989" w:rsidR="0084228A" w:rsidRDefault="0084228A">
      <w:pPr>
        <w:pStyle w:val="CommentText"/>
      </w:pPr>
    </w:p>
  </w:comment>
  <w:comment w:id="498" w:author="bijan mehralizadeh" w:date="2021-12-24T23:46:00Z" w:initials="bm">
    <w:p w14:paraId="26C776E9" w14:textId="77777777" w:rsidR="003F4648" w:rsidRDefault="003F4648">
      <w:pPr>
        <w:pStyle w:val="CommentText"/>
      </w:pPr>
      <w:r>
        <w:rPr>
          <w:rStyle w:val="CommentReference"/>
        </w:rPr>
        <w:annotationRef/>
      </w:r>
      <w:r>
        <w:t>Total time = not playing + playing only with wheels + playing on the ground + playing in the air</w:t>
      </w:r>
    </w:p>
    <w:p w14:paraId="5CFABE97" w14:textId="77777777" w:rsidR="003F4648" w:rsidRDefault="003F4648">
      <w:pPr>
        <w:pStyle w:val="CommentText"/>
      </w:pPr>
    </w:p>
    <w:p w14:paraId="6984A20B" w14:textId="57435EBD" w:rsidR="003F4648" w:rsidRDefault="003F4648" w:rsidP="003F4648">
      <w:pPr>
        <w:pStyle w:val="CommentText"/>
        <w:numPr>
          <w:ilvl w:val="0"/>
          <w:numId w:val="9"/>
        </w:numPr>
      </w:pPr>
      <w:r>
        <w:t xml:space="preserve"> Not play ratio = not play/total time</w:t>
      </w:r>
    </w:p>
    <w:p w14:paraId="59D75F28" w14:textId="0C5CD049" w:rsidR="003F4648" w:rsidRDefault="003F4648" w:rsidP="003F4648">
      <w:pPr>
        <w:pStyle w:val="CommentText"/>
        <w:numPr>
          <w:ilvl w:val="0"/>
          <w:numId w:val="9"/>
        </w:numPr>
      </w:pPr>
      <w:r>
        <w:t xml:space="preserve"> playing only with wheels ratio = playing only with wheels /total time</w:t>
      </w:r>
    </w:p>
    <w:p w14:paraId="4F6D766C" w14:textId="6EB23E52" w:rsidR="003F4648" w:rsidRDefault="003F4648" w:rsidP="003F4648">
      <w:pPr>
        <w:pStyle w:val="CommentText"/>
        <w:numPr>
          <w:ilvl w:val="0"/>
          <w:numId w:val="9"/>
        </w:numPr>
      </w:pPr>
      <w:r>
        <w:t xml:space="preserve"> playing on the ground ratio = playing on the ground /total time</w:t>
      </w:r>
    </w:p>
    <w:p w14:paraId="7FB9D02C" w14:textId="4C500108" w:rsidR="003F4648" w:rsidRDefault="003F4648" w:rsidP="003F4648">
      <w:pPr>
        <w:pStyle w:val="CommentText"/>
        <w:numPr>
          <w:ilvl w:val="0"/>
          <w:numId w:val="9"/>
        </w:numPr>
      </w:pPr>
      <w:r>
        <w:t xml:space="preserve"> playing in the air ratio = playing in the air /total time</w:t>
      </w:r>
    </w:p>
    <w:p w14:paraId="482063A9" w14:textId="77777777" w:rsidR="003F4648" w:rsidRDefault="003F4648">
      <w:pPr>
        <w:pStyle w:val="CommentText"/>
      </w:pPr>
    </w:p>
    <w:p w14:paraId="2A7F7B7A" w14:textId="77777777" w:rsidR="003F4648" w:rsidRDefault="003F4648">
      <w:pPr>
        <w:pStyle w:val="CommentText"/>
      </w:pPr>
      <w:r w:rsidRPr="00976DF2">
        <w:rPr>
          <w:rFonts w:asciiTheme="majorBidi" w:hAnsiTheme="majorBidi" w:cstheme="majorBidi"/>
          <w:color w:val="0E101A"/>
        </w:rPr>
        <w:t>absolute interaction period</w:t>
      </w:r>
      <w:r>
        <w:rPr>
          <w:rFonts w:asciiTheme="majorBidi" w:hAnsiTheme="majorBidi" w:cstheme="majorBidi"/>
          <w:color w:val="0E101A"/>
        </w:rPr>
        <w:t xml:space="preserve"> = </w:t>
      </w:r>
      <w:r>
        <w:t>playing only with wheels + playing on the ground + playing in the air</w:t>
      </w:r>
    </w:p>
    <w:p w14:paraId="14066969" w14:textId="77777777" w:rsidR="003F4648" w:rsidRDefault="003F4648">
      <w:pPr>
        <w:pStyle w:val="CommentText"/>
      </w:pPr>
    </w:p>
    <w:p w14:paraId="5EA6BC10" w14:textId="33F8EDD6" w:rsidR="003F4648" w:rsidRDefault="003F4648" w:rsidP="003F4648">
      <w:pPr>
        <w:pStyle w:val="CommentText"/>
        <w:numPr>
          <w:ilvl w:val="0"/>
          <w:numId w:val="11"/>
        </w:numPr>
        <w:rPr>
          <w:rFonts w:asciiTheme="majorBidi" w:hAnsiTheme="majorBidi" w:cstheme="majorBidi"/>
          <w:color w:val="0E101A"/>
        </w:rPr>
      </w:pPr>
      <w:r>
        <w:rPr>
          <w:rFonts w:asciiTheme="majorBidi" w:hAnsiTheme="majorBidi" w:cstheme="majorBidi"/>
          <w:color w:val="0E101A"/>
        </w:rPr>
        <w:t xml:space="preserve"> </w:t>
      </w:r>
      <w:r w:rsidRPr="00976DF2">
        <w:rPr>
          <w:rFonts w:asciiTheme="majorBidi" w:hAnsiTheme="majorBidi" w:cstheme="majorBidi"/>
          <w:color w:val="0E101A"/>
        </w:rPr>
        <w:t>absolute</w:t>
      </w:r>
      <w:r>
        <w:rPr>
          <w:rFonts w:asciiTheme="majorBidi" w:hAnsiTheme="majorBidi" w:cstheme="majorBidi"/>
          <w:color w:val="0E101A"/>
        </w:rPr>
        <w:t xml:space="preserve"> </w:t>
      </w:r>
      <w:r>
        <w:t>playing only with wheels ratio = playing only with wheels /</w:t>
      </w:r>
      <w:r w:rsidRPr="003F4648">
        <w:rPr>
          <w:rFonts w:asciiTheme="majorBidi" w:hAnsiTheme="majorBidi" w:cstheme="majorBidi"/>
          <w:color w:val="0E101A"/>
        </w:rPr>
        <w:t xml:space="preserve"> </w:t>
      </w:r>
      <w:r w:rsidRPr="00976DF2">
        <w:rPr>
          <w:rFonts w:asciiTheme="majorBidi" w:hAnsiTheme="majorBidi" w:cstheme="majorBidi"/>
          <w:color w:val="0E101A"/>
        </w:rPr>
        <w:t>absolute interaction period</w:t>
      </w:r>
    </w:p>
    <w:p w14:paraId="6FC8FB23" w14:textId="43236A33" w:rsidR="003F4648" w:rsidRDefault="003F4648" w:rsidP="003F4648">
      <w:pPr>
        <w:pStyle w:val="CommentText"/>
        <w:numPr>
          <w:ilvl w:val="0"/>
          <w:numId w:val="11"/>
        </w:numPr>
        <w:rPr>
          <w:rFonts w:asciiTheme="majorBidi" w:hAnsiTheme="majorBidi" w:cstheme="majorBidi"/>
          <w:color w:val="0E101A"/>
        </w:rPr>
      </w:pPr>
      <w:r>
        <w:rPr>
          <w:rFonts w:asciiTheme="majorBidi" w:hAnsiTheme="majorBidi" w:cstheme="majorBidi"/>
          <w:color w:val="0E101A"/>
        </w:rPr>
        <w:t xml:space="preserve"> </w:t>
      </w:r>
      <w:r w:rsidRPr="00976DF2">
        <w:rPr>
          <w:rFonts w:asciiTheme="majorBidi" w:hAnsiTheme="majorBidi" w:cstheme="majorBidi"/>
          <w:color w:val="0E101A"/>
        </w:rPr>
        <w:t>absolute</w:t>
      </w:r>
      <w:r>
        <w:rPr>
          <w:rFonts w:asciiTheme="majorBidi" w:hAnsiTheme="majorBidi" w:cstheme="majorBidi"/>
          <w:color w:val="0E101A"/>
        </w:rPr>
        <w:t xml:space="preserve"> </w:t>
      </w:r>
      <w:r>
        <w:t>playing on the ground ratio = playing on the ground /</w:t>
      </w:r>
      <w:r w:rsidRPr="003F4648">
        <w:rPr>
          <w:rFonts w:asciiTheme="majorBidi" w:hAnsiTheme="majorBidi" w:cstheme="majorBidi"/>
          <w:color w:val="0E101A"/>
        </w:rPr>
        <w:t xml:space="preserve"> </w:t>
      </w:r>
      <w:r w:rsidRPr="00976DF2">
        <w:rPr>
          <w:rFonts w:asciiTheme="majorBidi" w:hAnsiTheme="majorBidi" w:cstheme="majorBidi"/>
          <w:color w:val="0E101A"/>
        </w:rPr>
        <w:t>absolute interaction period</w:t>
      </w:r>
    </w:p>
    <w:p w14:paraId="2802E4F4" w14:textId="76D6CE18" w:rsidR="003F4648" w:rsidRDefault="003F4648" w:rsidP="003F4648">
      <w:pPr>
        <w:pStyle w:val="CommentText"/>
        <w:numPr>
          <w:ilvl w:val="0"/>
          <w:numId w:val="11"/>
        </w:numPr>
        <w:rPr>
          <w:rFonts w:asciiTheme="majorBidi" w:hAnsiTheme="majorBidi" w:cstheme="majorBidi"/>
          <w:color w:val="0E101A"/>
        </w:rPr>
      </w:pPr>
      <w:r w:rsidRPr="00976DF2">
        <w:rPr>
          <w:rFonts w:asciiTheme="majorBidi" w:hAnsiTheme="majorBidi" w:cstheme="majorBidi"/>
          <w:color w:val="0E101A"/>
        </w:rPr>
        <w:t>absolute</w:t>
      </w:r>
      <w:r>
        <w:rPr>
          <w:rFonts w:asciiTheme="majorBidi" w:hAnsiTheme="majorBidi" w:cstheme="majorBidi"/>
          <w:color w:val="0E101A"/>
        </w:rPr>
        <w:t xml:space="preserve"> </w:t>
      </w:r>
      <w:r>
        <w:t>playing in the air ratio = playing in the air /</w:t>
      </w:r>
      <w:r w:rsidRPr="003F4648">
        <w:rPr>
          <w:rFonts w:asciiTheme="majorBidi" w:hAnsiTheme="majorBidi" w:cstheme="majorBidi"/>
          <w:color w:val="0E101A"/>
        </w:rPr>
        <w:t xml:space="preserve"> </w:t>
      </w:r>
      <w:r w:rsidRPr="00976DF2">
        <w:rPr>
          <w:rFonts w:asciiTheme="majorBidi" w:hAnsiTheme="majorBidi" w:cstheme="majorBidi"/>
          <w:color w:val="0E101A"/>
        </w:rPr>
        <w:t>absolute interaction period</w:t>
      </w:r>
    </w:p>
    <w:p w14:paraId="168A0582" w14:textId="0667FECD" w:rsidR="003F4648" w:rsidRDefault="003F4648">
      <w:pPr>
        <w:pStyle w:val="CommentText"/>
      </w:pPr>
    </w:p>
  </w:comment>
  <w:comment w:id="504" w:author="Lily Mo" w:date="2021-12-24T17:00:00Z" w:initials="LM">
    <w:p w14:paraId="67426049" w14:textId="77777777" w:rsidR="009124B6" w:rsidRDefault="009124B6">
      <w:pPr>
        <w:pStyle w:val="CommentText"/>
      </w:pPr>
      <w:r>
        <w:rPr>
          <w:rStyle w:val="CommentReference"/>
        </w:rPr>
        <w:annotationRef/>
      </w:r>
      <w:r>
        <w:t xml:space="preserve">Did you keep test only data? You better to have train, </w:t>
      </w:r>
      <w:proofErr w:type="gramStart"/>
      <w:r>
        <w:t>validation</w:t>
      </w:r>
      <w:proofErr w:type="gramEnd"/>
      <w:r>
        <w:t xml:space="preserve"> and test.</w:t>
      </w:r>
    </w:p>
    <w:p w14:paraId="36F6B351" w14:textId="08D17A02" w:rsidR="009124B6" w:rsidRDefault="009124B6">
      <w:pPr>
        <w:pStyle w:val="CommentText"/>
      </w:pPr>
    </w:p>
  </w:comment>
  <w:comment w:id="539" w:author="Lily Mo" w:date="2021-12-24T17:09:00Z" w:initials="LM">
    <w:p w14:paraId="7E4BA9F2" w14:textId="518A3885" w:rsidR="00D67F20" w:rsidRDefault="00D67F20">
      <w:pPr>
        <w:pStyle w:val="CommentText"/>
      </w:pPr>
      <w:r>
        <w:rPr>
          <w:rStyle w:val="CommentReference"/>
        </w:rPr>
        <w:annotationRef/>
      </w:r>
      <w:r>
        <w:t>What is the difference between this and the one before it?</w:t>
      </w:r>
    </w:p>
  </w:comment>
  <w:comment w:id="542" w:author="Lily Mo" w:date="2021-12-24T17:11:00Z" w:initials="LM">
    <w:p w14:paraId="5D9BC11C" w14:textId="312F4D3C" w:rsidR="00D67F20" w:rsidRDefault="00D67F20">
      <w:pPr>
        <w:pStyle w:val="CommentText"/>
      </w:pPr>
      <w:r>
        <w:rPr>
          <w:rStyle w:val="CommentReference"/>
        </w:rPr>
        <w:annotationRef/>
      </w:r>
      <w:r>
        <w:t xml:space="preserve">What do you mean by this? Whatever you write, should convey some meaning. </w:t>
      </w:r>
    </w:p>
  </w:comment>
  <w:comment w:id="546" w:author="Lily Mo" w:date="2021-12-24T17:12:00Z" w:initials="LM">
    <w:p w14:paraId="299CBD7A" w14:textId="6E57FE50" w:rsidR="00D67F20" w:rsidRDefault="00D67F20">
      <w:pPr>
        <w:pStyle w:val="CommentText"/>
      </w:pPr>
      <w:r>
        <w:rPr>
          <w:rStyle w:val="CommentReference"/>
        </w:rPr>
        <w:annotationRef/>
      </w:r>
      <w:r>
        <w:t>This does not bring good information while there is no feature information The only thing it says is that there are some number of features working better with each other.</w:t>
      </w:r>
    </w:p>
  </w:comment>
  <w:comment w:id="547" w:author="Lily Mo" w:date="2021-12-24T17:10:00Z" w:initials="LM">
    <w:p w14:paraId="026D4C4C" w14:textId="5331E012" w:rsidR="00D67F20" w:rsidRDefault="00D67F20">
      <w:pPr>
        <w:pStyle w:val="CommentText"/>
      </w:pPr>
      <w:r>
        <w:rPr>
          <w:rStyle w:val="CommentReference"/>
        </w:rPr>
        <w:annotationRef/>
      </w:r>
      <w:r>
        <w:t>Why do you write Encoders? (</w:t>
      </w:r>
      <w:proofErr w:type="gramStart"/>
      <w:r>
        <w:t>capital</w:t>
      </w:r>
      <w:proofErr w:type="gramEnd"/>
      <w:r>
        <w:t xml:space="preserve"> E)</w:t>
      </w:r>
    </w:p>
  </w:comment>
  <w:comment w:id="567" w:author="Lily Mo" w:date="2021-12-24T17:19:00Z" w:initials="LM">
    <w:p w14:paraId="095378FB" w14:textId="2104AD1E" w:rsidR="00E97A3D" w:rsidRDefault="00E97A3D">
      <w:pPr>
        <w:pStyle w:val="CommentText"/>
      </w:pPr>
      <w:r>
        <w:rPr>
          <w:rStyle w:val="CommentReference"/>
        </w:rPr>
        <w:annotationRef/>
      </w:r>
      <w:r>
        <w:t>These are not shaft encoder features. These are higher level features. You should give the encoders’ features.</w:t>
      </w:r>
    </w:p>
  </w:comment>
  <w:comment w:id="572" w:author="Lily Mo" w:date="2021-12-24T17:19:00Z" w:initials="LM">
    <w:p w14:paraId="724CA1B8" w14:textId="2ADD9A58" w:rsidR="00E97A3D" w:rsidRDefault="00E97A3D">
      <w:pPr>
        <w:pStyle w:val="CommentText"/>
      </w:pPr>
      <w:r>
        <w:rPr>
          <w:rStyle w:val="CommentReference"/>
        </w:rPr>
        <w:annotationRef/>
      </w:r>
      <w:r>
        <w:t>Roll or tilt or both?</w:t>
      </w:r>
    </w:p>
  </w:comment>
  <w:comment w:id="643" w:author="Lily Mo" w:date="2021-12-24T20:03:00Z" w:initials="LM">
    <w:p w14:paraId="1A759D06" w14:textId="737857D5" w:rsidR="00401FC6" w:rsidRDefault="00401FC6">
      <w:pPr>
        <w:pStyle w:val="CommentText"/>
      </w:pPr>
      <w:r>
        <w:rPr>
          <w:rStyle w:val="CommentReference"/>
        </w:rPr>
        <w:annotationRef/>
      </w:r>
      <w:r>
        <w:t>It is better to have table rather than chart</w:t>
      </w:r>
    </w:p>
  </w:comment>
  <w:comment w:id="653" w:author="bijan mehralizadeh" w:date="2021-12-25T18:06:00Z" w:initials="bm">
    <w:p w14:paraId="7504CC5E" w14:textId="50156896" w:rsidR="00692B4A" w:rsidRDefault="00692B4A">
      <w:pPr>
        <w:pStyle w:val="CommentText"/>
      </w:pPr>
      <w:r>
        <w:rPr>
          <w:rStyle w:val="CommentReference"/>
        </w:rPr>
        <w:annotationRef/>
      </w:r>
      <w:r>
        <w:t>???</w:t>
      </w:r>
    </w:p>
  </w:comment>
  <w:comment w:id="671" w:author="Lily Mo" w:date="2021-12-24T20:18:00Z" w:initials="LM">
    <w:p w14:paraId="0FAA275E" w14:textId="41186581" w:rsidR="00756A26" w:rsidRDefault="00756A26">
      <w:pPr>
        <w:pStyle w:val="CommentText"/>
      </w:pPr>
      <w:r>
        <w:rPr>
          <w:rStyle w:val="CommentReference"/>
        </w:rPr>
        <w:annotationRef/>
      </w:r>
      <w:r>
        <w:t xml:space="preserve">I do not get this that much.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C5E84B" w15:done="1"/>
  <w15:commentEx w15:paraId="578954AD" w15:done="0"/>
  <w15:commentEx w15:paraId="3CDED213" w15:done="1"/>
  <w15:commentEx w15:paraId="6F67541F" w15:done="1"/>
  <w15:commentEx w15:paraId="08876CAF" w15:done="1"/>
  <w15:commentEx w15:paraId="4AC8F903" w15:done="1"/>
  <w15:commentEx w15:paraId="31ADE9E3" w15:done="0"/>
  <w15:commentEx w15:paraId="5A532A8A" w15:done="1"/>
  <w15:commentEx w15:paraId="168A0582" w15:paraIdParent="5A532A8A" w15:done="1"/>
  <w15:commentEx w15:paraId="36F6B351" w15:done="1"/>
  <w15:commentEx w15:paraId="7E4BA9F2" w15:done="0"/>
  <w15:commentEx w15:paraId="5D9BC11C" w15:done="0"/>
  <w15:commentEx w15:paraId="299CBD7A" w15:done="0"/>
  <w15:commentEx w15:paraId="026D4C4C" w15:done="0"/>
  <w15:commentEx w15:paraId="095378FB" w15:done="0"/>
  <w15:commentEx w15:paraId="724CA1B8" w15:done="0"/>
  <w15:commentEx w15:paraId="1A759D06" w15:done="0"/>
  <w15:commentEx w15:paraId="7504CC5E" w15:done="0"/>
  <w15:commentEx w15:paraId="0FAA27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0412F" w16cex:dateUtc="2021-12-24T09:23:00Z"/>
  <w16cex:commentExtensible w16cex:durableId="257040A0" w16cex:dateUtc="2021-12-24T09:20:00Z"/>
  <w16cex:commentExtensible w16cex:durableId="256DC2B3" w16cex:dateUtc="2021-12-22T11:58:00Z"/>
  <w16cex:commentExtensible w16cex:durableId="257049BB" w16cex:dateUtc="2021-12-24T09:59:00Z"/>
  <w16cex:commentExtensible w16cex:durableId="2570B86C" w16cex:dateUtc="2021-12-24T17:51:00Z"/>
  <w16cex:commentExtensible w16cex:durableId="25707534" w16cex:dateUtc="2021-12-24T13:05:00Z"/>
  <w16cex:commentExtensible w16cex:durableId="2570760A" w16cex:dateUtc="2021-12-24T13:08:00Z"/>
  <w16cex:commentExtensible w16cex:durableId="25707AA3" w16cex:dateUtc="2021-12-24T13:28:00Z"/>
  <w16cex:commentExtensible w16cex:durableId="2570DA49" w16cex:dateUtc="2021-12-24T20:16:00Z"/>
  <w16cex:commentExtensible w16cex:durableId="25707B11" w16cex:dateUtc="2021-12-24T13:30:00Z"/>
  <w16cex:commentExtensible w16cex:durableId="25707D56" w16cex:dateUtc="2021-12-24T13:39:00Z"/>
  <w16cex:commentExtensible w16cex:durableId="25707DBC" w16cex:dateUtc="2021-12-24T13:41:00Z"/>
  <w16cex:commentExtensible w16cex:durableId="25707DE0" w16cex:dateUtc="2021-12-24T13:42:00Z"/>
  <w16cex:commentExtensible w16cex:durableId="25707D9F" w16cex:dateUtc="2021-12-24T13:40:00Z"/>
  <w16cex:commentExtensible w16cex:durableId="25707F87" w16cex:dateUtc="2021-12-24T13:49:00Z"/>
  <w16cex:commentExtensible w16cex:durableId="25707FBE" w16cex:dateUtc="2021-12-24T13:49:00Z"/>
  <w16cex:commentExtensible w16cex:durableId="2570A617" w16cex:dateUtc="2021-12-24T16:33:00Z"/>
  <w16cex:commentExtensible w16cex:durableId="2571DC3F" w16cex:dateUtc="2021-12-25T14:36:00Z"/>
  <w16cex:commentExtensible w16cex:durableId="2570A9AA" w16cex:dateUtc="2021-12-24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C5E84B" w16cid:durableId="2570412F"/>
  <w16cid:commentId w16cid:paraId="578954AD" w16cid:durableId="257040A0"/>
  <w16cid:commentId w16cid:paraId="3CDED213" w16cid:durableId="256DC2B3"/>
  <w16cid:commentId w16cid:paraId="6F67541F" w16cid:durableId="257049BB"/>
  <w16cid:commentId w16cid:paraId="08876CAF" w16cid:durableId="2570B86C"/>
  <w16cid:commentId w16cid:paraId="4AC8F903" w16cid:durableId="25707534"/>
  <w16cid:commentId w16cid:paraId="31ADE9E3" w16cid:durableId="2570760A"/>
  <w16cid:commentId w16cid:paraId="5A532A8A" w16cid:durableId="25707AA3"/>
  <w16cid:commentId w16cid:paraId="168A0582" w16cid:durableId="2570DA49"/>
  <w16cid:commentId w16cid:paraId="36F6B351" w16cid:durableId="25707B11"/>
  <w16cid:commentId w16cid:paraId="7E4BA9F2" w16cid:durableId="25707D56"/>
  <w16cid:commentId w16cid:paraId="5D9BC11C" w16cid:durableId="25707DBC"/>
  <w16cid:commentId w16cid:paraId="299CBD7A" w16cid:durableId="25707DE0"/>
  <w16cid:commentId w16cid:paraId="026D4C4C" w16cid:durableId="25707D9F"/>
  <w16cid:commentId w16cid:paraId="095378FB" w16cid:durableId="25707F87"/>
  <w16cid:commentId w16cid:paraId="724CA1B8" w16cid:durableId="25707FBE"/>
  <w16cid:commentId w16cid:paraId="1A759D06" w16cid:durableId="2570A617"/>
  <w16cid:commentId w16cid:paraId="7504CC5E" w16cid:durableId="2571DC3F"/>
  <w16cid:commentId w16cid:paraId="0FAA275E" w16cid:durableId="2570A9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8614E" w14:textId="77777777" w:rsidR="007D12EF" w:rsidRDefault="007D12EF" w:rsidP="00786DBD">
      <w:pPr>
        <w:spacing w:after="0" w:line="240" w:lineRule="auto"/>
      </w:pPr>
      <w:r>
        <w:separator/>
      </w:r>
    </w:p>
  </w:endnote>
  <w:endnote w:type="continuationSeparator" w:id="0">
    <w:p w14:paraId="0B8D3E84" w14:textId="77777777" w:rsidR="007D12EF" w:rsidRDefault="007D12EF" w:rsidP="0078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BA0BA" w14:textId="77777777" w:rsidR="007D12EF" w:rsidRDefault="007D12EF" w:rsidP="00786DBD">
      <w:pPr>
        <w:spacing w:after="0" w:line="240" w:lineRule="auto"/>
      </w:pPr>
      <w:r>
        <w:separator/>
      </w:r>
    </w:p>
  </w:footnote>
  <w:footnote w:type="continuationSeparator" w:id="0">
    <w:p w14:paraId="69778B1B" w14:textId="77777777" w:rsidR="007D12EF" w:rsidRDefault="007D12EF" w:rsidP="00786DBD">
      <w:pPr>
        <w:spacing w:after="0" w:line="240" w:lineRule="auto"/>
      </w:pPr>
      <w:r>
        <w:continuationSeparator/>
      </w:r>
    </w:p>
  </w:footnote>
  <w:footnote w:id="1">
    <w:p w14:paraId="36D33BC5" w14:textId="477BB52E" w:rsidR="00473D41" w:rsidRDefault="00473D41">
      <w:pPr>
        <w:pStyle w:val="FootnoteText"/>
      </w:pPr>
      <w:r>
        <w:rPr>
          <w:rStyle w:val="FootnoteReference"/>
        </w:rPr>
        <w:footnoteRef/>
      </w:r>
      <w:r>
        <w:t xml:space="preserve"> </w:t>
      </w:r>
      <w:r w:rsidRPr="00473D41">
        <w:t>www.espressif.com</w:t>
      </w:r>
    </w:p>
  </w:footnote>
  <w:footnote w:id="2">
    <w:p w14:paraId="52DD041A" w14:textId="3C5B20BF" w:rsidR="00786DBD" w:rsidDel="00F63E51" w:rsidRDefault="00786DBD">
      <w:pPr>
        <w:pStyle w:val="FootnoteText"/>
        <w:rPr>
          <w:del w:id="152" w:author="bijan mehralizadeh" w:date="2021-12-24T21:30:00Z"/>
        </w:rPr>
      </w:pPr>
      <w:del w:id="153" w:author="bijan mehralizadeh" w:date="2021-12-24T21:30:00Z">
        <w:r w:rsidDel="00F63E51">
          <w:rPr>
            <w:rStyle w:val="FootnoteReference"/>
          </w:rPr>
          <w:footnoteRef/>
        </w:r>
        <w:r w:rsidDel="00F63E51">
          <w:delText xml:space="preserve"> </w:delText>
        </w:r>
        <w:r w:rsidRPr="00786DBD" w:rsidDel="00F63E51">
          <w:delText>www.ros.org</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C8A"/>
    <w:multiLevelType w:val="multilevel"/>
    <w:tmpl w:val="7DC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313FD"/>
    <w:multiLevelType w:val="multilevel"/>
    <w:tmpl w:val="EC5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58F8"/>
    <w:multiLevelType w:val="multilevel"/>
    <w:tmpl w:val="EF7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8207A"/>
    <w:multiLevelType w:val="multilevel"/>
    <w:tmpl w:val="327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25F80"/>
    <w:multiLevelType w:val="hybridMultilevel"/>
    <w:tmpl w:val="7B388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993212"/>
    <w:multiLevelType w:val="hybridMultilevel"/>
    <w:tmpl w:val="35BA78E2"/>
    <w:lvl w:ilvl="0" w:tplc="C34A9D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D0D26"/>
    <w:multiLevelType w:val="hybridMultilevel"/>
    <w:tmpl w:val="E1EC9ECC"/>
    <w:lvl w:ilvl="0" w:tplc="933A98F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857B0"/>
    <w:multiLevelType w:val="multilevel"/>
    <w:tmpl w:val="9D60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F472E"/>
    <w:multiLevelType w:val="multilevel"/>
    <w:tmpl w:val="DE9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E4463"/>
    <w:multiLevelType w:val="hybridMultilevel"/>
    <w:tmpl w:val="354C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80857"/>
    <w:multiLevelType w:val="hybridMultilevel"/>
    <w:tmpl w:val="F91097BA"/>
    <w:lvl w:ilvl="0" w:tplc="FCDE88F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0"/>
  </w:num>
  <w:num w:numId="6">
    <w:abstractNumId w:val="3"/>
  </w:num>
  <w:num w:numId="7">
    <w:abstractNumId w:val="5"/>
  </w:num>
  <w:num w:numId="8">
    <w:abstractNumId w:val="6"/>
  </w:num>
  <w:num w:numId="9">
    <w:abstractNumId w:val="4"/>
  </w:num>
  <w:num w:numId="10">
    <w:abstractNumId w:val="10"/>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rson w15:author="Lily Mo">
    <w15:presenceInfo w15:providerId="Windows Live" w15:userId="39c07fdeecbca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bMwMzOyNLAwNzJX0lEKTi0uzszPAykwNKoFAFv0IjM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3&lt;/item&gt;&lt;item&gt;26&lt;/item&gt;&lt;item&gt;27&lt;/item&gt;&lt;item&gt;28&lt;/item&gt;&lt;item&gt;29&lt;/item&gt;&lt;item&gt;30&lt;/item&gt;&lt;/record-ids&gt;&lt;/item&gt;&lt;/Libraries&gt;"/>
  </w:docVars>
  <w:rsids>
    <w:rsidRoot w:val="00407061"/>
    <w:rsid w:val="00007296"/>
    <w:rsid w:val="00015ABB"/>
    <w:rsid w:val="00020482"/>
    <w:rsid w:val="00023934"/>
    <w:rsid w:val="000508B4"/>
    <w:rsid w:val="0005725C"/>
    <w:rsid w:val="000605AB"/>
    <w:rsid w:val="00060E46"/>
    <w:rsid w:val="000612F1"/>
    <w:rsid w:val="00065847"/>
    <w:rsid w:val="000933A5"/>
    <w:rsid w:val="000A0468"/>
    <w:rsid w:val="000A1F9E"/>
    <w:rsid w:val="000C1FF6"/>
    <w:rsid w:val="000C3144"/>
    <w:rsid w:val="000C3614"/>
    <w:rsid w:val="000D1F7F"/>
    <w:rsid w:val="000D7A0E"/>
    <w:rsid w:val="000F235C"/>
    <w:rsid w:val="000F7C04"/>
    <w:rsid w:val="00101C8B"/>
    <w:rsid w:val="001047EF"/>
    <w:rsid w:val="00107FD5"/>
    <w:rsid w:val="00115A5D"/>
    <w:rsid w:val="00117630"/>
    <w:rsid w:val="001207F1"/>
    <w:rsid w:val="001207F6"/>
    <w:rsid w:val="0012541F"/>
    <w:rsid w:val="00126FE7"/>
    <w:rsid w:val="00130B49"/>
    <w:rsid w:val="00132B9F"/>
    <w:rsid w:val="0013589D"/>
    <w:rsid w:val="00144A40"/>
    <w:rsid w:val="00151D01"/>
    <w:rsid w:val="00151DA7"/>
    <w:rsid w:val="00181791"/>
    <w:rsid w:val="001820CA"/>
    <w:rsid w:val="00195F9C"/>
    <w:rsid w:val="001964A2"/>
    <w:rsid w:val="001A2024"/>
    <w:rsid w:val="001A6C29"/>
    <w:rsid w:val="001B17E0"/>
    <w:rsid w:val="001C1ED3"/>
    <w:rsid w:val="001C5F20"/>
    <w:rsid w:val="001C7452"/>
    <w:rsid w:val="001D22D7"/>
    <w:rsid w:val="001D67CA"/>
    <w:rsid w:val="001E7880"/>
    <w:rsid w:val="001F3B2C"/>
    <w:rsid w:val="00207404"/>
    <w:rsid w:val="00210494"/>
    <w:rsid w:val="00216479"/>
    <w:rsid w:val="0022125D"/>
    <w:rsid w:val="00226686"/>
    <w:rsid w:val="002431B8"/>
    <w:rsid w:val="00263859"/>
    <w:rsid w:val="00282782"/>
    <w:rsid w:val="00290CC0"/>
    <w:rsid w:val="00295893"/>
    <w:rsid w:val="002D26ED"/>
    <w:rsid w:val="002E11FF"/>
    <w:rsid w:val="002E30EE"/>
    <w:rsid w:val="002F4ED2"/>
    <w:rsid w:val="003009A4"/>
    <w:rsid w:val="003039FD"/>
    <w:rsid w:val="00310BE2"/>
    <w:rsid w:val="003115BB"/>
    <w:rsid w:val="003257A0"/>
    <w:rsid w:val="003307AE"/>
    <w:rsid w:val="003353D4"/>
    <w:rsid w:val="00336FA1"/>
    <w:rsid w:val="003443D2"/>
    <w:rsid w:val="0034585D"/>
    <w:rsid w:val="003633A9"/>
    <w:rsid w:val="00365EBF"/>
    <w:rsid w:val="00366C9B"/>
    <w:rsid w:val="00370BAD"/>
    <w:rsid w:val="00377286"/>
    <w:rsid w:val="00383393"/>
    <w:rsid w:val="0039623C"/>
    <w:rsid w:val="003A5795"/>
    <w:rsid w:val="003A6461"/>
    <w:rsid w:val="003B1806"/>
    <w:rsid w:val="003B4032"/>
    <w:rsid w:val="003B651C"/>
    <w:rsid w:val="003C2738"/>
    <w:rsid w:val="003C3EC3"/>
    <w:rsid w:val="003C624C"/>
    <w:rsid w:val="003D3D98"/>
    <w:rsid w:val="003D63A0"/>
    <w:rsid w:val="003F4648"/>
    <w:rsid w:val="003F7886"/>
    <w:rsid w:val="004016E2"/>
    <w:rsid w:val="00401FC6"/>
    <w:rsid w:val="00407061"/>
    <w:rsid w:val="004238F5"/>
    <w:rsid w:val="00450018"/>
    <w:rsid w:val="004514F7"/>
    <w:rsid w:val="004542B3"/>
    <w:rsid w:val="00456074"/>
    <w:rsid w:val="004569CC"/>
    <w:rsid w:val="00464A95"/>
    <w:rsid w:val="00473D41"/>
    <w:rsid w:val="0048433C"/>
    <w:rsid w:val="0048437F"/>
    <w:rsid w:val="004865DE"/>
    <w:rsid w:val="00486880"/>
    <w:rsid w:val="00491548"/>
    <w:rsid w:val="00491625"/>
    <w:rsid w:val="0049389A"/>
    <w:rsid w:val="00497C82"/>
    <w:rsid w:val="004A00FF"/>
    <w:rsid w:val="004A3168"/>
    <w:rsid w:val="004A5108"/>
    <w:rsid w:val="004A51CF"/>
    <w:rsid w:val="004C0EEA"/>
    <w:rsid w:val="004C6008"/>
    <w:rsid w:val="004C6DA7"/>
    <w:rsid w:val="004C7B05"/>
    <w:rsid w:val="004D2A15"/>
    <w:rsid w:val="004D61D8"/>
    <w:rsid w:val="004D7C74"/>
    <w:rsid w:val="004F1CD1"/>
    <w:rsid w:val="004F4453"/>
    <w:rsid w:val="00503362"/>
    <w:rsid w:val="005043A0"/>
    <w:rsid w:val="00506C65"/>
    <w:rsid w:val="00534B2F"/>
    <w:rsid w:val="00536633"/>
    <w:rsid w:val="00541AE4"/>
    <w:rsid w:val="00553371"/>
    <w:rsid w:val="00554639"/>
    <w:rsid w:val="00555E43"/>
    <w:rsid w:val="005576DD"/>
    <w:rsid w:val="00563183"/>
    <w:rsid w:val="0056400F"/>
    <w:rsid w:val="005746D7"/>
    <w:rsid w:val="0059110A"/>
    <w:rsid w:val="00591B03"/>
    <w:rsid w:val="005924E0"/>
    <w:rsid w:val="00592915"/>
    <w:rsid w:val="00593BCD"/>
    <w:rsid w:val="005A5D90"/>
    <w:rsid w:val="005B7F12"/>
    <w:rsid w:val="005D078F"/>
    <w:rsid w:val="005D2CA7"/>
    <w:rsid w:val="005E43F3"/>
    <w:rsid w:val="005E5CB3"/>
    <w:rsid w:val="005F657C"/>
    <w:rsid w:val="005F672F"/>
    <w:rsid w:val="00626282"/>
    <w:rsid w:val="00627D15"/>
    <w:rsid w:val="00644321"/>
    <w:rsid w:val="0066231D"/>
    <w:rsid w:val="00667EBA"/>
    <w:rsid w:val="00673461"/>
    <w:rsid w:val="006754FA"/>
    <w:rsid w:val="006867BF"/>
    <w:rsid w:val="006925AB"/>
    <w:rsid w:val="00692B4A"/>
    <w:rsid w:val="00697F67"/>
    <w:rsid w:val="006A2DFD"/>
    <w:rsid w:val="006A31FD"/>
    <w:rsid w:val="006A3D57"/>
    <w:rsid w:val="006A6468"/>
    <w:rsid w:val="006C2199"/>
    <w:rsid w:val="006C6E17"/>
    <w:rsid w:val="006E07F0"/>
    <w:rsid w:val="006E5C3B"/>
    <w:rsid w:val="006F18D8"/>
    <w:rsid w:val="007005AB"/>
    <w:rsid w:val="0070186C"/>
    <w:rsid w:val="0070250E"/>
    <w:rsid w:val="007037AE"/>
    <w:rsid w:val="00703F38"/>
    <w:rsid w:val="0072615F"/>
    <w:rsid w:val="00755D42"/>
    <w:rsid w:val="00756A26"/>
    <w:rsid w:val="00760F7E"/>
    <w:rsid w:val="007735CE"/>
    <w:rsid w:val="00786952"/>
    <w:rsid w:val="00786B47"/>
    <w:rsid w:val="00786DBD"/>
    <w:rsid w:val="00787AF0"/>
    <w:rsid w:val="00791FE1"/>
    <w:rsid w:val="00793353"/>
    <w:rsid w:val="0079615E"/>
    <w:rsid w:val="007A0542"/>
    <w:rsid w:val="007A448E"/>
    <w:rsid w:val="007A69B5"/>
    <w:rsid w:val="007B1444"/>
    <w:rsid w:val="007D12EF"/>
    <w:rsid w:val="007D2B34"/>
    <w:rsid w:val="007D3B82"/>
    <w:rsid w:val="007F048D"/>
    <w:rsid w:val="007F49EC"/>
    <w:rsid w:val="008030F6"/>
    <w:rsid w:val="00812BDA"/>
    <w:rsid w:val="00813330"/>
    <w:rsid w:val="008206E7"/>
    <w:rsid w:val="00821066"/>
    <w:rsid w:val="0082176E"/>
    <w:rsid w:val="008223F1"/>
    <w:rsid w:val="00824613"/>
    <w:rsid w:val="00835E25"/>
    <w:rsid w:val="0084228A"/>
    <w:rsid w:val="008467BB"/>
    <w:rsid w:val="00847763"/>
    <w:rsid w:val="00861018"/>
    <w:rsid w:val="00863AFD"/>
    <w:rsid w:val="00863EB4"/>
    <w:rsid w:val="0086455C"/>
    <w:rsid w:val="008727F9"/>
    <w:rsid w:val="00873943"/>
    <w:rsid w:val="008A3EE6"/>
    <w:rsid w:val="008A73E7"/>
    <w:rsid w:val="008C3B2E"/>
    <w:rsid w:val="008C54B9"/>
    <w:rsid w:val="008E04D1"/>
    <w:rsid w:val="008E04EF"/>
    <w:rsid w:val="008E2202"/>
    <w:rsid w:val="008E45CE"/>
    <w:rsid w:val="008E7730"/>
    <w:rsid w:val="008F29AC"/>
    <w:rsid w:val="008F6D42"/>
    <w:rsid w:val="00907989"/>
    <w:rsid w:val="009124B6"/>
    <w:rsid w:val="00913535"/>
    <w:rsid w:val="00916374"/>
    <w:rsid w:val="0092097E"/>
    <w:rsid w:val="009211E0"/>
    <w:rsid w:val="00923689"/>
    <w:rsid w:val="00932AD5"/>
    <w:rsid w:val="009350F9"/>
    <w:rsid w:val="00936974"/>
    <w:rsid w:val="009403EA"/>
    <w:rsid w:val="00943708"/>
    <w:rsid w:val="00951F53"/>
    <w:rsid w:val="00963A88"/>
    <w:rsid w:val="00976DF2"/>
    <w:rsid w:val="009777C1"/>
    <w:rsid w:val="009826A2"/>
    <w:rsid w:val="009932F7"/>
    <w:rsid w:val="00994F44"/>
    <w:rsid w:val="00995402"/>
    <w:rsid w:val="00996B92"/>
    <w:rsid w:val="00997A23"/>
    <w:rsid w:val="009A0783"/>
    <w:rsid w:val="009A5F87"/>
    <w:rsid w:val="009C745D"/>
    <w:rsid w:val="009D348B"/>
    <w:rsid w:val="009D6347"/>
    <w:rsid w:val="009D72A8"/>
    <w:rsid w:val="009E2EA6"/>
    <w:rsid w:val="009E427E"/>
    <w:rsid w:val="009F24B9"/>
    <w:rsid w:val="00A004D1"/>
    <w:rsid w:val="00A016B3"/>
    <w:rsid w:val="00A01FDD"/>
    <w:rsid w:val="00A0268D"/>
    <w:rsid w:val="00A10E69"/>
    <w:rsid w:val="00A21ECF"/>
    <w:rsid w:val="00A3591C"/>
    <w:rsid w:val="00A42B44"/>
    <w:rsid w:val="00A43101"/>
    <w:rsid w:val="00A473D1"/>
    <w:rsid w:val="00A63C50"/>
    <w:rsid w:val="00A7338B"/>
    <w:rsid w:val="00A75E23"/>
    <w:rsid w:val="00A75F6F"/>
    <w:rsid w:val="00A93C14"/>
    <w:rsid w:val="00AB28DE"/>
    <w:rsid w:val="00AB7E1D"/>
    <w:rsid w:val="00AC2424"/>
    <w:rsid w:val="00AC2E19"/>
    <w:rsid w:val="00AC5071"/>
    <w:rsid w:val="00AF09DD"/>
    <w:rsid w:val="00AF10CB"/>
    <w:rsid w:val="00AF6459"/>
    <w:rsid w:val="00B04B37"/>
    <w:rsid w:val="00B30193"/>
    <w:rsid w:val="00B30732"/>
    <w:rsid w:val="00B40AC8"/>
    <w:rsid w:val="00B51799"/>
    <w:rsid w:val="00B60976"/>
    <w:rsid w:val="00B64CCB"/>
    <w:rsid w:val="00B72694"/>
    <w:rsid w:val="00B82551"/>
    <w:rsid w:val="00B84947"/>
    <w:rsid w:val="00B9465C"/>
    <w:rsid w:val="00B94AE6"/>
    <w:rsid w:val="00BC16AE"/>
    <w:rsid w:val="00BD21DE"/>
    <w:rsid w:val="00BE720E"/>
    <w:rsid w:val="00BF1203"/>
    <w:rsid w:val="00BF3911"/>
    <w:rsid w:val="00BF5629"/>
    <w:rsid w:val="00BF713A"/>
    <w:rsid w:val="00C0052C"/>
    <w:rsid w:val="00C07454"/>
    <w:rsid w:val="00C10F27"/>
    <w:rsid w:val="00C111E7"/>
    <w:rsid w:val="00C14FA4"/>
    <w:rsid w:val="00C20ACE"/>
    <w:rsid w:val="00C27452"/>
    <w:rsid w:val="00C43544"/>
    <w:rsid w:val="00C63CAD"/>
    <w:rsid w:val="00C66C7F"/>
    <w:rsid w:val="00C866E9"/>
    <w:rsid w:val="00CA30B9"/>
    <w:rsid w:val="00CB3974"/>
    <w:rsid w:val="00CB3A46"/>
    <w:rsid w:val="00CB655D"/>
    <w:rsid w:val="00CE2E6D"/>
    <w:rsid w:val="00CF22AA"/>
    <w:rsid w:val="00CF37F2"/>
    <w:rsid w:val="00CF6EEA"/>
    <w:rsid w:val="00D2424F"/>
    <w:rsid w:val="00D3385F"/>
    <w:rsid w:val="00D33AD8"/>
    <w:rsid w:val="00D34876"/>
    <w:rsid w:val="00D50773"/>
    <w:rsid w:val="00D55E7C"/>
    <w:rsid w:val="00D67F20"/>
    <w:rsid w:val="00D70915"/>
    <w:rsid w:val="00D737AA"/>
    <w:rsid w:val="00D757B3"/>
    <w:rsid w:val="00D82CFF"/>
    <w:rsid w:val="00D97382"/>
    <w:rsid w:val="00DB2A8E"/>
    <w:rsid w:val="00DD0D48"/>
    <w:rsid w:val="00DD0DEE"/>
    <w:rsid w:val="00DE1FCF"/>
    <w:rsid w:val="00DE5C15"/>
    <w:rsid w:val="00DF2744"/>
    <w:rsid w:val="00DF495F"/>
    <w:rsid w:val="00DF5038"/>
    <w:rsid w:val="00E117B4"/>
    <w:rsid w:val="00E349F4"/>
    <w:rsid w:val="00E47601"/>
    <w:rsid w:val="00E539C2"/>
    <w:rsid w:val="00E91A06"/>
    <w:rsid w:val="00E95F95"/>
    <w:rsid w:val="00E96620"/>
    <w:rsid w:val="00E97223"/>
    <w:rsid w:val="00E97532"/>
    <w:rsid w:val="00E97608"/>
    <w:rsid w:val="00E97A3D"/>
    <w:rsid w:val="00EB4FFE"/>
    <w:rsid w:val="00EB5F80"/>
    <w:rsid w:val="00EC0E88"/>
    <w:rsid w:val="00ED5598"/>
    <w:rsid w:val="00EE399E"/>
    <w:rsid w:val="00EF2BCA"/>
    <w:rsid w:val="00F02746"/>
    <w:rsid w:val="00F1074C"/>
    <w:rsid w:val="00F10B27"/>
    <w:rsid w:val="00F1596C"/>
    <w:rsid w:val="00F163EF"/>
    <w:rsid w:val="00F215BB"/>
    <w:rsid w:val="00F21953"/>
    <w:rsid w:val="00F30CCB"/>
    <w:rsid w:val="00F36713"/>
    <w:rsid w:val="00F41033"/>
    <w:rsid w:val="00F41D7B"/>
    <w:rsid w:val="00F45BE7"/>
    <w:rsid w:val="00F517AD"/>
    <w:rsid w:val="00F635C7"/>
    <w:rsid w:val="00F63E51"/>
    <w:rsid w:val="00F87A8F"/>
    <w:rsid w:val="00F923C7"/>
    <w:rsid w:val="00FB4BFA"/>
    <w:rsid w:val="00FD2541"/>
    <w:rsid w:val="00FD3E87"/>
    <w:rsid w:val="00FD7A67"/>
    <w:rsid w:val="00FE1E47"/>
    <w:rsid w:val="00FE60CF"/>
    <w:rsid w:val="00FF1C56"/>
    <w:rsid w:val="00FF2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716A9"/>
  <w15:docId w15:val="{603D2796-668A-4347-A771-D8E4B3B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AD"/>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B81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B81AAD"/>
    <w:rPr>
      <w:rFonts w:ascii="Times New Roman" w:eastAsia="Times New Roman" w:hAnsi="Times New Roman" w:cs="Times New Roman"/>
      <w:b/>
      <w:bCs/>
      <w:sz w:val="36"/>
      <w:szCs w:val="36"/>
    </w:rPr>
  </w:style>
  <w:style w:type="paragraph" w:styleId="NormalWeb">
    <w:name w:val="Normal (Web)"/>
    <w:basedOn w:val="Normal"/>
    <w:uiPriority w:val="99"/>
    <w:unhideWhenUsed/>
    <w:rsid w:val="00B81AA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ighlight">
    <w:name w:val="highlight"/>
    <w:basedOn w:val="DefaultParagraphFont"/>
    <w:rsid w:val="00B30193"/>
  </w:style>
  <w:style w:type="character" w:styleId="Hyperlink">
    <w:name w:val="Hyperlink"/>
    <w:basedOn w:val="DefaultParagraphFont"/>
    <w:uiPriority w:val="99"/>
    <w:unhideWhenUsed/>
    <w:rsid w:val="00B30193"/>
    <w:rPr>
      <w:color w:val="0000FF"/>
      <w:u w:val="single"/>
    </w:rPr>
  </w:style>
  <w:style w:type="character" w:styleId="CommentReference">
    <w:name w:val="annotation reference"/>
    <w:basedOn w:val="DefaultParagraphFont"/>
    <w:uiPriority w:val="99"/>
    <w:semiHidden/>
    <w:unhideWhenUsed/>
    <w:rsid w:val="000F7C04"/>
    <w:rPr>
      <w:sz w:val="16"/>
      <w:szCs w:val="16"/>
    </w:rPr>
  </w:style>
  <w:style w:type="paragraph" w:styleId="CommentText">
    <w:name w:val="annotation text"/>
    <w:basedOn w:val="Normal"/>
    <w:link w:val="CommentTextChar"/>
    <w:uiPriority w:val="99"/>
    <w:semiHidden/>
    <w:unhideWhenUsed/>
    <w:rsid w:val="000F7C04"/>
    <w:pPr>
      <w:spacing w:line="240" w:lineRule="auto"/>
    </w:pPr>
    <w:rPr>
      <w:sz w:val="20"/>
      <w:szCs w:val="20"/>
    </w:rPr>
  </w:style>
  <w:style w:type="character" w:customStyle="1" w:styleId="CommentTextChar">
    <w:name w:val="Comment Text Char"/>
    <w:basedOn w:val="DefaultParagraphFont"/>
    <w:link w:val="CommentText"/>
    <w:uiPriority w:val="99"/>
    <w:semiHidden/>
    <w:rsid w:val="000F7C04"/>
    <w:rPr>
      <w:sz w:val="20"/>
      <w:szCs w:val="20"/>
    </w:rPr>
  </w:style>
  <w:style w:type="paragraph" w:styleId="CommentSubject">
    <w:name w:val="annotation subject"/>
    <w:basedOn w:val="CommentText"/>
    <w:next w:val="CommentText"/>
    <w:link w:val="CommentSubjectChar"/>
    <w:uiPriority w:val="99"/>
    <w:semiHidden/>
    <w:unhideWhenUsed/>
    <w:rsid w:val="000F7C04"/>
    <w:rPr>
      <w:b/>
      <w:bCs/>
    </w:rPr>
  </w:style>
  <w:style w:type="character" w:customStyle="1" w:styleId="CommentSubjectChar">
    <w:name w:val="Comment Subject Char"/>
    <w:basedOn w:val="CommentTextChar"/>
    <w:link w:val="CommentSubject"/>
    <w:uiPriority w:val="99"/>
    <w:semiHidden/>
    <w:rsid w:val="000F7C04"/>
    <w:rPr>
      <w:b/>
      <w:bCs/>
      <w:sz w:val="20"/>
      <w:szCs w:val="20"/>
    </w:rPr>
  </w:style>
  <w:style w:type="character" w:customStyle="1" w:styleId="fontstyle01">
    <w:name w:val="fontstyle01"/>
    <w:basedOn w:val="DefaultParagraphFont"/>
    <w:rsid w:val="000F7C04"/>
    <w:rPr>
      <w:rFonts w:ascii="TimesNewRomanPSMT" w:hAnsi="TimesNewRomanPSMT" w:hint="default"/>
      <w:b w:val="0"/>
      <w:bCs w:val="0"/>
      <w:i w:val="0"/>
      <w:iCs w:val="0"/>
      <w:color w:val="000000"/>
      <w:sz w:val="28"/>
      <w:szCs w:val="28"/>
    </w:rPr>
  </w:style>
  <w:style w:type="character" w:styleId="Emphasis">
    <w:name w:val="Emphasis"/>
    <w:basedOn w:val="DefaultParagraphFont"/>
    <w:uiPriority w:val="20"/>
    <w:qFormat/>
    <w:rsid w:val="008F29AC"/>
    <w:rPr>
      <w:i/>
      <w:iCs/>
    </w:rPr>
  </w:style>
  <w:style w:type="paragraph" w:styleId="ListParagraph">
    <w:name w:val="List Paragraph"/>
    <w:basedOn w:val="Normal"/>
    <w:uiPriority w:val="34"/>
    <w:qFormat/>
    <w:rsid w:val="008F29AC"/>
    <w:pPr>
      <w:ind w:left="720"/>
      <w:contextualSpacing/>
    </w:pPr>
  </w:style>
  <w:style w:type="character" w:styleId="FollowedHyperlink">
    <w:name w:val="FollowedHyperlink"/>
    <w:basedOn w:val="DefaultParagraphFont"/>
    <w:uiPriority w:val="99"/>
    <w:semiHidden/>
    <w:unhideWhenUsed/>
    <w:rsid w:val="00DE1FCF"/>
    <w:rPr>
      <w:color w:val="954F72" w:themeColor="followedHyperlink"/>
      <w:u w:val="single"/>
    </w:rPr>
  </w:style>
  <w:style w:type="paragraph" w:customStyle="1" w:styleId="EndNoteBibliographyTitle">
    <w:name w:val="EndNote Bibliography Title"/>
    <w:basedOn w:val="Normal"/>
    <w:link w:val="EndNoteBibliographyTitleChar"/>
    <w:rsid w:val="00DE1FCF"/>
    <w:pPr>
      <w:spacing w:after="0"/>
      <w:jc w:val="center"/>
    </w:pPr>
    <w:rPr>
      <w:noProof/>
    </w:rPr>
  </w:style>
  <w:style w:type="character" w:customStyle="1" w:styleId="EndNoteBibliographyTitleChar">
    <w:name w:val="EndNote Bibliography Title Char"/>
    <w:basedOn w:val="DefaultParagraphFont"/>
    <w:link w:val="EndNoteBibliographyTitle"/>
    <w:rsid w:val="00DE1FCF"/>
    <w:rPr>
      <w:noProof/>
    </w:rPr>
  </w:style>
  <w:style w:type="paragraph" w:customStyle="1" w:styleId="EndNoteBibliography">
    <w:name w:val="EndNote Bibliography"/>
    <w:basedOn w:val="Normal"/>
    <w:link w:val="EndNoteBibliographyChar"/>
    <w:rsid w:val="00DE1FCF"/>
    <w:pPr>
      <w:spacing w:line="240" w:lineRule="auto"/>
      <w:jc w:val="both"/>
    </w:pPr>
    <w:rPr>
      <w:noProof/>
    </w:rPr>
  </w:style>
  <w:style w:type="character" w:customStyle="1" w:styleId="EndNoteBibliographyChar">
    <w:name w:val="EndNote Bibliography Char"/>
    <w:basedOn w:val="DefaultParagraphFont"/>
    <w:link w:val="EndNoteBibliography"/>
    <w:rsid w:val="00DE1FCF"/>
    <w:rPr>
      <w:noProof/>
    </w:rPr>
  </w:style>
  <w:style w:type="character" w:styleId="UnresolvedMention">
    <w:name w:val="Unresolved Mention"/>
    <w:basedOn w:val="DefaultParagraphFont"/>
    <w:uiPriority w:val="99"/>
    <w:semiHidden/>
    <w:unhideWhenUsed/>
    <w:rsid w:val="00DE1FCF"/>
    <w:rPr>
      <w:color w:val="605E5C"/>
      <w:shd w:val="clear" w:color="auto" w:fill="E1DFDD"/>
    </w:rPr>
  </w:style>
  <w:style w:type="paragraph" w:styleId="EndnoteText">
    <w:name w:val="endnote text"/>
    <w:basedOn w:val="Normal"/>
    <w:link w:val="EndnoteTextChar"/>
    <w:uiPriority w:val="99"/>
    <w:semiHidden/>
    <w:unhideWhenUsed/>
    <w:rsid w:val="00786D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6DBD"/>
    <w:rPr>
      <w:sz w:val="20"/>
      <w:szCs w:val="20"/>
    </w:rPr>
  </w:style>
  <w:style w:type="character" w:styleId="EndnoteReference">
    <w:name w:val="endnote reference"/>
    <w:basedOn w:val="DefaultParagraphFont"/>
    <w:uiPriority w:val="99"/>
    <w:semiHidden/>
    <w:unhideWhenUsed/>
    <w:rsid w:val="00786DBD"/>
    <w:rPr>
      <w:vertAlign w:val="superscript"/>
    </w:rPr>
  </w:style>
  <w:style w:type="paragraph" w:styleId="FootnoteText">
    <w:name w:val="footnote text"/>
    <w:basedOn w:val="Normal"/>
    <w:link w:val="FootnoteTextChar"/>
    <w:uiPriority w:val="99"/>
    <w:semiHidden/>
    <w:unhideWhenUsed/>
    <w:rsid w:val="00786D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DBD"/>
    <w:rPr>
      <w:sz w:val="20"/>
      <w:szCs w:val="20"/>
    </w:rPr>
  </w:style>
  <w:style w:type="character" w:styleId="FootnoteReference">
    <w:name w:val="footnote reference"/>
    <w:basedOn w:val="DefaultParagraphFont"/>
    <w:uiPriority w:val="99"/>
    <w:semiHidden/>
    <w:unhideWhenUsed/>
    <w:rsid w:val="00786DBD"/>
    <w:rPr>
      <w:vertAlign w:val="superscript"/>
    </w:rPr>
  </w:style>
  <w:style w:type="table" w:styleId="PlainTable4">
    <w:name w:val="Plain Table 4"/>
    <w:basedOn w:val="TableNormal"/>
    <w:uiPriority w:val="44"/>
    <w:rsid w:val="00464A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6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4A9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E5C15"/>
    <w:rPr>
      <w:b/>
      <w:sz w:val="48"/>
      <w:szCs w:val="48"/>
    </w:rPr>
  </w:style>
  <w:style w:type="paragraph" w:styleId="Revision">
    <w:name w:val="Revision"/>
    <w:hidden/>
    <w:uiPriority w:val="99"/>
    <w:semiHidden/>
    <w:rsid w:val="00AC2E19"/>
    <w:pPr>
      <w:spacing w:after="0" w:line="240" w:lineRule="auto"/>
    </w:pPr>
  </w:style>
  <w:style w:type="paragraph" w:customStyle="1" w:styleId="MDPI42tablebody">
    <w:name w:val="MDPI_4.2_table_body"/>
    <w:qFormat/>
    <w:rsid w:val="004C6D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52figure">
    <w:name w:val="MDPI_5.2_figure"/>
    <w:qFormat/>
    <w:rsid w:val="004C6DA7"/>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comment-extra-inner-span">
    <w:name w:val="comment-extra-inner-span"/>
    <w:basedOn w:val="DefaultParagraphFont"/>
    <w:rsid w:val="0056400F"/>
  </w:style>
  <w:style w:type="character" w:customStyle="1" w:styleId="ace-all-bold-hthree">
    <w:name w:val="ace-all-bold-hthree"/>
    <w:basedOn w:val="DefaultParagraphFont"/>
    <w:rsid w:val="0056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897">
      <w:bodyDiv w:val="1"/>
      <w:marLeft w:val="0"/>
      <w:marRight w:val="0"/>
      <w:marTop w:val="0"/>
      <w:marBottom w:val="0"/>
      <w:divBdr>
        <w:top w:val="none" w:sz="0" w:space="0" w:color="auto"/>
        <w:left w:val="none" w:sz="0" w:space="0" w:color="auto"/>
        <w:bottom w:val="none" w:sz="0" w:space="0" w:color="auto"/>
        <w:right w:val="none" w:sz="0" w:space="0" w:color="auto"/>
      </w:divBdr>
      <w:divsChild>
        <w:div w:id="1923946662">
          <w:marLeft w:val="0"/>
          <w:marRight w:val="0"/>
          <w:marTop w:val="0"/>
          <w:marBottom w:val="0"/>
          <w:divBdr>
            <w:top w:val="none" w:sz="0" w:space="0" w:color="auto"/>
            <w:left w:val="none" w:sz="0" w:space="0" w:color="auto"/>
            <w:bottom w:val="none" w:sz="0" w:space="0" w:color="auto"/>
            <w:right w:val="none" w:sz="0" w:space="0" w:color="auto"/>
          </w:divBdr>
        </w:div>
        <w:div w:id="761953582">
          <w:marLeft w:val="0"/>
          <w:marRight w:val="0"/>
          <w:marTop w:val="0"/>
          <w:marBottom w:val="0"/>
          <w:divBdr>
            <w:top w:val="none" w:sz="0" w:space="0" w:color="auto"/>
            <w:left w:val="none" w:sz="0" w:space="0" w:color="auto"/>
            <w:bottom w:val="none" w:sz="0" w:space="0" w:color="auto"/>
            <w:right w:val="none" w:sz="0" w:space="0" w:color="auto"/>
          </w:divBdr>
        </w:div>
      </w:divsChild>
    </w:div>
    <w:div w:id="57939949">
      <w:bodyDiv w:val="1"/>
      <w:marLeft w:val="0"/>
      <w:marRight w:val="0"/>
      <w:marTop w:val="0"/>
      <w:marBottom w:val="0"/>
      <w:divBdr>
        <w:top w:val="none" w:sz="0" w:space="0" w:color="auto"/>
        <w:left w:val="none" w:sz="0" w:space="0" w:color="auto"/>
        <w:bottom w:val="none" w:sz="0" w:space="0" w:color="auto"/>
        <w:right w:val="none" w:sz="0" w:space="0" w:color="auto"/>
      </w:divBdr>
    </w:div>
    <w:div w:id="181818175">
      <w:bodyDiv w:val="1"/>
      <w:marLeft w:val="0"/>
      <w:marRight w:val="0"/>
      <w:marTop w:val="0"/>
      <w:marBottom w:val="0"/>
      <w:divBdr>
        <w:top w:val="none" w:sz="0" w:space="0" w:color="auto"/>
        <w:left w:val="none" w:sz="0" w:space="0" w:color="auto"/>
        <w:bottom w:val="none" w:sz="0" w:space="0" w:color="auto"/>
        <w:right w:val="none" w:sz="0" w:space="0" w:color="auto"/>
      </w:divBdr>
      <w:divsChild>
        <w:div w:id="1753163114">
          <w:marLeft w:val="0"/>
          <w:marRight w:val="0"/>
          <w:marTop w:val="0"/>
          <w:marBottom w:val="0"/>
          <w:divBdr>
            <w:top w:val="none" w:sz="0" w:space="0" w:color="auto"/>
            <w:left w:val="none" w:sz="0" w:space="0" w:color="auto"/>
            <w:bottom w:val="none" w:sz="0" w:space="0" w:color="auto"/>
            <w:right w:val="none" w:sz="0" w:space="0" w:color="auto"/>
          </w:divBdr>
          <w:divsChild>
            <w:div w:id="316567596">
              <w:marLeft w:val="0"/>
              <w:marRight w:val="0"/>
              <w:marTop w:val="0"/>
              <w:marBottom w:val="0"/>
              <w:divBdr>
                <w:top w:val="none" w:sz="0" w:space="0" w:color="auto"/>
                <w:left w:val="none" w:sz="0" w:space="0" w:color="auto"/>
                <w:bottom w:val="none" w:sz="0" w:space="0" w:color="auto"/>
                <w:right w:val="none" w:sz="0" w:space="0" w:color="auto"/>
              </w:divBdr>
              <w:divsChild>
                <w:div w:id="572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9646">
      <w:bodyDiv w:val="1"/>
      <w:marLeft w:val="0"/>
      <w:marRight w:val="0"/>
      <w:marTop w:val="0"/>
      <w:marBottom w:val="0"/>
      <w:divBdr>
        <w:top w:val="none" w:sz="0" w:space="0" w:color="auto"/>
        <w:left w:val="none" w:sz="0" w:space="0" w:color="auto"/>
        <w:bottom w:val="none" w:sz="0" w:space="0" w:color="auto"/>
        <w:right w:val="none" w:sz="0" w:space="0" w:color="auto"/>
      </w:divBdr>
    </w:div>
    <w:div w:id="343559201">
      <w:bodyDiv w:val="1"/>
      <w:marLeft w:val="0"/>
      <w:marRight w:val="0"/>
      <w:marTop w:val="0"/>
      <w:marBottom w:val="0"/>
      <w:divBdr>
        <w:top w:val="none" w:sz="0" w:space="0" w:color="auto"/>
        <w:left w:val="none" w:sz="0" w:space="0" w:color="auto"/>
        <w:bottom w:val="none" w:sz="0" w:space="0" w:color="auto"/>
        <w:right w:val="none" w:sz="0" w:space="0" w:color="auto"/>
      </w:divBdr>
      <w:divsChild>
        <w:div w:id="1772696717">
          <w:marLeft w:val="0"/>
          <w:marRight w:val="0"/>
          <w:marTop w:val="0"/>
          <w:marBottom w:val="0"/>
          <w:divBdr>
            <w:top w:val="none" w:sz="0" w:space="0" w:color="auto"/>
            <w:left w:val="none" w:sz="0" w:space="0" w:color="auto"/>
            <w:bottom w:val="none" w:sz="0" w:space="0" w:color="auto"/>
            <w:right w:val="none" w:sz="0" w:space="0" w:color="auto"/>
          </w:divBdr>
          <w:divsChild>
            <w:div w:id="432408438">
              <w:marLeft w:val="0"/>
              <w:marRight w:val="0"/>
              <w:marTop w:val="0"/>
              <w:marBottom w:val="0"/>
              <w:divBdr>
                <w:top w:val="none" w:sz="0" w:space="0" w:color="auto"/>
                <w:left w:val="none" w:sz="0" w:space="0" w:color="auto"/>
                <w:bottom w:val="none" w:sz="0" w:space="0" w:color="auto"/>
                <w:right w:val="none" w:sz="0" w:space="0" w:color="auto"/>
              </w:divBdr>
            </w:div>
            <w:div w:id="1113668544">
              <w:marLeft w:val="0"/>
              <w:marRight w:val="0"/>
              <w:marTop w:val="0"/>
              <w:marBottom w:val="0"/>
              <w:divBdr>
                <w:top w:val="none" w:sz="0" w:space="0" w:color="auto"/>
                <w:left w:val="none" w:sz="0" w:space="0" w:color="auto"/>
                <w:bottom w:val="none" w:sz="0" w:space="0" w:color="auto"/>
                <w:right w:val="none" w:sz="0" w:space="0" w:color="auto"/>
              </w:divBdr>
            </w:div>
            <w:div w:id="1571161078">
              <w:marLeft w:val="0"/>
              <w:marRight w:val="0"/>
              <w:marTop w:val="0"/>
              <w:marBottom w:val="0"/>
              <w:divBdr>
                <w:top w:val="none" w:sz="0" w:space="0" w:color="auto"/>
                <w:left w:val="none" w:sz="0" w:space="0" w:color="auto"/>
                <w:bottom w:val="none" w:sz="0" w:space="0" w:color="auto"/>
                <w:right w:val="none" w:sz="0" w:space="0" w:color="auto"/>
              </w:divBdr>
            </w:div>
            <w:div w:id="1986425178">
              <w:marLeft w:val="0"/>
              <w:marRight w:val="0"/>
              <w:marTop w:val="0"/>
              <w:marBottom w:val="0"/>
              <w:divBdr>
                <w:top w:val="none" w:sz="0" w:space="0" w:color="auto"/>
                <w:left w:val="none" w:sz="0" w:space="0" w:color="auto"/>
                <w:bottom w:val="none" w:sz="0" w:space="0" w:color="auto"/>
                <w:right w:val="none" w:sz="0" w:space="0" w:color="auto"/>
              </w:divBdr>
            </w:div>
            <w:div w:id="930040564">
              <w:marLeft w:val="0"/>
              <w:marRight w:val="0"/>
              <w:marTop w:val="0"/>
              <w:marBottom w:val="0"/>
              <w:divBdr>
                <w:top w:val="none" w:sz="0" w:space="0" w:color="auto"/>
                <w:left w:val="none" w:sz="0" w:space="0" w:color="auto"/>
                <w:bottom w:val="none" w:sz="0" w:space="0" w:color="auto"/>
                <w:right w:val="none" w:sz="0" w:space="0" w:color="auto"/>
              </w:divBdr>
            </w:div>
            <w:div w:id="304164165">
              <w:marLeft w:val="0"/>
              <w:marRight w:val="0"/>
              <w:marTop w:val="0"/>
              <w:marBottom w:val="0"/>
              <w:divBdr>
                <w:top w:val="none" w:sz="0" w:space="0" w:color="auto"/>
                <w:left w:val="none" w:sz="0" w:space="0" w:color="auto"/>
                <w:bottom w:val="none" w:sz="0" w:space="0" w:color="auto"/>
                <w:right w:val="none" w:sz="0" w:space="0" w:color="auto"/>
              </w:divBdr>
            </w:div>
            <w:div w:id="943028821">
              <w:marLeft w:val="0"/>
              <w:marRight w:val="0"/>
              <w:marTop w:val="0"/>
              <w:marBottom w:val="0"/>
              <w:divBdr>
                <w:top w:val="none" w:sz="0" w:space="0" w:color="auto"/>
                <w:left w:val="none" w:sz="0" w:space="0" w:color="auto"/>
                <w:bottom w:val="none" w:sz="0" w:space="0" w:color="auto"/>
                <w:right w:val="none" w:sz="0" w:space="0" w:color="auto"/>
              </w:divBdr>
            </w:div>
            <w:div w:id="1051004058">
              <w:marLeft w:val="0"/>
              <w:marRight w:val="0"/>
              <w:marTop w:val="0"/>
              <w:marBottom w:val="0"/>
              <w:divBdr>
                <w:top w:val="none" w:sz="0" w:space="0" w:color="auto"/>
                <w:left w:val="none" w:sz="0" w:space="0" w:color="auto"/>
                <w:bottom w:val="none" w:sz="0" w:space="0" w:color="auto"/>
                <w:right w:val="none" w:sz="0" w:space="0" w:color="auto"/>
              </w:divBdr>
            </w:div>
            <w:div w:id="2044475306">
              <w:marLeft w:val="0"/>
              <w:marRight w:val="0"/>
              <w:marTop w:val="0"/>
              <w:marBottom w:val="0"/>
              <w:divBdr>
                <w:top w:val="none" w:sz="0" w:space="0" w:color="auto"/>
                <w:left w:val="none" w:sz="0" w:space="0" w:color="auto"/>
                <w:bottom w:val="none" w:sz="0" w:space="0" w:color="auto"/>
                <w:right w:val="none" w:sz="0" w:space="0" w:color="auto"/>
              </w:divBdr>
            </w:div>
            <w:div w:id="286859068">
              <w:marLeft w:val="0"/>
              <w:marRight w:val="0"/>
              <w:marTop w:val="0"/>
              <w:marBottom w:val="0"/>
              <w:divBdr>
                <w:top w:val="none" w:sz="0" w:space="0" w:color="auto"/>
                <w:left w:val="none" w:sz="0" w:space="0" w:color="auto"/>
                <w:bottom w:val="none" w:sz="0" w:space="0" w:color="auto"/>
                <w:right w:val="none" w:sz="0" w:space="0" w:color="auto"/>
              </w:divBdr>
            </w:div>
            <w:div w:id="1669602611">
              <w:marLeft w:val="0"/>
              <w:marRight w:val="0"/>
              <w:marTop w:val="0"/>
              <w:marBottom w:val="0"/>
              <w:divBdr>
                <w:top w:val="none" w:sz="0" w:space="0" w:color="auto"/>
                <w:left w:val="none" w:sz="0" w:space="0" w:color="auto"/>
                <w:bottom w:val="none" w:sz="0" w:space="0" w:color="auto"/>
                <w:right w:val="none" w:sz="0" w:space="0" w:color="auto"/>
              </w:divBdr>
            </w:div>
            <w:div w:id="870723712">
              <w:marLeft w:val="0"/>
              <w:marRight w:val="0"/>
              <w:marTop w:val="0"/>
              <w:marBottom w:val="0"/>
              <w:divBdr>
                <w:top w:val="none" w:sz="0" w:space="0" w:color="auto"/>
                <w:left w:val="none" w:sz="0" w:space="0" w:color="auto"/>
                <w:bottom w:val="none" w:sz="0" w:space="0" w:color="auto"/>
                <w:right w:val="none" w:sz="0" w:space="0" w:color="auto"/>
              </w:divBdr>
            </w:div>
            <w:div w:id="805902436">
              <w:marLeft w:val="0"/>
              <w:marRight w:val="0"/>
              <w:marTop w:val="0"/>
              <w:marBottom w:val="0"/>
              <w:divBdr>
                <w:top w:val="none" w:sz="0" w:space="0" w:color="auto"/>
                <w:left w:val="none" w:sz="0" w:space="0" w:color="auto"/>
                <w:bottom w:val="none" w:sz="0" w:space="0" w:color="auto"/>
                <w:right w:val="none" w:sz="0" w:space="0" w:color="auto"/>
              </w:divBdr>
            </w:div>
            <w:div w:id="877930072">
              <w:marLeft w:val="0"/>
              <w:marRight w:val="0"/>
              <w:marTop w:val="0"/>
              <w:marBottom w:val="0"/>
              <w:divBdr>
                <w:top w:val="none" w:sz="0" w:space="0" w:color="auto"/>
                <w:left w:val="none" w:sz="0" w:space="0" w:color="auto"/>
                <w:bottom w:val="none" w:sz="0" w:space="0" w:color="auto"/>
                <w:right w:val="none" w:sz="0" w:space="0" w:color="auto"/>
              </w:divBdr>
            </w:div>
            <w:div w:id="178786262">
              <w:marLeft w:val="0"/>
              <w:marRight w:val="0"/>
              <w:marTop w:val="0"/>
              <w:marBottom w:val="0"/>
              <w:divBdr>
                <w:top w:val="none" w:sz="0" w:space="0" w:color="auto"/>
                <w:left w:val="none" w:sz="0" w:space="0" w:color="auto"/>
                <w:bottom w:val="none" w:sz="0" w:space="0" w:color="auto"/>
                <w:right w:val="none" w:sz="0" w:space="0" w:color="auto"/>
              </w:divBdr>
            </w:div>
            <w:div w:id="146673770">
              <w:marLeft w:val="0"/>
              <w:marRight w:val="0"/>
              <w:marTop w:val="0"/>
              <w:marBottom w:val="0"/>
              <w:divBdr>
                <w:top w:val="none" w:sz="0" w:space="0" w:color="auto"/>
                <w:left w:val="none" w:sz="0" w:space="0" w:color="auto"/>
                <w:bottom w:val="none" w:sz="0" w:space="0" w:color="auto"/>
                <w:right w:val="none" w:sz="0" w:space="0" w:color="auto"/>
              </w:divBdr>
            </w:div>
            <w:div w:id="1009134734">
              <w:marLeft w:val="0"/>
              <w:marRight w:val="0"/>
              <w:marTop w:val="0"/>
              <w:marBottom w:val="0"/>
              <w:divBdr>
                <w:top w:val="none" w:sz="0" w:space="0" w:color="auto"/>
                <w:left w:val="none" w:sz="0" w:space="0" w:color="auto"/>
                <w:bottom w:val="none" w:sz="0" w:space="0" w:color="auto"/>
                <w:right w:val="none" w:sz="0" w:space="0" w:color="auto"/>
              </w:divBdr>
            </w:div>
            <w:div w:id="1579753977">
              <w:marLeft w:val="0"/>
              <w:marRight w:val="0"/>
              <w:marTop w:val="0"/>
              <w:marBottom w:val="0"/>
              <w:divBdr>
                <w:top w:val="none" w:sz="0" w:space="0" w:color="auto"/>
                <w:left w:val="none" w:sz="0" w:space="0" w:color="auto"/>
                <w:bottom w:val="none" w:sz="0" w:space="0" w:color="auto"/>
                <w:right w:val="none" w:sz="0" w:space="0" w:color="auto"/>
              </w:divBdr>
            </w:div>
            <w:div w:id="1581870614">
              <w:marLeft w:val="0"/>
              <w:marRight w:val="0"/>
              <w:marTop w:val="0"/>
              <w:marBottom w:val="0"/>
              <w:divBdr>
                <w:top w:val="none" w:sz="0" w:space="0" w:color="auto"/>
                <w:left w:val="none" w:sz="0" w:space="0" w:color="auto"/>
                <w:bottom w:val="none" w:sz="0" w:space="0" w:color="auto"/>
                <w:right w:val="none" w:sz="0" w:space="0" w:color="auto"/>
              </w:divBdr>
            </w:div>
            <w:div w:id="2088575951">
              <w:marLeft w:val="0"/>
              <w:marRight w:val="0"/>
              <w:marTop w:val="0"/>
              <w:marBottom w:val="0"/>
              <w:divBdr>
                <w:top w:val="none" w:sz="0" w:space="0" w:color="auto"/>
                <w:left w:val="none" w:sz="0" w:space="0" w:color="auto"/>
                <w:bottom w:val="none" w:sz="0" w:space="0" w:color="auto"/>
                <w:right w:val="none" w:sz="0" w:space="0" w:color="auto"/>
              </w:divBdr>
            </w:div>
            <w:div w:id="1567259814">
              <w:marLeft w:val="0"/>
              <w:marRight w:val="0"/>
              <w:marTop w:val="0"/>
              <w:marBottom w:val="0"/>
              <w:divBdr>
                <w:top w:val="none" w:sz="0" w:space="0" w:color="auto"/>
                <w:left w:val="none" w:sz="0" w:space="0" w:color="auto"/>
                <w:bottom w:val="none" w:sz="0" w:space="0" w:color="auto"/>
                <w:right w:val="none" w:sz="0" w:space="0" w:color="auto"/>
              </w:divBdr>
            </w:div>
            <w:div w:id="322049832">
              <w:marLeft w:val="0"/>
              <w:marRight w:val="0"/>
              <w:marTop w:val="0"/>
              <w:marBottom w:val="0"/>
              <w:divBdr>
                <w:top w:val="none" w:sz="0" w:space="0" w:color="auto"/>
                <w:left w:val="none" w:sz="0" w:space="0" w:color="auto"/>
                <w:bottom w:val="none" w:sz="0" w:space="0" w:color="auto"/>
                <w:right w:val="none" w:sz="0" w:space="0" w:color="auto"/>
              </w:divBdr>
            </w:div>
            <w:div w:id="1691493082">
              <w:marLeft w:val="0"/>
              <w:marRight w:val="0"/>
              <w:marTop w:val="0"/>
              <w:marBottom w:val="0"/>
              <w:divBdr>
                <w:top w:val="none" w:sz="0" w:space="0" w:color="auto"/>
                <w:left w:val="none" w:sz="0" w:space="0" w:color="auto"/>
                <w:bottom w:val="none" w:sz="0" w:space="0" w:color="auto"/>
                <w:right w:val="none" w:sz="0" w:space="0" w:color="auto"/>
              </w:divBdr>
            </w:div>
            <w:div w:id="509760380">
              <w:marLeft w:val="0"/>
              <w:marRight w:val="0"/>
              <w:marTop w:val="0"/>
              <w:marBottom w:val="0"/>
              <w:divBdr>
                <w:top w:val="none" w:sz="0" w:space="0" w:color="auto"/>
                <w:left w:val="none" w:sz="0" w:space="0" w:color="auto"/>
                <w:bottom w:val="none" w:sz="0" w:space="0" w:color="auto"/>
                <w:right w:val="none" w:sz="0" w:space="0" w:color="auto"/>
              </w:divBdr>
            </w:div>
            <w:div w:id="12813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6719">
      <w:bodyDiv w:val="1"/>
      <w:marLeft w:val="0"/>
      <w:marRight w:val="0"/>
      <w:marTop w:val="0"/>
      <w:marBottom w:val="0"/>
      <w:divBdr>
        <w:top w:val="none" w:sz="0" w:space="0" w:color="auto"/>
        <w:left w:val="none" w:sz="0" w:space="0" w:color="auto"/>
        <w:bottom w:val="none" w:sz="0" w:space="0" w:color="auto"/>
        <w:right w:val="none" w:sz="0" w:space="0" w:color="auto"/>
      </w:divBdr>
      <w:divsChild>
        <w:div w:id="2037266509">
          <w:marLeft w:val="0"/>
          <w:marRight w:val="0"/>
          <w:marTop w:val="0"/>
          <w:marBottom w:val="0"/>
          <w:divBdr>
            <w:top w:val="none" w:sz="0" w:space="0" w:color="auto"/>
            <w:left w:val="none" w:sz="0" w:space="0" w:color="auto"/>
            <w:bottom w:val="none" w:sz="0" w:space="0" w:color="auto"/>
            <w:right w:val="none" w:sz="0" w:space="0" w:color="auto"/>
          </w:divBdr>
        </w:div>
        <w:div w:id="2107965730">
          <w:marLeft w:val="0"/>
          <w:marRight w:val="0"/>
          <w:marTop w:val="0"/>
          <w:marBottom w:val="0"/>
          <w:divBdr>
            <w:top w:val="none" w:sz="0" w:space="0" w:color="auto"/>
            <w:left w:val="none" w:sz="0" w:space="0" w:color="auto"/>
            <w:bottom w:val="none" w:sz="0" w:space="0" w:color="auto"/>
            <w:right w:val="none" w:sz="0" w:space="0" w:color="auto"/>
          </w:divBdr>
        </w:div>
        <w:div w:id="1881357047">
          <w:marLeft w:val="0"/>
          <w:marRight w:val="0"/>
          <w:marTop w:val="0"/>
          <w:marBottom w:val="0"/>
          <w:divBdr>
            <w:top w:val="none" w:sz="0" w:space="0" w:color="auto"/>
            <w:left w:val="none" w:sz="0" w:space="0" w:color="auto"/>
            <w:bottom w:val="none" w:sz="0" w:space="0" w:color="auto"/>
            <w:right w:val="none" w:sz="0" w:space="0" w:color="auto"/>
          </w:divBdr>
        </w:div>
      </w:divsChild>
    </w:div>
    <w:div w:id="700976273">
      <w:bodyDiv w:val="1"/>
      <w:marLeft w:val="0"/>
      <w:marRight w:val="0"/>
      <w:marTop w:val="0"/>
      <w:marBottom w:val="0"/>
      <w:divBdr>
        <w:top w:val="none" w:sz="0" w:space="0" w:color="auto"/>
        <w:left w:val="none" w:sz="0" w:space="0" w:color="auto"/>
        <w:bottom w:val="none" w:sz="0" w:space="0" w:color="auto"/>
        <w:right w:val="none" w:sz="0" w:space="0" w:color="auto"/>
      </w:divBdr>
      <w:divsChild>
        <w:div w:id="1463689543">
          <w:marLeft w:val="0"/>
          <w:marRight w:val="0"/>
          <w:marTop w:val="0"/>
          <w:marBottom w:val="0"/>
          <w:divBdr>
            <w:top w:val="none" w:sz="0" w:space="0" w:color="auto"/>
            <w:left w:val="none" w:sz="0" w:space="0" w:color="auto"/>
            <w:bottom w:val="none" w:sz="0" w:space="0" w:color="auto"/>
            <w:right w:val="none" w:sz="0" w:space="0" w:color="auto"/>
          </w:divBdr>
          <w:divsChild>
            <w:div w:id="1315719769">
              <w:marLeft w:val="0"/>
              <w:marRight w:val="0"/>
              <w:marTop w:val="0"/>
              <w:marBottom w:val="0"/>
              <w:divBdr>
                <w:top w:val="none" w:sz="0" w:space="0" w:color="auto"/>
                <w:left w:val="none" w:sz="0" w:space="0" w:color="auto"/>
                <w:bottom w:val="none" w:sz="0" w:space="0" w:color="auto"/>
                <w:right w:val="none" w:sz="0" w:space="0" w:color="auto"/>
              </w:divBdr>
            </w:div>
            <w:div w:id="1572546687">
              <w:marLeft w:val="0"/>
              <w:marRight w:val="0"/>
              <w:marTop w:val="0"/>
              <w:marBottom w:val="0"/>
              <w:divBdr>
                <w:top w:val="none" w:sz="0" w:space="0" w:color="auto"/>
                <w:left w:val="none" w:sz="0" w:space="0" w:color="auto"/>
                <w:bottom w:val="none" w:sz="0" w:space="0" w:color="auto"/>
                <w:right w:val="none" w:sz="0" w:space="0" w:color="auto"/>
              </w:divBdr>
            </w:div>
            <w:div w:id="894315328">
              <w:marLeft w:val="0"/>
              <w:marRight w:val="0"/>
              <w:marTop w:val="0"/>
              <w:marBottom w:val="0"/>
              <w:divBdr>
                <w:top w:val="none" w:sz="0" w:space="0" w:color="auto"/>
                <w:left w:val="none" w:sz="0" w:space="0" w:color="auto"/>
                <w:bottom w:val="none" w:sz="0" w:space="0" w:color="auto"/>
                <w:right w:val="none" w:sz="0" w:space="0" w:color="auto"/>
              </w:divBdr>
            </w:div>
            <w:div w:id="1538590074">
              <w:marLeft w:val="0"/>
              <w:marRight w:val="0"/>
              <w:marTop w:val="0"/>
              <w:marBottom w:val="0"/>
              <w:divBdr>
                <w:top w:val="none" w:sz="0" w:space="0" w:color="auto"/>
                <w:left w:val="none" w:sz="0" w:space="0" w:color="auto"/>
                <w:bottom w:val="none" w:sz="0" w:space="0" w:color="auto"/>
                <w:right w:val="none" w:sz="0" w:space="0" w:color="auto"/>
              </w:divBdr>
            </w:div>
            <w:div w:id="879703728">
              <w:marLeft w:val="0"/>
              <w:marRight w:val="0"/>
              <w:marTop w:val="0"/>
              <w:marBottom w:val="0"/>
              <w:divBdr>
                <w:top w:val="none" w:sz="0" w:space="0" w:color="auto"/>
                <w:left w:val="none" w:sz="0" w:space="0" w:color="auto"/>
                <w:bottom w:val="none" w:sz="0" w:space="0" w:color="auto"/>
                <w:right w:val="none" w:sz="0" w:space="0" w:color="auto"/>
              </w:divBdr>
            </w:div>
            <w:div w:id="363290321">
              <w:marLeft w:val="0"/>
              <w:marRight w:val="0"/>
              <w:marTop w:val="0"/>
              <w:marBottom w:val="0"/>
              <w:divBdr>
                <w:top w:val="none" w:sz="0" w:space="0" w:color="auto"/>
                <w:left w:val="none" w:sz="0" w:space="0" w:color="auto"/>
                <w:bottom w:val="none" w:sz="0" w:space="0" w:color="auto"/>
                <w:right w:val="none" w:sz="0" w:space="0" w:color="auto"/>
              </w:divBdr>
            </w:div>
            <w:div w:id="301498001">
              <w:marLeft w:val="0"/>
              <w:marRight w:val="0"/>
              <w:marTop w:val="0"/>
              <w:marBottom w:val="0"/>
              <w:divBdr>
                <w:top w:val="none" w:sz="0" w:space="0" w:color="auto"/>
                <w:left w:val="none" w:sz="0" w:space="0" w:color="auto"/>
                <w:bottom w:val="none" w:sz="0" w:space="0" w:color="auto"/>
                <w:right w:val="none" w:sz="0" w:space="0" w:color="auto"/>
              </w:divBdr>
            </w:div>
            <w:div w:id="938608425">
              <w:marLeft w:val="0"/>
              <w:marRight w:val="0"/>
              <w:marTop w:val="0"/>
              <w:marBottom w:val="0"/>
              <w:divBdr>
                <w:top w:val="none" w:sz="0" w:space="0" w:color="auto"/>
                <w:left w:val="none" w:sz="0" w:space="0" w:color="auto"/>
                <w:bottom w:val="none" w:sz="0" w:space="0" w:color="auto"/>
                <w:right w:val="none" w:sz="0" w:space="0" w:color="auto"/>
              </w:divBdr>
            </w:div>
            <w:div w:id="687826957">
              <w:marLeft w:val="0"/>
              <w:marRight w:val="0"/>
              <w:marTop w:val="0"/>
              <w:marBottom w:val="0"/>
              <w:divBdr>
                <w:top w:val="none" w:sz="0" w:space="0" w:color="auto"/>
                <w:left w:val="none" w:sz="0" w:space="0" w:color="auto"/>
                <w:bottom w:val="none" w:sz="0" w:space="0" w:color="auto"/>
                <w:right w:val="none" w:sz="0" w:space="0" w:color="auto"/>
              </w:divBdr>
            </w:div>
            <w:div w:id="1578593559">
              <w:marLeft w:val="0"/>
              <w:marRight w:val="0"/>
              <w:marTop w:val="0"/>
              <w:marBottom w:val="0"/>
              <w:divBdr>
                <w:top w:val="none" w:sz="0" w:space="0" w:color="auto"/>
                <w:left w:val="none" w:sz="0" w:space="0" w:color="auto"/>
                <w:bottom w:val="none" w:sz="0" w:space="0" w:color="auto"/>
                <w:right w:val="none" w:sz="0" w:space="0" w:color="auto"/>
              </w:divBdr>
            </w:div>
            <w:div w:id="1126045993">
              <w:marLeft w:val="0"/>
              <w:marRight w:val="0"/>
              <w:marTop w:val="0"/>
              <w:marBottom w:val="0"/>
              <w:divBdr>
                <w:top w:val="none" w:sz="0" w:space="0" w:color="auto"/>
                <w:left w:val="none" w:sz="0" w:space="0" w:color="auto"/>
                <w:bottom w:val="none" w:sz="0" w:space="0" w:color="auto"/>
                <w:right w:val="none" w:sz="0" w:space="0" w:color="auto"/>
              </w:divBdr>
            </w:div>
            <w:div w:id="1337422397">
              <w:marLeft w:val="0"/>
              <w:marRight w:val="0"/>
              <w:marTop w:val="0"/>
              <w:marBottom w:val="0"/>
              <w:divBdr>
                <w:top w:val="none" w:sz="0" w:space="0" w:color="auto"/>
                <w:left w:val="none" w:sz="0" w:space="0" w:color="auto"/>
                <w:bottom w:val="none" w:sz="0" w:space="0" w:color="auto"/>
                <w:right w:val="none" w:sz="0" w:space="0" w:color="auto"/>
              </w:divBdr>
            </w:div>
            <w:div w:id="1231430264">
              <w:marLeft w:val="0"/>
              <w:marRight w:val="0"/>
              <w:marTop w:val="0"/>
              <w:marBottom w:val="0"/>
              <w:divBdr>
                <w:top w:val="none" w:sz="0" w:space="0" w:color="auto"/>
                <w:left w:val="none" w:sz="0" w:space="0" w:color="auto"/>
                <w:bottom w:val="none" w:sz="0" w:space="0" w:color="auto"/>
                <w:right w:val="none" w:sz="0" w:space="0" w:color="auto"/>
              </w:divBdr>
            </w:div>
            <w:div w:id="2022123592">
              <w:marLeft w:val="0"/>
              <w:marRight w:val="0"/>
              <w:marTop w:val="0"/>
              <w:marBottom w:val="0"/>
              <w:divBdr>
                <w:top w:val="none" w:sz="0" w:space="0" w:color="auto"/>
                <w:left w:val="none" w:sz="0" w:space="0" w:color="auto"/>
                <w:bottom w:val="none" w:sz="0" w:space="0" w:color="auto"/>
                <w:right w:val="none" w:sz="0" w:space="0" w:color="auto"/>
              </w:divBdr>
            </w:div>
            <w:div w:id="1871646479">
              <w:marLeft w:val="0"/>
              <w:marRight w:val="0"/>
              <w:marTop w:val="0"/>
              <w:marBottom w:val="0"/>
              <w:divBdr>
                <w:top w:val="none" w:sz="0" w:space="0" w:color="auto"/>
                <w:left w:val="none" w:sz="0" w:space="0" w:color="auto"/>
                <w:bottom w:val="none" w:sz="0" w:space="0" w:color="auto"/>
                <w:right w:val="none" w:sz="0" w:space="0" w:color="auto"/>
              </w:divBdr>
            </w:div>
            <w:div w:id="1310792604">
              <w:marLeft w:val="0"/>
              <w:marRight w:val="0"/>
              <w:marTop w:val="0"/>
              <w:marBottom w:val="0"/>
              <w:divBdr>
                <w:top w:val="none" w:sz="0" w:space="0" w:color="auto"/>
                <w:left w:val="none" w:sz="0" w:space="0" w:color="auto"/>
                <w:bottom w:val="none" w:sz="0" w:space="0" w:color="auto"/>
                <w:right w:val="none" w:sz="0" w:space="0" w:color="auto"/>
              </w:divBdr>
            </w:div>
            <w:div w:id="1049232825">
              <w:marLeft w:val="0"/>
              <w:marRight w:val="0"/>
              <w:marTop w:val="0"/>
              <w:marBottom w:val="0"/>
              <w:divBdr>
                <w:top w:val="none" w:sz="0" w:space="0" w:color="auto"/>
                <w:left w:val="none" w:sz="0" w:space="0" w:color="auto"/>
                <w:bottom w:val="none" w:sz="0" w:space="0" w:color="auto"/>
                <w:right w:val="none" w:sz="0" w:space="0" w:color="auto"/>
              </w:divBdr>
            </w:div>
            <w:div w:id="488981226">
              <w:marLeft w:val="0"/>
              <w:marRight w:val="0"/>
              <w:marTop w:val="0"/>
              <w:marBottom w:val="0"/>
              <w:divBdr>
                <w:top w:val="none" w:sz="0" w:space="0" w:color="auto"/>
                <w:left w:val="none" w:sz="0" w:space="0" w:color="auto"/>
                <w:bottom w:val="none" w:sz="0" w:space="0" w:color="auto"/>
                <w:right w:val="none" w:sz="0" w:space="0" w:color="auto"/>
              </w:divBdr>
            </w:div>
            <w:div w:id="401290769">
              <w:marLeft w:val="0"/>
              <w:marRight w:val="0"/>
              <w:marTop w:val="0"/>
              <w:marBottom w:val="0"/>
              <w:divBdr>
                <w:top w:val="none" w:sz="0" w:space="0" w:color="auto"/>
                <w:left w:val="none" w:sz="0" w:space="0" w:color="auto"/>
                <w:bottom w:val="none" w:sz="0" w:space="0" w:color="auto"/>
                <w:right w:val="none" w:sz="0" w:space="0" w:color="auto"/>
              </w:divBdr>
            </w:div>
            <w:div w:id="12109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1136">
      <w:bodyDiv w:val="1"/>
      <w:marLeft w:val="0"/>
      <w:marRight w:val="0"/>
      <w:marTop w:val="0"/>
      <w:marBottom w:val="0"/>
      <w:divBdr>
        <w:top w:val="none" w:sz="0" w:space="0" w:color="auto"/>
        <w:left w:val="none" w:sz="0" w:space="0" w:color="auto"/>
        <w:bottom w:val="none" w:sz="0" w:space="0" w:color="auto"/>
        <w:right w:val="none" w:sz="0" w:space="0" w:color="auto"/>
      </w:divBdr>
      <w:divsChild>
        <w:div w:id="1674338072">
          <w:marLeft w:val="0"/>
          <w:marRight w:val="0"/>
          <w:marTop w:val="0"/>
          <w:marBottom w:val="0"/>
          <w:divBdr>
            <w:top w:val="none" w:sz="0" w:space="0" w:color="auto"/>
            <w:left w:val="none" w:sz="0" w:space="0" w:color="auto"/>
            <w:bottom w:val="none" w:sz="0" w:space="0" w:color="auto"/>
            <w:right w:val="none" w:sz="0" w:space="0" w:color="auto"/>
          </w:divBdr>
          <w:divsChild>
            <w:div w:id="1797678566">
              <w:marLeft w:val="0"/>
              <w:marRight w:val="0"/>
              <w:marTop w:val="0"/>
              <w:marBottom w:val="0"/>
              <w:divBdr>
                <w:top w:val="none" w:sz="0" w:space="0" w:color="auto"/>
                <w:left w:val="none" w:sz="0" w:space="0" w:color="auto"/>
                <w:bottom w:val="none" w:sz="0" w:space="0" w:color="auto"/>
                <w:right w:val="none" w:sz="0" w:space="0" w:color="auto"/>
              </w:divBdr>
            </w:div>
            <w:div w:id="1411149862">
              <w:marLeft w:val="0"/>
              <w:marRight w:val="0"/>
              <w:marTop w:val="0"/>
              <w:marBottom w:val="0"/>
              <w:divBdr>
                <w:top w:val="none" w:sz="0" w:space="0" w:color="auto"/>
                <w:left w:val="none" w:sz="0" w:space="0" w:color="auto"/>
                <w:bottom w:val="none" w:sz="0" w:space="0" w:color="auto"/>
                <w:right w:val="none" w:sz="0" w:space="0" w:color="auto"/>
              </w:divBdr>
            </w:div>
            <w:div w:id="2024671301">
              <w:marLeft w:val="0"/>
              <w:marRight w:val="0"/>
              <w:marTop w:val="0"/>
              <w:marBottom w:val="0"/>
              <w:divBdr>
                <w:top w:val="none" w:sz="0" w:space="0" w:color="auto"/>
                <w:left w:val="none" w:sz="0" w:space="0" w:color="auto"/>
                <w:bottom w:val="none" w:sz="0" w:space="0" w:color="auto"/>
                <w:right w:val="none" w:sz="0" w:space="0" w:color="auto"/>
              </w:divBdr>
            </w:div>
            <w:div w:id="1178809712">
              <w:marLeft w:val="0"/>
              <w:marRight w:val="0"/>
              <w:marTop w:val="0"/>
              <w:marBottom w:val="0"/>
              <w:divBdr>
                <w:top w:val="none" w:sz="0" w:space="0" w:color="auto"/>
                <w:left w:val="none" w:sz="0" w:space="0" w:color="auto"/>
                <w:bottom w:val="none" w:sz="0" w:space="0" w:color="auto"/>
                <w:right w:val="none" w:sz="0" w:space="0" w:color="auto"/>
              </w:divBdr>
            </w:div>
            <w:div w:id="658314346">
              <w:marLeft w:val="0"/>
              <w:marRight w:val="0"/>
              <w:marTop w:val="0"/>
              <w:marBottom w:val="0"/>
              <w:divBdr>
                <w:top w:val="none" w:sz="0" w:space="0" w:color="auto"/>
                <w:left w:val="none" w:sz="0" w:space="0" w:color="auto"/>
                <w:bottom w:val="none" w:sz="0" w:space="0" w:color="auto"/>
                <w:right w:val="none" w:sz="0" w:space="0" w:color="auto"/>
              </w:divBdr>
            </w:div>
            <w:div w:id="827746951">
              <w:marLeft w:val="0"/>
              <w:marRight w:val="0"/>
              <w:marTop w:val="0"/>
              <w:marBottom w:val="0"/>
              <w:divBdr>
                <w:top w:val="none" w:sz="0" w:space="0" w:color="auto"/>
                <w:left w:val="none" w:sz="0" w:space="0" w:color="auto"/>
                <w:bottom w:val="none" w:sz="0" w:space="0" w:color="auto"/>
                <w:right w:val="none" w:sz="0" w:space="0" w:color="auto"/>
              </w:divBdr>
            </w:div>
            <w:div w:id="1810053514">
              <w:marLeft w:val="0"/>
              <w:marRight w:val="0"/>
              <w:marTop w:val="0"/>
              <w:marBottom w:val="0"/>
              <w:divBdr>
                <w:top w:val="none" w:sz="0" w:space="0" w:color="auto"/>
                <w:left w:val="none" w:sz="0" w:space="0" w:color="auto"/>
                <w:bottom w:val="none" w:sz="0" w:space="0" w:color="auto"/>
                <w:right w:val="none" w:sz="0" w:space="0" w:color="auto"/>
              </w:divBdr>
            </w:div>
            <w:div w:id="187722914">
              <w:marLeft w:val="0"/>
              <w:marRight w:val="0"/>
              <w:marTop w:val="0"/>
              <w:marBottom w:val="0"/>
              <w:divBdr>
                <w:top w:val="none" w:sz="0" w:space="0" w:color="auto"/>
                <w:left w:val="none" w:sz="0" w:space="0" w:color="auto"/>
                <w:bottom w:val="none" w:sz="0" w:space="0" w:color="auto"/>
                <w:right w:val="none" w:sz="0" w:space="0" w:color="auto"/>
              </w:divBdr>
            </w:div>
            <w:div w:id="1005672981">
              <w:marLeft w:val="0"/>
              <w:marRight w:val="0"/>
              <w:marTop w:val="0"/>
              <w:marBottom w:val="0"/>
              <w:divBdr>
                <w:top w:val="none" w:sz="0" w:space="0" w:color="auto"/>
                <w:left w:val="none" w:sz="0" w:space="0" w:color="auto"/>
                <w:bottom w:val="none" w:sz="0" w:space="0" w:color="auto"/>
                <w:right w:val="none" w:sz="0" w:space="0" w:color="auto"/>
              </w:divBdr>
            </w:div>
            <w:div w:id="219286499">
              <w:marLeft w:val="0"/>
              <w:marRight w:val="0"/>
              <w:marTop w:val="0"/>
              <w:marBottom w:val="0"/>
              <w:divBdr>
                <w:top w:val="none" w:sz="0" w:space="0" w:color="auto"/>
                <w:left w:val="none" w:sz="0" w:space="0" w:color="auto"/>
                <w:bottom w:val="none" w:sz="0" w:space="0" w:color="auto"/>
                <w:right w:val="none" w:sz="0" w:space="0" w:color="auto"/>
              </w:divBdr>
            </w:div>
            <w:div w:id="463815267">
              <w:marLeft w:val="0"/>
              <w:marRight w:val="0"/>
              <w:marTop w:val="0"/>
              <w:marBottom w:val="0"/>
              <w:divBdr>
                <w:top w:val="none" w:sz="0" w:space="0" w:color="auto"/>
                <w:left w:val="none" w:sz="0" w:space="0" w:color="auto"/>
                <w:bottom w:val="none" w:sz="0" w:space="0" w:color="auto"/>
                <w:right w:val="none" w:sz="0" w:space="0" w:color="auto"/>
              </w:divBdr>
            </w:div>
            <w:div w:id="1780560598">
              <w:marLeft w:val="0"/>
              <w:marRight w:val="0"/>
              <w:marTop w:val="0"/>
              <w:marBottom w:val="0"/>
              <w:divBdr>
                <w:top w:val="none" w:sz="0" w:space="0" w:color="auto"/>
                <w:left w:val="none" w:sz="0" w:space="0" w:color="auto"/>
                <w:bottom w:val="none" w:sz="0" w:space="0" w:color="auto"/>
                <w:right w:val="none" w:sz="0" w:space="0" w:color="auto"/>
              </w:divBdr>
            </w:div>
            <w:div w:id="1249076436">
              <w:marLeft w:val="0"/>
              <w:marRight w:val="0"/>
              <w:marTop w:val="0"/>
              <w:marBottom w:val="0"/>
              <w:divBdr>
                <w:top w:val="none" w:sz="0" w:space="0" w:color="auto"/>
                <w:left w:val="none" w:sz="0" w:space="0" w:color="auto"/>
                <w:bottom w:val="none" w:sz="0" w:space="0" w:color="auto"/>
                <w:right w:val="none" w:sz="0" w:space="0" w:color="auto"/>
              </w:divBdr>
            </w:div>
            <w:div w:id="1133136043">
              <w:marLeft w:val="0"/>
              <w:marRight w:val="0"/>
              <w:marTop w:val="0"/>
              <w:marBottom w:val="0"/>
              <w:divBdr>
                <w:top w:val="none" w:sz="0" w:space="0" w:color="auto"/>
                <w:left w:val="none" w:sz="0" w:space="0" w:color="auto"/>
                <w:bottom w:val="none" w:sz="0" w:space="0" w:color="auto"/>
                <w:right w:val="none" w:sz="0" w:space="0" w:color="auto"/>
              </w:divBdr>
            </w:div>
            <w:div w:id="1984919425">
              <w:marLeft w:val="0"/>
              <w:marRight w:val="0"/>
              <w:marTop w:val="0"/>
              <w:marBottom w:val="0"/>
              <w:divBdr>
                <w:top w:val="none" w:sz="0" w:space="0" w:color="auto"/>
                <w:left w:val="none" w:sz="0" w:space="0" w:color="auto"/>
                <w:bottom w:val="none" w:sz="0" w:space="0" w:color="auto"/>
                <w:right w:val="none" w:sz="0" w:space="0" w:color="auto"/>
              </w:divBdr>
            </w:div>
            <w:div w:id="911890444">
              <w:marLeft w:val="0"/>
              <w:marRight w:val="0"/>
              <w:marTop w:val="0"/>
              <w:marBottom w:val="0"/>
              <w:divBdr>
                <w:top w:val="none" w:sz="0" w:space="0" w:color="auto"/>
                <w:left w:val="none" w:sz="0" w:space="0" w:color="auto"/>
                <w:bottom w:val="none" w:sz="0" w:space="0" w:color="auto"/>
                <w:right w:val="none" w:sz="0" w:space="0" w:color="auto"/>
              </w:divBdr>
            </w:div>
            <w:div w:id="1668635743">
              <w:marLeft w:val="0"/>
              <w:marRight w:val="0"/>
              <w:marTop w:val="0"/>
              <w:marBottom w:val="0"/>
              <w:divBdr>
                <w:top w:val="none" w:sz="0" w:space="0" w:color="auto"/>
                <w:left w:val="none" w:sz="0" w:space="0" w:color="auto"/>
                <w:bottom w:val="none" w:sz="0" w:space="0" w:color="auto"/>
                <w:right w:val="none" w:sz="0" w:space="0" w:color="auto"/>
              </w:divBdr>
            </w:div>
            <w:div w:id="1387997623">
              <w:marLeft w:val="0"/>
              <w:marRight w:val="0"/>
              <w:marTop w:val="0"/>
              <w:marBottom w:val="0"/>
              <w:divBdr>
                <w:top w:val="none" w:sz="0" w:space="0" w:color="auto"/>
                <w:left w:val="none" w:sz="0" w:space="0" w:color="auto"/>
                <w:bottom w:val="none" w:sz="0" w:space="0" w:color="auto"/>
                <w:right w:val="none" w:sz="0" w:space="0" w:color="auto"/>
              </w:divBdr>
            </w:div>
            <w:div w:id="1419129774">
              <w:marLeft w:val="0"/>
              <w:marRight w:val="0"/>
              <w:marTop w:val="0"/>
              <w:marBottom w:val="0"/>
              <w:divBdr>
                <w:top w:val="none" w:sz="0" w:space="0" w:color="auto"/>
                <w:left w:val="none" w:sz="0" w:space="0" w:color="auto"/>
                <w:bottom w:val="none" w:sz="0" w:space="0" w:color="auto"/>
                <w:right w:val="none" w:sz="0" w:space="0" w:color="auto"/>
              </w:divBdr>
            </w:div>
            <w:div w:id="998581829">
              <w:marLeft w:val="0"/>
              <w:marRight w:val="0"/>
              <w:marTop w:val="0"/>
              <w:marBottom w:val="0"/>
              <w:divBdr>
                <w:top w:val="none" w:sz="0" w:space="0" w:color="auto"/>
                <w:left w:val="none" w:sz="0" w:space="0" w:color="auto"/>
                <w:bottom w:val="none" w:sz="0" w:space="0" w:color="auto"/>
                <w:right w:val="none" w:sz="0" w:space="0" w:color="auto"/>
              </w:divBdr>
            </w:div>
            <w:div w:id="836388455">
              <w:marLeft w:val="0"/>
              <w:marRight w:val="0"/>
              <w:marTop w:val="0"/>
              <w:marBottom w:val="0"/>
              <w:divBdr>
                <w:top w:val="none" w:sz="0" w:space="0" w:color="auto"/>
                <w:left w:val="none" w:sz="0" w:space="0" w:color="auto"/>
                <w:bottom w:val="none" w:sz="0" w:space="0" w:color="auto"/>
                <w:right w:val="none" w:sz="0" w:space="0" w:color="auto"/>
              </w:divBdr>
            </w:div>
            <w:div w:id="209004785">
              <w:marLeft w:val="0"/>
              <w:marRight w:val="0"/>
              <w:marTop w:val="0"/>
              <w:marBottom w:val="0"/>
              <w:divBdr>
                <w:top w:val="none" w:sz="0" w:space="0" w:color="auto"/>
                <w:left w:val="none" w:sz="0" w:space="0" w:color="auto"/>
                <w:bottom w:val="none" w:sz="0" w:space="0" w:color="auto"/>
                <w:right w:val="none" w:sz="0" w:space="0" w:color="auto"/>
              </w:divBdr>
            </w:div>
            <w:div w:id="734930789">
              <w:marLeft w:val="0"/>
              <w:marRight w:val="0"/>
              <w:marTop w:val="0"/>
              <w:marBottom w:val="0"/>
              <w:divBdr>
                <w:top w:val="none" w:sz="0" w:space="0" w:color="auto"/>
                <w:left w:val="none" w:sz="0" w:space="0" w:color="auto"/>
                <w:bottom w:val="none" w:sz="0" w:space="0" w:color="auto"/>
                <w:right w:val="none" w:sz="0" w:space="0" w:color="auto"/>
              </w:divBdr>
            </w:div>
            <w:div w:id="1457455180">
              <w:marLeft w:val="0"/>
              <w:marRight w:val="0"/>
              <w:marTop w:val="0"/>
              <w:marBottom w:val="0"/>
              <w:divBdr>
                <w:top w:val="none" w:sz="0" w:space="0" w:color="auto"/>
                <w:left w:val="none" w:sz="0" w:space="0" w:color="auto"/>
                <w:bottom w:val="none" w:sz="0" w:space="0" w:color="auto"/>
                <w:right w:val="none" w:sz="0" w:space="0" w:color="auto"/>
              </w:divBdr>
            </w:div>
            <w:div w:id="17752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4418">
      <w:bodyDiv w:val="1"/>
      <w:marLeft w:val="0"/>
      <w:marRight w:val="0"/>
      <w:marTop w:val="0"/>
      <w:marBottom w:val="0"/>
      <w:divBdr>
        <w:top w:val="none" w:sz="0" w:space="0" w:color="auto"/>
        <w:left w:val="none" w:sz="0" w:space="0" w:color="auto"/>
        <w:bottom w:val="none" w:sz="0" w:space="0" w:color="auto"/>
        <w:right w:val="none" w:sz="0" w:space="0" w:color="auto"/>
      </w:divBdr>
      <w:divsChild>
        <w:div w:id="1507357555">
          <w:marLeft w:val="0"/>
          <w:marRight w:val="0"/>
          <w:marTop w:val="0"/>
          <w:marBottom w:val="0"/>
          <w:divBdr>
            <w:top w:val="none" w:sz="0" w:space="0" w:color="auto"/>
            <w:left w:val="none" w:sz="0" w:space="0" w:color="auto"/>
            <w:bottom w:val="none" w:sz="0" w:space="0" w:color="auto"/>
            <w:right w:val="none" w:sz="0" w:space="0" w:color="auto"/>
          </w:divBdr>
          <w:divsChild>
            <w:div w:id="568659467">
              <w:marLeft w:val="0"/>
              <w:marRight w:val="0"/>
              <w:marTop w:val="0"/>
              <w:marBottom w:val="0"/>
              <w:divBdr>
                <w:top w:val="none" w:sz="0" w:space="0" w:color="auto"/>
                <w:left w:val="none" w:sz="0" w:space="0" w:color="auto"/>
                <w:bottom w:val="none" w:sz="0" w:space="0" w:color="auto"/>
                <w:right w:val="none" w:sz="0" w:space="0" w:color="auto"/>
              </w:divBdr>
            </w:div>
            <w:div w:id="1482506065">
              <w:marLeft w:val="0"/>
              <w:marRight w:val="0"/>
              <w:marTop w:val="0"/>
              <w:marBottom w:val="0"/>
              <w:divBdr>
                <w:top w:val="none" w:sz="0" w:space="0" w:color="auto"/>
                <w:left w:val="none" w:sz="0" w:space="0" w:color="auto"/>
                <w:bottom w:val="none" w:sz="0" w:space="0" w:color="auto"/>
                <w:right w:val="none" w:sz="0" w:space="0" w:color="auto"/>
              </w:divBdr>
            </w:div>
            <w:div w:id="549651600">
              <w:marLeft w:val="0"/>
              <w:marRight w:val="0"/>
              <w:marTop w:val="0"/>
              <w:marBottom w:val="0"/>
              <w:divBdr>
                <w:top w:val="none" w:sz="0" w:space="0" w:color="auto"/>
                <w:left w:val="none" w:sz="0" w:space="0" w:color="auto"/>
                <w:bottom w:val="none" w:sz="0" w:space="0" w:color="auto"/>
                <w:right w:val="none" w:sz="0" w:space="0" w:color="auto"/>
              </w:divBdr>
            </w:div>
            <w:div w:id="91320234">
              <w:marLeft w:val="0"/>
              <w:marRight w:val="0"/>
              <w:marTop w:val="0"/>
              <w:marBottom w:val="0"/>
              <w:divBdr>
                <w:top w:val="none" w:sz="0" w:space="0" w:color="auto"/>
                <w:left w:val="none" w:sz="0" w:space="0" w:color="auto"/>
                <w:bottom w:val="none" w:sz="0" w:space="0" w:color="auto"/>
                <w:right w:val="none" w:sz="0" w:space="0" w:color="auto"/>
              </w:divBdr>
            </w:div>
            <w:div w:id="1781341752">
              <w:marLeft w:val="0"/>
              <w:marRight w:val="0"/>
              <w:marTop w:val="0"/>
              <w:marBottom w:val="0"/>
              <w:divBdr>
                <w:top w:val="none" w:sz="0" w:space="0" w:color="auto"/>
                <w:left w:val="none" w:sz="0" w:space="0" w:color="auto"/>
                <w:bottom w:val="none" w:sz="0" w:space="0" w:color="auto"/>
                <w:right w:val="none" w:sz="0" w:space="0" w:color="auto"/>
              </w:divBdr>
            </w:div>
            <w:div w:id="1478255933">
              <w:marLeft w:val="0"/>
              <w:marRight w:val="0"/>
              <w:marTop w:val="0"/>
              <w:marBottom w:val="0"/>
              <w:divBdr>
                <w:top w:val="none" w:sz="0" w:space="0" w:color="auto"/>
                <w:left w:val="none" w:sz="0" w:space="0" w:color="auto"/>
                <w:bottom w:val="none" w:sz="0" w:space="0" w:color="auto"/>
                <w:right w:val="none" w:sz="0" w:space="0" w:color="auto"/>
              </w:divBdr>
            </w:div>
            <w:div w:id="2144737475">
              <w:marLeft w:val="0"/>
              <w:marRight w:val="0"/>
              <w:marTop w:val="0"/>
              <w:marBottom w:val="0"/>
              <w:divBdr>
                <w:top w:val="none" w:sz="0" w:space="0" w:color="auto"/>
                <w:left w:val="none" w:sz="0" w:space="0" w:color="auto"/>
                <w:bottom w:val="none" w:sz="0" w:space="0" w:color="auto"/>
                <w:right w:val="none" w:sz="0" w:space="0" w:color="auto"/>
              </w:divBdr>
            </w:div>
            <w:div w:id="1847359336">
              <w:marLeft w:val="0"/>
              <w:marRight w:val="0"/>
              <w:marTop w:val="0"/>
              <w:marBottom w:val="0"/>
              <w:divBdr>
                <w:top w:val="none" w:sz="0" w:space="0" w:color="auto"/>
                <w:left w:val="none" w:sz="0" w:space="0" w:color="auto"/>
                <w:bottom w:val="none" w:sz="0" w:space="0" w:color="auto"/>
                <w:right w:val="none" w:sz="0" w:space="0" w:color="auto"/>
              </w:divBdr>
            </w:div>
            <w:div w:id="146408417">
              <w:marLeft w:val="0"/>
              <w:marRight w:val="0"/>
              <w:marTop w:val="0"/>
              <w:marBottom w:val="0"/>
              <w:divBdr>
                <w:top w:val="none" w:sz="0" w:space="0" w:color="auto"/>
                <w:left w:val="none" w:sz="0" w:space="0" w:color="auto"/>
                <w:bottom w:val="none" w:sz="0" w:space="0" w:color="auto"/>
                <w:right w:val="none" w:sz="0" w:space="0" w:color="auto"/>
              </w:divBdr>
            </w:div>
            <w:div w:id="1729451591">
              <w:marLeft w:val="0"/>
              <w:marRight w:val="0"/>
              <w:marTop w:val="0"/>
              <w:marBottom w:val="0"/>
              <w:divBdr>
                <w:top w:val="none" w:sz="0" w:space="0" w:color="auto"/>
                <w:left w:val="none" w:sz="0" w:space="0" w:color="auto"/>
                <w:bottom w:val="none" w:sz="0" w:space="0" w:color="auto"/>
                <w:right w:val="none" w:sz="0" w:space="0" w:color="auto"/>
              </w:divBdr>
            </w:div>
            <w:div w:id="2053377925">
              <w:marLeft w:val="0"/>
              <w:marRight w:val="0"/>
              <w:marTop w:val="0"/>
              <w:marBottom w:val="0"/>
              <w:divBdr>
                <w:top w:val="none" w:sz="0" w:space="0" w:color="auto"/>
                <w:left w:val="none" w:sz="0" w:space="0" w:color="auto"/>
                <w:bottom w:val="none" w:sz="0" w:space="0" w:color="auto"/>
                <w:right w:val="none" w:sz="0" w:space="0" w:color="auto"/>
              </w:divBdr>
            </w:div>
            <w:div w:id="1891457009">
              <w:marLeft w:val="0"/>
              <w:marRight w:val="0"/>
              <w:marTop w:val="0"/>
              <w:marBottom w:val="0"/>
              <w:divBdr>
                <w:top w:val="none" w:sz="0" w:space="0" w:color="auto"/>
                <w:left w:val="none" w:sz="0" w:space="0" w:color="auto"/>
                <w:bottom w:val="none" w:sz="0" w:space="0" w:color="auto"/>
                <w:right w:val="none" w:sz="0" w:space="0" w:color="auto"/>
              </w:divBdr>
            </w:div>
            <w:div w:id="1261715443">
              <w:marLeft w:val="0"/>
              <w:marRight w:val="0"/>
              <w:marTop w:val="0"/>
              <w:marBottom w:val="0"/>
              <w:divBdr>
                <w:top w:val="none" w:sz="0" w:space="0" w:color="auto"/>
                <w:left w:val="none" w:sz="0" w:space="0" w:color="auto"/>
                <w:bottom w:val="none" w:sz="0" w:space="0" w:color="auto"/>
                <w:right w:val="none" w:sz="0" w:space="0" w:color="auto"/>
              </w:divBdr>
            </w:div>
            <w:div w:id="1935432162">
              <w:marLeft w:val="0"/>
              <w:marRight w:val="0"/>
              <w:marTop w:val="0"/>
              <w:marBottom w:val="0"/>
              <w:divBdr>
                <w:top w:val="none" w:sz="0" w:space="0" w:color="auto"/>
                <w:left w:val="none" w:sz="0" w:space="0" w:color="auto"/>
                <w:bottom w:val="none" w:sz="0" w:space="0" w:color="auto"/>
                <w:right w:val="none" w:sz="0" w:space="0" w:color="auto"/>
              </w:divBdr>
            </w:div>
            <w:div w:id="1352341572">
              <w:marLeft w:val="0"/>
              <w:marRight w:val="0"/>
              <w:marTop w:val="0"/>
              <w:marBottom w:val="0"/>
              <w:divBdr>
                <w:top w:val="none" w:sz="0" w:space="0" w:color="auto"/>
                <w:left w:val="none" w:sz="0" w:space="0" w:color="auto"/>
                <w:bottom w:val="none" w:sz="0" w:space="0" w:color="auto"/>
                <w:right w:val="none" w:sz="0" w:space="0" w:color="auto"/>
              </w:divBdr>
            </w:div>
            <w:div w:id="2144424672">
              <w:marLeft w:val="0"/>
              <w:marRight w:val="0"/>
              <w:marTop w:val="0"/>
              <w:marBottom w:val="0"/>
              <w:divBdr>
                <w:top w:val="none" w:sz="0" w:space="0" w:color="auto"/>
                <w:left w:val="none" w:sz="0" w:space="0" w:color="auto"/>
                <w:bottom w:val="none" w:sz="0" w:space="0" w:color="auto"/>
                <w:right w:val="none" w:sz="0" w:space="0" w:color="auto"/>
              </w:divBdr>
            </w:div>
            <w:div w:id="1765614812">
              <w:marLeft w:val="0"/>
              <w:marRight w:val="0"/>
              <w:marTop w:val="0"/>
              <w:marBottom w:val="0"/>
              <w:divBdr>
                <w:top w:val="none" w:sz="0" w:space="0" w:color="auto"/>
                <w:left w:val="none" w:sz="0" w:space="0" w:color="auto"/>
                <w:bottom w:val="none" w:sz="0" w:space="0" w:color="auto"/>
                <w:right w:val="none" w:sz="0" w:space="0" w:color="auto"/>
              </w:divBdr>
            </w:div>
            <w:div w:id="437913933">
              <w:marLeft w:val="0"/>
              <w:marRight w:val="0"/>
              <w:marTop w:val="0"/>
              <w:marBottom w:val="0"/>
              <w:divBdr>
                <w:top w:val="none" w:sz="0" w:space="0" w:color="auto"/>
                <w:left w:val="none" w:sz="0" w:space="0" w:color="auto"/>
                <w:bottom w:val="none" w:sz="0" w:space="0" w:color="auto"/>
                <w:right w:val="none" w:sz="0" w:space="0" w:color="auto"/>
              </w:divBdr>
            </w:div>
            <w:div w:id="1451439199">
              <w:marLeft w:val="0"/>
              <w:marRight w:val="0"/>
              <w:marTop w:val="0"/>
              <w:marBottom w:val="0"/>
              <w:divBdr>
                <w:top w:val="none" w:sz="0" w:space="0" w:color="auto"/>
                <w:left w:val="none" w:sz="0" w:space="0" w:color="auto"/>
                <w:bottom w:val="none" w:sz="0" w:space="0" w:color="auto"/>
                <w:right w:val="none" w:sz="0" w:space="0" w:color="auto"/>
              </w:divBdr>
            </w:div>
            <w:div w:id="910575953">
              <w:marLeft w:val="0"/>
              <w:marRight w:val="0"/>
              <w:marTop w:val="0"/>
              <w:marBottom w:val="0"/>
              <w:divBdr>
                <w:top w:val="none" w:sz="0" w:space="0" w:color="auto"/>
                <w:left w:val="none" w:sz="0" w:space="0" w:color="auto"/>
                <w:bottom w:val="none" w:sz="0" w:space="0" w:color="auto"/>
                <w:right w:val="none" w:sz="0" w:space="0" w:color="auto"/>
              </w:divBdr>
            </w:div>
            <w:div w:id="1140458582">
              <w:marLeft w:val="0"/>
              <w:marRight w:val="0"/>
              <w:marTop w:val="0"/>
              <w:marBottom w:val="0"/>
              <w:divBdr>
                <w:top w:val="none" w:sz="0" w:space="0" w:color="auto"/>
                <w:left w:val="none" w:sz="0" w:space="0" w:color="auto"/>
                <w:bottom w:val="none" w:sz="0" w:space="0" w:color="auto"/>
                <w:right w:val="none" w:sz="0" w:space="0" w:color="auto"/>
              </w:divBdr>
            </w:div>
            <w:div w:id="1563373796">
              <w:marLeft w:val="0"/>
              <w:marRight w:val="0"/>
              <w:marTop w:val="0"/>
              <w:marBottom w:val="0"/>
              <w:divBdr>
                <w:top w:val="none" w:sz="0" w:space="0" w:color="auto"/>
                <w:left w:val="none" w:sz="0" w:space="0" w:color="auto"/>
                <w:bottom w:val="none" w:sz="0" w:space="0" w:color="auto"/>
                <w:right w:val="none" w:sz="0" w:space="0" w:color="auto"/>
              </w:divBdr>
            </w:div>
            <w:div w:id="699742675">
              <w:marLeft w:val="0"/>
              <w:marRight w:val="0"/>
              <w:marTop w:val="0"/>
              <w:marBottom w:val="0"/>
              <w:divBdr>
                <w:top w:val="none" w:sz="0" w:space="0" w:color="auto"/>
                <w:left w:val="none" w:sz="0" w:space="0" w:color="auto"/>
                <w:bottom w:val="none" w:sz="0" w:space="0" w:color="auto"/>
                <w:right w:val="none" w:sz="0" w:space="0" w:color="auto"/>
              </w:divBdr>
            </w:div>
            <w:div w:id="1949658889">
              <w:marLeft w:val="0"/>
              <w:marRight w:val="0"/>
              <w:marTop w:val="0"/>
              <w:marBottom w:val="0"/>
              <w:divBdr>
                <w:top w:val="none" w:sz="0" w:space="0" w:color="auto"/>
                <w:left w:val="none" w:sz="0" w:space="0" w:color="auto"/>
                <w:bottom w:val="none" w:sz="0" w:space="0" w:color="auto"/>
                <w:right w:val="none" w:sz="0" w:space="0" w:color="auto"/>
              </w:divBdr>
            </w:div>
            <w:div w:id="12693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09609">
      <w:bodyDiv w:val="1"/>
      <w:marLeft w:val="0"/>
      <w:marRight w:val="0"/>
      <w:marTop w:val="0"/>
      <w:marBottom w:val="0"/>
      <w:divBdr>
        <w:top w:val="none" w:sz="0" w:space="0" w:color="auto"/>
        <w:left w:val="none" w:sz="0" w:space="0" w:color="auto"/>
        <w:bottom w:val="none" w:sz="0" w:space="0" w:color="auto"/>
        <w:right w:val="none" w:sz="0" w:space="0" w:color="auto"/>
      </w:divBdr>
      <w:divsChild>
        <w:div w:id="115220394">
          <w:marLeft w:val="0"/>
          <w:marRight w:val="0"/>
          <w:marTop w:val="0"/>
          <w:marBottom w:val="0"/>
          <w:divBdr>
            <w:top w:val="none" w:sz="0" w:space="0" w:color="auto"/>
            <w:left w:val="none" w:sz="0" w:space="0" w:color="auto"/>
            <w:bottom w:val="none" w:sz="0" w:space="0" w:color="auto"/>
            <w:right w:val="none" w:sz="0" w:space="0" w:color="auto"/>
          </w:divBdr>
        </w:div>
        <w:div w:id="1356619599">
          <w:marLeft w:val="0"/>
          <w:marRight w:val="0"/>
          <w:marTop w:val="0"/>
          <w:marBottom w:val="0"/>
          <w:divBdr>
            <w:top w:val="none" w:sz="0" w:space="0" w:color="auto"/>
            <w:left w:val="none" w:sz="0" w:space="0" w:color="auto"/>
            <w:bottom w:val="none" w:sz="0" w:space="0" w:color="auto"/>
            <w:right w:val="none" w:sz="0" w:space="0" w:color="auto"/>
          </w:divBdr>
        </w:div>
        <w:div w:id="177425021">
          <w:marLeft w:val="0"/>
          <w:marRight w:val="0"/>
          <w:marTop w:val="0"/>
          <w:marBottom w:val="0"/>
          <w:divBdr>
            <w:top w:val="none" w:sz="0" w:space="0" w:color="auto"/>
            <w:left w:val="none" w:sz="0" w:space="0" w:color="auto"/>
            <w:bottom w:val="none" w:sz="0" w:space="0" w:color="auto"/>
            <w:right w:val="none" w:sz="0" w:space="0" w:color="auto"/>
          </w:divBdr>
        </w:div>
        <w:div w:id="999040008">
          <w:marLeft w:val="0"/>
          <w:marRight w:val="0"/>
          <w:marTop w:val="0"/>
          <w:marBottom w:val="0"/>
          <w:divBdr>
            <w:top w:val="none" w:sz="0" w:space="0" w:color="auto"/>
            <w:left w:val="none" w:sz="0" w:space="0" w:color="auto"/>
            <w:bottom w:val="none" w:sz="0" w:space="0" w:color="auto"/>
            <w:right w:val="none" w:sz="0" w:space="0" w:color="auto"/>
          </w:divBdr>
        </w:div>
        <w:div w:id="1193877651">
          <w:marLeft w:val="0"/>
          <w:marRight w:val="0"/>
          <w:marTop w:val="0"/>
          <w:marBottom w:val="0"/>
          <w:divBdr>
            <w:top w:val="none" w:sz="0" w:space="0" w:color="auto"/>
            <w:left w:val="none" w:sz="0" w:space="0" w:color="auto"/>
            <w:bottom w:val="none" w:sz="0" w:space="0" w:color="auto"/>
            <w:right w:val="none" w:sz="0" w:space="0" w:color="auto"/>
          </w:divBdr>
        </w:div>
        <w:div w:id="691876860">
          <w:marLeft w:val="0"/>
          <w:marRight w:val="0"/>
          <w:marTop w:val="0"/>
          <w:marBottom w:val="0"/>
          <w:divBdr>
            <w:top w:val="none" w:sz="0" w:space="0" w:color="auto"/>
            <w:left w:val="none" w:sz="0" w:space="0" w:color="auto"/>
            <w:bottom w:val="none" w:sz="0" w:space="0" w:color="auto"/>
            <w:right w:val="none" w:sz="0" w:space="0" w:color="auto"/>
          </w:divBdr>
        </w:div>
        <w:div w:id="1915510609">
          <w:marLeft w:val="0"/>
          <w:marRight w:val="0"/>
          <w:marTop w:val="0"/>
          <w:marBottom w:val="0"/>
          <w:divBdr>
            <w:top w:val="none" w:sz="0" w:space="0" w:color="auto"/>
            <w:left w:val="none" w:sz="0" w:space="0" w:color="auto"/>
            <w:bottom w:val="none" w:sz="0" w:space="0" w:color="auto"/>
            <w:right w:val="none" w:sz="0" w:space="0" w:color="auto"/>
          </w:divBdr>
        </w:div>
        <w:div w:id="1437555860">
          <w:marLeft w:val="0"/>
          <w:marRight w:val="0"/>
          <w:marTop w:val="0"/>
          <w:marBottom w:val="0"/>
          <w:divBdr>
            <w:top w:val="none" w:sz="0" w:space="0" w:color="auto"/>
            <w:left w:val="none" w:sz="0" w:space="0" w:color="auto"/>
            <w:bottom w:val="none" w:sz="0" w:space="0" w:color="auto"/>
            <w:right w:val="none" w:sz="0" w:space="0" w:color="auto"/>
          </w:divBdr>
        </w:div>
        <w:div w:id="748767741">
          <w:marLeft w:val="0"/>
          <w:marRight w:val="0"/>
          <w:marTop w:val="0"/>
          <w:marBottom w:val="0"/>
          <w:divBdr>
            <w:top w:val="none" w:sz="0" w:space="0" w:color="auto"/>
            <w:left w:val="none" w:sz="0" w:space="0" w:color="auto"/>
            <w:bottom w:val="none" w:sz="0" w:space="0" w:color="auto"/>
            <w:right w:val="none" w:sz="0" w:space="0" w:color="auto"/>
          </w:divBdr>
        </w:div>
        <w:div w:id="2133740759">
          <w:marLeft w:val="0"/>
          <w:marRight w:val="0"/>
          <w:marTop w:val="0"/>
          <w:marBottom w:val="0"/>
          <w:divBdr>
            <w:top w:val="none" w:sz="0" w:space="0" w:color="auto"/>
            <w:left w:val="none" w:sz="0" w:space="0" w:color="auto"/>
            <w:bottom w:val="none" w:sz="0" w:space="0" w:color="auto"/>
            <w:right w:val="none" w:sz="0" w:space="0" w:color="auto"/>
          </w:divBdr>
        </w:div>
        <w:div w:id="17849932">
          <w:marLeft w:val="0"/>
          <w:marRight w:val="0"/>
          <w:marTop w:val="0"/>
          <w:marBottom w:val="0"/>
          <w:divBdr>
            <w:top w:val="none" w:sz="0" w:space="0" w:color="auto"/>
            <w:left w:val="none" w:sz="0" w:space="0" w:color="auto"/>
            <w:bottom w:val="none" w:sz="0" w:space="0" w:color="auto"/>
            <w:right w:val="none" w:sz="0" w:space="0" w:color="auto"/>
          </w:divBdr>
        </w:div>
        <w:div w:id="699207795">
          <w:marLeft w:val="0"/>
          <w:marRight w:val="0"/>
          <w:marTop w:val="0"/>
          <w:marBottom w:val="0"/>
          <w:divBdr>
            <w:top w:val="none" w:sz="0" w:space="0" w:color="auto"/>
            <w:left w:val="none" w:sz="0" w:space="0" w:color="auto"/>
            <w:bottom w:val="none" w:sz="0" w:space="0" w:color="auto"/>
            <w:right w:val="none" w:sz="0" w:space="0" w:color="auto"/>
          </w:divBdr>
        </w:div>
        <w:div w:id="91707277">
          <w:marLeft w:val="0"/>
          <w:marRight w:val="0"/>
          <w:marTop w:val="0"/>
          <w:marBottom w:val="0"/>
          <w:divBdr>
            <w:top w:val="none" w:sz="0" w:space="0" w:color="auto"/>
            <w:left w:val="none" w:sz="0" w:space="0" w:color="auto"/>
            <w:bottom w:val="none" w:sz="0" w:space="0" w:color="auto"/>
            <w:right w:val="none" w:sz="0" w:space="0" w:color="auto"/>
          </w:divBdr>
        </w:div>
        <w:div w:id="1278827781">
          <w:marLeft w:val="0"/>
          <w:marRight w:val="0"/>
          <w:marTop w:val="0"/>
          <w:marBottom w:val="0"/>
          <w:divBdr>
            <w:top w:val="none" w:sz="0" w:space="0" w:color="auto"/>
            <w:left w:val="none" w:sz="0" w:space="0" w:color="auto"/>
            <w:bottom w:val="none" w:sz="0" w:space="0" w:color="auto"/>
            <w:right w:val="none" w:sz="0" w:space="0" w:color="auto"/>
          </w:divBdr>
        </w:div>
        <w:div w:id="828324108">
          <w:marLeft w:val="0"/>
          <w:marRight w:val="0"/>
          <w:marTop w:val="0"/>
          <w:marBottom w:val="0"/>
          <w:divBdr>
            <w:top w:val="none" w:sz="0" w:space="0" w:color="auto"/>
            <w:left w:val="none" w:sz="0" w:space="0" w:color="auto"/>
            <w:bottom w:val="none" w:sz="0" w:space="0" w:color="auto"/>
            <w:right w:val="none" w:sz="0" w:space="0" w:color="auto"/>
          </w:divBdr>
        </w:div>
        <w:div w:id="348220237">
          <w:marLeft w:val="0"/>
          <w:marRight w:val="0"/>
          <w:marTop w:val="0"/>
          <w:marBottom w:val="0"/>
          <w:divBdr>
            <w:top w:val="none" w:sz="0" w:space="0" w:color="auto"/>
            <w:left w:val="none" w:sz="0" w:space="0" w:color="auto"/>
            <w:bottom w:val="none" w:sz="0" w:space="0" w:color="auto"/>
            <w:right w:val="none" w:sz="0" w:space="0" w:color="auto"/>
          </w:divBdr>
        </w:div>
        <w:div w:id="545525551">
          <w:marLeft w:val="0"/>
          <w:marRight w:val="0"/>
          <w:marTop w:val="0"/>
          <w:marBottom w:val="0"/>
          <w:divBdr>
            <w:top w:val="none" w:sz="0" w:space="0" w:color="auto"/>
            <w:left w:val="none" w:sz="0" w:space="0" w:color="auto"/>
            <w:bottom w:val="none" w:sz="0" w:space="0" w:color="auto"/>
            <w:right w:val="none" w:sz="0" w:space="0" w:color="auto"/>
          </w:divBdr>
        </w:div>
        <w:div w:id="440877179">
          <w:marLeft w:val="0"/>
          <w:marRight w:val="0"/>
          <w:marTop w:val="0"/>
          <w:marBottom w:val="0"/>
          <w:divBdr>
            <w:top w:val="none" w:sz="0" w:space="0" w:color="auto"/>
            <w:left w:val="none" w:sz="0" w:space="0" w:color="auto"/>
            <w:bottom w:val="none" w:sz="0" w:space="0" w:color="auto"/>
            <w:right w:val="none" w:sz="0" w:space="0" w:color="auto"/>
          </w:divBdr>
        </w:div>
        <w:div w:id="1150633743">
          <w:marLeft w:val="0"/>
          <w:marRight w:val="0"/>
          <w:marTop w:val="0"/>
          <w:marBottom w:val="0"/>
          <w:divBdr>
            <w:top w:val="none" w:sz="0" w:space="0" w:color="auto"/>
            <w:left w:val="none" w:sz="0" w:space="0" w:color="auto"/>
            <w:bottom w:val="none" w:sz="0" w:space="0" w:color="auto"/>
            <w:right w:val="none" w:sz="0" w:space="0" w:color="auto"/>
          </w:divBdr>
        </w:div>
      </w:divsChild>
    </w:div>
    <w:div w:id="1028916356">
      <w:bodyDiv w:val="1"/>
      <w:marLeft w:val="0"/>
      <w:marRight w:val="0"/>
      <w:marTop w:val="0"/>
      <w:marBottom w:val="0"/>
      <w:divBdr>
        <w:top w:val="none" w:sz="0" w:space="0" w:color="auto"/>
        <w:left w:val="none" w:sz="0" w:space="0" w:color="auto"/>
        <w:bottom w:val="none" w:sz="0" w:space="0" w:color="auto"/>
        <w:right w:val="none" w:sz="0" w:space="0" w:color="auto"/>
      </w:divBdr>
      <w:divsChild>
        <w:div w:id="425420757">
          <w:marLeft w:val="0"/>
          <w:marRight w:val="0"/>
          <w:marTop w:val="0"/>
          <w:marBottom w:val="0"/>
          <w:divBdr>
            <w:top w:val="none" w:sz="0" w:space="0" w:color="auto"/>
            <w:left w:val="none" w:sz="0" w:space="0" w:color="auto"/>
            <w:bottom w:val="none" w:sz="0" w:space="0" w:color="auto"/>
            <w:right w:val="none" w:sz="0" w:space="0" w:color="auto"/>
          </w:divBdr>
        </w:div>
        <w:div w:id="150752326">
          <w:marLeft w:val="0"/>
          <w:marRight w:val="0"/>
          <w:marTop w:val="0"/>
          <w:marBottom w:val="0"/>
          <w:divBdr>
            <w:top w:val="none" w:sz="0" w:space="0" w:color="auto"/>
            <w:left w:val="none" w:sz="0" w:space="0" w:color="auto"/>
            <w:bottom w:val="none" w:sz="0" w:space="0" w:color="auto"/>
            <w:right w:val="none" w:sz="0" w:space="0" w:color="auto"/>
          </w:divBdr>
        </w:div>
      </w:divsChild>
    </w:div>
    <w:div w:id="1073233091">
      <w:bodyDiv w:val="1"/>
      <w:marLeft w:val="0"/>
      <w:marRight w:val="0"/>
      <w:marTop w:val="0"/>
      <w:marBottom w:val="0"/>
      <w:divBdr>
        <w:top w:val="none" w:sz="0" w:space="0" w:color="auto"/>
        <w:left w:val="none" w:sz="0" w:space="0" w:color="auto"/>
        <w:bottom w:val="none" w:sz="0" w:space="0" w:color="auto"/>
        <w:right w:val="none" w:sz="0" w:space="0" w:color="auto"/>
      </w:divBdr>
    </w:div>
    <w:div w:id="1115900835">
      <w:bodyDiv w:val="1"/>
      <w:marLeft w:val="0"/>
      <w:marRight w:val="0"/>
      <w:marTop w:val="0"/>
      <w:marBottom w:val="0"/>
      <w:divBdr>
        <w:top w:val="none" w:sz="0" w:space="0" w:color="auto"/>
        <w:left w:val="none" w:sz="0" w:space="0" w:color="auto"/>
        <w:bottom w:val="none" w:sz="0" w:space="0" w:color="auto"/>
        <w:right w:val="none" w:sz="0" w:space="0" w:color="auto"/>
      </w:divBdr>
      <w:divsChild>
        <w:div w:id="245726551">
          <w:marLeft w:val="0"/>
          <w:marRight w:val="0"/>
          <w:marTop w:val="0"/>
          <w:marBottom w:val="0"/>
          <w:divBdr>
            <w:top w:val="none" w:sz="0" w:space="0" w:color="auto"/>
            <w:left w:val="none" w:sz="0" w:space="0" w:color="auto"/>
            <w:bottom w:val="none" w:sz="0" w:space="0" w:color="auto"/>
            <w:right w:val="none" w:sz="0" w:space="0" w:color="auto"/>
          </w:divBdr>
        </w:div>
        <w:div w:id="246578436">
          <w:marLeft w:val="0"/>
          <w:marRight w:val="0"/>
          <w:marTop w:val="0"/>
          <w:marBottom w:val="0"/>
          <w:divBdr>
            <w:top w:val="none" w:sz="0" w:space="0" w:color="auto"/>
            <w:left w:val="none" w:sz="0" w:space="0" w:color="auto"/>
            <w:bottom w:val="none" w:sz="0" w:space="0" w:color="auto"/>
            <w:right w:val="none" w:sz="0" w:space="0" w:color="auto"/>
          </w:divBdr>
        </w:div>
      </w:divsChild>
    </w:div>
    <w:div w:id="1233275575">
      <w:bodyDiv w:val="1"/>
      <w:marLeft w:val="0"/>
      <w:marRight w:val="0"/>
      <w:marTop w:val="0"/>
      <w:marBottom w:val="0"/>
      <w:divBdr>
        <w:top w:val="none" w:sz="0" w:space="0" w:color="auto"/>
        <w:left w:val="none" w:sz="0" w:space="0" w:color="auto"/>
        <w:bottom w:val="none" w:sz="0" w:space="0" w:color="auto"/>
        <w:right w:val="none" w:sz="0" w:space="0" w:color="auto"/>
      </w:divBdr>
      <w:divsChild>
        <w:div w:id="1902986430">
          <w:marLeft w:val="0"/>
          <w:marRight w:val="0"/>
          <w:marTop w:val="0"/>
          <w:marBottom w:val="0"/>
          <w:divBdr>
            <w:top w:val="none" w:sz="0" w:space="0" w:color="auto"/>
            <w:left w:val="none" w:sz="0" w:space="0" w:color="auto"/>
            <w:bottom w:val="none" w:sz="0" w:space="0" w:color="auto"/>
            <w:right w:val="none" w:sz="0" w:space="0" w:color="auto"/>
          </w:divBdr>
        </w:div>
        <w:div w:id="2136831335">
          <w:marLeft w:val="0"/>
          <w:marRight w:val="0"/>
          <w:marTop w:val="0"/>
          <w:marBottom w:val="0"/>
          <w:divBdr>
            <w:top w:val="none" w:sz="0" w:space="0" w:color="auto"/>
            <w:left w:val="none" w:sz="0" w:space="0" w:color="auto"/>
            <w:bottom w:val="none" w:sz="0" w:space="0" w:color="auto"/>
            <w:right w:val="none" w:sz="0" w:space="0" w:color="auto"/>
          </w:divBdr>
        </w:div>
        <w:div w:id="336077065">
          <w:marLeft w:val="0"/>
          <w:marRight w:val="0"/>
          <w:marTop w:val="0"/>
          <w:marBottom w:val="0"/>
          <w:divBdr>
            <w:top w:val="none" w:sz="0" w:space="0" w:color="auto"/>
            <w:left w:val="none" w:sz="0" w:space="0" w:color="auto"/>
            <w:bottom w:val="none" w:sz="0" w:space="0" w:color="auto"/>
            <w:right w:val="none" w:sz="0" w:space="0" w:color="auto"/>
          </w:divBdr>
        </w:div>
        <w:div w:id="1613516339">
          <w:marLeft w:val="0"/>
          <w:marRight w:val="0"/>
          <w:marTop w:val="0"/>
          <w:marBottom w:val="0"/>
          <w:divBdr>
            <w:top w:val="none" w:sz="0" w:space="0" w:color="auto"/>
            <w:left w:val="none" w:sz="0" w:space="0" w:color="auto"/>
            <w:bottom w:val="none" w:sz="0" w:space="0" w:color="auto"/>
            <w:right w:val="none" w:sz="0" w:space="0" w:color="auto"/>
          </w:divBdr>
        </w:div>
        <w:div w:id="1801531614">
          <w:marLeft w:val="0"/>
          <w:marRight w:val="0"/>
          <w:marTop w:val="0"/>
          <w:marBottom w:val="0"/>
          <w:divBdr>
            <w:top w:val="none" w:sz="0" w:space="0" w:color="auto"/>
            <w:left w:val="none" w:sz="0" w:space="0" w:color="auto"/>
            <w:bottom w:val="none" w:sz="0" w:space="0" w:color="auto"/>
            <w:right w:val="none" w:sz="0" w:space="0" w:color="auto"/>
          </w:divBdr>
        </w:div>
        <w:div w:id="1354922893">
          <w:marLeft w:val="0"/>
          <w:marRight w:val="0"/>
          <w:marTop w:val="0"/>
          <w:marBottom w:val="0"/>
          <w:divBdr>
            <w:top w:val="none" w:sz="0" w:space="0" w:color="auto"/>
            <w:left w:val="none" w:sz="0" w:space="0" w:color="auto"/>
            <w:bottom w:val="none" w:sz="0" w:space="0" w:color="auto"/>
            <w:right w:val="none" w:sz="0" w:space="0" w:color="auto"/>
          </w:divBdr>
        </w:div>
        <w:div w:id="23986912">
          <w:marLeft w:val="0"/>
          <w:marRight w:val="0"/>
          <w:marTop w:val="0"/>
          <w:marBottom w:val="0"/>
          <w:divBdr>
            <w:top w:val="none" w:sz="0" w:space="0" w:color="auto"/>
            <w:left w:val="none" w:sz="0" w:space="0" w:color="auto"/>
            <w:bottom w:val="none" w:sz="0" w:space="0" w:color="auto"/>
            <w:right w:val="none" w:sz="0" w:space="0" w:color="auto"/>
          </w:divBdr>
        </w:div>
        <w:div w:id="1299455846">
          <w:marLeft w:val="0"/>
          <w:marRight w:val="0"/>
          <w:marTop w:val="0"/>
          <w:marBottom w:val="0"/>
          <w:divBdr>
            <w:top w:val="none" w:sz="0" w:space="0" w:color="auto"/>
            <w:left w:val="none" w:sz="0" w:space="0" w:color="auto"/>
            <w:bottom w:val="none" w:sz="0" w:space="0" w:color="auto"/>
            <w:right w:val="none" w:sz="0" w:space="0" w:color="auto"/>
          </w:divBdr>
        </w:div>
        <w:div w:id="313028128">
          <w:marLeft w:val="0"/>
          <w:marRight w:val="0"/>
          <w:marTop w:val="0"/>
          <w:marBottom w:val="0"/>
          <w:divBdr>
            <w:top w:val="none" w:sz="0" w:space="0" w:color="auto"/>
            <w:left w:val="none" w:sz="0" w:space="0" w:color="auto"/>
            <w:bottom w:val="none" w:sz="0" w:space="0" w:color="auto"/>
            <w:right w:val="none" w:sz="0" w:space="0" w:color="auto"/>
          </w:divBdr>
        </w:div>
        <w:div w:id="1514032719">
          <w:marLeft w:val="0"/>
          <w:marRight w:val="0"/>
          <w:marTop w:val="0"/>
          <w:marBottom w:val="0"/>
          <w:divBdr>
            <w:top w:val="none" w:sz="0" w:space="0" w:color="auto"/>
            <w:left w:val="none" w:sz="0" w:space="0" w:color="auto"/>
            <w:bottom w:val="none" w:sz="0" w:space="0" w:color="auto"/>
            <w:right w:val="none" w:sz="0" w:space="0" w:color="auto"/>
          </w:divBdr>
        </w:div>
        <w:div w:id="1329671520">
          <w:marLeft w:val="0"/>
          <w:marRight w:val="0"/>
          <w:marTop w:val="0"/>
          <w:marBottom w:val="0"/>
          <w:divBdr>
            <w:top w:val="none" w:sz="0" w:space="0" w:color="auto"/>
            <w:left w:val="none" w:sz="0" w:space="0" w:color="auto"/>
            <w:bottom w:val="none" w:sz="0" w:space="0" w:color="auto"/>
            <w:right w:val="none" w:sz="0" w:space="0" w:color="auto"/>
          </w:divBdr>
        </w:div>
        <w:div w:id="1673340364">
          <w:marLeft w:val="0"/>
          <w:marRight w:val="0"/>
          <w:marTop w:val="0"/>
          <w:marBottom w:val="0"/>
          <w:divBdr>
            <w:top w:val="none" w:sz="0" w:space="0" w:color="auto"/>
            <w:left w:val="none" w:sz="0" w:space="0" w:color="auto"/>
            <w:bottom w:val="none" w:sz="0" w:space="0" w:color="auto"/>
            <w:right w:val="none" w:sz="0" w:space="0" w:color="auto"/>
          </w:divBdr>
        </w:div>
        <w:div w:id="1147942249">
          <w:marLeft w:val="0"/>
          <w:marRight w:val="0"/>
          <w:marTop w:val="0"/>
          <w:marBottom w:val="0"/>
          <w:divBdr>
            <w:top w:val="none" w:sz="0" w:space="0" w:color="auto"/>
            <w:left w:val="none" w:sz="0" w:space="0" w:color="auto"/>
            <w:bottom w:val="none" w:sz="0" w:space="0" w:color="auto"/>
            <w:right w:val="none" w:sz="0" w:space="0" w:color="auto"/>
          </w:divBdr>
        </w:div>
        <w:div w:id="276378112">
          <w:marLeft w:val="0"/>
          <w:marRight w:val="0"/>
          <w:marTop w:val="0"/>
          <w:marBottom w:val="0"/>
          <w:divBdr>
            <w:top w:val="none" w:sz="0" w:space="0" w:color="auto"/>
            <w:left w:val="none" w:sz="0" w:space="0" w:color="auto"/>
            <w:bottom w:val="none" w:sz="0" w:space="0" w:color="auto"/>
            <w:right w:val="none" w:sz="0" w:space="0" w:color="auto"/>
          </w:divBdr>
        </w:div>
      </w:divsChild>
    </w:div>
    <w:div w:id="1365135190">
      <w:bodyDiv w:val="1"/>
      <w:marLeft w:val="0"/>
      <w:marRight w:val="0"/>
      <w:marTop w:val="0"/>
      <w:marBottom w:val="0"/>
      <w:divBdr>
        <w:top w:val="none" w:sz="0" w:space="0" w:color="auto"/>
        <w:left w:val="none" w:sz="0" w:space="0" w:color="auto"/>
        <w:bottom w:val="none" w:sz="0" w:space="0" w:color="auto"/>
        <w:right w:val="none" w:sz="0" w:space="0" w:color="auto"/>
      </w:divBdr>
      <w:divsChild>
        <w:div w:id="1388264447">
          <w:marLeft w:val="0"/>
          <w:marRight w:val="0"/>
          <w:marTop w:val="0"/>
          <w:marBottom w:val="0"/>
          <w:divBdr>
            <w:top w:val="none" w:sz="0" w:space="0" w:color="auto"/>
            <w:left w:val="none" w:sz="0" w:space="0" w:color="auto"/>
            <w:bottom w:val="none" w:sz="0" w:space="0" w:color="auto"/>
            <w:right w:val="none" w:sz="0" w:space="0" w:color="auto"/>
          </w:divBdr>
          <w:divsChild>
            <w:div w:id="1274828132">
              <w:marLeft w:val="0"/>
              <w:marRight w:val="0"/>
              <w:marTop w:val="0"/>
              <w:marBottom w:val="0"/>
              <w:divBdr>
                <w:top w:val="none" w:sz="0" w:space="0" w:color="auto"/>
                <w:left w:val="none" w:sz="0" w:space="0" w:color="auto"/>
                <w:bottom w:val="none" w:sz="0" w:space="0" w:color="auto"/>
                <w:right w:val="none" w:sz="0" w:space="0" w:color="auto"/>
              </w:divBdr>
            </w:div>
            <w:div w:id="1919097092">
              <w:marLeft w:val="0"/>
              <w:marRight w:val="0"/>
              <w:marTop w:val="0"/>
              <w:marBottom w:val="0"/>
              <w:divBdr>
                <w:top w:val="none" w:sz="0" w:space="0" w:color="auto"/>
                <w:left w:val="none" w:sz="0" w:space="0" w:color="auto"/>
                <w:bottom w:val="none" w:sz="0" w:space="0" w:color="auto"/>
                <w:right w:val="none" w:sz="0" w:space="0" w:color="auto"/>
              </w:divBdr>
            </w:div>
            <w:div w:id="1072463647">
              <w:marLeft w:val="0"/>
              <w:marRight w:val="0"/>
              <w:marTop w:val="0"/>
              <w:marBottom w:val="0"/>
              <w:divBdr>
                <w:top w:val="none" w:sz="0" w:space="0" w:color="auto"/>
                <w:left w:val="none" w:sz="0" w:space="0" w:color="auto"/>
                <w:bottom w:val="none" w:sz="0" w:space="0" w:color="auto"/>
                <w:right w:val="none" w:sz="0" w:space="0" w:color="auto"/>
              </w:divBdr>
            </w:div>
            <w:div w:id="91167684">
              <w:marLeft w:val="0"/>
              <w:marRight w:val="0"/>
              <w:marTop w:val="0"/>
              <w:marBottom w:val="0"/>
              <w:divBdr>
                <w:top w:val="none" w:sz="0" w:space="0" w:color="auto"/>
                <w:left w:val="none" w:sz="0" w:space="0" w:color="auto"/>
                <w:bottom w:val="none" w:sz="0" w:space="0" w:color="auto"/>
                <w:right w:val="none" w:sz="0" w:space="0" w:color="auto"/>
              </w:divBdr>
            </w:div>
            <w:div w:id="1352294006">
              <w:marLeft w:val="0"/>
              <w:marRight w:val="0"/>
              <w:marTop w:val="0"/>
              <w:marBottom w:val="0"/>
              <w:divBdr>
                <w:top w:val="none" w:sz="0" w:space="0" w:color="auto"/>
                <w:left w:val="none" w:sz="0" w:space="0" w:color="auto"/>
                <w:bottom w:val="none" w:sz="0" w:space="0" w:color="auto"/>
                <w:right w:val="none" w:sz="0" w:space="0" w:color="auto"/>
              </w:divBdr>
            </w:div>
            <w:div w:id="35862099">
              <w:marLeft w:val="0"/>
              <w:marRight w:val="0"/>
              <w:marTop w:val="0"/>
              <w:marBottom w:val="0"/>
              <w:divBdr>
                <w:top w:val="none" w:sz="0" w:space="0" w:color="auto"/>
                <w:left w:val="none" w:sz="0" w:space="0" w:color="auto"/>
                <w:bottom w:val="none" w:sz="0" w:space="0" w:color="auto"/>
                <w:right w:val="none" w:sz="0" w:space="0" w:color="auto"/>
              </w:divBdr>
            </w:div>
            <w:div w:id="460155372">
              <w:marLeft w:val="0"/>
              <w:marRight w:val="0"/>
              <w:marTop w:val="0"/>
              <w:marBottom w:val="0"/>
              <w:divBdr>
                <w:top w:val="none" w:sz="0" w:space="0" w:color="auto"/>
                <w:left w:val="none" w:sz="0" w:space="0" w:color="auto"/>
                <w:bottom w:val="none" w:sz="0" w:space="0" w:color="auto"/>
                <w:right w:val="none" w:sz="0" w:space="0" w:color="auto"/>
              </w:divBdr>
            </w:div>
            <w:div w:id="989596559">
              <w:marLeft w:val="0"/>
              <w:marRight w:val="0"/>
              <w:marTop w:val="0"/>
              <w:marBottom w:val="0"/>
              <w:divBdr>
                <w:top w:val="none" w:sz="0" w:space="0" w:color="auto"/>
                <w:left w:val="none" w:sz="0" w:space="0" w:color="auto"/>
                <w:bottom w:val="none" w:sz="0" w:space="0" w:color="auto"/>
                <w:right w:val="none" w:sz="0" w:space="0" w:color="auto"/>
              </w:divBdr>
            </w:div>
            <w:div w:id="27924064">
              <w:marLeft w:val="0"/>
              <w:marRight w:val="0"/>
              <w:marTop w:val="0"/>
              <w:marBottom w:val="0"/>
              <w:divBdr>
                <w:top w:val="none" w:sz="0" w:space="0" w:color="auto"/>
                <w:left w:val="none" w:sz="0" w:space="0" w:color="auto"/>
                <w:bottom w:val="none" w:sz="0" w:space="0" w:color="auto"/>
                <w:right w:val="none" w:sz="0" w:space="0" w:color="auto"/>
              </w:divBdr>
            </w:div>
            <w:div w:id="1778015578">
              <w:marLeft w:val="0"/>
              <w:marRight w:val="0"/>
              <w:marTop w:val="0"/>
              <w:marBottom w:val="0"/>
              <w:divBdr>
                <w:top w:val="none" w:sz="0" w:space="0" w:color="auto"/>
                <w:left w:val="none" w:sz="0" w:space="0" w:color="auto"/>
                <w:bottom w:val="none" w:sz="0" w:space="0" w:color="auto"/>
                <w:right w:val="none" w:sz="0" w:space="0" w:color="auto"/>
              </w:divBdr>
            </w:div>
            <w:div w:id="2054190609">
              <w:marLeft w:val="0"/>
              <w:marRight w:val="0"/>
              <w:marTop w:val="0"/>
              <w:marBottom w:val="0"/>
              <w:divBdr>
                <w:top w:val="none" w:sz="0" w:space="0" w:color="auto"/>
                <w:left w:val="none" w:sz="0" w:space="0" w:color="auto"/>
                <w:bottom w:val="none" w:sz="0" w:space="0" w:color="auto"/>
                <w:right w:val="none" w:sz="0" w:space="0" w:color="auto"/>
              </w:divBdr>
            </w:div>
            <w:div w:id="391736641">
              <w:marLeft w:val="0"/>
              <w:marRight w:val="0"/>
              <w:marTop w:val="0"/>
              <w:marBottom w:val="0"/>
              <w:divBdr>
                <w:top w:val="none" w:sz="0" w:space="0" w:color="auto"/>
                <w:left w:val="none" w:sz="0" w:space="0" w:color="auto"/>
                <w:bottom w:val="none" w:sz="0" w:space="0" w:color="auto"/>
                <w:right w:val="none" w:sz="0" w:space="0" w:color="auto"/>
              </w:divBdr>
            </w:div>
            <w:div w:id="76095723">
              <w:marLeft w:val="0"/>
              <w:marRight w:val="0"/>
              <w:marTop w:val="0"/>
              <w:marBottom w:val="0"/>
              <w:divBdr>
                <w:top w:val="none" w:sz="0" w:space="0" w:color="auto"/>
                <w:left w:val="none" w:sz="0" w:space="0" w:color="auto"/>
                <w:bottom w:val="none" w:sz="0" w:space="0" w:color="auto"/>
                <w:right w:val="none" w:sz="0" w:space="0" w:color="auto"/>
              </w:divBdr>
            </w:div>
            <w:div w:id="2080663097">
              <w:marLeft w:val="0"/>
              <w:marRight w:val="0"/>
              <w:marTop w:val="0"/>
              <w:marBottom w:val="0"/>
              <w:divBdr>
                <w:top w:val="none" w:sz="0" w:space="0" w:color="auto"/>
                <w:left w:val="none" w:sz="0" w:space="0" w:color="auto"/>
                <w:bottom w:val="none" w:sz="0" w:space="0" w:color="auto"/>
                <w:right w:val="none" w:sz="0" w:space="0" w:color="auto"/>
              </w:divBdr>
            </w:div>
            <w:div w:id="866019511">
              <w:marLeft w:val="0"/>
              <w:marRight w:val="0"/>
              <w:marTop w:val="0"/>
              <w:marBottom w:val="0"/>
              <w:divBdr>
                <w:top w:val="none" w:sz="0" w:space="0" w:color="auto"/>
                <w:left w:val="none" w:sz="0" w:space="0" w:color="auto"/>
                <w:bottom w:val="none" w:sz="0" w:space="0" w:color="auto"/>
                <w:right w:val="none" w:sz="0" w:space="0" w:color="auto"/>
              </w:divBdr>
            </w:div>
            <w:div w:id="1567186574">
              <w:marLeft w:val="0"/>
              <w:marRight w:val="0"/>
              <w:marTop w:val="0"/>
              <w:marBottom w:val="0"/>
              <w:divBdr>
                <w:top w:val="none" w:sz="0" w:space="0" w:color="auto"/>
                <w:left w:val="none" w:sz="0" w:space="0" w:color="auto"/>
                <w:bottom w:val="none" w:sz="0" w:space="0" w:color="auto"/>
                <w:right w:val="none" w:sz="0" w:space="0" w:color="auto"/>
              </w:divBdr>
            </w:div>
            <w:div w:id="45759706">
              <w:marLeft w:val="0"/>
              <w:marRight w:val="0"/>
              <w:marTop w:val="0"/>
              <w:marBottom w:val="0"/>
              <w:divBdr>
                <w:top w:val="none" w:sz="0" w:space="0" w:color="auto"/>
                <w:left w:val="none" w:sz="0" w:space="0" w:color="auto"/>
                <w:bottom w:val="none" w:sz="0" w:space="0" w:color="auto"/>
                <w:right w:val="none" w:sz="0" w:space="0" w:color="auto"/>
              </w:divBdr>
            </w:div>
            <w:div w:id="256837916">
              <w:marLeft w:val="0"/>
              <w:marRight w:val="0"/>
              <w:marTop w:val="0"/>
              <w:marBottom w:val="0"/>
              <w:divBdr>
                <w:top w:val="none" w:sz="0" w:space="0" w:color="auto"/>
                <w:left w:val="none" w:sz="0" w:space="0" w:color="auto"/>
                <w:bottom w:val="none" w:sz="0" w:space="0" w:color="auto"/>
                <w:right w:val="none" w:sz="0" w:space="0" w:color="auto"/>
              </w:divBdr>
            </w:div>
            <w:div w:id="315644683">
              <w:marLeft w:val="0"/>
              <w:marRight w:val="0"/>
              <w:marTop w:val="0"/>
              <w:marBottom w:val="0"/>
              <w:divBdr>
                <w:top w:val="none" w:sz="0" w:space="0" w:color="auto"/>
                <w:left w:val="none" w:sz="0" w:space="0" w:color="auto"/>
                <w:bottom w:val="none" w:sz="0" w:space="0" w:color="auto"/>
                <w:right w:val="none" w:sz="0" w:space="0" w:color="auto"/>
              </w:divBdr>
            </w:div>
            <w:div w:id="1596017306">
              <w:marLeft w:val="0"/>
              <w:marRight w:val="0"/>
              <w:marTop w:val="0"/>
              <w:marBottom w:val="0"/>
              <w:divBdr>
                <w:top w:val="none" w:sz="0" w:space="0" w:color="auto"/>
                <w:left w:val="none" w:sz="0" w:space="0" w:color="auto"/>
                <w:bottom w:val="none" w:sz="0" w:space="0" w:color="auto"/>
                <w:right w:val="none" w:sz="0" w:space="0" w:color="auto"/>
              </w:divBdr>
            </w:div>
            <w:div w:id="629550313">
              <w:marLeft w:val="0"/>
              <w:marRight w:val="0"/>
              <w:marTop w:val="0"/>
              <w:marBottom w:val="0"/>
              <w:divBdr>
                <w:top w:val="none" w:sz="0" w:space="0" w:color="auto"/>
                <w:left w:val="none" w:sz="0" w:space="0" w:color="auto"/>
                <w:bottom w:val="none" w:sz="0" w:space="0" w:color="auto"/>
                <w:right w:val="none" w:sz="0" w:space="0" w:color="auto"/>
              </w:divBdr>
            </w:div>
            <w:div w:id="243689363">
              <w:marLeft w:val="0"/>
              <w:marRight w:val="0"/>
              <w:marTop w:val="0"/>
              <w:marBottom w:val="0"/>
              <w:divBdr>
                <w:top w:val="none" w:sz="0" w:space="0" w:color="auto"/>
                <w:left w:val="none" w:sz="0" w:space="0" w:color="auto"/>
                <w:bottom w:val="none" w:sz="0" w:space="0" w:color="auto"/>
                <w:right w:val="none" w:sz="0" w:space="0" w:color="auto"/>
              </w:divBdr>
            </w:div>
            <w:div w:id="255676244">
              <w:marLeft w:val="0"/>
              <w:marRight w:val="0"/>
              <w:marTop w:val="0"/>
              <w:marBottom w:val="0"/>
              <w:divBdr>
                <w:top w:val="none" w:sz="0" w:space="0" w:color="auto"/>
                <w:left w:val="none" w:sz="0" w:space="0" w:color="auto"/>
                <w:bottom w:val="none" w:sz="0" w:space="0" w:color="auto"/>
                <w:right w:val="none" w:sz="0" w:space="0" w:color="auto"/>
              </w:divBdr>
            </w:div>
            <w:div w:id="1943296799">
              <w:marLeft w:val="0"/>
              <w:marRight w:val="0"/>
              <w:marTop w:val="0"/>
              <w:marBottom w:val="0"/>
              <w:divBdr>
                <w:top w:val="none" w:sz="0" w:space="0" w:color="auto"/>
                <w:left w:val="none" w:sz="0" w:space="0" w:color="auto"/>
                <w:bottom w:val="none" w:sz="0" w:space="0" w:color="auto"/>
                <w:right w:val="none" w:sz="0" w:space="0" w:color="auto"/>
              </w:divBdr>
            </w:div>
            <w:div w:id="16087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280">
      <w:bodyDiv w:val="1"/>
      <w:marLeft w:val="0"/>
      <w:marRight w:val="0"/>
      <w:marTop w:val="0"/>
      <w:marBottom w:val="0"/>
      <w:divBdr>
        <w:top w:val="none" w:sz="0" w:space="0" w:color="auto"/>
        <w:left w:val="none" w:sz="0" w:space="0" w:color="auto"/>
        <w:bottom w:val="none" w:sz="0" w:space="0" w:color="auto"/>
        <w:right w:val="none" w:sz="0" w:space="0" w:color="auto"/>
      </w:divBdr>
      <w:divsChild>
        <w:div w:id="1925799482">
          <w:marLeft w:val="0"/>
          <w:marRight w:val="0"/>
          <w:marTop w:val="0"/>
          <w:marBottom w:val="0"/>
          <w:divBdr>
            <w:top w:val="none" w:sz="0" w:space="0" w:color="auto"/>
            <w:left w:val="none" w:sz="0" w:space="0" w:color="auto"/>
            <w:bottom w:val="none" w:sz="0" w:space="0" w:color="auto"/>
            <w:right w:val="none" w:sz="0" w:space="0" w:color="auto"/>
          </w:divBdr>
        </w:div>
        <w:div w:id="2053725650">
          <w:marLeft w:val="0"/>
          <w:marRight w:val="0"/>
          <w:marTop w:val="0"/>
          <w:marBottom w:val="0"/>
          <w:divBdr>
            <w:top w:val="none" w:sz="0" w:space="0" w:color="auto"/>
            <w:left w:val="none" w:sz="0" w:space="0" w:color="auto"/>
            <w:bottom w:val="none" w:sz="0" w:space="0" w:color="auto"/>
            <w:right w:val="none" w:sz="0" w:space="0" w:color="auto"/>
          </w:divBdr>
        </w:div>
      </w:divsChild>
    </w:div>
    <w:div w:id="1548645680">
      <w:bodyDiv w:val="1"/>
      <w:marLeft w:val="0"/>
      <w:marRight w:val="0"/>
      <w:marTop w:val="0"/>
      <w:marBottom w:val="0"/>
      <w:divBdr>
        <w:top w:val="none" w:sz="0" w:space="0" w:color="auto"/>
        <w:left w:val="none" w:sz="0" w:space="0" w:color="auto"/>
        <w:bottom w:val="none" w:sz="0" w:space="0" w:color="auto"/>
        <w:right w:val="none" w:sz="0" w:space="0" w:color="auto"/>
      </w:divBdr>
    </w:div>
    <w:div w:id="1550416960">
      <w:bodyDiv w:val="1"/>
      <w:marLeft w:val="0"/>
      <w:marRight w:val="0"/>
      <w:marTop w:val="0"/>
      <w:marBottom w:val="0"/>
      <w:divBdr>
        <w:top w:val="none" w:sz="0" w:space="0" w:color="auto"/>
        <w:left w:val="none" w:sz="0" w:space="0" w:color="auto"/>
        <w:bottom w:val="none" w:sz="0" w:space="0" w:color="auto"/>
        <w:right w:val="none" w:sz="0" w:space="0" w:color="auto"/>
      </w:divBdr>
      <w:divsChild>
        <w:div w:id="742484912">
          <w:marLeft w:val="0"/>
          <w:marRight w:val="0"/>
          <w:marTop w:val="0"/>
          <w:marBottom w:val="0"/>
          <w:divBdr>
            <w:top w:val="none" w:sz="0" w:space="0" w:color="auto"/>
            <w:left w:val="none" w:sz="0" w:space="0" w:color="auto"/>
            <w:bottom w:val="none" w:sz="0" w:space="0" w:color="auto"/>
            <w:right w:val="none" w:sz="0" w:space="0" w:color="auto"/>
          </w:divBdr>
          <w:divsChild>
            <w:div w:id="1228765779">
              <w:marLeft w:val="0"/>
              <w:marRight w:val="0"/>
              <w:marTop w:val="0"/>
              <w:marBottom w:val="0"/>
              <w:divBdr>
                <w:top w:val="none" w:sz="0" w:space="0" w:color="auto"/>
                <w:left w:val="none" w:sz="0" w:space="0" w:color="auto"/>
                <w:bottom w:val="none" w:sz="0" w:space="0" w:color="auto"/>
                <w:right w:val="none" w:sz="0" w:space="0" w:color="auto"/>
              </w:divBdr>
            </w:div>
            <w:div w:id="1589459038">
              <w:marLeft w:val="0"/>
              <w:marRight w:val="0"/>
              <w:marTop w:val="0"/>
              <w:marBottom w:val="0"/>
              <w:divBdr>
                <w:top w:val="none" w:sz="0" w:space="0" w:color="auto"/>
                <w:left w:val="none" w:sz="0" w:space="0" w:color="auto"/>
                <w:bottom w:val="none" w:sz="0" w:space="0" w:color="auto"/>
                <w:right w:val="none" w:sz="0" w:space="0" w:color="auto"/>
              </w:divBdr>
            </w:div>
            <w:div w:id="410348619">
              <w:marLeft w:val="0"/>
              <w:marRight w:val="0"/>
              <w:marTop w:val="0"/>
              <w:marBottom w:val="0"/>
              <w:divBdr>
                <w:top w:val="none" w:sz="0" w:space="0" w:color="auto"/>
                <w:left w:val="none" w:sz="0" w:space="0" w:color="auto"/>
                <w:bottom w:val="none" w:sz="0" w:space="0" w:color="auto"/>
                <w:right w:val="none" w:sz="0" w:space="0" w:color="auto"/>
              </w:divBdr>
            </w:div>
            <w:div w:id="338626061">
              <w:marLeft w:val="0"/>
              <w:marRight w:val="0"/>
              <w:marTop w:val="0"/>
              <w:marBottom w:val="0"/>
              <w:divBdr>
                <w:top w:val="none" w:sz="0" w:space="0" w:color="auto"/>
                <w:left w:val="none" w:sz="0" w:space="0" w:color="auto"/>
                <w:bottom w:val="none" w:sz="0" w:space="0" w:color="auto"/>
                <w:right w:val="none" w:sz="0" w:space="0" w:color="auto"/>
              </w:divBdr>
            </w:div>
            <w:div w:id="1025906888">
              <w:marLeft w:val="0"/>
              <w:marRight w:val="0"/>
              <w:marTop w:val="0"/>
              <w:marBottom w:val="0"/>
              <w:divBdr>
                <w:top w:val="none" w:sz="0" w:space="0" w:color="auto"/>
                <w:left w:val="none" w:sz="0" w:space="0" w:color="auto"/>
                <w:bottom w:val="none" w:sz="0" w:space="0" w:color="auto"/>
                <w:right w:val="none" w:sz="0" w:space="0" w:color="auto"/>
              </w:divBdr>
            </w:div>
            <w:div w:id="1023097340">
              <w:marLeft w:val="0"/>
              <w:marRight w:val="0"/>
              <w:marTop w:val="0"/>
              <w:marBottom w:val="0"/>
              <w:divBdr>
                <w:top w:val="none" w:sz="0" w:space="0" w:color="auto"/>
                <w:left w:val="none" w:sz="0" w:space="0" w:color="auto"/>
                <w:bottom w:val="none" w:sz="0" w:space="0" w:color="auto"/>
                <w:right w:val="none" w:sz="0" w:space="0" w:color="auto"/>
              </w:divBdr>
            </w:div>
            <w:div w:id="375085705">
              <w:marLeft w:val="0"/>
              <w:marRight w:val="0"/>
              <w:marTop w:val="0"/>
              <w:marBottom w:val="0"/>
              <w:divBdr>
                <w:top w:val="none" w:sz="0" w:space="0" w:color="auto"/>
                <w:left w:val="none" w:sz="0" w:space="0" w:color="auto"/>
                <w:bottom w:val="none" w:sz="0" w:space="0" w:color="auto"/>
                <w:right w:val="none" w:sz="0" w:space="0" w:color="auto"/>
              </w:divBdr>
            </w:div>
            <w:div w:id="1626541365">
              <w:marLeft w:val="0"/>
              <w:marRight w:val="0"/>
              <w:marTop w:val="0"/>
              <w:marBottom w:val="0"/>
              <w:divBdr>
                <w:top w:val="none" w:sz="0" w:space="0" w:color="auto"/>
                <w:left w:val="none" w:sz="0" w:space="0" w:color="auto"/>
                <w:bottom w:val="none" w:sz="0" w:space="0" w:color="auto"/>
                <w:right w:val="none" w:sz="0" w:space="0" w:color="auto"/>
              </w:divBdr>
            </w:div>
            <w:div w:id="1148673140">
              <w:marLeft w:val="0"/>
              <w:marRight w:val="0"/>
              <w:marTop w:val="0"/>
              <w:marBottom w:val="0"/>
              <w:divBdr>
                <w:top w:val="none" w:sz="0" w:space="0" w:color="auto"/>
                <w:left w:val="none" w:sz="0" w:space="0" w:color="auto"/>
                <w:bottom w:val="none" w:sz="0" w:space="0" w:color="auto"/>
                <w:right w:val="none" w:sz="0" w:space="0" w:color="auto"/>
              </w:divBdr>
            </w:div>
            <w:div w:id="1957563668">
              <w:marLeft w:val="0"/>
              <w:marRight w:val="0"/>
              <w:marTop w:val="0"/>
              <w:marBottom w:val="0"/>
              <w:divBdr>
                <w:top w:val="none" w:sz="0" w:space="0" w:color="auto"/>
                <w:left w:val="none" w:sz="0" w:space="0" w:color="auto"/>
                <w:bottom w:val="none" w:sz="0" w:space="0" w:color="auto"/>
                <w:right w:val="none" w:sz="0" w:space="0" w:color="auto"/>
              </w:divBdr>
            </w:div>
            <w:div w:id="1197962650">
              <w:marLeft w:val="0"/>
              <w:marRight w:val="0"/>
              <w:marTop w:val="0"/>
              <w:marBottom w:val="0"/>
              <w:divBdr>
                <w:top w:val="none" w:sz="0" w:space="0" w:color="auto"/>
                <w:left w:val="none" w:sz="0" w:space="0" w:color="auto"/>
                <w:bottom w:val="none" w:sz="0" w:space="0" w:color="auto"/>
                <w:right w:val="none" w:sz="0" w:space="0" w:color="auto"/>
              </w:divBdr>
            </w:div>
            <w:div w:id="774905978">
              <w:marLeft w:val="0"/>
              <w:marRight w:val="0"/>
              <w:marTop w:val="0"/>
              <w:marBottom w:val="0"/>
              <w:divBdr>
                <w:top w:val="none" w:sz="0" w:space="0" w:color="auto"/>
                <w:left w:val="none" w:sz="0" w:space="0" w:color="auto"/>
                <w:bottom w:val="none" w:sz="0" w:space="0" w:color="auto"/>
                <w:right w:val="none" w:sz="0" w:space="0" w:color="auto"/>
              </w:divBdr>
            </w:div>
            <w:div w:id="1978607223">
              <w:marLeft w:val="0"/>
              <w:marRight w:val="0"/>
              <w:marTop w:val="0"/>
              <w:marBottom w:val="0"/>
              <w:divBdr>
                <w:top w:val="none" w:sz="0" w:space="0" w:color="auto"/>
                <w:left w:val="none" w:sz="0" w:space="0" w:color="auto"/>
                <w:bottom w:val="none" w:sz="0" w:space="0" w:color="auto"/>
                <w:right w:val="none" w:sz="0" w:space="0" w:color="auto"/>
              </w:divBdr>
            </w:div>
            <w:div w:id="929509031">
              <w:marLeft w:val="0"/>
              <w:marRight w:val="0"/>
              <w:marTop w:val="0"/>
              <w:marBottom w:val="0"/>
              <w:divBdr>
                <w:top w:val="none" w:sz="0" w:space="0" w:color="auto"/>
                <w:left w:val="none" w:sz="0" w:space="0" w:color="auto"/>
                <w:bottom w:val="none" w:sz="0" w:space="0" w:color="auto"/>
                <w:right w:val="none" w:sz="0" w:space="0" w:color="auto"/>
              </w:divBdr>
            </w:div>
            <w:div w:id="1624581651">
              <w:marLeft w:val="0"/>
              <w:marRight w:val="0"/>
              <w:marTop w:val="0"/>
              <w:marBottom w:val="0"/>
              <w:divBdr>
                <w:top w:val="none" w:sz="0" w:space="0" w:color="auto"/>
                <w:left w:val="none" w:sz="0" w:space="0" w:color="auto"/>
                <w:bottom w:val="none" w:sz="0" w:space="0" w:color="auto"/>
                <w:right w:val="none" w:sz="0" w:space="0" w:color="auto"/>
              </w:divBdr>
            </w:div>
            <w:div w:id="947155677">
              <w:marLeft w:val="0"/>
              <w:marRight w:val="0"/>
              <w:marTop w:val="0"/>
              <w:marBottom w:val="0"/>
              <w:divBdr>
                <w:top w:val="none" w:sz="0" w:space="0" w:color="auto"/>
                <w:left w:val="none" w:sz="0" w:space="0" w:color="auto"/>
                <w:bottom w:val="none" w:sz="0" w:space="0" w:color="auto"/>
                <w:right w:val="none" w:sz="0" w:space="0" w:color="auto"/>
              </w:divBdr>
            </w:div>
            <w:div w:id="849225668">
              <w:marLeft w:val="0"/>
              <w:marRight w:val="0"/>
              <w:marTop w:val="0"/>
              <w:marBottom w:val="0"/>
              <w:divBdr>
                <w:top w:val="none" w:sz="0" w:space="0" w:color="auto"/>
                <w:left w:val="none" w:sz="0" w:space="0" w:color="auto"/>
                <w:bottom w:val="none" w:sz="0" w:space="0" w:color="auto"/>
                <w:right w:val="none" w:sz="0" w:space="0" w:color="auto"/>
              </w:divBdr>
            </w:div>
            <w:div w:id="220094449">
              <w:marLeft w:val="0"/>
              <w:marRight w:val="0"/>
              <w:marTop w:val="0"/>
              <w:marBottom w:val="0"/>
              <w:divBdr>
                <w:top w:val="none" w:sz="0" w:space="0" w:color="auto"/>
                <w:left w:val="none" w:sz="0" w:space="0" w:color="auto"/>
                <w:bottom w:val="none" w:sz="0" w:space="0" w:color="auto"/>
                <w:right w:val="none" w:sz="0" w:space="0" w:color="auto"/>
              </w:divBdr>
            </w:div>
            <w:div w:id="1211261745">
              <w:marLeft w:val="0"/>
              <w:marRight w:val="0"/>
              <w:marTop w:val="0"/>
              <w:marBottom w:val="0"/>
              <w:divBdr>
                <w:top w:val="none" w:sz="0" w:space="0" w:color="auto"/>
                <w:left w:val="none" w:sz="0" w:space="0" w:color="auto"/>
                <w:bottom w:val="none" w:sz="0" w:space="0" w:color="auto"/>
                <w:right w:val="none" w:sz="0" w:space="0" w:color="auto"/>
              </w:divBdr>
            </w:div>
            <w:div w:id="14767968">
              <w:marLeft w:val="0"/>
              <w:marRight w:val="0"/>
              <w:marTop w:val="0"/>
              <w:marBottom w:val="0"/>
              <w:divBdr>
                <w:top w:val="none" w:sz="0" w:space="0" w:color="auto"/>
                <w:left w:val="none" w:sz="0" w:space="0" w:color="auto"/>
                <w:bottom w:val="none" w:sz="0" w:space="0" w:color="auto"/>
                <w:right w:val="none" w:sz="0" w:space="0" w:color="auto"/>
              </w:divBdr>
            </w:div>
            <w:div w:id="765148242">
              <w:marLeft w:val="0"/>
              <w:marRight w:val="0"/>
              <w:marTop w:val="0"/>
              <w:marBottom w:val="0"/>
              <w:divBdr>
                <w:top w:val="none" w:sz="0" w:space="0" w:color="auto"/>
                <w:left w:val="none" w:sz="0" w:space="0" w:color="auto"/>
                <w:bottom w:val="none" w:sz="0" w:space="0" w:color="auto"/>
                <w:right w:val="none" w:sz="0" w:space="0" w:color="auto"/>
              </w:divBdr>
            </w:div>
            <w:div w:id="970791290">
              <w:marLeft w:val="0"/>
              <w:marRight w:val="0"/>
              <w:marTop w:val="0"/>
              <w:marBottom w:val="0"/>
              <w:divBdr>
                <w:top w:val="none" w:sz="0" w:space="0" w:color="auto"/>
                <w:left w:val="none" w:sz="0" w:space="0" w:color="auto"/>
                <w:bottom w:val="none" w:sz="0" w:space="0" w:color="auto"/>
                <w:right w:val="none" w:sz="0" w:space="0" w:color="auto"/>
              </w:divBdr>
            </w:div>
            <w:div w:id="1615822577">
              <w:marLeft w:val="0"/>
              <w:marRight w:val="0"/>
              <w:marTop w:val="0"/>
              <w:marBottom w:val="0"/>
              <w:divBdr>
                <w:top w:val="none" w:sz="0" w:space="0" w:color="auto"/>
                <w:left w:val="none" w:sz="0" w:space="0" w:color="auto"/>
                <w:bottom w:val="none" w:sz="0" w:space="0" w:color="auto"/>
                <w:right w:val="none" w:sz="0" w:space="0" w:color="auto"/>
              </w:divBdr>
            </w:div>
            <w:div w:id="112211408">
              <w:marLeft w:val="0"/>
              <w:marRight w:val="0"/>
              <w:marTop w:val="0"/>
              <w:marBottom w:val="0"/>
              <w:divBdr>
                <w:top w:val="none" w:sz="0" w:space="0" w:color="auto"/>
                <w:left w:val="none" w:sz="0" w:space="0" w:color="auto"/>
                <w:bottom w:val="none" w:sz="0" w:space="0" w:color="auto"/>
                <w:right w:val="none" w:sz="0" w:space="0" w:color="auto"/>
              </w:divBdr>
            </w:div>
            <w:div w:id="1937865962">
              <w:marLeft w:val="0"/>
              <w:marRight w:val="0"/>
              <w:marTop w:val="0"/>
              <w:marBottom w:val="0"/>
              <w:divBdr>
                <w:top w:val="none" w:sz="0" w:space="0" w:color="auto"/>
                <w:left w:val="none" w:sz="0" w:space="0" w:color="auto"/>
                <w:bottom w:val="none" w:sz="0" w:space="0" w:color="auto"/>
                <w:right w:val="none" w:sz="0" w:space="0" w:color="auto"/>
              </w:divBdr>
            </w:div>
            <w:div w:id="1109350895">
              <w:marLeft w:val="0"/>
              <w:marRight w:val="0"/>
              <w:marTop w:val="0"/>
              <w:marBottom w:val="0"/>
              <w:divBdr>
                <w:top w:val="none" w:sz="0" w:space="0" w:color="auto"/>
                <w:left w:val="none" w:sz="0" w:space="0" w:color="auto"/>
                <w:bottom w:val="none" w:sz="0" w:space="0" w:color="auto"/>
                <w:right w:val="none" w:sz="0" w:space="0" w:color="auto"/>
              </w:divBdr>
            </w:div>
            <w:div w:id="1105464939">
              <w:marLeft w:val="0"/>
              <w:marRight w:val="0"/>
              <w:marTop w:val="0"/>
              <w:marBottom w:val="0"/>
              <w:divBdr>
                <w:top w:val="none" w:sz="0" w:space="0" w:color="auto"/>
                <w:left w:val="none" w:sz="0" w:space="0" w:color="auto"/>
                <w:bottom w:val="none" w:sz="0" w:space="0" w:color="auto"/>
                <w:right w:val="none" w:sz="0" w:space="0" w:color="auto"/>
              </w:divBdr>
            </w:div>
            <w:div w:id="984775586">
              <w:marLeft w:val="0"/>
              <w:marRight w:val="0"/>
              <w:marTop w:val="0"/>
              <w:marBottom w:val="0"/>
              <w:divBdr>
                <w:top w:val="none" w:sz="0" w:space="0" w:color="auto"/>
                <w:left w:val="none" w:sz="0" w:space="0" w:color="auto"/>
                <w:bottom w:val="none" w:sz="0" w:space="0" w:color="auto"/>
                <w:right w:val="none" w:sz="0" w:space="0" w:color="auto"/>
              </w:divBdr>
            </w:div>
            <w:div w:id="421799278">
              <w:marLeft w:val="0"/>
              <w:marRight w:val="0"/>
              <w:marTop w:val="0"/>
              <w:marBottom w:val="0"/>
              <w:divBdr>
                <w:top w:val="none" w:sz="0" w:space="0" w:color="auto"/>
                <w:left w:val="none" w:sz="0" w:space="0" w:color="auto"/>
                <w:bottom w:val="none" w:sz="0" w:space="0" w:color="auto"/>
                <w:right w:val="none" w:sz="0" w:space="0" w:color="auto"/>
              </w:divBdr>
            </w:div>
            <w:div w:id="1883443936">
              <w:marLeft w:val="0"/>
              <w:marRight w:val="0"/>
              <w:marTop w:val="0"/>
              <w:marBottom w:val="0"/>
              <w:divBdr>
                <w:top w:val="none" w:sz="0" w:space="0" w:color="auto"/>
                <w:left w:val="none" w:sz="0" w:space="0" w:color="auto"/>
                <w:bottom w:val="none" w:sz="0" w:space="0" w:color="auto"/>
                <w:right w:val="none" w:sz="0" w:space="0" w:color="auto"/>
              </w:divBdr>
            </w:div>
            <w:div w:id="928001105">
              <w:marLeft w:val="0"/>
              <w:marRight w:val="0"/>
              <w:marTop w:val="0"/>
              <w:marBottom w:val="0"/>
              <w:divBdr>
                <w:top w:val="none" w:sz="0" w:space="0" w:color="auto"/>
                <w:left w:val="none" w:sz="0" w:space="0" w:color="auto"/>
                <w:bottom w:val="none" w:sz="0" w:space="0" w:color="auto"/>
                <w:right w:val="none" w:sz="0" w:space="0" w:color="auto"/>
              </w:divBdr>
            </w:div>
            <w:div w:id="612980620">
              <w:marLeft w:val="0"/>
              <w:marRight w:val="0"/>
              <w:marTop w:val="0"/>
              <w:marBottom w:val="0"/>
              <w:divBdr>
                <w:top w:val="none" w:sz="0" w:space="0" w:color="auto"/>
                <w:left w:val="none" w:sz="0" w:space="0" w:color="auto"/>
                <w:bottom w:val="none" w:sz="0" w:space="0" w:color="auto"/>
                <w:right w:val="none" w:sz="0" w:space="0" w:color="auto"/>
              </w:divBdr>
            </w:div>
            <w:div w:id="11784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4232">
      <w:bodyDiv w:val="1"/>
      <w:marLeft w:val="0"/>
      <w:marRight w:val="0"/>
      <w:marTop w:val="0"/>
      <w:marBottom w:val="0"/>
      <w:divBdr>
        <w:top w:val="none" w:sz="0" w:space="0" w:color="auto"/>
        <w:left w:val="none" w:sz="0" w:space="0" w:color="auto"/>
        <w:bottom w:val="none" w:sz="0" w:space="0" w:color="auto"/>
        <w:right w:val="none" w:sz="0" w:space="0" w:color="auto"/>
      </w:divBdr>
      <w:divsChild>
        <w:div w:id="626544871">
          <w:marLeft w:val="0"/>
          <w:marRight w:val="0"/>
          <w:marTop w:val="0"/>
          <w:marBottom w:val="0"/>
          <w:divBdr>
            <w:top w:val="none" w:sz="0" w:space="0" w:color="auto"/>
            <w:left w:val="none" w:sz="0" w:space="0" w:color="auto"/>
            <w:bottom w:val="none" w:sz="0" w:space="0" w:color="auto"/>
            <w:right w:val="none" w:sz="0" w:space="0" w:color="auto"/>
          </w:divBdr>
          <w:divsChild>
            <w:div w:id="1420786722">
              <w:marLeft w:val="0"/>
              <w:marRight w:val="0"/>
              <w:marTop w:val="0"/>
              <w:marBottom w:val="0"/>
              <w:divBdr>
                <w:top w:val="none" w:sz="0" w:space="0" w:color="auto"/>
                <w:left w:val="none" w:sz="0" w:space="0" w:color="auto"/>
                <w:bottom w:val="none" w:sz="0" w:space="0" w:color="auto"/>
                <w:right w:val="none" w:sz="0" w:space="0" w:color="auto"/>
              </w:divBdr>
            </w:div>
            <w:div w:id="1652250620">
              <w:marLeft w:val="0"/>
              <w:marRight w:val="0"/>
              <w:marTop w:val="0"/>
              <w:marBottom w:val="0"/>
              <w:divBdr>
                <w:top w:val="none" w:sz="0" w:space="0" w:color="auto"/>
                <w:left w:val="none" w:sz="0" w:space="0" w:color="auto"/>
                <w:bottom w:val="none" w:sz="0" w:space="0" w:color="auto"/>
                <w:right w:val="none" w:sz="0" w:space="0" w:color="auto"/>
              </w:divBdr>
            </w:div>
            <w:div w:id="262230860">
              <w:marLeft w:val="0"/>
              <w:marRight w:val="0"/>
              <w:marTop w:val="0"/>
              <w:marBottom w:val="0"/>
              <w:divBdr>
                <w:top w:val="none" w:sz="0" w:space="0" w:color="auto"/>
                <w:left w:val="none" w:sz="0" w:space="0" w:color="auto"/>
                <w:bottom w:val="none" w:sz="0" w:space="0" w:color="auto"/>
                <w:right w:val="none" w:sz="0" w:space="0" w:color="auto"/>
              </w:divBdr>
            </w:div>
            <w:div w:id="773744536">
              <w:marLeft w:val="0"/>
              <w:marRight w:val="0"/>
              <w:marTop w:val="0"/>
              <w:marBottom w:val="0"/>
              <w:divBdr>
                <w:top w:val="none" w:sz="0" w:space="0" w:color="auto"/>
                <w:left w:val="none" w:sz="0" w:space="0" w:color="auto"/>
                <w:bottom w:val="none" w:sz="0" w:space="0" w:color="auto"/>
                <w:right w:val="none" w:sz="0" w:space="0" w:color="auto"/>
              </w:divBdr>
            </w:div>
            <w:div w:id="1549995089">
              <w:marLeft w:val="0"/>
              <w:marRight w:val="0"/>
              <w:marTop w:val="0"/>
              <w:marBottom w:val="0"/>
              <w:divBdr>
                <w:top w:val="none" w:sz="0" w:space="0" w:color="auto"/>
                <w:left w:val="none" w:sz="0" w:space="0" w:color="auto"/>
                <w:bottom w:val="none" w:sz="0" w:space="0" w:color="auto"/>
                <w:right w:val="none" w:sz="0" w:space="0" w:color="auto"/>
              </w:divBdr>
            </w:div>
            <w:div w:id="2114084933">
              <w:marLeft w:val="0"/>
              <w:marRight w:val="0"/>
              <w:marTop w:val="0"/>
              <w:marBottom w:val="0"/>
              <w:divBdr>
                <w:top w:val="none" w:sz="0" w:space="0" w:color="auto"/>
                <w:left w:val="none" w:sz="0" w:space="0" w:color="auto"/>
                <w:bottom w:val="none" w:sz="0" w:space="0" w:color="auto"/>
                <w:right w:val="none" w:sz="0" w:space="0" w:color="auto"/>
              </w:divBdr>
            </w:div>
            <w:div w:id="1712270245">
              <w:marLeft w:val="0"/>
              <w:marRight w:val="0"/>
              <w:marTop w:val="0"/>
              <w:marBottom w:val="0"/>
              <w:divBdr>
                <w:top w:val="none" w:sz="0" w:space="0" w:color="auto"/>
                <w:left w:val="none" w:sz="0" w:space="0" w:color="auto"/>
                <w:bottom w:val="none" w:sz="0" w:space="0" w:color="auto"/>
                <w:right w:val="none" w:sz="0" w:space="0" w:color="auto"/>
              </w:divBdr>
            </w:div>
            <w:div w:id="2033414840">
              <w:marLeft w:val="0"/>
              <w:marRight w:val="0"/>
              <w:marTop w:val="0"/>
              <w:marBottom w:val="0"/>
              <w:divBdr>
                <w:top w:val="none" w:sz="0" w:space="0" w:color="auto"/>
                <w:left w:val="none" w:sz="0" w:space="0" w:color="auto"/>
                <w:bottom w:val="none" w:sz="0" w:space="0" w:color="auto"/>
                <w:right w:val="none" w:sz="0" w:space="0" w:color="auto"/>
              </w:divBdr>
            </w:div>
            <w:div w:id="764688886">
              <w:marLeft w:val="0"/>
              <w:marRight w:val="0"/>
              <w:marTop w:val="0"/>
              <w:marBottom w:val="0"/>
              <w:divBdr>
                <w:top w:val="none" w:sz="0" w:space="0" w:color="auto"/>
                <w:left w:val="none" w:sz="0" w:space="0" w:color="auto"/>
                <w:bottom w:val="none" w:sz="0" w:space="0" w:color="auto"/>
                <w:right w:val="none" w:sz="0" w:space="0" w:color="auto"/>
              </w:divBdr>
            </w:div>
            <w:div w:id="457528910">
              <w:marLeft w:val="0"/>
              <w:marRight w:val="0"/>
              <w:marTop w:val="0"/>
              <w:marBottom w:val="0"/>
              <w:divBdr>
                <w:top w:val="none" w:sz="0" w:space="0" w:color="auto"/>
                <w:left w:val="none" w:sz="0" w:space="0" w:color="auto"/>
                <w:bottom w:val="none" w:sz="0" w:space="0" w:color="auto"/>
                <w:right w:val="none" w:sz="0" w:space="0" w:color="auto"/>
              </w:divBdr>
            </w:div>
            <w:div w:id="2321457">
              <w:marLeft w:val="0"/>
              <w:marRight w:val="0"/>
              <w:marTop w:val="0"/>
              <w:marBottom w:val="0"/>
              <w:divBdr>
                <w:top w:val="none" w:sz="0" w:space="0" w:color="auto"/>
                <w:left w:val="none" w:sz="0" w:space="0" w:color="auto"/>
                <w:bottom w:val="none" w:sz="0" w:space="0" w:color="auto"/>
                <w:right w:val="none" w:sz="0" w:space="0" w:color="auto"/>
              </w:divBdr>
            </w:div>
            <w:div w:id="1311010922">
              <w:marLeft w:val="0"/>
              <w:marRight w:val="0"/>
              <w:marTop w:val="0"/>
              <w:marBottom w:val="0"/>
              <w:divBdr>
                <w:top w:val="none" w:sz="0" w:space="0" w:color="auto"/>
                <w:left w:val="none" w:sz="0" w:space="0" w:color="auto"/>
                <w:bottom w:val="none" w:sz="0" w:space="0" w:color="auto"/>
                <w:right w:val="none" w:sz="0" w:space="0" w:color="auto"/>
              </w:divBdr>
            </w:div>
            <w:div w:id="692917954">
              <w:marLeft w:val="0"/>
              <w:marRight w:val="0"/>
              <w:marTop w:val="0"/>
              <w:marBottom w:val="0"/>
              <w:divBdr>
                <w:top w:val="none" w:sz="0" w:space="0" w:color="auto"/>
                <w:left w:val="none" w:sz="0" w:space="0" w:color="auto"/>
                <w:bottom w:val="none" w:sz="0" w:space="0" w:color="auto"/>
                <w:right w:val="none" w:sz="0" w:space="0" w:color="auto"/>
              </w:divBdr>
            </w:div>
            <w:div w:id="569270578">
              <w:marLeft w:val="0"/>
              <w:marRight w:val="0"/>
              <w:marTop w:val="0"/>
              <w:marBottom w:val="0"/>
              <w:divBdr>
                <w:top w:val="none" w:sz="0" w:space="0" w:color="auto"/>
                <w:left w:val="none" w:sz="0" w:space="0" w:color="auto"/>
                <w:bottom w:val="none" w:sz="0" w:space="0" w:color="auto"/>
                <w:right w:val="none" w:sz="0" w:space="0" w:color="auto"/>
              </w:divBdr>
            </w:div>
            <w:div w:id="1528712539">
              <w:marLeft w:val="0"/>
              <w:marRight w:val="0"/>
              <w:marTop w:val="0"/>
              <w:marBottom w:val="0"/>
              <w:divBdr>
                <w:top w:val="none" w:sz="0" w:space="0" w:color="auto"/>
                <w:left w:val="none" w:sz="0" w:space="0" w:color="auto"/>
                <w:bottom w:val="none" w:sz="0" w:space="0" w:color="auto"/>
                <w:right w:val="none" w:sz="0" w:space="0" w:color="auto"/>
              </w:divBdr>
            </w:div>
            <w:div w:id="7481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0560">
      <w:bodyDiv w:val="1"/>
      <w:marLeft w:val="0"/>
      <w:marRight w:val="0"/>
      <w:marTop w:val="0"/>
      <w:marBottom w:val="0"/>
      <w:divBdr>
        <w:top w:val="none" w:sz="0" w:space="0" w:color="auto"/>
        <w:left w:val="none" w:sz="0" w:space="0" w:color="auto"/>
        <w:bottom w:val="none" w:sz="0" w:space="0" w:color="auto"/>
        <w:right w:val="none" w:sz="0" w:space="0" w:color="auto"/>
      </w:divBdr>
    </w:div>
    <w:div w:id="1767380174">
      <w:bodyDiv w:val="1"/>
      <w:marLeft w:val="0"/>
      <w:marRight w:val="0"/>
      <w:marTop w:val="0"/>
      <w:marBottom w:val="0"/>
      <w:divBdr>
        <w:top w:val="none" w:sz="0" w:space="0" w:color="auto"/>
        <w:left w:val="none" w:sz="0" w:space="0" w:color="auto"/>
        <w:bottom w:val="none" w:sz="0" w:space="0" w:color="auto"/>
        <w:right w:val="none" w:sz="0" w:space="0" w:color="auto"/>
      </w:divBdr>
      <w:divsChild>
        <w:div w:id="1364673980">
          <w:marLeft w:val="0"/>
          <w:marRight w:val="0"/>
          <w:marTop w:val="0"/>
          <w:marBottom w:val="0"/>
          <w:divBdr>
            <w:top w:val="none" w:sz="0" w:space="0" w:color="auto"/>
            <w:left w:val="none" w:sz="0" w:space="0" w:color="auto"/>
            <w:bottom w:val="none" w:sz="0" w:space="0" w:color="auto"/>
            <w:right w:val="none" w:sz="0" w:space="0" w:color="auto"/>
          </w:divBdr>
        </w:div>
        <w:div w:id="1712147647">
          <w:marLeft w:val="0"/>
          <w:marRight w:val="0"/>
          <w:marTop w:val="0"/>
          <w:marBottom w:val="0"/>
          <w:divBdr>
            <w:top w:val="none" w:sz="0" w:space="0" w:color="auto"/>
            <w:left w:val="none" w:sz="0" w:space="0" w:color="auto"/>
            <w:bottom w:val="none" w:sz="0" w:space="0" w:color="auto"/>
            <w:right w:val="none" w:sz="0" w:space="0" w:color="auto"/>
          </w:divBdr>
        </w:div>
      </w:divsChild>
    </w:div>
    <w:div w:id="2136217829">
      <w:bodyDiv w:val="1"/>
      <w:marLeft w:val="0"/>
      <w:marRight w:val="0"/>
      <w:marTop w:val="0"/>
      <w:marBottom w:val="0"/>
      <w:divBdr>
        <w:top w:val="none" w:sz="0" w:space="0" w:color="auto"/>
        <w:left w:val="none" w:sz="0" w:space="0" w:color="auto"/>
        <w:bottom w:val="none" w:sz="0" w:space="0" w:color="auto"/>
        <w:right w:val="none" w:sz="0" w:space="0" w:color="auto"/>
      </w:divBdr>
      <w:divsChild>
        <w:div w:id="1052846178">
          <w:marLeft w:val="0"/>
          <w:marRight w:val="0"/>
          <w:marTop w:val="0"/>
          <w:marBottom w:val="0"/>
          <w:divBdr>
            <w:top w:val="none" w:sz="0" w:space="0" w:color="auto"/>
            <w:left w:val="none" w:sz="0" w:space="0" w:color="auto"/>
            <w:bottom w:val="none" w:sz="0" w:space="0" w:color="auto"/>
            <w:right w:val="none" w:sz="0" w:space="0" w:color="auto"/>
          </w:divBdr>
        </w:div>
        <w:div w:id="283194842">
          <w:marLeft w:val="0"/>
          <w:marRight w:val="0"/>
          <w:marTop w:val="0"/>
          <w:marBottom w:val="0"/>
          <w:divBdr>
            <w:top w:val="none" w:sz="0" w:space="0" w:color="auto"/>
            <w:left w:val="none" w:sz="0" w:space="0" w:color="auto"/>
            <w:bottom w:val="none" w:sz="0" w:space="0" w:color="auto"/>
            <w:right w:val="none" w:sz="0" w:space="0" w:color="auto"/>
          </w:divBdr>
        </w:div>
        <w:div w:id="275256015">
          <w:marLeft w:val="0"/>
          <w:marRight w:val="0"/>
          <w:marTop w:val="0"/>
          <w:marBottom w:val="0"/>
          <w:divBdr>
            <w:top w:val="none" w:sz="0" w:space="0" w:color="auto"/>
            <w:left w:val="none" w:sz="0" w:space="0" w:color="auto"/>
            <w:bottom w:val="none" w:sz="0" w:space="0" w:color="auto"/>
            <w:right w:val="none" w:sz="0" w:space="0" w:color="auto"/>
          </w:divBdr>
        </w:div>
        <w:div w:id="448210403">
          <w:marLeft w:val="0"/>
          <w:marRight w:val="0"/>
          <w:marTop w:val="0"/>
          <w:marBottom w:val="0"/>
          <w:divBdr>
            <w:top w:val="none" w:sz="0" w:space="0" w:color="auto"/>
            <w:left w:val="none" w:sz="0" w:space="0" w:color="auto"/>
            <w:bottom w:val="none" w:sz="0" w:space="0" w:color="auto"/>
            <w:right w:val="none" w:sz="0" w:space="0" w:color="auto"/>
          </w:divBdr>
        </w:div>
        <w:div w:id="1253860066">
          <w:marLeft w:val="0"/>
          <w:marRight w:val="0"/>
          <w:marTop w:val="0"/>
          <w:marBottom w:val="0"/>
          <w:divBdr>
            <w:top w:val="none" w:sz="0" w:space="0" w:color="auto"/>
            <w:left w:val="none" w:sz="0" w:space="0" w:color="auto"/>
            <w:bottom w:val="none" w:sz="0" w:space="0" w:color="auto"/>
            <w:right w:val="none" w:sz="0" w:space="0" w:color="auto"/>
          </w:divBdr>
        </w:div>
        <w:div w:id="6636248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eee</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Sheet1!$B$2:$B$4</c:f>
              <c:numCache>
                <c:formatCode>General</c:formatCode>
                <c:ptCount val="3"/>
                <c:pt idx="0">
                  <c:v>85.5</c:v>
                </c:pt>
                <c:pt idx="1">
                  <c:v>83.3</c:v>
                </c:pt>
                <c:pt idx="2">
                  <c:v>82</c:v>
                </c:pt>
              </c:numCache>
            </c:numRef>
          </c:val>
          <c:extLst>
            <c:ext xmlns:c16="http://schemas.microsoft.com/office/drawing/2014/chart" uri="{C3380CC4-5D6E-409C-BE32-E72D297353CC}">
              <c16:uniqueId val="{00000000-A34D-45AC-B517-8C17B75989F6}"/>
            </c:ext>
          </c:extLst>
        </c:ser>
        <c:ser>
          <c:idx val="1"/>
          <c:order val="1"/>
          <c:tx>
            <c:strRef>
              <c:f>Sheet1!$C$1</c:f>
              <c:strCache>
                <c:ptCount val="1"/>
                <c:pt idx="0">
                  <c:v>Sensitivity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Sheet1!$C$2:$C$4</c:f>
              <c:numCache>
                <c:formatCode>General</c:formatCode>
                <c:ptCount val="3"/>
                <c:pt idx="0">
                  <c:v>86</c:v>
                </c:pt>
                <c:pt idx="1">
                  <c:v>82</c:v>
                </c:pt>
                <c:pt idx="2">
                  <c:v>81.2</c:v>
                </c:pt>
              </c:numCache>
            </c:numRef>
          </c:val>
          <c:extLst>
            <c:ext xmlns:c16="http://schemas.microsoft.com/office/drawing/2014/chart" uri="{C3380CC4-5D6E-409C-BE32-E72D297353CC}">
              <c16:uniqueId val="{00000001-A34D-45AC-B517-8C17B75989F6}"/>
            </c:ext>
          </c:extLst>
        </c:ser>
        <c:ser>
          <c:idx val="2"/>
          <c:order val="2"/>
          <c:tx>
            <c:strRef>
              <c:f>Sheet1!$D$1</c:f>
              <c:strCache>
                <c:ptCount val="1"/>
                <c:pt idx="0">
                  <c:v>Specificity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Sheet1!$D$2:$D$4</c:f>
              <c:numCache>
                <c:formatCode>General</c:formatCode>
                <c:ptCount val="3"/>
                <c:pt idx="0">
                  <c:v>84</c:v>
                </c:pt>
                <c:pt idx="1">
                  <c:v>84</c:v>
                </c:pt>
                <c:pt idx="2">
                  <c:v>81</c:v>
                </c:pt>
              </c:numCache>
            </c:numRef>
          </c:val>
          <c:extLst>
            <c:ext xmlns:c16="http://schemas.microsoft.com/office/drawing/2014/chart" uri="{C3380CC4-5D6E-409C-BE32-E72D297353CC}">
              <c16:uniqueId val="{00000002-A34D-45AC-B517-8C17B75989F6}"/>
            </c:ext>
          </c:extLst>
        </c:ser>
        <c:dLbls>
          <c:showLegendKey val="0"/>
          <c:showVal val="1"/>
          <c:showCatName val="0"/>
          <c:showSerName val="0"/>
          <c:showPercent val="0"/>
          <c:showBubbleSize val="0"/>
        </c:dLbls>
        <c:gapWidth val="75"/>
        <c:overlap val="-20"/>
        <c:axId val="83598848"/>
        <c:axId val="48659200"/>
      </c:barChart>
      <c:catAx>
        <c:axId val="83598848"/>
        <c:scaling>
          <c:orientation val="minMax"/>
        </c:scaling>
        <c:delete val="0"/>
        <c:axPos val="b"/>
        <c:numFmt formatCode="General" sourceLinked="0"/>
        <c:majorTickMark val="none"/>
        <c:minorTickMark val="none"/>
        <c:tickLblPos val="nextTo"/>
        <c:crossAx val="48659200"/>
        <c:crosses val="autoZero"/>
        <c:auto val="1"/>
        <c:lblAlgn val="ctr"/>
        <c:lblOffset val="100"/>
        <c:noMultiLvlLbl val="0"/>
      </c:catAx>
      <c:valAx>
        <c:axId val="48659200"/>
        <c:scaling>
          <c:orientation val="minMax"/>
        </c:scaling>
        <c:delete val="0"/>
        <c:axPos val="l"/>
        <c:numFmt formatCode="General" sourceLinked="1"/>
        <c:majorTickMark val="none"/>
        <c:minorTickMark val="none"/>
        <c:tickLblPos val="nextTo"/>
        <c:crossAx val="83598848"/>
        <c:crosses val="autoZero"/>
        <c:crossBetween val="between"/>
      </c:valAx>
      <c:spPr>
        <a:noFill/>
        <a:ln w="25400">
          <a:no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classifier performance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Pt>
            <c:idx val="0"/>
            <c:invertIfNegative val="0"/>
            <c:bubble3D val="0"/>
            <c:extLst>
              <c:ext xmlns:c16="http://schemas.microsoft.com/office/drawing/2014/chart" uri="{C3380CC4-5D6E-409C-BE32-E72D297353CC}">
                <c16:uniqueId val="{00000000-4F3B-4B64-804F-71F4D8239C4B}"/>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Sheet1!$B$2:$B$5</c:f>
              <c:numCache>
                <c:formatCode>General</c:formatCode>
                <c:ptCount val="4"/>
                <c:pt idx="0">
                  <c:v>72</c:v>
                </c:pt>
                <c:pt idx="1">
                  <c:v>80</c:v>
                </c:pt>
                <c:pt idx="2">
                  <c:v>76</c:v>
                </c:pt>
                <c:pt idx="3">
                  <c:v>86</c:v>
                </c:pt>
              </c:numCache>
            </c:numRef>
          </c:val>
          <c:extLst>
            <c:ext xmlns:c16="http://schemas.microsoft.com/office/drawing/2014/chart" uri="{C3380CC4-5D6E-409C-BE32-E72D297353CC}">
              <c16:uniqueId val="{00000001-4F3B-4B64-804F-71F4D8239C4B}"/>
            </c:ext>
          </c:extLst>
        </c:ser>
        <c:ser>
          <c:idx val="1"/>
          <c:order val="1"/>
          <c:tx>
            <c:strRef>
              <c:f>Sheet1!$C$1</c:f>
              <c:strCache>
                <c:ptCount val="1"/>
                <c:pt idx="0">
                  <c:v>Sensitivity</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Sheet1!$C$2:$C$5</c:f>
              <c:numCache>
                <c:formatCode>General</c:formatCode>
                <c:ptCount val="4"/>
                <c:pt idx="0">
                  <c:v>74</c:v>
                </c:pt>
                <c:pt idx="1">
                  <c:v>79</c:v>
                </c:pt>
                <c:pt idx="2">
                  <c:v>74</c:v>
                </c:pt>
                <c:pt idx="3">
                  <c:v>87</c:v>
                </c:pt>
              </c:numCache>
            </c:numRef>
          </c:val>
          <c:extLst>
            <c:ext xmlns:c16="http://schemas.microsoft.com/office/drawing/2014/chart" uri="{C3380CC4-5D6E-409C-BE32-E72D297353CC}">
              <c16:uniqueId val="{00000002-4F3B-4B64-804F-71F4D8239C4B}"/>
            </c:ext>
          </c:extLst>
        </c:ser>
        <c:ser>
          <c:idx val="2"/>
          <c:order val="2"/>
          <c:tx>
            <c:strRef>
              <c:f>Sheet1!$D$1</c:f>
              <c:strCache>
                <c:ptCount val="1"/>
                <c:pt idx="0">
                  <c:v>Specificity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Sheet1!$D$2:$D$5</c:f>
              <c:numCache>
                <c:formatCode>General</c:formatCode>
                <c:ptCount val="4"/>
                <c:pt idx="0">
                  <c:v>73</c:v>
                </c:pt>
                <c:pt idx="1">
                  <c:v>78</c:v>
                </c:pt>
                <c:pt idx="2">
                  <c:v>75</c:v>
                </c:pt>
                <c:pt idx="3">
                  <c:v>85</c:v>
                </c:pt>
              </c:numCache>
            </c:numRef>
          </c:val>
          <c:extLst>
            <c:ext xmlns:c16="http://schemas.microsoft.com/office/drawing/2014/chart" uri="{C3380CC4-5D6E-409C-BE32-E72D297353CC}">
              <c16:uniqueId val="{00000003-4F3B-4B64-804F-71F4D8239C4B}"/>
            </c:ext>
          </c:extLst>
        </c:ser>
        <c:dLbls>
          <c:dLblPos val="outEnd"/>
          <c:showLegendKey val="0"/>
          <c:showVal val="1"/>
          <c:showCatName val="0"/>
          <c:showSerName val="0"/>
          <c:showPercent val="0"/>
          <c:showBubbleSize val="0"/>
        </c:dLbls>
        <c:gapWidth val="444"/>
        <c:overlap val="-90"/>
        <c:axId val="48606720"/>
        <c:axId val="44008576"/>
      </c:barChart>
      <c:catAx>
        <c:axId val="48606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008576"/>
        <c:crosses val="autoZero"/>
        <c:auto val="1"/>
        <c:lblAlgn val="ctr"/>
        <c:lblOffset val="100"/>
        <c:noMultiLvlLbl val="0"/>
      </c:catAx>
      <c:valAx>
        <c:axId val="44008576"/>
        <c:scaling>
          <c:orientation val="minMax"/>
        </c:scaling>
        <c:delete val="1"/>
        <c:axPos val="l"/>
        <c:numFmt formatCode="General" sourceLinked="1"/>
        <c:majorTickMark val="none"/>
        <c:minorTickMark val="none"/>
        <c:tickLblPos val="nextTo"/>
        <c:crossAx val="48606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kSaywlO8aUnsORUj6OBT4Z0aflA==">AMUW2mUM+vmACDN38M8nY5yiO3i8Xt3QbkuSVmuq3R1Z3yFlLCLkMhw7dOZ8CNW4qnBd/DRBKfMOXhF9DBDeZNAreJngnc3tSvT+W7kODZQayLZwpudmJVNEkuAoBHKddh32b2qeD6jI</go:docsCustomData>
</go:gDocsCustomXmlDataStorage>
</file>

<file path=customXml/itemProps1.xml><?xml version="1.0" encoding="utf-8"?>
<ds:datastoreItem xmlns:ds="http://schemas.openxmlformats.org/officeDocument/2006/customXml" ds:itemID="{FC15797F-4470-4240-97E7-FD59BF540F8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10165</Words>
  <Characters>57943</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4</cp:revision>
  <cp:lastPrinted>2021-12-25T06:47:00Z</cp:lastPrinted>
  <dcterms:created xsi:type="dcterms:W3CDTF">2021-12-25T14:39:00Z</dcterms:created>
  <dcterms:modified xsi:type="dcterms:W3CDTF">2021-12-25T17:08:00Z</dcterms:modified>
</cp:coreProperties>
</file>