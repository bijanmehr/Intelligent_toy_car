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DBA66" w14:textId="77777777" w:rsidR="00491548" w:rsidRPr="00976DF2" w:rsidRDefault="00491548" w:rsidP="00491548">
      <w:pPr>
        <w:spacing w:after="0" w:line="240" w:lineRule="auto"/>
        <w:jc w:val="both"/>
        <w:rPr>
          <w:rFonts w:asciiTheme="majorBidi" w:eastAsia="Times New Roman" w:hAnsiTheme="majorBidi" w:cstheme="majorBidi"/>
          <w:color w:val="0E101A"/>
          <w:sz w:val="36"/>
          <w:szCs w:val="36"/>
        </w:rPr>
      </w:pPr>
      <w:r w:rsidRPr="00976DF2">
        <w:rPr>
          <w:rFonts w:asciiTheme="majorBidi" w:eastAsia="Times New Roman" w:hAnsiTheme="majorBidi" w:cstheme="majorBidi"/>
          <w:color w:val="0E101A"/>
          <w:sz w:val="36"/>
          <w:szCs w:val="36"/>
        </w:rPr>
        <w:t>Abstract</w:t>
      </w:r>
    </w:p>
    <w:p w14:paraId="04B49E58" w14:textId="77777777" w:rsidR="00491548" w:rsidRPr="00976DF2" w:rsidRDefault="00491548" w:rsidP="00491548">
      <w:pPr>
        <w:spacing w:after="0" w:line="240" w:lineRule="auto"/>
        <w:jc w:val="both"/>
        <w:rPr>
          <w:rFonts w:asciiTheme="majorBidi" w:eastAsia="Times New Roman" w:hAnsiTheme="majorBidi" w:cstheme="majorBidi"/>
          <w:color w:val="0E101A"/>
          <w:sz w:val="36"/>
          <w:szCs w:val="36"/>
        </w:rPr>
      </w:pPr>
    </w:p>
    <w:p w14:paraId="202B4DCB" w14:textId="001068D0" w:rsidR="00491548" w:rsidRPr="00976DF2" w:rsidRDefault="00491548" w:rsidP="00491548">
      <w:pPr>
        <w:spacing w:after="0" w:line="240" w:lineRule="auto"/>
        <w:rPr>
          <w:rFonts w:asciiTheme="majorBidi" w:eastAsia="Times New Roman" w:hAnsiTheme="majorBidi" w:cstheme="majorBidi"/>
          <w:color w:val="0E101A"/>
          <w:sz w:val="24"/>
          <w:szCs w:val="24"/>
          <w:lang w:bidi="fa-IR"/>
        </w:rPr>
      </w:pPr>
      <w:r>
        <w:rPr>
          <w:rFonts w:asciiTheme="majorBidi" w:eastAsia="Times New Roman" w:hAnsiTheme="majorBidi" w:cstheme="majorBidi"/>
          <w:color w:val="0E101A"/>
          <w:sz w:val="24"/>
          <w:szCs w:val="24"/>
        </w:rPr>
        <w:t>E</w:t>
      </w:r>
      <w:r w:rsidRPr="00976DF2">
        <w:rPr>
          <w:rFonts w:asciiTheme="majorBidi" w:eastAsia="Times New Roman" w:hAnsiTheme="majorBidi" w:cstheme="majorBidi"/>
          <w:color w:val="0E101A"/>
          <w:sz w:val="24"/>
          <w:szCs w:val="24"/>
        </w:rPr>
        <w:t>arly screening</w:t>
      </w:r>
      <w:r>
        <w:rPr>
          <w:rFonts w:asciiTheme="majorBidi" w:eastAsia="Times New Roman" w:hAnsiTheme="majorBidi" w:cstheme="majorBidi"/>
          <w:color w:val="0E101A"/>
          <w:sz w:val="24"/>
          <w:szCs w:val="24"/>
        </w:rPr>
        <w:t>,</w:t>
      </w:r>
      <w:r w:rsidRPr="00976DF2">
        <w:rPr>
          <w:rFonts w:asciiTheme="majorBidi" w:eastAsia="Times New Roman" w:hAnsiTheme="majorBidi" w:cstheme="majorBidi"/>
          <w:color w:val="0E101A"/>
          <w:sz w:val="24"/>
          <w:szCs w:val="24"/>
        </w:rPr>
        <w:t xml:space="preserve"> </w:t>
      </w:r>
      <w:r>
        <w:rPr>
          <w:rFonts w:asciiTheme="majorBidi" w:eastAsia="Times New Roman" w:hAnsiTheme="majorBidi" w:cstheme="majorBidi"/>
          <w:color w:val="0E101A"/>
          <w:sz w:val="24"/>
          <w:szCs w:val="24"/>
        </w:rPr>
        <w:t xml:space="preserve">which can lead to early diagnosis and </w:t>
      </w:r>
      <w:r w:rsidRPr="00976DF2">
        <w:rPr>
          <w:rFonts w:asciiTheme="majorBidi" w:eastAsia="Times New Roman" w:hAnsiTheme="majorBidi" w:cstheme="majorBidi"/>
          <w:color w:val="0E101A"/>
          <w:sz w:val="24"/>
          <w:szCs w:val="24"/>
        </w:rPr>
        <w:t xml:space="preserve">intervention of </w:t>
      </w:r>
      <w:r>
        <w:rPr>
          <w:rFonts w:asciiTheme="majorBidi" w:eastAsia="Times New Roman" w:hAnsiTheme="majorBidi" w:cstheme="majorBidi"/>
          <w:color w:val="0E101A"/>
          <w:sz w:val="24"/>
          <w:szCs w:val="24"/>
        </w:rPr>
        <w:t>children with autism (</w:t>
      </w:r>
      <w:r w:rsidRPr="00976DF2">
        <w:rPr>
          <w:rFonts w:asciiTheme="majorBidi" w:eastAsia="Times New Roman" w:hAnsiTheme="majorBidi" w:cstheme="majorBidi"/>
          <w:color w:val="0E101A"/>
          <w:sz w:val="24"/>
          <w:szCs w:val="24"/>
        </w:rPr>
        <w:t>ASD</w:t>
      </w:r>
      <w:r>
        <w:rPr>
          <w:rFonts w:asciiTheme="majorBidi" w:eastAsia="Times New Roman" w:hAnsiTheme="majorBidi" w:cstheme="majorBidi"/>
          <w:color w:val="0E101A"/>
          <w:sz w:val="24"/>
          <w:szCs w:val="24"/>
        </w:rPr>
        <w:t>),</w:t>
      </w:r>
      <w:r w:rsidRPr="00976DF2">
        <w:rPr>
          <w:rFonts w:asciiTheme="majorBidi" w:eastAsia="Times New Roman" w:hAnsiTheme="majorBidi" w:cstheme="majorBidi"/>
          <w:color w:val="0E101A"/>
          <w:sz w:val="24"/>
          <w:szCs w:val="24"/>
        </w:rPr>
        <w:t xml:space="preserve"> </w:t>
      </w:r>
      <w:r>
        <w:rPr>
          <w:rFonts w:asciiTheme="majorBidi" w:eastAsia="Times New Roman" w:hAnsiTheme="majorBidi" w:cstheme="majorBidi"/>
          <w:color w:val="0E101A"/>
          <w:sz w:val="24"/>
          <w:szCs w:val="24"/>
        </w:rPr>
        <w:t>can</w:t>
      </w:r>
      <w:r w:rsidRPr="00976DF2">
        <w:rPr>
          <w:rFonts w:asciiTheme="majorBidi" w:eastAsia="Times New Roman" w:hAnsiTheme="majorBidi" w:cstheme="majorBidi"/>
          <w:color w:val="0E101A"/>
          <w:sz w:val="24"/>
          <w:szCs w:val="24"/>
        </w:rPr>
        <w:t xml:space="preserve"> significantly improve the life quality of children with autism. The observational process of ASD diagnosi</w:t>
      </w:r>
      <w:r>
        <w:rPr>
          <w:rFonts w:asciiTheme="majorBidi" w:eastAsia="Times New Roman" w:hAnsiTheme="majorBidi" w:cstheme="majorBidi"/>
          <w:color w:val="0E101A"/>
          <w:sz w:val="24"/>
          <w:szCs w:val="24"/>
        </w:rPr>
        <w:t>s</w:t>
      </w:r>
      <w:r w:rsidRPr="00976DF2">
        <w:rPr>
          <w:rFonts w:asciiTheme="majorBidi" w:eastAsia="Times New Roman" w:hAnsiTheme="majorBidi" w:cstheme="majorBidi"/>
          <w:color w:val="0E101A"/>
          <w:sz w:val="24"/>
          <w:szCs w:val="24"/>
        </w:rPr>
        <w:t xml:space="preserve"> and lack of experts make the </w:t>
      </w:r>
      <w:proofErr w:type="gramStart"/>
      <w:r w:rsidRPr="00976DF2">
        <w:rPr>
          <w:rFonts w:asciiTheme="majorBidi" w:eastAsia="Times New Roman" w:hAnsiTheme="majorBidi" w:cstheme="majorBidi"/>
          <w:color w:val="0E101A"/>
          <w:sz w:val="24"/>
          <w:szCs w:val="24"/>
        </w:rPr>
        <w:t>technology</w:t>
      </w:r>
      <w:r>
        <w:rPr>
          <w:rFonts w:asciiTheme="majorBidi" w:eastAsia="Times New Roman" w:hAnsiTheme="majorBidi" w:cstheme="majorBidi"/>
          <w:color w:val="0E101A"/>
          <w:sz w:val="24"/>
          <w:szCs w:val="24"/>
        </w:rPr>
        <w:t>-</w:t>
      </w:r>
      <w:r w:rsidRPr="00976DF2">
        <w:rPr>
          <w:rFonts w:asciiTheme="majorBidi" w:eastAsia="Times New Roman" w:hAnsiTheme="majorBidi" w:cstheme="majorBidi"/>
          <w:color w:val="0E101A"/>
          <w:sz w:val="24"/>
          <w:szCs w:val="24"/>
        </w:rPr>
        <w:t>based</w:t>
      </w:r>
      <w:proofErr w:type="gramEnd"/>
      <w:r w:rsidRPr="00976DF2">
        <w:rPr>
          <w:rFonts w:asciiTheme="majorBidi" w:eastAsia="Times New Roman" w:hAnsiTheme="majorBidi" w:cstheme="majorBidi"/>
          <w:color w:val="0E101A"/>
          <w:sz w:val="24"/>
          <w:szCs w:val="24"/>
        </w:rPr>
        <w:t xml:space="preserve"> ASD screening methods more necessary. Early ASD screening based on behaviors is one of the most reliable methods that could be done by analyzing </w:t>
      </w:r>
      <w:del w:id="0" w:author="bijan mehralizadeh" w:date="2021-12-24T21:22:00Z">
        <w:r w:rsidRPr="00976DF2" w:rsidDel="00F63E51">
          <w:rPr>
            <w:rFonts w:asciiTheme="majorBidi" w:eastAsia="Times New Roman" w:hAnsiTheme="majorBidi" w:cstheme="majorBidi"/>
            <w:color w:val="0E101A"/>
            <w:sz w:val="24"/>
            <w:szCs w:val="24"/>
          </w:rPr>
          <w:delText>children</w:delText>
        </w:r>
        <w:r w:rsidDel="00F63E51">
          <w:rPr>
            <w:rFonts w:asciiTheme="majorBidi" w:eastAsia="Times New Roman" w:hAnsiTheme="majorBidi" w:cstheme="majorBidi"/>
            <w:color w:val="0E101A"/>
            <w:sz w:val="24"/>
            <w:szCs w:val="24"/>
          </w:rPr>
          <w:delText>’s</w:delText>
        </w:r>
        <w:r w:rsidRPr="00976DF2" w:rsidDel="00F63E51">
          <w:rPr>
            <w:rFonts w:asciiTheme="majorBidi" w:eastAsia="Times New Roman" w:hAnsiTheme="majorBidi" w:cstheme="majorBidi"/>
            <w:color w:val="0E101A"/>
            <w:sz w:val="24"/>
            <w:szCs w:val="24"/>
          </w:rPr>
          <w:delText xml:space="preserve"> </w:delText>
        </w:r>
      </w:del>
      <w:ins w:id="1" w:author="bijan mehralizadeh" w:date="2021-12-24T21:22:00Z">
        <w:r w:rsidR="00F63E51" w:rsidRPr="00976DF2">
          <w:rPr>
            <w:rFonts w:asciiTheme="majorBidi" w:eastAsia="Times New Roman" w:hAnsiTheme="majorBidi" w:cstheme="majorBidi"/>
            <w:color w:val="0E101A"/>
            <w:sz w:val="24"/>
            <w:szCs w:val="24"/>
          </w:rPr>
          <w:t>children</w:t>
        </w:r>
        <w:r w:rsidR="00F63E51">
          <w:rPr>
            <w:rFonts w:asciiTheme="majorBidi" w:eastAsia="Times New Roman" w:hAnsiTheme="majorBidi" w:cstheme="majorBidi"/>
            <w:color w:val="0E101A"/>
            <w:sz w:val="24"/>
            <w:szCs w:val="24"/>
          </w:rPr>
          <w:t>'s</w:t>
        </w:r>
        <w:r w:rsidR="00F63E51" w:rsidRPr="00976DF2">
          <w:rPr>
            <w:rFonts w:asciiTheme="majorBidi" w:eastAsia="Times New Roman" w:hAnsiTheme="majorBidi" w:cstheme="majorBidi"/>
            <w:color w:val="0E101A"/>
            <w:sz w:val="24"/>
            <w:szCs w:val="24"/>
          </w:rPr>
          <w:t xml:space="preserve"> </w:t>
        </w:r>
      </w:ins>
      <w:r w:rsidRPr="00976DF2">
        <w:rPr>
          <w:rFonts w:asciiTheme="majorBidi" w:eastAsia="Times New Roman" w:hAnsiTheme="majorBidi" w:cstheme="majorBidi"/>
          <w:color w:val="0E101A"/>
          <w:sz w:val="24"/>
          <w:szCs w:val="24"/>
        </w:rPr>
        <w:t xml:space="preserve">playing patterns. </w:t>
      </w:r>
      <w:r>
        <w:rPr>
          <w:rFonts w:asciiTheme="majorBidi" w:eastAsia="Times New Roman" w:hAnsiTheme="majorBidi" w:cstheme="majorBidi"/>
          <w:color w:val="0E101A"/>
          <w:sz w:val="24"/>
          <w:szCs w:val="24"/>
        </w:rPr>
        <w:t xml:space="preserve">This paper presents an </w:t>
      </w:r>
      <w:r w:rsidRPr="00976DF2">
        <w:rPr>
          <w:rFonts w:asciiTheme="majorBidi" w:eastAsia="Times New Roman" w:hAnsiTheme="majorBidi" w:cstheme="majorBidi"/>
          <w:color w:val="0E101A"/>
          <w:sz w:val="24"/>
          <w:szCs w:val="24"/>
        </w:rPr>
        <w:t>exten</w:t>
      </w:r>
      <w:r>
        <w:rPr>
          <w:rFonts w:asciiTheme="majorBidi" w:eastAsia="Times New Roman" w:hAnsiTheme="majorBidi" w:cstheme="majorBidi"/>
          <w:color w:val="0E101A"/>
          <w:sz w:val="24"/>
          <w:szCs w:val="24"/>
        </w:rPr>
        <w:t>sion of</w:t>
      </w:r>
      <w:r w:rsidRPr="00976DF2">
        <w:rPr>
          <w:rFonts w:asciiTheme="majorBidi" w:eastAsia="Times New Roman" w:hAnsiTheme="majorBidi" w:cstheme="majorBidi"/>
          <w:color w:val="0E101A"/>
          <w:sz w:val="24"/>
          <w:szCs w:val="24"/>
        </w:rPr>
        <w:t xml:space="preserve"> the </w:t>
      </w:r>
      <w:del w:id="2" w:author="bijan mehralizadeh" w:date="2021-12-24T21:06:00Z">
        <w:r w:rsidRPr="00976DF2" w:rsidDel="008223F1">
          <w:rPr>
            <w:rFonts w:asciiTheme="majorBidi" w:eastAsia="Times New Roman" w:hAnsiTheme="majorBidi" w:cstheme="majorBidi"/>
            <w:color w:val="0E101A"/>
            <w:sz w:val="24"/>
            <w:szCs w:val="24"/>
          </w:rPr>
          <w:delText>smart</w:delText>
        </w:r>
      </w:del>
      <w:ins w:id="3" w:author="bijan mehralizadeh" w:date="2021-12-24T21:06:00Z">
        <w:r w:rsidR="008223F1">
          <w:rPr>
            <w:rFonts w:asciiTheme="majorBidi" w:eastAsia="Times New Roman" w:hAnsiTheme="majorBidi" w:cstheme="majorBidi"/>
            <w:color w:val="0E101A"/>
            <w:sz w:val="24"/>
            <w:szCs w:val="24"/>
          </w:rPr>
          <w:t>intelligent</w:t>
        </w:r>
      </w:ins>
      <w:r w:rsidRPr="00976DF2">
        <w:rPr>
          <w:rFonts w:asciiTheme="majorBidi" w:eastAsia="Times New Roman" w:hAnsiTheme="majorBidi" w:cstheme="majorBidi"/>
          <w:color w:val="0E101A"/>
          <w:sz w:val="24"/>
          <w:szCs w:val="24"/>
        </w:rPr>
        <w:t xml:space="preserve"> toy car functionalities by adding shaft encoders to detect attention details traits in children with ASD. </w:t>
      </w:r>
      <w:r>
        <w:rPr>
          <w:rFonts w:asciiTheme="majorBidi" w:eastAsia="Times New Roman" w:hAnsiTheme="majorBidi" w:cstheme="majorBidi"/>
          <w:color w:val="0E101A"/>
          <w:sz w:val="24"/>
          <w:szCs w:val="24"/>
        </w:rPr>
        <w:t xml:space="preserve">Thus, the proposed approach uses two different modalities that </w:t>
      </w:r>
      <w:r w:rsidRPr="00976DF2">
        <w:rPr>
          <w:rFonts w:asciiTheme="majorBidi" w:eastAsia="Times New Roman" w:hAnsiTheme="majorBidi" w:cstheme="majorBidi"/>
          <w:color w:val="0E101A"/>
          <w:sz w:val="24"/>
          <w:szCs w:val="24"/>
          <w:lang w:bidi="fa-IR"/>
        </w:rPr>
        <w:t>improve</w:t>
      </w:r>
      <w:r>
        <w:rPr>
          <w:rFonts w:asciiTheme="majorBidi" w:eastAsia="Times New Roman" w:hAnsiTheme="majorBidi" w:cstheme="majorBidi"/>
          <w:color w:val="0E101A"/>
          <w:sz w:val="24"/>
          <w:szCs w:val="24"/>
          <w:lang w:bidi="fa-IR"/>
        </w:rPr>
        <w:t xml:space="preserve"> screening accuracy</w:t>
      </w:r>
      <w:r w:rsidRPr="00976DF2">
        <w:rPr>
          <w:rFonts w:asciiTheme="majorBidi" w:eastAsia="Times New Roman" w:hAnsiTheme="majorBidi" w:cstheme="majorBidi"/>
          <w:color w:val="0E101A"/>
          <w:sz w:val="24"/>
          <w:szCs w:val="24"/>
          <w:lang w:bidi="fa-IR"/>
        </w:rPr>
        <w:t xml:space="preserve"> by 10%.</w:t>
      </w:r>
    </w:p>
    <w:p w14:paraId="38542496" w14:textId="77777777" w:rsidR="00491548" w:rsidRPr="00976DF2" w:rsidRDefault="00491548" w:rsidP="00491548">
      <w:pPr>
        <w:spacing w:after="0" w:line="240" w:lineRule="auto"/>
        <w:jc w:val="both"/>
        <w:rPr>
          <w:rFonts w:asciiTheme="majorBidi" w:eastAsia="Times New Roman" w:hAnsiTheme="majorBidi" w:cstheme="majorBidi"/>
          <w:color w:val="0E101A"/>
          <w:sz w:val="36"/>
          <w:szCs w:val="36"/>
        </w:rPr>
      </w:pPr>
    </w:p>
    <w:p w14:paraId="0F0C5F0B" w14:textId="77777777" w:rsidR="00491548" w:rsidRPr="00976DF2" w:rsidRDefault="00491548" w:rsidP="00491548">
      <w:pPr>
        <w:spacing w:after="0" w:line="240" w:lineRule="auto"/>
        <w:jc w:val="both"/>
        <w:rPr>
          <w:rFonts w:asciiTheme="majorBidi" w:eastAsia="Times New Roman" w:hAnsiTheme="majorBidi" w:cstheme="majorBidi"/>
          <w:color w:val="0E101A"/>
          <w:sz w:val="24"/>
          <w:szCs w:val="24"/>
        </w:rPr>
      </w:pPr>
      <w:r w:rsidRPr="00976DF2">
        <w:rPr>
          <w:rFonts w:asciiTheme="majorBidi" w:eastAsia="Times New Roman" w:hAnsiTheme="majorBidi" w:cstheme="majorBidi"/>
          <w:color w:val="0E101A"/>
          <w:sz w:val="36"/>
          <w:szCs w:val="36"/>
        </w:rPr>
        <w:t>Introduction</w:t>
      </w:r>
    </w:p>
    <w:p w14:paraId="68A6E696" w14:textId="01B4A50A" w:rsidR="00491548" w:rsidRPr="008223F1" w:rsidRDefault="00491548" w:rsidP="00491548">
      <w:pPr>
        <w:rPr>
          <w:rFonts w:asciiTheme="majorBidi" w:eastAsia="Times New Roman" w:hAnsiTheme="majorBidi" w:cstheme="majorBidi"/>
          <w:sz w:val="24"/>
          <w:szCs w:val="24"/>
        </w:rPr>
      </w:pPr>
      <w:r w:rsidRPr="00976DF2">
        <w:rPr>
          <w:rFonts w:asciiTheme="majorBidi" w:eastAsia="Times New Roman" w:hAnsiTheme="majorBidi" w:cstheme="majorBidi"/>
          <w:color w:val="0E101A"/>
          <w:sz w:val="24"/>
          <w:szCs w:val="24"/>
        </w:rPr>
        <w:t xml:space="preserve">   </w:t>
      </w:r>
      <w:r w:rsidRPr="00976DF2">
        <w:rPr>
          <w:rFonts w:asciiTheme="majorBidi" w:eastAsia="Times New Roman" w:hAnsiTheme="majorBidi" w:cstheme="majorBidi"/>
          <w:sz w:val="24"/>
          <w:szCs w:val="24"/>
        </w:rPr>
        <w:t> </w:t>
      </w:r>
      <w:r>
        <w:rPr>
          <w:rFonts w:asciiTheme="majorBidi" w:eastAsia="Times New Roman" w:hAnsiTheme="majorBidi" w:cstheme="majorBidi"/>
          <w:sz w:val="24"/>
          <w:szCs w:val="24"/>
        </w:rPr>
        <w:t>Autism Spectrum Disorder (</w:t>
      </w:r>
      <w:r w:rsidRPr="00976DF2">
        <w:rPr>
          <w:rFonts w:asciiTheme="majorBidi" w:eastAsia="Times New Roman" w:hAnsiTheme="majorBidi" w:cstheme="majorBidi"/>
          <w:sz w:val="24"/>
          <w:szCs w:val="24"/>
        </w:rPr>
        <w:t>ASD</w:t>
      </w:r>
      <w:r>
        <w:rPr>
          <w:rFonts w:asciiTheme="majorBidi" w:eastAsia="Times New Roman" w:hAnsiTheme="majorBidi" w:cstheme="majorBidi"/>
          <w:sz w:val="24"/>
          <w:szCs w:val="24"/>
        </w:rPr>
        <w:t>)</w:t>
      </w:r>
      <w:r w:rsidRPr="00976DF2">
        <w:rPr>
          <w:rFonts w:asciiTheme="majorBidi" w:eastAsia="Times New Roman" w:hAnsiTheme="majorBidi" w:cstheme="majorBidi"/>
          <w:sz w:val="24"/>
          <w:szCs w:val="24"/>
        </w:rPr>
        <w:t xml:space="preserve">  is a neurodevelopmental disorder that causes social </w:t>
      </w:r>
      <w:r w:rsidRPr="008223F1">
        <w:rPr>
          <w:rFonts w:asciiTheme="majorBidi" w:eastAsia="Times New Roman" w:hAnsiTheme="majorBidi" w:cstheme="majorBidi"/>
          <w:sz w:val="24"/>
          <w:szCs w:val="24"/>
        </w:rPr>
        <w:t xml:space="preserve">communication and interaction problems </w:t>
      </w:r>
      <w:r w:rsidRPr="008223F1">
        <w:rPr>
          <w:rFonts w:asciiTheme="majorBidi" w:eastAsia="Times New Roman" w:hAnsiTheme="majorBidi" w:cstheme="majorBidi"/>
          <w:sz w:val="24"/>
          <w:szCs w:val="24"/>
        </w:rPr>
        <w:fldChar w:fldCharType="begin"/>
      </w:r>
      <w:r w:rsidR="00263859">
        <w:rPr>
          <w:rFonts w:asciiTheme="majorBidi" w:eastAsia="Times New Roman" w:hAnsiTheme="majorBidi" w:cstheme="majorBidi"/>
          <w:sz w:val="24"/>
          <w:szCs w:val="24"/>
        </w:rPr>
        <w:instrText xml:space="preserve"> ADDIN EN.CITE &lt;EndNote&gt;&lt;Cite&gt;&lt;Author&gt;American Psychiatric&lt;/Author&gt;&lt;Year&gt;2013&lt;/Year&gt;&lt;RecNum&gt;1&lt;/RecNum&gt;&lt;DisplayText&gt;[1]&lt;/DisplayText&gt;&lt;record&gt;&lt;rec-number&gt;1&lt;/rec-number&gt;&lt;foreign-keys&gt;&lt;key app="EN" db-id="0f95w5tevxtp9oeex2mxv0s1xpx9pse9ez9t" timestamp="1639863137"&gt;1&lt;/key&gt;&lt;/foreign-keys&gt;&lt;ref-type name="Book"&gt;6&lt;/ref-type&gt;&lt;contributors&gt;&lt;authors&gt;&lt;author&gt;American Psychiatric, Association&lt;/author&gt;&lt;/authors&gt;&lt;/contributors&gt;&lt;titles&gt;&lt;title&gt;Diagnostic and Statistical Manual of Mental Disorders&lt;/title&gt;&lt;/titles&gt;&lt;edition&gt;Fifth Edition&lt;/edition&gt;&lt;dates&gt;&lt;year&gt;2013&lt;/year&gt;&lt;pub-dates&gt;&lt;date&gt;2013/05/22/&lt;/date&gt;&lt;/pub-dates&gt;&lt;/dates&gt;&lt;publisher&gt;American Psychiatric Association&lt;/publisher&gt;&lt;isbn&gt;9780890425558 9780890425572&lt;/isbn&gt;&lt;urls&gt;&lt;related-urls&gt;&lt;url&gt;https://psychiatryonline.org/doi/book/10.1176/appi.books.9780890425596&lt;/url&gt;&lt;/related-urls&gt;&lt;/urls&gt;&lt;remote-database-provider&gt;DOI.org (Crossref)&lt;/remote-database-provider&gt;&lt;language&gt;en&lt;/language&gt;&lt;access-date&gt;2021/12/18/21:31:36&lt;/access-date&gt;&lt;/record&gt;&lt;/Cite&gt;&lt;/EndNote&gt;</w:instrText>
      </w:r>
      <w:r w:rsidRPr="008223F1">
        <w:rPr>
          <w:rFonts w:asciiTheme="majorBidi" w:eastAsia="Times New Roman" w:hAnsiTheme="majorBidi" w:cstheme="majorBidi"/>
          <w:sz w:val="24"/>
          <w:szCs w:val="24"/>
        </w:rPr>
        <w:fldChar w:fldCharType="separate"/>
      </w:r>
      <w:r w:rsidRPr="008223F1">
        <w:rPr>
          <w:rFonts w:asciiTheme="majorBidi" w:eastAsia="Times New Roman" w:hAnsiTheme="majorBidi" w:cstheme="majorBidi"/>
          <w:noProof/>
          <w:sz w:val="24"/>
          <w:szCs w:val="24"/>
        </w:rPr>
        <w:t>[1]</w:t>
      </w:r>
      <w:r w:rsidRPr="008223F1">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t xml:space="preserve">. Unfortunately, ASD is becoming more prevalent in the last two decades </w:t>
      </w:r>
      <w:r w:rsidRPr="008223F1">
        <w:rPr>
          <w:rFonts w:asciiTheme="majorBidi" w:eastAsia="Times New Roman" w:hAnsiTheme="majorBidi" w:cstheme="majorBidi"/>
          <w:sz w:val="24"/>
          <w:szCs w:val="24"/>
        </w:rPr>
        <w:fldChar w:fldCharType="begin"/>
      </w:r>
      <w:r w:rsidR="00263859">
        <w:rPr>
          <w:rFonts w:asciiTheme="majorBidi" w:eastAsia="Times New Roman" w:hAnsiTheme="majorBidi" w:cstheme="majorBidi"/>
          <w:sz w:val="24"/>
          <w:szCs w:val="24"/>
        </w:rPr>
        <w:instrText xml:space="preserve"> ADDIN EN.CITE &lt;EndNote&gt;&lt;Cite&gt;&lt;Year&gt;2014&lt;/Year&gt;&lt;RecNum&gt;4&lt;/RecNum&gt;&lt;DisplayText&gt;[2]&lt;/DisplayText&gt;&lt;record&gt;&lt;rec-number&gt;4&lt;/rec-number&gt;&lt;foreign-keys&gt;&lt;key app="EN" db-id="0f95w5tevxtp9oeex2mxv0s1xpx9pse9ez9t" timestamp="1640123118"&gt;4&lt;/key&gt;&lt;/foreign-keys&gt;&lt;ref-type name="Journal Article"&gt;17&lt;/ref-type&gt;&lt;contributors&gt;&lt;/contributors&gt;&lt;titles&gt;&lt;title&gt;Prevalence of autism spectrum disorder among children aged 8 years - autism and developmental disabilities monitoring network, 11 sites, United States, 2010&lt;/title&gt;&lt;secondary-title&gt;MMWR Surveill Summ&lt;/secondary-title&gt;&lt;/titles&gt;&lt;periodical&gt;&lt;full-title&gt;MMWR Surveill Summ&lt;/full-title&gt;&lt;/periodical&gt;&lt;pages&gt;1-21&lt;/pages&gt;&lt;volume&gt;63&lt;/volume&gt;&lt;number&gt;2&lt;/number&gt;&lt;keywords&gt;&lt;keyword&gt;Child&lt;/keyword&gt;&lt;keyword&gt;Child Development Disorders, Pervasive/*epidemiology/ethnology&lt;/keyword&gt;&lt;keyword&gt;Ethnicity/statistics &amp;amp; numerical data&lt;/keyword&gt;&lt;keyword&gt;Female&lt;/keyword&gt;&lt;keyword&gt;Humans&lt;/keyword&gt;&lt;keyword&gt;Male&lt;/keyword&gt;&lt;keyword&gt;Population Surveillance/*methods&lt;/keyword&gt;&lt;keyword&gt;Prevalence&lt;/keyword&gt;&lt;keyword&gt;Sex Distribution&lt;/keyword&gt;&lt;keyword&gt;United States/epidemiology&lt;/keyword&gt;&lt;/keywords&gt;&lt;dates&gt;&lt;year&gt;2014&lt;/year&gt;&lt;pub-dates&gt;&lt;date&gt;Mar 28&lt;/date&gt;&lt;/pub-dates&gt;&lt;/dates&gt;&lt;isbn&gt;1545-8636&lt;/isbn&gt;&lt;accession-num&gt;24670961&lt;/accession-num&gt;&lt;urls&gt;&lt;/urls&gt;&lt;remote-database-provider&gt;NLM&lt;/remote-database-provider&gt;&lt;language&gt;eng&lt;/language&gt;&lt;/record&gt;&lt;/Cite&gt;&lt;/EndNote&gt;</w:instrText>
      </w:r>
      <w:r w:rsidRPr="008223F1">
        <w:rPr>
          <w:rFonts w:asciiTheme="majorBidi" w:eastAsia="Times New Roman" w:hAnsiTheme="majorBidi" w:cstheme="majorBidi"/>
          <w:sz w:val="24"/>
          <w:szCs w:val="24"/>
        </w:rPr>
        <w:fldChar w:fldCharType="separate"/>
      </w:r>
      <w:r w:rsidRPr="008223F1">
        <w:rPr>
          <w:rFonts w:asciiTheme="majorBidi" w:eastAsia="Times New Roman" w:hAnsiTheme="majorBidi" w:cstheme="majorBidi"/>
          <w:noProof/>
          <w:sz w:val="24"/>
          <w:szCs w:val="24"/>
        </w:rPr>
        <w:t>[2]</w:t>
      </w:r>
      <w:r w:rsidRPr="008223F1">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t xml:space="preserve">. On the other hand, studies show that early diagnosis resulting in early intervention can effectively reduce the disorder's impacts. </w:t>
      </w:r>
      <w:del w:id="4" w:author="bijan mehralizadeh" w:date="2021-12-25T10:29:00Z">
        <w:r w:rsidRPr="008223F1" w:rsidDel="009350F9">
          <w:rPr>
            <w:rFonts w:asciiTheme="majorBidi" w:eastAsia="Times New Roman" w:hAnsiTheme="majorBidi" w:cstheme="majorBidi"/>
            <w:sz w:val="24"/>
            <w:szCs w:val="24"/>
          </w:rPr>
          <w:delText xml:space="preserve">For </w:delText>
        </w:r>
      </w:del>
      <w:ins w:id="5" w:author="bijan mehralizadeh" w:date="2021-12-25T10:29:00Z">
        <w:r w:rsidR="009350F9">
          <w:rPr>
            <w:rFonts w:asciiTheme="majorBidi" w:eastAsia="Times New Roman" w:hAnsiTheme="majorBidi" w:cstheme="majorBidi"/>
            <w:sz w:val="24"/>
            <w:szCs w:val="24"/>
          </w:rPr>
          <w:t>D</w:t>
        </w:r>
      </w:ins>
      <w:del w:id="6" w:author="bijan mehralizadeh" w:date="2021-12-25T10:29:00Z">
        <w:r w:rsidRPr="008223F1" w:rsidDel="009350F9">
          <w:rPr>
            <w:rFonts w:asciiTheme="majorBidi" w:eastAsia="Times New Roman" w:hAnsiTheme="majorBidi" w:cstheme="majorBidi"/>
            <w:sz w:val="24"/>
            <w:szCs w:val="24"/>
          </w:rPr>
          <w:delText>d</w:delText>
        </w:r>
      </w:del>
      <w:r w:rsidRPr="008223F1">
        <w:rPr>
          <w:rFonts w:asciiTheme="majorBidi" w:eastAsia="Times New Roman" w:hAnsiTheme="majorBidi" w:cstheme="majorBidi"/>
          <w:sz w:val="24"/>
          <w:szCs w:val="24"/>
        </w:rPr>
        <w:t>iagnosing autism</w:t>
      </w:r>
      <w:del w:id="7" w:author="bijan mehralizadeh" w:date="2021-12-25T10:30:00Z">
        <w:r w:rsidRPr="008223F1" w:rsidDel="009350F9">
          <w:rPr>
            <w:rFonts w:asciiTheme="majorBidi" w:eastAsia="Times New Roman" w:hAnsiTheme="majorBidi" w:cstheme="majorBidi"/>
            <w:sz w:val="24"/>
            <w:szCs w:val="24"/>
          </w:rPr>
          <w:delText>,</w:delText>
        </w:r>
      </w:del>
      <w:ins w:id="8" w:author="bijan mehralizadeh" w:date="2021-12-25T10:30:00Z">
        <w:r w:rsidR="009350F9">
          <w:rPr>
            <w:rFonts w:asciiTheme="majorBidi" w:eastAsia="Times New Roman" w:hAnsiTheme="majorBidi" w:cstheme="majorBidi"/>
            <w:sz w:val="24"/>
            <w:szCs w:val="24"/>
          </w:rPr>
          <w:t xml:space="preserve"> requires</w:t>
        </w:r>
      </w:ins>
      <w:r w:rsidRPr="008223F1">
        <w:rPr>
          <w:rFonts w:asciiTheme="majorBidi" w:eastAsia="Times New Roman" w:hAnsiTheme="majorBidi" w:cstheme="majorBidi"/>
          <w:sz w:val="24"/>
          <w:szCs w:val="24"/>
        </w:rPr>
        <w:t xml:space="preserve"> experts </w:t>
      </w:r>
      <w:ins w:id="9" w:author="bijan mehralizadeh" w:date="2021-12-25T10:30:00Z">
        <w:r w:rsidR="009350F9">
          <w:rPr>
            <w:rFonts w:asciiTheme="majorBidi" w:eastAsia="Times New Roman" w:hAnsiTheme="majorBidi" w:cstheme="majorBidi"/>
            <w:sz w:val="24"/>
            <w:szCs w:val="24"/>
          </w:rPr>
          <w:t xml:space="preserve">to </w:t>
        </w:r>
      </w:ins>
      <w:del w:id="10" w:author="bijan mehralizadeh" w:date="2021-12-25T10:30:00Z">
        <w:r w:rsidRPr="008223F1" w:rsidDel="009350F9">
          <w:rPr>
            <w:rFonts w:asciiTheme="majorBidi" w:eastAsia="Times New Roman" w:hAnsiTheme="majorBidi" w:cstheme="majorBidi"/>
            <w:sz w:val="24"/>
            <w:szCs w:val="24"/>
          </w:rPr>
          <w:delText xml:space="preserve">should </w:delText>
        </w:r>
      </w:del>
      <w:r w:rsidRPr="008223F1">
        <w:rPr>
          <w:rFonts w:asciiTheme="majorBidi" w:eastAsia="Times New Roman" w:hAnsiTheme="majorBidi" w:cstheme="majorBidi"/>
          <w:sz w:val="24"/>
          <w:szCs w:val="24"/>
        </w:rPr>
        <w:t xml:space="preserve">observe children and interview parents to determine the severity of the symptoms. Unfortunately, </w:t>
      </w:r>
      <w:ins w:id="11" w:author="bijan mehralizadeh" w:date="2021-12-25T10:31:00Z">
        <w:r w:rsidR="009350F9">
          <w:rPr>
            <w:rFonts w:asciiTheme="majorBidi" w:eastAsia="Times New Roman" w:hAnsiTheme="majorBidi" w:cstheme="majorBidi"/>
            <w:sz w:val="24"/>
            <w:szCs w:val="24"/>
          </w:rPr>
          <w:t>this</w:t>
        </w:r>
      </w:ins>
      <w:del w:id="12" w:author="bijan mehralizadeh" w:date="2021-12-25T10:31:00Z">
        <w:r w:rsidRPr="008223F1" w:rsidDel="009350F9">
          <w:rPr>
            <w:rFonts w:asciiTheme="majorBidi" w:eastAsia="Times New Roman" w:hAnsiTheme="majorBidi" w:cstheme="majorBidi"/>
            <w:sz w:val="24"/>
            <w:szCs w:val="24"/>
          </w:rPr>
          <w:delText>it</w:delText>
        </w:r>
      </w:del>
      <w:r w:rsidRPr="008223F1">
        <w:rPr>
          <w:rFonts w:asciiTheme="majorBidi" w:eastAsia="Times New Roman" w:hAnsiTheme="majorBidi" w:cstheme="majorBidi"/>
          <w:sz w:val="24"/>
          <w:szCs w:val="24"/>
        </w:rPr>
        <w:t xml:space="preserve"> is a time-consuming and challenging process. Furthermore, many cases remain undiagnosed due to the lack of widespread experts, especially in low and middle-income societies. Consequently, it becomes essential to develop technology-based screening methods to make screening services cheap and widely available to overcome these challenges.</w:t>
      </w:r>
    </w:p>
    <w:p w14:paraId="65E8EE2B" w14:textId="5B3B4C9E" w:rsidR="00491548" w:rsidRPr="008223F1" w:rsidRDefault="00491548" w:rsidP="00491548">
      <w:pPr>
        <w:rPr>
          <w:rFonts w:asciiTheme="majorBidi" w:eastAsia="Times New Roman" w:hAnsiTheme="majorBidi" w:cstheme="majorBidi"/>
          <w:sz w:val="24"/>
          <w:szCs w:val="24"/>
        </w:rPr>
      </w:pPr>
      <w:r w:rsidRPr="008223F1">
        <w:rPr>
          <w:rFonts w:asciiTheme="majorBidi" w:eastAsia="Times New Roman" w:hAnsiTheme="majorBidi" w:cstheme="majorBidi"/>
          <w:sz w:val="24"/>
          <w:szCs w:val="24"/>
        </w:rPr>
        <w:t xml:space="preserve">Many technology-based methods are originated from the </w:t>
      </w:r>
      <w:r w:rsidRPr="008223F1">
        <w:rPr>
          <w:rFonts w:asciiTheme="majorBidi" w:eastAsia="Times New Roman" w:hAnsiTheme="majorBidi" w:cstheme="majorBidi"/>
          <w:sz w:val="24"/>
          <w:szCs w:val="24"/>
          <w:rPrChange w:id="13" w:author="bijan mehralizadeh" w:date="2021-12-24T21:05:00Z">
            <w:rPr>
              <w:rFonts w:asciiTheme="majorBidi" w:eastAsia="Times New Roman" w:hAnsiTheme="majorBidi" w:cstheme="majorBidi"/>
              <w:color w:val="FF0000"/>
              <w:sz w:val="24"/>
              <w:szCs w:val="24"/>
            </w:rPr>
          </w:rPrChange>
        </w:rPr>
        <w:t>CHAT family</w:t>
      </w:r>
      <w:r w:rsidRPr="008223F1">
        <w:rPr>
          <w:rFonts w:asciiTheme="majorBidi" w:eastAsia="Times New Roman" w:hAnsiTheme="majorBidi" w:cstheme="majorBidi"/>
          <w:sz w:val="24"/>
          <w:szCs w:val="24"/>
          <w:rPrChange w:id="14" w:author="bijan mehralizadeh" w:date="2021-12-24T21:05:00Z">
            <w:rPr>
              <w:rFonts w:asciiTheme="majorBidi" w:eastAsia="Times New Roman" w:hAnsiTheme="majorBidi" w:cstheme="majorBidi"/>
              <w:color w:val="FF0000"/>
              <w:sz w:val="24"/>
              <w:szCs w:val="24"/>
            </w:rPr>
          </w:rPrChange>
        </w:rPr>
        <w:fldChar w:fldCharType="begin">
          <w:fldData xml:space="preserve">PEVuZE5vdGU+PENpdGU+PEF1dGhvcj5UaGFidGFoPC9BdXRob3I+PFllYXI+MjAxOTwvWWVhcj48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</w:fldData>
        </w:fldChar>
      </w:r>
      <w:r w:rsidR="00263859">
        <w:rPr>
          <w:rFonts w:asciiTheme="majorBidi" w:eastAsia="Times New Roman" w:hAnsiTheme="majorBidi" w:cstheme="majorBidi"/>
          <w:sz w:val="24"/>
          <w:szCs w:val="24"/>
        </w:rPr>
        <w:instrText xml:space="preserve"> ADDIN EN.CITE </w:instrText>
      </w:r>
      <w:r w:rsidR="00263859">
        <w:rPr>
          <w:rFonts w:asciiTheme="majorBidi" w:eastAsia="Times New Roman" w:hAnsiTheme="majorBidi" w:cstheme="majorBidi"/>
          <w:sz w:val="24"/>
          <w:szCs w:val="24"/>
        </w:rPr>
        <w:fldChar w:fldCharType="begin">
          <w:fldData xml:space="preserve">PEVuZE5vdGU+PENpdGU+PEF1dGhvcj5UaGFidGFoPC9BdXRob3I+PFllYXI+MjAxOTwvWWVhcj48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</w:fldData>
        </w:fldChar>
      </w:r>
      <w:r w:rsidR="00263859">
        <w:rPr>
          <w:rFonts w:asciiTheme="majorBidi" w:eastAsia="Times New Roman" w:hAnsiTheme="majorBidi" w:cstheme="majorBidi"/>
          <w:sz w:val="24"/>
          <w:szCs w:val="24"/>
        </w:rPr>
        <w:instrText xml:space="preserve"> ADDIN EN.CITE.DATA </w:instrText>
      </w:r>
      <w:r w:rsidR="00263859">
        <w:rPr>
          <w:rFonts w:asciiTheme="majorBidi" w:eastAsia="Times New Roman" w:hAnsiTheme="majorBidi" w:cstheme="majorBidi"/>
          <w:sz w:val="24"/>
          <w:szCs w:val="24"/>
        </w:rPr>
      </w:r>
      <w:r w:rsidR="00263859">
        <w:rPr>
          <w:rFonts w:asciiTheme="majorBidi" w:eastAsia="Times New Roman" w:hAnsiTheme="majorBidi" w:cstheme="majorBidi"/>
          <w:sz w:val="24"/>
          <w:szCs w:val="24"/>
        </w:rPr>
        <w:fldChar w:fldCharType="end"/>
      </w:r>
      <w:r w:rsidRPr="00AB28DE">
        <w:rPr>
          <w:rFonts w:asciiTheme="majorBidi" w:eastAsia="Times New Roman" w:hAnsiTheme="majorBidi" w:cstheme="majorBidi"/>
          <w:sz w:val="24"/>
          <w:szCs w:val="24"/>
        </w:rPr>
      </w:r>
      <w:r w:rsidRPr="008223F1">
        <w:rPr>
          <w:rFonts w:asciiTheme="majorBidi" w:eastAsia="Times New Roman" w:hAnsiTheme="majorBidi" w:cstheme="majorBidi"/>
          <w:sz w:val="24"/>
          <w:szCs w:val="24"/>
          <w:rPrChange w:id="15" w:author="bijan mehralizadeh" w:date="2021-12-24T21:05:00Z">
            <w:rPr>
              <w:rFonts w:asciiTheme="majorBidi" w:eastAsia="Times New Roman" w:hAnsiTheme="majorBidi" w:cstheme="majorBidi"/>
              <w:color w:val="FF0000"/>
              <w:sz w:val="24"/>
              <w:szCs w:val="24"/>
            </w:rPr>
          </w:rPrChange>
        </w:rPr>
        <w:fldChar w:fldCharType="separate"/>
      </w:r>
      <w:r w:rsidRPr="008223F1">
        <w:rPr>
          <w:rFonts w:asciiTheme="majorBidi" w:eastAsia="Times New Roman" w:hAnsiTheme="majorBidi" w:cstheme="majorBidi"/>
          <w:noProof/>
          <w:sz w:val="24"/>
          <w:szCs w:val="24"/>
          <w:rPrChange w:id="16" w:author="bijan mehralizadeh" w:date="2021-12-24T21:05:00Z">
            <w:rPr>
              <w:rFonts w:asciiTheme="majorBidi" w:eastAsia="Times New Roman" w:hAnsiTheme="majorBidi" w:cstheme="majorBidi"/>
              <w:noProof/>
              <w:color w:val="FF0000"/>
              <w:sz w:val="24"/>
              <w:szCs w:val="24"/>
            </w:rPr>
          </w:rPrChange>
        </w:rPr>
        <w:t>[3]</w:t>
      </w:r>
      <w:r w:rsidRPr="008223F1">
        <w:rPr>
          <w:rFonts w:asciiTheme="majorBidi" w:eastAsia="Times New Roman" w:hAnsiTheme="majorBidi" w:cstheme="majorBidi"/>
          <w:sz w:val="24"/>
          <w:szCs w:val="24"/>
          <w:rPrChange w:id="17" w:author="bijan mehralizadeh" w:date="2021-12-24T21:05:00Z">
            <w:rPr>
              <w:rFonts w:asciiTheme="majorBidi" w:eastAsia="Times New Roman" w:hAnsiTheme="majorBidi" w:cstheme="majorBidi"/>
              <w:color w:val="FF0000"/>
              <w:sz w:val="24"/>
              <w:szCs w:val="24"/>
            </w:rPr>
          </w:rPrChange>
        </w:rPr>
        <w:fldChar w:fldCharType="end"/>
      </w:r>
      <w:r w:rsidRPr="008223F1">
        <w:rPr>
          <w:rFonts w:asciiTheme="majorBidi" w:eastAsia="Times New Roman" w:hAnsiTheme="majorBidi" w:cstheme="majorBidi"/>
          <w:sz w:val="24"/>
          <w:szCs w:val="24"/>
          <w:rPrChange w:id="18" w:author="bijan mehralizadeh" w:date="2021-12-24T21:05:00Z">
            <w:rPr>
              <w:rFonts w:asciiTheme="majorBidi" w:eastAsia="Times New Roman" w:hAnsiTheme="majorBidi" w:cstheme="majorBidi"/>
              <w:color w:val="FF0000"/>
              <w:sz w:val="24"/>
              <w:szCs w:val="24"/>
            </w:rPr>
          </w:rPrChange>
        </w:rPr>
        <w:t xml:space="preserve"> </w:t>
      </w:r>
      <w:r w:rsidRPr="008223F1">
        <w:rPr>
          <w:rFonts w:asciiTheme="majorBidi" w:eastAsia="Times New Roman" w:hAnsiTheme="majorBidi" w:cstheme="majorBidi"/>
          <w:sz w:val="24"/>
          <w:szCs w:val="24"/>
        </w:rPr>
        <w:t xml:space="preserve">questionnaires, in paper-based format or mobile apps or </w:t>
      </w:r>
      <w:r w:rsidRPr="008223F1">
        <w:rPr>
          <w:rFonts w:asciiTheme="majorBidi" w:eastAsia="Times New Roman" w:hAnsiTheme="majorBidi" w:cstheme="majorBidi"/>
          <w:sz w:val="24"/>
          <w:szCs w:val="24"/>
          <w:rPrChange w:id="19" w:author="bijan mehralizadeh" w:date="2021-12-24T21:05:00Z">
            <w:rPr>
              <w:rFonts w:asciiTheme="majorBidi" w:eastAsia="Times New Roman" w:hAnsiTheme="majorBidi" w:cstheme="majorBidi"/>
              <w:color w:val="FF0000"/>
              <w:sz w:val="24"/>
              <w:szCs w:val="24"/>
            </w:rPr>
          </w:rPrChange>
        </w:rPr>
        <w:t>web applications</w:t>
      </w:r>
      <w:r w:rsidRPr="008223F1">
        <w:rPr>
          <w:rFonts w:asciiTheme="majorBidi" w:eastAsia="Times New Roman" w:hAnsiTheme="majorBidi" w:cstheme="majorBidi"/>
          <w:sz w:val="24"/>
          <w:szCs w:val="24"/>
          <w:rPrChange w:id="20" w:author="bijan mehralizadeh" w:date="2021-12-24T21:05:00Z">
            <w:rPr>
              <w:rFonts w:asciiTheme="majorBidi" w:eastAsia="Times New Roman" w:hAnsiTheme="majorBidi" w:cstheme="majorBidi"/>
              <w:color w:val="FF0000"/>
              <w:sz w:val="24"/>
              <w:szCs w:val="24"/>
            </w:rPr>
          </w:rPrChange>
        </w:rPr>
        <w:fldChar w:fldCharType="begin"/>
      </w:r>
      <w:r w:rsidR="00263859">
        <w:rPr>
          <w:rFonts w:asciiTheme="majorBidi" w:eastAsia="Times New Roman" w:hAnsiTheme="majorBidi" w:cstheme="majorBidi"/>
          <w:sz w:val="24"/>
          <w:szCs w:val="24"/>
        </w:rPr>
        <w:instrText xml:space="preserve"> ADDIN EN.CITE &lt;EndNote&gt;&lt;Cite&gt;&lt;Author&gt;Brooks&lt;/Author&gt;&lt;Year&gt;2015&lt;/Year&gt;&lt;RecNum&gt;6&lt;/RecNum&gt;&lt;DisplayText&gt;[4]&lt;/DisplayText&gt;&lt;record&gt;&lt;rec-number&gt;6&lt;/rec-number&gt;&lt;foreign-keys&gt;&lt;key app="EN" db-id="0f95w5tevxtp9oeex2mxv0s1xpx9pse9ez9t" timestamp="1640123503"&gt;6&lt;/key&gt;&lt;/foreign-keys&gt;&lt;ref-type name="Journal Article"&gt;17&lt;/ref-type&gt;&lt;contributors&gt;&lt;authors&gt;&lt;author&gt;Brooks, Bianca A.&lt;/author&gt;&lt;author&gt;Haynes, Kiauhna&lt;/author&gt;&lt;author&gt;Smith, Joy&lt;/author&gt;&lt;author&gt;McFadden, Terri&lt;/author&gt;&lt;author&gt;Robins, Diana L.&lt;/author&gt;&lt;/authors&gt;&lt;/contributors&gt;&lt;titles&gt;&lt;title&gt;Implementation of Web-Based Autism Screening in an Urban Clinic&lt;/title&gt;&lt;secondary-title&gt;Clinical Pediatrics&lt;/secondary-title&gt;&lt;/titles&gt;&lt;periodical&gt;&lt;full-title&gt;Clinical Pediatrics&lt;/full-title&gt;&lt;/periodical&gt;&lt;pages&gt;927-934&lt;/pages&gt;&lt;volume&gt;55&lt;/volume&gt;&lt;number&gt;10&lt;/number&gt;&lt;dates&gt;&lt;year&gt;2015&lt;/year&gt;&lt;pub-dates&gt;&lt;date&gt;2016/09/01&lt;/date&gt;&lt;/pub-dates&gt;&lt;/dates&gt;&lt;publisher&gt;SAGE Publications Inc&lt;/publisher&gt;&lt;isbn&gt;0009-9228&lt;/isbn&gt;&lt;urls&gt;&lt;related-urls&gt;&lt;url&gt;https://doi.org/10.1177/0009922815616887&lt;/url&gt;&lt;/related-urls&gt;&lt;/urls&gt;&lt;electronic-resource-num&gt;10.1177/0009922815616887&lt;/electronic-resource-num&gt;&lt;access-date&gt;2021/12/21&lt;/access-date&gt;&lt;/record&gt;&lt;/Cite&gt;&lt;/EndNote&gt;</w:instrText>
      </w:r>
      <w:r w:rsidRPr="008223F1">
        <w:rPr>
          <w:rFonts w:asciiTheme="majorBidi" w:eastAsia="Times New Roman" w:hAnsiTheme="majorBidi" w:cstheme="majorBidi"/>
          <w:sz w:val="24"/>
          <w:szCs w:val="24"/>
          <w:rPrChange w:id="21" w:author="bijan mehralizadeh" w:date="2021-12-24T21:05:00Z">
            <w:rPr>
              <w:rFonts w:asciiTheme="majorBidi" w:eastAsia="Times New Roman" w:hAnsiTheme="majorBidi" w:cstheme="majorBidi"/>
              <w:color w:val="FF0000"/>
              <w:sz w:val="24"/>
              <w:szCs w:val="24"/>
            </w:rPr>
          </w:rPrChange>
        </w:rPr>
        <w:fldChar w:fldCharType="separate"/>
      </w:r>
      <w:r w:rsidRPr="008223F1">
        <w:rPr>
          <w:rFonts w:asciiTheme="majorBidi" w:eastAsia="Times New Roman" w:hAnsiTheme="majorBidi" w:cstheme="majorBidi"/>
          <w:noProof/>
          <w:sz w:val="24"/>
          <w:szCs w:val="24"/>
          <w:rPrChange w:id="22" w:author="bijan mehralizadeh" w:date="2021-12-24T21:05:00Z">
            <w:rPr>
              <w:rFonts w:asciiTheme="majorBidi" w:eastAsia="Times New Roman" w:hAnsiTheme="majorBidi" w:cstheme="majorBidi"/>
              <w:noProof/>
              <w:color w:val="FF0000"/>
              <w:sz w:val="24"/>
              <w:szCs w:val="24"/>
            </w:rPr>
          </w:rPrChange>
        </w:rPr>
        <w:t>[4]</w:t>
      </w:r>
      <w:r w:rsidRPr="008223F1">
        <w:rPr>
          <w:rFonts w:asciiTheme="majorBidi" w:eastAsia="Times New Roman" w:hAnsiTheme="majorBidi" w:cstheme="majorBidi"/>
          <w:sz w:val="24"/>
          <w:szCs w:val="24"/>
          <w:rPrChange w:id="23" w:author="bijan mehralizadeh" w:date="2021-12-24T21:05:00Z">
            <w:rPr>
              <w:rFonts w:asciiTheme="majorBidi" w:eastAsia="Times New Roman" w:hAnsiTheme="majorBidi" w:cstheme="majorBidi"/>
              <w:color w:val="FF0000"/>
              <w:sz w:val="24"/>
              <w:szCs w:val="24"/>
            </w:rPr>
          </w:rPrChange>
        </w:rPr>
        <w:fldChar w:fldCharType="end"/>
      </w:r>
      <w:r w:rsidRPr="008223F1">
        <w:rPr>
          <w:rFonts w:asciiTheme="majorBidi" w:eastAsia="Times New Roman" w:hAnsiTheme="majorBidi" w:cstheme="majorBidi"/>
          <w:sz w:val="24"/>
          <w:szCs w:val="24"/>
          <w:rPrChange w:id="24" w:author="bijan mehralizadeh" w:date="2021-12-24T21:05:00Z">
            <w:rPr>
              <w:rFonts w:asciiTheme="majorBidi" w:eastAsia="Times New Roman" w:hAnsiTheme="majorBidi" w:cstheme="majorBidi"/>
              <w:color w:val="FF0000"/>
              <w:sz w:val="24"/>
              <w:szCs w:val="24"/>
            </w:rPr>
          </w:rPrChange>
        </w:rPr>
        <w:t>.</w:t>
      </w:r>
      <w:r w:rsidRPr="008223F1">
        <w:rPr>
          <w:rFonts w:asciiTheme="majorBidi" w:eastAsia="Times New Roman" w:hAnsiTheme="majorBidi" w:cstheme="majorBidi"/>
          <w:sz w:val="24"/>
          <w:szCs w:val="24"/>
        </w:rPr>
        <w:t xml:space="preserve">  T</w:t>
      </w:r>
      <w:r w:rsidRPr="008223F1">
        <w:rPr>
          <w:rFonts w:asciiTheme="majorBidi" w:eastAsia="Times New Roman" w:hAnsiTheme="majorBidi" w:cstheme="majorBidi"/>
          <w:sz w:val="24"/>
          <w:szCs w:val="24"/>
          <w:rPrChange w:id="25" w:author="bijan mehralizadeh" w:date="2021-12-24T21:05:00Z">
            <w:rPr>
              <w:rFonts w:asciiTheme="majorBidi" w:eastAsia="Times New Roman" w:hAnsiTheme="majorBidi" w:cstheme="majorBidi"/>
              <w:color w:val="FF0000"/>
              <w:sz w:val="24"/>
              <w:szCs w:val="24"/>
            </w:rPr>
          </w:rPrChange>
        </w:rPr>
        <w:t xml:space="preserve">hese methods employ machine learning algorithms to improve the screening accuracy </w:t>
      </w:r>
      <w:r w:rsidRPr="008223F1">
        <w:rPr>
          <w:rFonts w:asciiTheme="majorBidi" w:eastAsia="Times New Roman" w:hAnsiTheme="majorBidi" w:cstheme="majorBidi"/>
          <w:sz w:val="24"/>
          <w:szCs w:val="24"/>
          <w:rPrChange w:id="26" w:author="bijan mehralizadeh" w:date="2021-12-24T21:05:00Z">
            <w:rPr>
              <w:rFonts w:asciiTheme="majorBidi" w:eastAsia="Times New Roman" w:hAnsiTheme="majorBidi" w:cstheme="majorBidi"/>
              <w:color w:val="FF0000"/>
              <w:sz w:val="24"/>
              <w:szCs w:val="24"/>
            </w:rPr>
          </w:rPrChange>
        </w:rPr>
        <w:fldChar w:fldCharType="begin"/>
      </w:r>
      <w:r w:rsidR="00263859">
        <w:rPr>
          <w:rFonts w:asciiTheme="majorBidi" w:eastAsia="Times New Roman" w:hAnsiTheme="majorBidi" w:cstheme="majorBidi"/>
          <w:sz w:val="24"/>
          <w:szCs w:val="24"/>
        </w:rPr>
        <w:instrText xml:space="preserve"> ADDIN EN.CITE &lt;EndNote&gt;&lt;Cite&gt;&lt;Author&gt;Shokoohi-Yekta&lt;/Author&gt;&lt;Year&gt;2013&lt;/Year&gt;&lt;RecNum&gt;7&lt;/RecNum&gt;&lt;DisplayText&gt;[5]&lt;/DisplayText&gt;&lt;record&gt;&lt;rec-number&gt;7&lt;/rec-number&gt;&lt;foreign-keys&gt;&lt;key app="EN" db-id="0f95w5tevxtp9oeex2mxv0s1xpx9pse9ez9t" timestamp="1640123603"&gt;7&lt;/key&gt;&lt;/foreign-keys&gt;&lt;ref-type name="Journal Article"&gt;17&lt;/ref-type&gt;&lt;contributors&gt;&lt;authors&gt;&lt;author&gt;Shokoohi-Yekta, Mohsen&lt;/author&gt;&lt;author&gt;Mahmoudi, Maryam&lt;/author&gt;&lt;author&gt;Bonab, Bagher Ghobari&lt;/author&gt;&lt;author&gt;Bagherzadeh, Amir Ali&lt;/author&gt;&lt;author&gt;Moradi, Hadi&lt;/author&gt;&lt;author&gt;Pouretemad, Hamid Reza&lt;/author&gt;&lt;author&gt;Zardkhaneh, Saeed Akbari&lt;/author&gt;&lt;author&gt;Lotfi, Salahadin&lt;/author&gt;&lt;/authors&gt;&lt;/contributors&gt;&lt;titles&gt;&lt;title&gt;Developing Autism Screening Expert System (ASES)&lt;/title&gt;&lt;secondary-title&gt;Global Journal on Technology&lt;/secondary-title&gt;&lt;/titles&gt;&lt;periodical&gt;&lt;full-title&gt;Global Journal on Technology&lt;/full-title&gt;&lt;/periodical&gt;&lt;volume&gt;4&lt;/volume&gt;&lt;number&gt;2&lt;/number&gt;&lt;dates&gt;&lt;year&gt;2013&lt;/year&gt;&lt;/dates&gt;&lt;isbn&gt;2147-5369&lt;/isbn&gt;&lt;urls&gt;&lt;/urls&gt;&lt;/record&gt;&lt;/Cite&gt;&lt;/EndNote&gt;</w:instrText>
      </w:r>
      <w:r w:rsidRPr="008223F1">
        <w:rPr>
          <w:rFonts w:asciiTheme="majorBidi" w:eastAsia="Times New Roman" w:hAnsiTheme="majorBidi" w:cstheme="majorBidi"/>
          <w:sz w:val="24"/>
          <w:szCs w:val="24"/>
          <w:rPrChange w:id="27" w:author="bijan mehralizadeh" w:date="2021-12-24T21:05:00Z">
            <w:rPr>
              <w:rFonts w:asciiTheme="majorBidi" w:eastAsia="Times New Roman" w:hAnsiTheme="majorBidi" w:cstheme="majorBidi"/>
              <w:color w:val="FF0000"/>
              <w:sz w:val="24"/>
              <w:szCs w:val="24"/>
            </w:rPr>
          </w:rPrChange>
        </w:rPr>
        <w:fldChar w:fldCharType="separate"/>
      </w:r>
      <w:r w:rsidRPr="008223F1">
        <w:rPr>
          <w:rFonts w:asciiTheme="majorBidi" w:eastAsia="Times New Roman" w:hAnsiTheme="majorBidi" w:cstheme="majorBidi"/>
          <w:noProof/>
          <w:sz w:val="24"/>
          <w:szCs w:val="24"/>
          <w:rPrChange w:id="28" w:author="bijan mehralizadeh" w:date="2021-12-24T21:05:00Z">
            <w:rPr>
              <w:rFonts w:asciiTheme="majorBidi" w:eastAsia="Times New Roman" w:hAnsiTheme="majorBidi" w:cstheme="majorBidi"/>
              <w:noProof/>
              <w:color w:val="FF0000"/>
              <w:sz w:val="24"/>
              <w:szCs w:val="24"/>
            </w:rPr>
          </w:rPrChange>
        </w:rPr>
        <w:t>[5]</w:t>
      </w:r>
      <w:r w:rsidRPr="008223F1">
        <w:rPr>
          <w:rFonts w:asciiTheme="majorBidi" w:eastAsia="Times New Roman" w:hAnsiTheme="majorBidi" w:cstheme="majorBidi"/>
          <w:sz w:val="24"/>
          <w:szCs w:val="24"/>
          <w:rPrChange w:id="29" w:author="bijan mehralizadeh" w:date="2021-12-24T21:05:00Z">
            <w:rPr>
              <w:rFonts w:asciiTheme="majorBidi" w:eastAsia="Times New Roman" w:hAnsiTheme="majorBidi" w:cstheme="majorBidi"/>
              <w:color w:val="FF0000"/>
              <w:sz w:val="24"/>
              <w:szCs w:val="24"/>
            </w:rPr>
          </w:rPrChange>
        </w:rPr>
        <w:fldChar w:fldCharType="end"/>
      </w:r>
      <w:r w:rsidRPr="008223F1">
        <w:rPr>
          <w:rFonts w:asciiTheme="majorBidi" w:eastAsia="Times New Roman" w:hAnsiTheme="majorBidi" w:cstheme="majorBidi"/>
          <w:sz w:val="24"/>
          <w:szCs w:val="24"/>
          <w:rPrChange w:id="30" w:author="bijan mehralizadeh" w:date="2021-12-24T21:05:00Z">
            <w:rPr>
              <w:rFonts w:asciiTheme="majorBidi" w:eastAsia="Times New Roman" w:hAnsiTheme="majorBidi" w:cstheme="majorBidi"/>
              <w:color w:val="FF0000"/>
              <w:sz w:val="24"/>
              <w:szCs w:val="24"/>
            </w:rPr>
          </w:rPrChange>
        </w:rPr>
        <w:t>. Alt</w:t>
      </w:r>
      <w:r w:rsidRPr="008223F1">
        <w:rPr>
          <w:rFonts w:asciiTheme="majorBidi" w:eastAsia="Times New Roman" w:hAnsiTheme="majorBidi" w:cstheme="majorBidi"/>
          <w:sz w:val="24"/>
          <w:szCs w:val="24"/>
        </w:rPr>
        <w:t>hough these methods</w:t>
      </w:r>
      <w:ins w:id="31" w:author="bijan mehralizadeh" w:date="2021-12-25T10:40:00Z">
        <w:r w:rsidR="009350F9">
          <w:rPr>
            <w:rFonts w:asciiTheme="majorBidi" w:eastAsia="Times New Roman" w:hAnsiTheme="majorBidi" w:cstheme="majorBidi"/>
            <w:sz w:val="24"/>
            <w:szCs w:val="24"/>
          </w:rPr>
          <w:t xml:space="preserve"> are</w:t>
        </w:r>
      </w:ins>
      <w:r w:rsidRPr="008223F1">
        <w:rPr>
          <w:rFonts w:asciiTheme="majorBidi" w:eastAsia="Times New Roman" w:hAnsiTheme="majorBidi" w:cstheme="majorBidi"/>
          <w:sz w:val="24"/>
          <w:szCs w:val="24"/>
        </w:rPr>
        <w:t xml:space="preserve"> prove</w:t>
      </w:r>
      <w:ins w:id="32" w:author="bijan mehralizadeh" w:date="2021-12-25T10:40:00Z">
        <w:r w:rsidR="009350F9">
          <w:rPr>
            <w:rFonts w:asciiTheme="majorBidi" w:eastAsia="Times New Roman" w:hAnsiTheme="majorBidi" w:cstheme="majorBidi"/>
            <w:sz w:val="24"/>
            <w:szCs w:val="24"/>
          </w:rPr>
          <w:t>d</w:t>
        </w:r>
      </w:ins>
      <w:r w:rsidRPr="008223F1">
        <w:rPr>
          <w:rFonts w:asciiTheme="majorBidi" w:eastAsia="Times New Roman" w:hAnsiTheme="majorBidi" w:cstheme="majorBidi"/>
          <w:sz w:val="24"/>
          <w:szCs w:val="24"/>
        </w:rPr>
        <w:t xml:space="preserve"> effective,</w:t>
      </w:r>
      <w:ins w:id="33" w:author="bijan mehralizadeh" w:date="2021-12-25T10:34:00Z">
        <w:r w:rsidR="009350F9">
          <w:rPr>
            <w:rFonts w:asciiTheme="majorBidi" w:eastAsia="Times New Roman" w:hAnsiTheme="majorBidi" w:cstheme="majorBidi"/>
            <w:sz w:val="24"/>
            <w:szCs w:val="24"/>
          </w:rPr>
          <w:t xml:space="preserve"> </w:t>
        </w:r>
      </w:ins>
      <w:ins w:id="34" w:author="bijan mehralizadeh" w:date="2021-12-25T10:38:00Z">
        <w:r w:rsidR="009350F9">
          <w:rPr>
            <w:rFonts w:asciiTheme="majorBidi" w:eastAsia="Times New Roman" w:hAnsiTheme="majorBidi" w:cstheme="majorBidi"/>
            <w:sz w:val="24"/>
            <w:szCs w:val="24"/>
          </w:rPr>
          <w:t>they rely on licensed clinicians and observers, making</w:t>
        </w:r>
      </w:ins>
      <w:del w:id="35" w:author="bijan mehralizadeh" w:date="2021-12-25T10:38:00Z">
        <w:r w:rsidRPr="008223F1" w:rsidDel="009350F9">
          <w:rPr>
            <w:rFonts w:asciiTheme="majorBidi" w:eastAsia="Times New Roman" w:hAnsiTheme="majorBidi" w:cstheme="majorBidi"/>
            <w:sz w:val="24"/>
            <w:szCs w:val="24"/>
          </w:rPr>
          <w:delText xml:space="preserve"> licensed clinicians and observers</w:delText>
        </w:r>
      </w:del>
      <w:del w:id="36" w:author="bijan mehralizadeh" w:date="2021-12-25T10:34:00Z">
        <w:r w:rsidRPr="008223F1" w:rsidDel="009350F9">
          <w:rPr>
            <w:rFonts w:asciiTheme="majorBidi" w:eastAsia="Times New Roman" w:hAnsiTheme="majorBidi" w:cstheme="majorBidi"/>
            <w:sz w:val="24"/>
            <w:szCs w:val="24"/>
          </w:rPr>
          <w:delText xml:space="preserve"> should do them</w:delText>
        </w:r>
      </w:del>
      <w:del w:id="37" w:author="bijan mehralizadeh" w:date="2021-12-25T10:38:00Z">
        <w:r w:rsidRPr="008223F1" w:rsidDel="009350F9">
          <w:rPr>
            <w:rFonts w:asciiTheme="majorBidi" w:eastAsia="Times New Roman" w:hAnsiTheme="majorBidi" w:cstheme="majorBidi"/>
            <w:sz w:val="24"/>
            <w:szCs w:val="24"/>
          </w:rPr>
          <w:delText>, making</w:delText>
        </w:r>
      </w:del>
      <w:r w:rsidRPr="008223F1">
        <w:rPr>
          <w:rFonts w:asciiTheme="majorBidi" w:eastAsia="Times New Roman" w:hAnsiTheme="majorBidi" w:cstheme="majorBidi"/>
          <w:sz w:val="24"/>
          <w:szCs w:val="24"/>
        </w:rPr>
        <w:t xml:space="preserve"> them time-consuming and exhausting </w:t>
      </w:r>
      <w:r w:rsidRPr="008223F1">
        <w:rPr>
          <w:rFonts w:asciiTheme="majorBidi" w:eastAsia="Times New Roman" w:hAnsiTheme="majorBidi" w:cstheme="majorBidi"/>
          <w:sz w:val="24"/>
          <w:szCs w:val="24"/>
        </w:rPr>
        <w:fldChar w:fldCharType="begin">
          <w:fldData xml:space="preserve">PEVuZE5vdGU+PENpdGU+PEF1dGhvcj5UaGFidGFoPC9BdXRob3I+PFllYXI+MjAxOTwvWWVhcj48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</w:fldData>
        </w:fldChar>
      </w:r>
      <w:r w:rsidR="00263859">
        <w:rPr>
          <w:rFonts w:asciiTheme="majorBidi" w:eastAsia="Times New Roman" w:hAnsiTheme="majorBidi" w:cstheme="majorBidi"/>
          <w:sz w:val="24"/>
          <w:szCs w:val="24"/>
        </w:rPr>
        <w:instrText xml:space="preserve"> ADDIN EN.CITE </w:instrText>
      </w:r>
      <w:r w:rsidR="00263859">
        <w:rPr>
          <w:rFonts w:asciiTheme="majorBidi" w:eastAsia="Times New Roman" w:hAnsiTheme="majorBidi" w:cstheme="majorBidi"/>
          <w:sz w:val="24"/>
          <w:szCs w:val="24"/>
        </w:rPr>
        <w:fldChar w:fldCharType="begin">
          <w:fldData xml:space="preserve">PEVuZE5vdGU+PENpdGU+PEF1dGhvcj5UaGFidGFoPC9BdXRob3I+PFllYXI+MjAxOTwvWWVhcj48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</w:fldData>
        </w:fldChar>
      </w:r>
      <w:r w:rsidR="00263859">
        <w:rPr>
          <w:rFonts w:asciiTheme="majorBidi" w:eastAsia="Times New Roman" w:hAnsiTheme="majorBidi" w:cstheme="majorBidi"/>
          <w:sz w:val="24"/>
          <w:szCs w:val="24"/>
        </w:rPr>
        <w:instrText xml:space="preserve"> ADDIN EN.CITE.DATA </w:instrText>
      </w:r>
      <w:r w:rsidR="00263859">
        <w:rPr>
          <w:rFonts w:asciiTheme="majorBidi" w:eastAsia="Times New Roman" w:hAnsiTheme="majorBidi" w:cstheme="majorBidi"/>
          <w:sz w:val="24"/>
          <w:szCs w:val="24"/>
        </w:rPr>
      </w:r>
      <w:r w:rsidR="00263859">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r>
      <w:r w:rsidRPr="008223F1">
        <w:rPr>
          <w:rFonts w:asciiTheme="majorBidi" w:eastAsia="Times New Roman" w:hAnsiTheme="majorBidi" w:cstheme="majorBidi"/>
          <w:sz w:val="24"/>
          <w:szCs w:val="24"/>
        </w:rPr>
        <w:fldChar w:fldCharType="separate"/>
      </w:r>
      <w:r w:rsidRPr="008223F1">
        <w:rPr>
          <w:rFonts w:asciiTheme="majorBidi" w:eastAsia="Times New Roman" w:hAnsiTheme="majorBidi" w:cstheme="majorBidi"/>
          <w:noProof/>
          <w:sz w:val="24"/>
          <w:szCs w:val="24"/>
        </w:rPr>
        <w:t>[3, 6]</w:t>
      </w:r>
      <w:r w:rsidRPr="008223F1">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t xml:space="preserve">. To overcome the shortcomings of the questionnaire-based systems, many researchers have focused on </w:t>
      </w:r>
      <w:r w:rsidRPr="008223F1">
        <w:rPr>
          <w:rFonts w:asciiTheme="majorBidi" w:hAnsiTheme="majorBidi" w:cstheme="majorBidi"/>
          <w:sz w:val="24"/>
          <w:szCs w:val="24"/>
          <w:shd w:val="clear" w:color="auto" w:fill="FFFFFF"/>
          <w:rPrChange w:id="38" w:author="bijan mehralizadeh" w:date="2021-12-24T21:05:00Z">
            <w:rPr>
              <w:rFonts w:asciiTheme="majorBidi" w:hAnsiTheme="majorBidi" w:cstheme="majorBidi"/>
              <w:color w:val="111111"/>
              <w:sz w:val="24"/>
              <w:szCs w:val="24"/>
              <w:shd w:val="clear" w:color="auto" w:fill="FFFFFF"/>
            </w:rPr>
          </w:rPrChange>
        </w:rPr>
        <w:t xml:space="preserve">biological markers </w:t>
      </w:r>
      <w:r w:rsidRPr="008223F1">
        <w:rPr>
          <w:rFonts w:asciiTheme="majorBidi" w:eastAsia="Times New Roman" w:hAnsiTheme="majorBidi" w:cstheme="majorBidi"/>
          <w:sz w:val="24"/>
          <w:szCs w:val="24"/>
        </w:rPr>
        <w:t>of ASD</w:t>
      </w:r>
      <w:r w:rsidRPr="008223F1">
        <w:rPr>
          <w:rFonts w:asciiTheme="majorBidi" w:eastAsia="Times New Roman" w:hAnsiTheme="majorBidi" w:cstheme="majorBidi"/>
          <w:sz w:val="24"/>
          <w:szCs w:val="24"/>
        </w:rPr>
        <w:fldChar w:fldCharType="begin"/>
      </w:r>
      <w:r w:rsidR="00263859">
        <w:rPr>
          <w:rFonts w:asciiTheme="majorBidi" w:eastAsia="Times New Roman" w:hAnsiTheme="majorBidi" w:cstheme="majorBidi"/>
          <w:sz w:val="24"/>
          <w:szCs w:val="24"/>
        </w:rPr>
        <w:instrText xml:space="preserve"> ADDIN EN.CITE &lt;EndNote&gt;&lt;Cite&gt;&lt;Author&gt;Hewitson&lt;/Author&gt;&lt;Year&gt;2013&lt;/Year&gt;&lt;RecNum&gt;8&lt;/RecNum&gt;&lt;DisplayText&gt;[7]&lt;/DisplayText&gt;&lt;record&gt;&lt;rec-number&gt;8&lt;/rec-number&gt;&lt;foreign-keys&gt;&lt;key app="EN" db-id="0f95w5tevxtp9oeex2mxv0s1xpx9pse9ez9t" timestamp="1640123747"&gt;8&lt;/key&gt;&lt;/foreign-keys&gt;&lt;ref-type name="Journal Article"&gt;17&lt;/ref-type&gt;&lt;contributors&gt;&lt;authors&gt;&lt;author&gt;Hewitson, L&lt;/author&gt;&lt;/authors&gt;&lt;/contributors&gt;&lt;titles&gt;&lt;title&gt;Scientific challenges in developing biological markers for autism&lt;/title&gt;&lt;secondary-title&gt;OA Autism&lt;/secondary-title&gt;&lt;/titles&gt;&lt;periodical&gt;&lt;full-title&gt;OA Autism&lt;/full-title&gt;&lt;/periodical&gt;&lt;pages&gt;7&lt;/pages&gt;&lt;volume&gt;1&lt;/volume&gt;&lt;number&gt;1&lt;/number&gt;&lt;dates&gt;&lt;year&gt;2013&lt;/year&gt;&lt;/dates&gt;&lt;urls&gt;&lt;/urls&gt;&lt;/record&gt;&lt;/Cite&gt;&lt;/EndNote&gt;</w:instrText>
      </w:r>
      <w:r w:rsidRPr="008223F1">
        <w:rPr>
          <w:rFonts w:asciiTheme="majorBidi" w:eastAsia="Times New Roman" w:hAnsiTheme="majorBidi" w:cstheme="majorBidi"/>
          <w:sz w:val="24"/>
          <w:szCs w:val="24"/>
        </w:rPr>
        <w:fldChar w:fldCharType="separate"/>
      </w:r>
      <w:r w:rsidRPr="008223F1">
        <w:rPr>
          <w:rFonts w:asciiTheme="majorBidi" w:eastAsia="Times New Roman" w:hAnsiTheme="majorBidi" w:cstheme="majorBidi"/>
          <w:noProof/>
          <w:sz w:val="24"/>
          <w:szCs w:val="24"/>
        </w:rPr>
        <w:t>[7]</w:t>
      </w:r>
      <w:r w:rsidRPr="008223F1">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t xml:space="preserve"> using brain imaging techniques like fMRI</w:t>
      </w:r>
      <w:r w:rsidRPr="008223F1">
        <w:rPr>
          <w:rFonts w:asciiTheme="majorBidi" w:eastAsia="Times New Roman" w:hAnsiTheme="majorBidi" w:cstheme="majorBidi"/>
          <w:sz w:val="24"/>
          <w:szCs w:val="24"/>
        </w:rPr>
        <w:fldChar w:fldCharType="begin"/>
      </w:r>
      <w:r w:rsidR="00263859">
        <w:rPr>
          <w:rFonts w:asciiTheme="majorBidi" w:eastAsia="Times New Roman" w:hAnsiTheme="majorBidi" w:cstheme="majorBidi"/>
          <w:sz w:val="24"/>
          <w:szCs w:val="24"/>
        </w:rPr>
        <w:instrText xml:space="preserve"> ADDIN EN.CITE &lt;EndNote&gt;&lt;Cite&gt;&lt;Author&gt;Eslami&lt;/Author&gt;&lt;Year&gt;2019&lt;/Year&gt;&lt;RecNum&gt;29&lt;/RecNum&gt;&lt;DisplayText&gt;[8]&lt;/DisplayText&gt;&lt;record&gt;&lt;rec-number&gt;29&lt;/rec-number&gt;&lt;foreign-keys&gt;&lt;key app="EN" db-id="0f95w5tevxtp9oeex2mxv0s1xpx9pse9ez9t" timestamp="1640356698"&gt;29&lt;/key&gt;&lt;/foreign-keys&gt;&lt;ref-type name="Conference Proceedings"&gt;10&lt;/ref-type&gt;&lt;contributors&gt;&lt;authors&gt;&lt;author&gt;Eslami, Taban&lt;/author&gt;&lt;author&gt;Saeed, Fahad&lt;/author&gt;&lt;/authors&gt;&lt;/contributors&gt;&lt;titles&gt;&lt;title&gt;Auto-ASD-network: a technique based on deep learning and support vector machines for diagnosing autism spectrum disorder using fMRI data&lt;/title&gt;&lt;secondary-title&gt;Proceedings of the 10th ACM International Conference on Bioinformatics, Computational Biology and Health Informatics&lt;/secondary-title&gt;&lt;/titles&gt;&lt;pages&gt;646-651&lt;/pages&gt;&lt;dates&gt;&lt;year&gt;2019&lt;/year&gt;&lt;/dates&gt;&lt;urls&gt;&lt;/urls&gt;&lt;/record&gt;&lt;/Cite&gt;&lt;/EndNote&gt;</w:instrText>
      </w:r>
      <w:r w:rsidRPr="008223F1">
        <w:rPr>
          <w:rFonts w:asciiTheme="majorBidi" w:eastAsia="Times New Roman" w:hAnsiTheme="majorBidi" w:cstheme="majorBidi"/>
          <w:sz w:val="24"/>
          <w:szCs w:val="24"/>
        </w:rPr>
        <w:fldChar w:fldCharType="separate"/>
      </w:r>
      <w:r w:rsidRPr="008223F1">
        <w:rPr>
          <w:rFonts w:asciiTheme="majorBidi" w:eastAsia="Times New Roman" w:hAnsiTheme="majorBidi" w:cstheme="majorBidi"/>
          <w:noProof/>
          <w:sz w:val="24"/>
          <w:szCs w:val="24"/>
        </w:rPr>
        <w:t>[8]</w:t>
      </w:r>
      <w:r w:rsidRPr="008223F1">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t xml:space="preserve"> or EEG methods to </w:t>
      </w:r>
      <w:r w:rsidRPr="008223F1">
        <w:rPr>
          <w:rFonts w:asciiTheme="majorBidi" w:eastAsia="Times New Roman" w:hAnsiTheme="majorBidi" w:cstheme="majorBidi"/>
          <w:sz w:val="24"/>
          <w:szCs w:val="24"/>
          <w:rPrChange w:id="39" w:author="bijan mehralizadeh" w:date="2021-12-24T21:05:00Z">
            <w:rPr>
              <w:rFonts w:asciiTheme="majorBidi" w:eastAsia="Times New Roman" w:hAnsiTheme="majorBidi" w:cstheme="majorBidi"/>
              <w:color w:val="FF0000"/>
              <w:sz w:val="24"/>
              <w:szCs w:val="24"/>
            </w:rPr>
          </w:rPrChange>
        </w:rPr>
        <w:t>find ASD symptoms</w:t>
      </w:r>
      <w:r w:rsidRPr="008223F1">
        <w:rPr>
          <w:rFonts w:asciiTheme="majorBidi" w:eastAsia="Times New Roman" w:hAnsiTheme="majorBidi" w:cstheme="majorBidi"/>
          <w:sz w:val="24"/>
          <w:szCs w:val="24"/>
          <w:rPrChange w:id="40" w:author="bijan mehralizadeh" w:date="2021-12-24T21:05:00Z">
            <w:rPr>
              <w:rFonts w:asciiTheme="majorBidi" w:eastAsia="Times New Roman" w:hAnsiTheme="majorBidi" w:cstheme="majorBidi"/>
              <w:color w:val="FF0000"/>
              <w:sz w:val="24"/>
              <w:szCs w:val="24"/>
            </w:rPr>
          </w:rPrChange>
        </w:rPr>
        <w:fldChar w:fldCharType="begin"/>
      </w:r>
      <w:r w:rsidR="00263859">
        <w:rPr>
          <w:rFonts w:asciiTheme="majorBidi" w:eastAsia="Times New Roman" w:hAnsiTheme="majorBidi" w:cstheme="majorBidi"/>
          <w:sz w:val="24"/>
          <w:szCs w:val="24"/>
        </w:rPr>
        <w:instrText xml:space="preserve"> ADDIN EN.CITE &lt;EndNote&gt;&lt;Cite&gt;&lt;Author&gt;Bosl&lt;/Author&gt;&lt;Year&gt;2018&lt;/Year&gt;&lt;RecNum&gt;10&lt;/RecNum&gt;&lt;DisplayText&gt;[9]&lt;/DisplayText&gt;&lt;record&gt;&lt;rec-number&gt;10&lt;/rec-number&gt;&lt;foreign-keys&gt;&lt;key app="EN" db-id="0f95w5tevxtp9oeex2mxv0s1xpx9pse9ez9t" timestamp="1640123831"&gt;10&lt;/key&gt;&lt;/foreign-keys&gt;&lt;ref-type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6828&lt;/pages&gt;&lt;volume&gt;8&lt;/volume&gt;&lt;number&gt;1&lt;/number&gt;&lt;dates&gt;&lt;year&gt;2018&lt;/year&gt;&lt;pub-dates&gt;&lt;date&gt;2018/05/01&lt;/date&gt;&lt;/pub-dates&gt;&lt;/dates&gt;&lt;isbn&gt;2045-2322&lt;/isbn&gt;&lt;urls&gt;&lt;related-urls&gt;&lt;url&gt;https://doi.org/10.1038/s41598-018-24318-x&lt;/url&gt;&lt;/related-urls&gt;&lt;/urls&gt;&lt;electronic-resource-num&gt;10.1038/s41598-018-24318-x&lt;/electronic-resource-num&gt;&lt;/record&gt;&lt;/Cite&gt;&lt;/EndNote&gt;</w:instrText>
      </w:r>
      <w:r w:rsidRPr="008223F1">
        <w:rPr>
          <w:rFonts w:asciiTheme="majorBidi" w:eastAsia="Times New Roman" w:hAnsiTheme="majorBidi" w:cstheme="majorBidi"/>
          <w:sz w:val="24"/>
          <w:szCs w:val="24"/>
          <w:rPrChange w:id="41" w:author="bijan mehralizadeh" w:date="2021-12-24T21:05:00Z">
            <w:rPr>
              <w:rFonts w:asciiTheme="majorBidi" w:eastAsia="Times New Roman" w:hAnsiTheme="majorBidi" w:cstheme="majorBidi"/>
              <w:color w:val="FF0000"/>
              <w:sz w:val="24"/>
              <w:szCs w:val="24"/>
            </w:rPr>
          </w:rPrChange>
        </w:rPr>
        <w:fldChar w:fldCharType="separate"/>
      </w:r>
      <w:r w:rsidRPr="008223F1">
        <w:rPr>
          <w:rFonts w:asciiTheme="majorBidi" w:eastAsia="Times New Roman" w:hAnsiTheme="majorBidi" w:cstheme="majorBidi"/>
          <w:noProof/>
          <w:sz w:val="24"/>
          <w:szCs w:val="24"/>
          <w:rPrChange w:id="42" w:author="bijan mehralizadeh" w:date="2021-12-24T21:05:00Z">
            <w:rPr>
              <w:rFonts w:asciiTheme="majorBidi" w:eastAsia="Times New Roman" w:hAnsiTheme="majorBidi" w:cstheme="majorBidi"/>
              <w:noProof/>
              <w:color w:val="FF0000"/>
              <w:sz w:val="24"/>
              <w:szCs w:val="24"/>
            </w:rPr>
          </w:rPrChange>
        </w:rPr>
        <w:t>[9]</w:t>
      </w:r>
      <w:r w:rsidRPr="008223F1">
        <w:rPr>
          <w:rFonts w:asciiTheme="majorBidi" w:eastAsia="Times New Roman" w:hAnsiTheme="majorBidi" w:cstheme="majorBidi"/>
          <w:sz w:val="24"/>
          <w:szCs w:val="24"/>
          <w:rPrChange w:id="43" w:author="bijan mehralizadeh" w:date="2021-12-24T21:05:00Z">
            <w:rPr>
              <w:rFonts w:asciiTheme="majorBidi" w:eastAsia="Times New Roman" w:hAnsiTheme="majorBidi" w:cstheme="majorBidi"/>
              <w:color w:val="FF0000"/>
              <w:sz w:val="24"/>
              <w:szCs w:val="24"/>
            </w:rPr>
          </w:rPrChange>
        </w:rPr>
        <w:fldChar w:fldCharType="end"/>
      </w:r>
      <w:r w:rsidRPr="008223F1">
        <w:rPr>
          <w:rFonts w:asciiTheme="majorBidi" w:eastAsia="Times New Roman" w:hAnsiTheme="majorBidi" w:cstheme="majorBidi"/>
          <w:sz w:val="24"/>
          <w:szCs w:val="24"/>
        </w:rPr>
        <w:t xml:space="preserve">. </w:t>
      </w:r>
    </w:p>
    <w:p w14:paraId="3405D41E" w14:textId="639AD46E" w:rsidR="00491548" w:rsidRPr="008223F1" w:rsidRDefault="00491548" w:rsidP="00491548">
      <w:pPr>
        <w:spacing w:after="0" w:line="240" w:lineRule="auto"/>
        <w:rPr>
          <w:rFonts w:asciiTheme="majorBidi" w:eastAsia="Times New Roman" w:hAnsiTheme="majorBidi" w:cstheme="majorBidi"/>
          <w:sz w:val="24"/>
          <w:szCs w:val="24"/>
          <w:rPrChange w:id="44" w:author="bijan mehralizadeh" w:date="2021-12-24T21:05:00Z">
            <w:rPr>
              <w:rFonts w:asciiTheme="majorBidi" w:eastAsia="Times New Roman" w:hAnsiTheme="majorBidi" w:cstheme="majorBidi"/>
              <w:color w:val="C00000"/>
              <w:sz w:val="24"/>
              <w:szCs w:val="24"/>
            </w:rPr>
          </w:rPrChange>
        </w:rPr>
      </w:pPr>
      <w:r w:rsidRPr="008223F1">
        <w:rPr>
          <w:rFonts w:asciiTheme="majorBidi" w:eastAsia="Times New Roman" w:hAnsiTheme="majorBidi" w:cstheme="majorBidi"/>
          <w:sz w:val="24"/>
          <w:szCs w:val="24"/>
        </w:rPr>
        <w:t>Although these methods are prove</w:t>
      </w:r>
      <w:ins w:id="45" w:author="bijan mehralizadeh" w:date="2021-12-25T10:41:00Z">
        <w:r w:rsidR="009350F9">
          <w:rPr>
            <w:rFonts w:asciiTheme="majorBidi" w:eastAsia="Times New Roman" w:hAnsiTheme="majorBidi" w:cstheme="majorBidi"/>
            <w:sz w:val="24"/>
            <w:szCs w:val="24"/>
          </w:rPr>
          <w:t>d</w:t>
        </w:r>
      </w:ins>
      <w:del w:id="46" w:author="bijan mehralizadeh" w:date="2021-12-25T10:41:00Z">
        <w:r w:rsidRPr="008223F1" w:rsidDel="009350F9">
          <w:rPr>
            <w:rFonts w:asciiTheme="majorBidi" w:eastAsia="Times New Roman" w:hAnsiTheme="majorBidi" w:cstheme="majorBidi"/>
            <w:sz w:val="24"/>
            <w:szCs w:val="24"/>
          </w:rPr>
          <w:delText>n</w:delText>
        </w:r>
      </w:del>
      <w:r w:rsidRPr="008223F1">
        <w:rPr>
          <w:rFonts w:asciiTheme="majorBidi" w:eastAsia="Times New Roman" w:hAnsiTheme="majorBidi" w:cstheme="majorBidi"/>
          <w:sz w:val="24"/>
          <w:szCs w:val="24"/>
        </w:rPr>
        <w:t xml:space="preserve"> effective, they require costly equipment. Furthermore, putting a child in an fMRI or putting on an EEG cap may cause many discomforts limiting the usage of these approaches. On the other hand, wearable devices like smart glasses or sensors are used for ASD screening </w:t>
      </w:r>
      <w:r w:rsidRPr="008223F1">
        <w:rPr>
          <w:rFonts w:asciiTheme="majorBidi" w:eastAsia="Times New Roman" w:hAnsiTheme="majorBidi" w:cstheme="majorBidi"/>
          <w:sz w:val="24"/>
          <w:szCs w:val="24"/>
        </w:rPr>
        <w:fldChar w:fldCharType="begin">
          <w:fldData xml:space="preserve">PEVuZE5vdGU+PENpdGU+PEF1dGhvcj5Nb2hhbW1hZGlhbiBSYWQ8L0F1dGhvcj48WWVhcj4yMDE4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</w:fldData>
        </w:fldChar>
      </w:r>
      <w:r w:rsidR="00263859">
        <w:rPr>
          <w:rFonts w:asciiTheme="majorBidi" w:eastAsia="Times New Roman" w:hAnsiTheme="majorBidi" w:cstheme="majorBidi"/>
          <w:sz w:val="24"/>
          <w:szCs w:val="24"/>
        </w:rPr>
        <w:instrText xml:space="preserve"> ADDIN EN.CITE </w:instrText>
      </w:r>
      <w:r w:rsidR="00263859">
        <w:rPr>
          <w:rFonts w:asciiTheme="majorBidi" w:eastAsia="Times New Roman" w:hAnsiTheme="majorBidi" w:cstheme="majorBidi"/>
          <w:sz w:val="24"/>
          <w:szCs w:val="24"/>
        </w:rPr>
        <w:fldChar w:fldCharType="begin">
          <w:fldData xml:space="preserve">PEVuZE5vdGU+PENpdGU+PEF1dGhvcj5Nb2hhbW1hZGlhbiBSYWQ8L0F1dGhvcj48WWVhcj4yMDE4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</w:fldData>
        </w:fldChar>
      </w:r>
      <w:r w:rsidR="00263859">
        <w:rPr>
          <w:rFonts w:asciiTheme="majorBidi" w:eastAsia="Times New Roman" w:hAnsiTheme="majorBidi" w:cstheme="majorBidi"/>
          <w:sz w:val="24"/>
          <w:szCs w:val="24"/>
        </w:rPr>
        <w:instrText xml:space="preserve"> ADDIN EN.CITE.DATA </w:instrText>
      </w:r>
      <w:r w:rsidR="00263859">
        <w:rPr>
          <w:rFonts w:asciiTheme="majorBidi" w:eastAsia="Times New Roman" w:hAnsiTheme="majorBidi" w:cstheme="majorBidi"/>
          <w:sz w:val="24"/>
          <w:szCs w:val="24"/>
        </w:rPr>
      </w:r>
      <w:r w:rsidR="00263859">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r>
      <w:r w:rsidRPr="008223F1">
        <w:rPr>
          <w:rFonts w:asciiTheme="majorBidi" w:eastAsia="Times New Roman" w:hAnsiTheme="majorBidi" w:cstheme="majorBidi"/>
          <w:sz w:val="24"/>
          <w:szCs w:val="24"/>
        </w:rPr>
        <w:fldChar w:fldCharType="separate"/>
      </w:r>
      <w:r w:rsidRPr="008223F1">
        <w:rPr>
          <w:rFonts w:asciiTheme="majorBidi" w:eastAsia="Times New Roman" w:hAnsiTheme="majorBidi" w:cstheme="majorBidi"/>
          <w:noProof/>
          <w:sz w:val="24"/>
          <w:szCs w:val="24"/>
        </w:rPr>
        <w:t>[10, 11]</w:t>
      </w:r>
      <w:r w:rsidRPr="008223F1">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t xml:space="preserve">. Despite the lower cost of these systems compared to fMRI and EEG, they still need to be conducted at dedicated centers. Intelligent observation of behaviors is a method to overcome the </w:t>
      </w:r>
      <w:del w:id="47" w:author="bijan mehralizadeh" w:date="2021-12-25T10:44:00Z">
        <w:r w:rsidRPr="008223F1" w:rsidDel="009350F9">
          <w:rPr>
            <w:rFonts w:asciiTheme="majorBidi" w:eastAsia="Times New Roman" w:hAnsiTheme="majorBidi" w:cstheme="majorBidi"/>
            <w:sz w:val="24"/>
            <w:szCs w:val="24"/>
          </w:rPr>
          <w:delText>biometric and wearable methods</w:delText>
        </w:r>
      </w:del>
      <w:ins w:id="48" w:author="bijan mehralizadeh" w:date="2021-12-25T10:44:00Z">
        <w:r w:rsidR="009350F9">
          <w:rPr>
            <w:rFonts w:asciiTheme="majorBidi" w:eastAsia="Times New Roman" w:hAnsiTheme="majorBidi" w:cstheme="majorBidi"/>
            <w:sz w:val="24"/>
            <w:szCs w:val="24"/>
          </w:rPr>
          <w:t>challenges of biometric and wearable method</w:t>
        </w:r>
      </w:ins>
      <w:ins w:id="49" w:author="bijan mehralizadeh" w:date="2021-12-25T10:43:00Z">
        <w:r w:rsidR="009350F9">
          <w:rPr>
            <w:rFonts w:asciiTheme="majorBidi" w:eastAsia="Times New Roman" w:hAnsiTheme="majorBidi" w:cstheme="majorBidi"/>
            <w:sz w:val="24"/>
            <w:szCs w:val="24"/>
          </w:rPr>
          <w:t>s</w:t>
        </w:r>
      </w:ins>
      <w:r w:rsidRPr="008223F1">
        <w:rPr>
          <w:rFonts w:asciiTheme="majorBidi" w:eastAsia="Times New Roman" w:hAnsiTheme="majorBidi" w:cstheme="majorBidi"/>
          <w:sz w:val="24"/>
          <w:szCs w:val="24"/>
        </w:rPr>
        <w:t xml:space="preserve">. For instance, </w:t>
      </w:r>
      <w:proofErr w:type="spellStart"/>
      <w:r w:rsidRPr="008223F1">
        <w:rPr>
          <w:rFonts w:asciiTheme="majorBidi" w:eastAsia="Times New Roman" w:hAnsiTheme="majorBidi" w:cstheme="majorBidi"/>
          <w:sz w:val="24"/>
          <w:szCs w:val="24"/>
        </w:rPr>
        <w:t>Moghaddas</w:t>
      </w:r>
      <w:proofErr w:type="spellEnd"/>
      <w:r w:rsidRPr="008223F1">
        <w:rPr>
          <w:rFonts w:asciiTheme="majorBidi" w:eastAsia="Times New Roman" w:hAnsiTheme="majorBidi" w:cstheme="majorBidi"/>
          <w:sz w:val="24"/>
          <w:szCs w:val="24"/>
        </w:rPr>
        <w:t xml:space="preserve"> et al. </w:t>
      </w:r>
      <w:r w:rsidRPr="008223F1">
        <w:rPr>
          <w:rFonts w:asciiTheme="majorBidi" w:eastAsia="Times New Roman" w:hAnsiTheme="majorBidi" w:cstheme="majorBidi"/>
          <w:sz w:val="24"/>
          <w:szCs w:val="24"/>
          <w:rPrChange w:id="50" w:author="bijan mehralizadeh" w:date="2021-12-24T21:05:00Z">
            <w:rPr>
              <w:rFonts w:asciiTheme="majorBidi" w:eastAsia="Times New Roman" w:hAnsiTheme="majorBidi" w:cstheme="majorBidi"/>
              <w:color w:val="C00000"/>
              <w:sz w:val="24"/>
              <w:szCs w:val="24"/>
            </w:rPr>
          </w:rPrChange>
        </w:rPr>
        <w:t xml:space="preserve">developed a vision-based method to screen children with ASD based on the interaction between children with ASD and a parrot-like robot </w:t>
      </w:r>
      <w:r w:rsidRPr="008223F1">
        <w:rPr>
          <w:rFonts w:asciiTheme="majorBidi" w:eastAsia="Times New Roman" w:hAnsiTheme="majorBidi" w:cstheme="majorBidi"/>
          <w:sz w:val="24"/>
          <w:szCs w:val="24"/>
          <w:rPrChange w:id="51" w:author="bijan mehralizadeh" w:date="2021-12-24T21:05:00Z">
            <w:rPr>
              <w:rFonts w:asciiTheme="majorBidi" w:eastAsia="Times New Roman" w:hAnsiTheme="majorBidi" w:cstheme="majorBidi"/>
              <w:color w:val="C00000"/>
              <w:sz w:val="24"/>
              <w:szCs w:val="24"/>
            </w:rPr>
          </w:rPrChange>
        </w:rPr>
        <w:fldChar w:fldCharType="begin"/>
      </w:r>
      <w:r w:rsidR="00263859">
        <w:rPr>
          <w:rFonts w:asciiTheme="majorBidi" w:eastAsia="Times New Roman" w:hAnsiTheme="majorBidi" w:cstheme="majorBidi"/>
          <w:sz w:val="24"/>
          <w:szCs w:val="24"/>
        </w:rPr>
        <w:instrText xml:space="preserve"> ADDIN EN.CITE &lt;EndNote&gt;&lt;Cite&gt;&lt;Author&gt;Moghadas&lt;/Author&gt;&lt;Year&gt;2018&lt;/Year&gt;&lt;RecNum&gt;12&lt;/RecNum&gt;&lt;DisplayText&gt;[12]&lt;/DisplayText&gt;&lt;record&gt;&lt;rec-number&gt;12&lt;/rec-number&gt;&lt;foreign-keys&gt;&lt;key app="EN" db-id="0f95w5tevxtp9oeex2mxv0s1xpx9pse9ez9t" timestamp="1640124033"&gt;12&lt;/key&gt;&lt;/foreign-keys&gt;&lt;ref-type name="Conference Proceedings"&gt;10&lt;/ref-type&gt;&lt;contributors&gt;&lt;authors&gt;&lt;author&gt;M. Moghadas&lt;/author&gt;&lt;author&gt;H. Moradi&lt;/author&gt;&lt;/authors&gt;&lt;/contributors&gt;&lt;titles&gt;&lt;title&gt;Analyzing Human-Robot Interaction Using Machine Vision for Autism screening&lt;/title&gt;&lt;secondary-title&gt;2018 6th RSI International Conference on Robotics and Mechatronics (IcRoM)&lt;/secondary-title&gt;&lt;alt-title&gt;2018 6th RSI International Conference on Robotics and Mechatronics (IcRoM)&lt;/alt-title&gt;&lt;/titles&gt;&lt;pages&gt;572-576&lt;/pages&gt;&lt;dates&gt;&lt;year&gt;2018&lt;/year&gt;&lt;pub-dates&gt;&lt;date&gt;23-25 Oct. 2018&lt;/date&gt;&lt;/pub-dates&gt;&lt;/dates&gt;&lt;isbn&gt;2572-6889&lt;/isbn&gt;&lt;urls&gt;&lt;/urls&gt;&lt;electronic-resource-num&gt;10.1109/ICRoM.2018.8657569&lt;/electronic-resource-num&gt;&lt;/record&gt;&lt;/Cite&gt;&lt;/EndNote&gt;</w:instrText>
      </w:r>
      <w:r w:rsidRPr="008223F1">
        <w:rPr>
          <w:rFonts w:asciiTheme="majorBidi" w:eastAsia="Times New Roman" w:hAnsiTheme="majorBidi" w:cstheme="majorBidi"/>
          <w:sz w:val="24"/>
          <w:szCs w:val="24"/>
          <w:rPrChange w:id="52" w:author="bijan mehralizadeh" w:date="2021-12-24T21:05:00Z">
            <w:rPr>
              <w:rFonts w:asciiTheme="majorBidi" w:eastAsia="Times New Roman" w:hAnsiTheme="majorBidi" w:cstheme="majorBidi"/>
              <w:color w:val="C00000"/>
              <w:sz w:val="24"/>
              <w:szCs w:val="24"/>
            </w:rPr>
          </w:rPrChange>
        </w:rPr>
        <w:fldChar w:fldCharType="separate"/>
      </w:r>
      <w:r w:rsidRPr="008223F1">
        <w:rPr>
          <w:rFonts w:asciiTheme="majorBidi" w:eastAsia="Times New Roman" w:hAnsiTheme="majorBidi" w:cstheme="majorBidi"/>
          <w:noProof/>
          <w:sz w:val="24"/>
          <w:szCs w:val="24"/>
          <w:rPrChange w:id="53" w:author="bijan mehralizadeh" w:date="2021-12-24T21:05:00Z">
            <w:rPr>
              <w:rFonts w:asciiTheme="majorBidi" w:eastAsia="Times New Roman" w:hAnsiTheme="majorBidi" w:cstheme="majorBidi"/>
              <w:noProof/>
              <w:color w:val="C00000"/>
              <w:sz w:val="24"/>
              <w:szCs w:val="24"/>
            </w:rPr>
          </w:rPrChange>
        </w:rPr>
        <w:t>[12]</w:t>
      </w:r>
      <w:r w:rsidRPr="008223F1">
        <w:rPr>
          <w:rFonts w:asciiTheme="majorBidi" w:eastAsia="Times New Roman" w:hAnsiTheme="majorBidi" w:cstheme="majorBidi"/>
          <w:sz w:val="24"/>
          <w:szCs w:val="24"/>
          <w:rPrChange w:id="54" w:author="bijan mehralizadeh" w:date="2021-12-24T21:05:00Z">
            <w:rPr>
              <w:rFonts w:asciiTheme="majorBidi" w:eastAsia="Times New Roman" w:hAnsiTheme="majorBidi" w:cstheme="majorBidi"/>
              <w:color w:val="C00000"/>
              <w:sz w:val="24"/>
              <w:szCs w:val="24"/>
            </w:rPr>
          </w:rPrChange>
        </w:rPr>
        <w:fldChar w:fldCharType="end"/>
      </w:r>
      <w:r w:rsidRPr="008223F1">
        <w:rPr>
          <w:rFonts w:asciiTheme="majorBidi" w:eastAsia="Times New Roman" w:hAnsiTheme="majorBidi" w:cstheme="majorBidi"/>
          <w:sz w:val="24"/>
          <w:szCs w:val="24"/>
          <w:rPrChange w:id="55" w:author="bijan mehralizadeh" w:date="2021-12-24T21:05:00Z">
            <w:rPr>
              <w:rFonts w:asciiTheme="majorBidi" w:eastAsia="Times New Roman" w:hAnsiTheme="majorBidi" w:cstheme="majorBidi"/>
              <w:color w:val="C00000"/>
              <w:sz w:val="24"/>
              <w:szCs w:val="24"/>
            </w:rPr>
          </w:rPrChange>
        </w:rPr>
        <w:t xml:space="preserve">. Although this approach reduces mentioned difficulties in wearable methods, but still depends on dedicated centers to conduct the screening. </w:t>
      </w:r>
    </w:p>
    <w:p w14:paraId="5EA75D56" w14:textId="52B9BACC" w:rsidR="00491548" w:rsidRPr="008223F1" w:rsidRDefault="00491548" w:rsidP="00491548">
      <w:pPr>
        <w:spacing w:after="0" w:line="240" w:lineRule="auto"/>
        <w:rPr>
          <w:rFonts w:asciiTheme="majorBidi" w:eastAsia="Times New Roman" w:hAnsiTheme="majorBidi" w:cstheme="majorBidi"/>
          <w:sz w:val="24"/>
          <w:szCs w:val="24"/>
          <w:rPrChange w:id="56" w:author="bijan mehralizadeh" w:date="2021-12-24T21:05:00Z">
            <w:rPr>
              <w:rFonts w:asciiTheme="majorBidi" w:eastAsia="Times New Roman" w:hAnsiTheme="majorBidi" w:cstheme="majorBidi"/>
              <w:color w:val="C00000"/>
              <w:sz w:val="24"/>
              <w:szCs w:val="24"/>
            </w:rPr>
          </w:rPrChange>
        </w:rPr>
      </w:pPr>
      <w:r w:rsidRPr="008223F1">
        <w:rPr>
          <w:rFonts w:asciiTheme="majorBidi" w:eastAsia="Times New Roman" w:hAnsiTheme="majorBidi" w:cstheme="majorBidi"/>
          <w:sz w:val="24"/>
          <w:szCs w:val="24"/>
          <w:rPrChange w:id="57" w:author="bijan mehralizadeh" w:date="2021-12-24T21:05:00Z">
            <w:rPr>
              <w:rFonts w:asciiTheme="majorBidi" w:eastAsia="Times New Roman" w:hAnsiTheme="majorBidi" w:cstheme="majorBidi"/>
              <w:color w:val="C00000"/>
              <w:sz w:val="24"/>
              <w:szCs w:val="24"/>
            </w:rPr>
          </w:rPrChange>
        </w:rPr>
        <w:t>That is why home-based IoT devices such as the intelligent toy car</w:t>
      </w:r>
      <w:r w:rsidRPr="008223F1">
        <w:rPr>
          <w:rFonts w:asciiTheme="majorBidi" w:eastAsia="Times New Roman" w:hAnsiTheme="majorBidi" w:cstheme="majorBidi"/>
          <w:sz w:val="24"/>
          <w:szCs w:val="24"/>
          <w:rPrChange w:id="58" w:author="bijan mehralizadeh" w:date="2021-12-24T21:05:00Z">
            <w:rPr>
              <w:rFonts w:asciiTheme="majorBidi" w:eastAsia="Times New Roman" w:hAnsiTheme="majorBidi" w:cstheme="majorBidi"/>
              <w:color w:val="C00000"/>
              <w:sz w:val="24"/>
              <w:szCs w:val="24"/>
            </w:rPr>
          </w:rPrChange>
        </w:rPr>
        <w:fldChar w:fldCharType="begin"/>
      </w:r>
      <w:r w:rsidR="00263859">
        <w:rPr>
          <w:rFonts w:asciiTheme="majorBidi" w:eastAsia="Times New Roman" w:hAnsiTheme="majorBidi" w:cstheme="majorBidi"/>
          <w:sz w:val="24"/>
          <w:szCs w:val="24"/>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Pr="008223F1">
        <w:rPr>
          <w:rFonts w:asciiTheme="majorBidi" w:eastAsia="Times New Roman" w:hAnsiTheme="majorBidi" w:cstheme="majorBidi"/>
          <w:sz w:val="24"/>
          <w:szCs w:val="24"/>
          <w:rPrChange w:id="59" w:author="bijan mehralizadeh" w:date="2021-12-24T21:05:00Z">
            <w:rPr>
              <w:rFonts w:asciiTheme="majorBidi" w:eastAsia="Times New Roman" w:hAnsiTheme="majorBidi" w:cstheme="majorBidi"/>
              <w:color w:val="C00000"/>
              <w:sz w:val="24"/>
              <w:szCs w:val="24"/>
            </w:rPr>
          </w:rPrChange>
        </w:rPr>
        <w:fldChar w:fldCharType="separate"/>
      </w:r>
      <w:r w:rsidRPr="008223F1">
        <w:rPr>
          <w:rFonts w:asciiTheme="majorBidi" w:eastAsia="Times New Roman" w:hAnsiTheme="majorBidi" w:cstheme="majorBidi"/>
          <w:noProof/>
          <w:sz w:val="24"/>
          <w:szCs w:val="24"/>
          <w:rPrChange w:id="60" w:author="bijan mehralizadeh" w:date="2021-12-24T21:05:00Z">
            <w:rPr>
              <w:rFonts w:asciiTheme="majorBidi" w:eastAsia="Times New Roman" w:hAnsiTheme="majorBidi" w:cstheme="majorBidi"/>
              <w:noProof/>
              <w:color w:val="C00000"/>
              <w:sz w:val="24"/>
              <w:szCs w:val="24"/>
            </w:rPr>
          </w:rPrChange>
        </w:rPr>
        <w:t>[13]</w:t>
      </w:r>
      <w:r w:rsidRPr="008223F1">
        <w:rPr>
          <w:rFonts w:asciiTheme="majorBidi" w:eastAsia="Times New Roman" w:hAnsiTheme="majorBidi" w:cstheme="majorBidi"/>
          <w:sz w:val="24"/>
          <w:szCs w:val="24"/>
          <w:rPrChange w:id="61" w:author="bijan mehralizadeh" w:date="2021-12-24T21:05:00Z">
            <w:rPr>
              <w:rFonts w:asciiTheme="majorBidi" w:eastAsia="Times New Roman" w:hAnsiTheme="majorBidi" w:cstheme="majorBidi"/>
              <w:color w:val="C00000"/>
              <w:sz w:val="24"/>
              <w:szCs w:val="24"/>
            </w:rPr>
          </w:rPrChange>
        </w:rPr>
        <w:fldChar w:fldCharType="end"/>
      </w:r>
      <w:r w:rsidRPr="008223F1">
        <w:rPr>
          <w:rFonts w:asciiTheme="majorBidi" w:eastAsia="Times New Roman" w:hAnsiTheme="majorBidi" w:cstheme="majorBidi"/>
          <w:sz w:val="24"/>
          <w:szCs w:val="24"/>
          <w:rPrChange w:id="62" w:author="bijan mehralizadeh" w:date="2021-12-24T21:05:00Z">
            <w:rPr>
              <w:rFonts w:asciiTheme="majorBidi" w:eastAsia="Times New Roman" w:hAnsiTheme="majorBidi" w:cstheme="majorBidi"/>
              <w:color w:val="C00000"/>
              <w:sz w:val="24"/>
              <w:szCs w:val="24"/>
            </w:rPr>
          </w:rPrChange>
        </w:rPr>
        <w:t xml:space="preserve"> were designed to perform screening in children's natural settings at a very low cost. Along with this trend, in this study, we improved our </w:t>
      </w:r>
      <w:del w:id="63" w:author="bijan mehralizadeh" w:date="2021-12-24T21:06:00Z">
        <w:r w:rsidRPr="008223F1" w:rsidDel="008223F1">
          <w:rPr>
            <w:rFonts w:asciiTheme="majorBidi" w:eastAsia="Times New Roman" w:hAnsiTheme="majorBidi" w:cstheme="majorBidi"/>
            <w:sz w:val="24"/>
            <w:szCs w:val="24"/>
            <w:rPrChange w:id="64" w:author="bijan mehralizadeh" w:date="2021-12-24T21:05:00Z">
              <w:rPr>
                <w:rFonts w:asciiTheme="majorBidi" w:eastAsia="Times New Roman" w:hAnsiTheme="majorBidi" w:cstheme="majorBidi"/>
                <w:color w:val="C00000"/>
                <w:sz w:val="24"/>
                <w:szCs w:val="24"/>
              </w:rPr>
            </w:rPrChange>
          </w:rPr>
          <w:delText>smart</w:delText>
        </w:r>
      </w:del>
      <w:ins w:id="65" w:author="bijan mehralizadeh" w:date="2021-12-24T21:06:00Z">
        <w:r w:rsidR="008223F1">
          <w:rPr>
            <w:rFonts w:asciiTheme="majorBidi" w:eastAsia="Times New Roman" w:hAnsiTheme="majorBidi" w:cstheme="majorBidi"/>
            <w:sz w:val="24"/>
            <w:szCs w:val="24"/>
          </w:rPr>
          <w:t>intelligent</w:t>
        </w:r>
      </w:ins>
      <w:r w:rsidRPr="008223F1">
        <w:rPr>
          <w:rFonts w:asciiTheme="majorBidi" w:eastAsia="Times New Roman" w:hAnsiTheme="majorBidi" w:cstheme="majorBidi"/>
          <w:sz w:val="24"/>
          <w:szCs w:val="24"/>
          <w:rPrChange w:id="66" w:author="bijan mehralizadeh" w:date="2021-12-24T21:05:00Z">
            <w:rPr>
              <w:rFonts w:asciiTheme="majorBidi" w:eastAsia="Times New Roman" w:hAnsiTheme="majorBidi" w:cstheme="majorBidi"/>
              <w:color w:val="C00000"/>
              <w:sz w:val="24"/>
              <w:szCs w:val="24"/>
            </w:rPr>
          </w:rPrChange>
        </w:rPr>
        <w:t xml:space="preserve"> toy car by incorporating two shaft encoders on the wheels of our car to </w:t>
      </w:r>
      <w:del w:id="67" w:author="bijan mehralizadeh" w:date="2021-12-25T10:55:00Z">
        <w:r w:rsidRPr="008223F1" w:rsidDel="0056400F">
          <w:rPr>
            <w:rFonts w:asciiTheme="majorBidi" w:eastAsia="Times New Roman" w:hAnsiTheme="majorBidi" w:cstheme="majorBidi"/>
            <w:sz w:val="24"/>
            <w:szCs w:val="24"/>
            <w:rPrChange w:id="68" w:author="bijan mehralizadeh" w:date="2021-12-24T21:05:00Z">
              <w:rPr>
                <w:rFonts w:asciiTheme="majorBidi" w:eastAsia="Times New Roman" w:hAnsiTheme="majorBidi" w:cstheme="majorBidi"/>
                <w:color w:val="C00000"/>
                <w:sz w:val="24"/>
                <w:szCs w:val="24"/>
              </w:rPr>
            </w:rPrChange>
          </w:rPr>
          <w:delText xml:space="preserve">see </w:delText>
        </w:r>
      </w:del>
      <w:ins w:id="69" w:author="bijan mehralizadeh" w:date="2021-12-25T10:55:00Z">
        <w:r w:rsidR="0056400F">
          <w:rPr>
            <w:rFonts w:asciiTheme="majorBidi" w:eastAsia="Times New Roman" w:hAnsiTheme="majorBidi" w:cstheme="majorBidi"/>
            <w:sz w:val="24"/>
            <w:szCs w:val="24"/>
          </w:rPr>
          <w:t>investigate</w:t>
        </w:r>
        <w:r w:rsidR="0056400F" w:rsidRPr="008223F1">
          <w:rPr>
            <w:rFonts w:asciiTheme="majorBidi" w:eastAsia="Times New Roman" w:hAnsiTheme="majorBidi" w:cstheme="majorBidi"/>
            <w:sz w:val="24"/>
            <w:szCs w:val="24"/>
            <w:rPrChange w:id="70" w:author="bijan mehralizadeh" w:date="2021-12-24T21:05:00Z">
              <w:rPr>
                <w:rFonts w:asciiTheme="majorBidi" w:eastAsia="Times New Roman" w:hAnsiTheme="majorBidi" w:cstheme="majorBidi"/>
                <w:color w:val="C00000"/>
                <w:sz w:val="24"/>
                <w:szCs w:val="24"/>
              </w:rPr>
            </w:rPrChange>
          </w:rPr>
          <w:t xml:space="preserve"> </w:t>
        </w:r>
      </w:ins>
      <w:r w:rsidRPr="008223F1">
        <w:rPr>
          <w:rFonts w:asciiTheme="majorBidi" w:eastAsia="Times New Roman" w:hAnsiTheme="majorBidi" w:cstheme="majorBidi"/>
          <w:sz w:val="24"/>
          <w:szCs w:val="24"/>
          <w:rPrChange w:id="71" w:author="bijan mehralizadeh" w:date="2021-12-24T21:05:00Z">
            <w:rPr>
              <w:rFonts w:asciiTheme="majorBidi" w:eastAsia="Times New Roman" w:hAnsiTheme="majorBidi" w:cstheme="majorBidi"/>
              <w:color w:val="C00000"/>
              <w:sz w:val="24"/>
              <w:szCs w:val="24"/>
            </w:rPr>
          </w:rPrChange>
        </w:rPr>
        <w:t xml:space="preserve">if children with autism focus on the wheels instead of the whole car more than </w:t>
      </w:r>
      <w:r w:rsidRPr="008223F1">
        <w:rPr>
          <w:rFonts w:asciiTheme="majorBidi" w:eastAsia="Times New Roman" w:hAnsiTheme="majorBidi" w:cstheme="majorBidi"/>
          <w:sz w:val="24"/>
          <w:szCs w:val="24"/>
          <w:rPrChange w:id="72" w:author="bijan mehralizadeh" w:date="2021-12-24T21:05:00Z">
            <w:rPr>
              <w:rFonts w:asciiTheme="majorBidi" w:eastAsia="Times New Roman" w:hAnsiTheme="majorBidi" w:cstheme="majorBidi"/>
              <w:color w:val="C00000"/>
              <w:sz w:val="24"/>
              <w:szCs w:val="24"/>
            </w:rPr>
          </w:rPrChange>
        </w:rPr>
        <w:lastRenderedPageBreak/>
        <w:t xml:space="preserve">Typically Developed (TD) children. This new modality, combined with its initial modality, which was based on capturing the acceleration features in playing with the car, helped improve screening accuracy by 10%. In other words, our contribution is in incorporating two modalities to better screen ASD. </w:t>
      </w:r>
    </w:p>
    <w:p w14:paraId="55B48F4C" w14:textId="77777777" w:rsidR="00491548" w:rsidRPr="008223F1" w:rsidRDefault="00491548" w:rsidP="00491548">
      <w:pPr>
        <w:spacing w:after="0" w:line="240" w:lineRule="auto"/>
        <w:rPr>
          <w:rFonts w:asciiTheme="majorBidi" w:eastAsia="Times New Roman" w:hAnsiTheme="majorBidi" w:cstheme="majorBidi"/>
          <w:sz w:val="24"/>
          <w:szCs w:val="24"/>
        </w:rPr>
      </w:pPr>
    </w:p>
    <w:p w14:paraId="0AEA3566" w14:textId="77777777" w:rsidR="00491548" w:rsidRPr="008223F1" w:rsidRDefault="00491548" w:rsidP="00491548">
      <w:pPr>
        <w:spacing w:after="0" w:line="240" w:lineRule="auto"/>
        <w:rPr>
          <w:rFonts w:asciiTheme="majorBidi" w:eastAsia="Times New Roman" w:hAnsiTheme="majorBidi" w:cstheme="majorBidi"/>
          <w:sz w:val="24"/>
          <w:szCs w:val="24"/>
        </w:rPr>
      </w:pPr>
    </w:p>
    <w:p w14:paraId="560F34EA" w14:textId="77777777" w:rsidR="00491548" w:rsidRPr="008223F1" w:rsidRDefault="00491548" w:rsidP="00491548">
      <w:pPr>
        <w:spacing w:after="0" w:line="240" w:lineRule="auto"/>
        <w:rPr>
          <w:rFonts w:asciiTheme="majorBidi" w:eastAsia="Times New Roman" w:hAnsiTheme="majorBidi" w:cstheme="majorBidi"/>
          <w:sz w:val="36"/>
          <w:szCs w:val="36"/>
        </w:rPr>
      </w:pPr>
      <w:r w:rsidRPr="008223F1">
        <w:rPr>
          <w:rFonts w:asciiTheme="majorBidi" w:eastAsia="Times New Roman" w:hAnsiTheme="majorBidi" w:cstheme="majorBidi"/>
          <w:sz w:val="36"/>
          <w:szCs w:val="36"/>
        </w:rPr>
        <w:t>Related work</w:t>
      </w:r>
    </w:p>
    <w:p w14:paraId="206DCAF4" w14:textId="77777777" w:rsidR="00491548" w:rsidRPr="008223F1" w:rsidRDefault="00491548" w:rsidP="00491548">
      <w:pPr>
        <w:spacing w:after="0" w:line="240" w:lineRule="auto"/>
        <w:rPr>
          <w:rFonts w:asciiTheme="majorBidi" w:eastAsia="Times New Roman" w:hAnsiTheme="majorBidi" w:cstheme="majorBidi"/>
          <w:sz w:val="24"/>
          <w:szCs w:val="24"/>
        </w:rPr>
      </w:pPr>
      <w:r w:rsidRPr="008223F1">
        <w:rPr>
          <w:rFonts w:asciiTheme="majorBidi" w:eastAsia="Times New Roman" w:hAnsiTheme="majorBidi" w:cstheme="majorBidi"/>
          <w:sz w:val="24"/>
          <w:szCs w:val="24"/>
        </w:rPr>
        <w:t xml:space="preserve">There have been several studies focused on using technology for ASD screening. These methods try to observe the ASD symptoms automatically using biomarkers or behavioral markers. </w:t>
      </w:r>
    </w:p>
    <w:p w14:paraId="2F0FB33B" w14:textId="1CF586A4" w:rsidR="00491548" w:rsidRPr="008223F1" w:rsidRDefault="00491548" w:rsidP="00491548">
      <w:pPr>
        <w:rPr>
          <w:rFonts w:asciiTheme="majorBidi" w:eastAsia="Times New Roman" w:hAnsiTheme="majorBidi" w:cstheme="majorBidi"/>
          <w:sz w:val="24"/>
          <w:szCs w:val="24"/>
        </w:rPr>
      </w:pPr>
      <w:r w:rsidRPr="008223F1">
        <w:rPr>
          <w:rFonts w:asciiTheme="majorBidi" w:eastAsia="Times New Roman" w:hAnsiTheme="majorBidi" w:cstheme="majorBidi"/>
          <w:sz w:val="24"/>
          <w:szCs w:val="24"/>
        </w:rPr>
        <w:t xml:space="preserve">For example, </w:t>
      </w:r>
      <w:r w:rsidRPr="008223F1">
        <w:rPr>
          <w:rFonts w:asciiTheme="majorBidi" w:eastAsia="Times New Roman" w:hAnsiTheme="majorBidi" w:cstheme="majorBidi"/>
          <w:sz w:val="24"/>
          <w:szCs w:val="24"/>
          <w:rPrChange w:id="73" w:author="bijan mehralizadeh" w:date="2021-12-24T21:05:00Z">
            <w:rPr>
              <w:rFonts w:asciiTheme="majorBidi" w:eastAsia="Times New Roman" w:hAnsiTheme="majorBidi" w:cstheme="majorBidi"/>
              <w:color w:val="FF0000"/>
              <w:sz w:val="24"/>
              <w:szCs w:val="24"/>
            </w:rPr>
          </w:rPrChange>
        </w:rPr>
        <w:t xml:space="preserve">William J. </w:t>
      </w:r>
      <w:proofErr w:type="spellStart"/>
      <w:r w:rsidRPr="008223F1">
        <w:rPr>
          <w:rFonts w:asciiTheme="majorBidi" w:eastAsia="Times New Roman" w:hAnsiTheme="majorBidi" w:cstheme="majorBidi"/>
          <w:sz w:val="24"/>
          <w:szCs w:val="24"/>
          <w:rPrChange w:id="74" w:author="bijan mehralizadeh" w:date="2021-12-24T21:05:00Z">
            <w:rPr>
              <w:rFonts w:asciiTheme="majorBidi" w:eastAsia="Times New Roman" w:hAnsiTheme="majorBidi" w:cstheme="majorBidi"/>
              <w:color w:val="FF0000"/>
              <w:sz w:val="24"/>
              <w:szCs w:val="24"/>
            </w:rPr>
          </w:rPrChange>
        </w:rPr>
        <w:t>Bosl</w:t>
      </w:r>
      <w:proofErr w:type="spellEnd"/>
      <w:r w:rsidRPr="008223F1">
        <w:rPr>
          <w:rFonts w:asciiTheme="majorBidi" w:eastAsia="Times New Roman" w:hAnsiTheme="majorBidi" w:cstheme="majorBidi"/>
          <w:sz w:val="24"/>
          <w:szCs w:val="24"/>
          <w:rPrChange w:id="75" w:author="bijan mehralizadeh" w:date="2021-12-24T21:05:00Z">
            <w:rPr>
              <w:rFonts w:asciiTheme="majorBidi" w:eastAsia="Times New Roman" w:hAnsiTheme="majorBidi" w:cstheme="majorBidi"/>
              <w:color w:val="FF0000"/>
              <w:sz w:val="24"/>
              <w:szCs w:val="24"/>
            </w:rPr>
          </w:rPrChange>
        </w:rPr>
        <w:t xml:space="preserve"> et al. focused on early screening of ASD by a data-driven method based on the EEG's data</w:t>
      </w:r>
      <w:r w:rsidRPr="008223F1">
        <w:rPr>
          <w:rFonts w:asciiTheme="majorBidi" w:eastAsia="Times New Roman" w:hAnsiTheme="majorBidi" w:cstheme="majorBidi"/>
          <w:sz w:val="24"/>
          <w:szCs w:val="24"/>
          <w:rPrChange w:id="76" w:author="bijan mehralizadeh" w:date="2021-12-24T21:05:00Z">
            <w:rPr>
              <w:rFonts w:asciiTheme="majorBidi" w:eastAsia="Times New Roman" w:hAnsiTheme="majorBidi" w:cstheme="majorBidi"/>
              <w:color w:val="4472C4" w:themeColor="accent1"/>
              <w:sz w:val="24"/>
              <w:szCs w:val="24"/>
            </w:rPr>
          </w:rPrChange>
        </w:rPr>
        <w:t xml:space="preserve">. They collected EEG measurements of 99 infants with an older sibling that received an ASD diagnosis and 89 low-risk controls. They screen ASD in children as early as three months of age with </w:t>
      </w:r>
      <w:r w:rsidRPr="008223F1">
        <w:rPr>
          <w:rFonts w:asciiTheme="majorBidi" w:eastAsia="Times New Roman" w:hAnsiTheme="majorBidi" w:cstheme="majorBidi"/>
          <w:sz w:val="24"/>
          <w:szCs w:val="24"/>
          <w:rPrChange w:id="77" w:author="bijan mehralizadeh" w:date="2021-12-24T21:05:00Z">
            <w:rPr>
              <w:rFonts w:asciiTheme="majorBidi" w:eastAsia="Times New Roman" w:hAnsiTheme="majorBidi" w:cstheme="majorBidi"/>
              <w:color w:val="FF0000"/>
              <w:sz w:val="24"/>
              <w:szCs w:val="24"/>
            </w:rPr>
          </w:rPrChange>
        </w:rPr>
        <w:t xml:space="preserve">95% sensitivity and PPV at some ages. </w:t>
      </w:r>
      <w:r w:rsidRPr="008223F1">
        <w:rPr>
          <w:rFonts w:asciiTheme="majorBidi" w:eastAsia="Times New Roman" w:hAnsiTheme="majorBidi" w:cstheme="majorBidi"/>
          <w:sz w:val="24"/>
          <w:szCs w:val="24"/>
          <w:rPrChange w:id="78" w:author="bijan mehralizadeh" w:date="2021-12-24T21:05:00Z">
            <w:rPr>
              <w:rFonts w:asciiTheme="majorBidi" w:eastAsia="Times New Roman" w:hAnsiTheme="majorBidi" w:cstheme="majorBidi"/>
              <w:color w:val="4472C4" w:themeColor="accent1"/>
              <w:sz w:val="24"/>
              <w:szCs w:val="24"/>
            </w:rPr>
          </w:rPrChange>
        </w:rPr>
        <w:t>They suggest EEG signals might be a valuable biomarker for ASD screening</w:t>
      </w:r>
      <w:r w:rsidRPr="008223F1">
        <w:rPr>
          <w:rFonts w:asciiTheme="majorBidi" w:eastAsia="Times New Roman" w:hAnsiTheme="majorBidi" w:cstheme="majorBidi"/>
          <w:sz w:val="24"/>
          <w:szCs w:val="24"/>
          <w:rPrChange w:id="79" w:author="bijan mehralizadeh" w:date="2021-12-24T21:05:00Z">
            <w:rPr>
              <w:rFonts w:asciiTheme="majorBidi" w:eastAsia="Times New Roman" w:hAnsiTheme="majorBidi" w:cstheme="majorBidi"/>
              <w:color w:val="FF0000"/>
              <w:sz w:val="24"/>
              <w:szCs w:val="24"/>
            </w:rPr>
          </w:rPrChange>
        </w:rPr>
        <w:fldChar w:fldCharType="begin"/>
      </w:r>
      <w:r w:rsidR="00263859">
        <w:rPr>
          <w:rFonts w:asciiTheme="majorBidi" w:eastAsia="Times New Roman" w:hAnsiTheme="majorBidi" w:cstheme="majorBidi"/>
          <w:sz w:val="24"/>
          <w:szCs w:val="24"/>
        </w:rPr>
        <w:instrText xml:space="preserve"> ADDIN EN.CITE &lt;EndNote&gt;&lt;Cite&gt;&lt;Author&gt;Bosl&lt;/Author&gt;&lt;Year&gt;2018&lt;/Year&gt;&lt;RecNum&gt;10&lt;/RecNum&gt;&lt;DisplayText&gt;[9]&lt;/DisplayText&gt;&lt;record&gt;&lt;rec-number&gt;10&lt;/rec-number&gt;&lt;foreign-keys&gt;&lt;key app="EN" db-id="0f95w5tevxtp9oeex2mxv0s1xpx9pse9ez9t" timestamp="1640123831"&gt;10&lt;/key&gt;&lt;/foreign-keys&gt;&lt;ref-type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6828&lt;/pages&gt;&lt;volume&gt;8&lt;/volume&gt;&lt;number&gt;1&lt;/number&gt;&lt;dates&gt;&lt;year&gt;2018&lt;/year&gt;&lt;pub-dates&gt;&lt;date&gt;2018/05/01&lt;/date&gt;&lt;/pub-dates&gt;&lt;/dates&gt;&lt;isbn&gt;2045-2322&lt;/isbn&gt;&lt;urls&gt;&lt;related-urls&gt;&lt;url&gt;https://doi.org/10.1038/s41598-018-24318-x&lt;/url&gt;&lt;/related-urls&gt;&lt;/urls&gt;&lt;electronic-resource-num&gt;10.1038/s41598-018-24318-x&lt;/electronic-resource-num&gt;&lt;/record&gt;&lt;/Cite&gt;&lt;/EndNote&gt;</w:instrText>
      </w:r>
      <w:r w:rsidRPr="008223F1">
        <w:rPr>
          <w:rFonts w:asciiTheme="majorBidi" w:eastAsia="Times New Roman" w:hAnsiTheme="majorBidi" w:cstheme="majorBidi"/>
          <w:sz w:val="24"/>
          <w:szCs w:val="24"/>
          <w:rPrChange w:id="80" w:author="bijan mehralizadeh" w:date="2021-12-24T21:05:00Z">
            <w:rPr>
              <w:rFonts w:asciiTheme="majorBidi" w:eastAsia="Times New Roman" w:hAnsiTheme="majorBidi" w:cstheme="majorBidi"/>
              <w:color w:val="FF0000"/>
              <w:sz w:val="24"/>
              <w:szCs w:val="24"/>
            </w:rPr>
          </w:rPrChange>
        </w:rPr>
        <w:fldChar w:fldCharType="separate"/>
      </w:r>
      <w:r w:rsidRPr="008223F1">
        <w:rPr>
          <w:rFonts w:asciiTheme="majorBidi" w:eastAsia="Times New Roman" w:hAnsiTheme="majorBidi" w:cstheme="majorBidi"/>
          <w:noProof/>
          <w:sz w:val="24"/>
          <w:szCs w:val="24"/>
          <w:rPrChange w:id="81" w:author="bijan mehralizadeh" w:date="2021-12-24T21:05:00Z">
            <w:rPr>
              <w:rFonts w:asciiTheme="majorBidi" w:eastAsia="Times New Roman" w:hAnsiTheme="majorBidi" w:cstheme="majorBidi"/>
              <w:noProof/>
              <w:color w:val="FF0000"/>
              <w:sz w:val="24"/>
              <w:szCs w:val="24"/>
            </w:rPr>
          </w:rPrChange>
        </w:rPr>
        <w:t>[9]</w:t>
      </w:r>
      <w:r w:rsidRPr="008223F1">
        <w:rPr>
          <w:rFonts w:asciiTheme="majorBidi" w:eastAsia="Times New Roman" w:hAnsiTheme="majorBidi" w:cstheme="majorBidi"/>
          <w:sz w:val="24"/>
          <w:szCs w:val="24"/>
          <w:rPrChange w:id="82" w:author="bijan mehralizadeh" w:date="2021-12-24T21:05:00Z">
            <w:rPr>
              <w:rFonts w:asciiTheme="majorBidi" w:eastAsia="Times New Roman" w:hAnsiTheme="majorBidi" w:cstheme="majorBidi"/>
              <w:color w:val="FF0000"/>
              <w:sz w:val="24"/>
              <w:szCs w:val="24"/>
            </w:rPr>
          </w:rPrChange>
        </w:rPr>
        <w:fldChar w:fldCharType="end"/>
      </w:r>
      <w:r w:rsidRPr="008223F1">
        <w:rPr>
          <w:rFonts w:asciiTheme="majorBidi" w:eastAsia="Times New Roman" w:hAnsiTheme="majorBidi" w:cstheme="majorBidi"/>
          <w:sz w:val="24"/>
          <w:szCs w:val="24"/>
          <w:rPrChange w:id="83" w:author="bijan mehralizadeh" w:date="2021-12-24T21:05:00Z">
            <w:rPr>
              <w:rFonts w:asciiTheme="majorBidi" w:eastAsia="Times New Roman" w:hAnsiTheme="majorBidi" w:cstheme="majorBidi"/>
              <w:color w:val="FF0000"/>
              <w:sz w:val="24"/>
              <w:szCs w:val="24"/>
            </w:rPr>
          </w:rPrChange>
        </w:rPr>
        <w:t xml:space="preserve">. </w:t>
      </w:r>
      <w:r w:rsidRPr="008223F1">
        <w:rPr>
          <w:rFonts w:asciiTheme="majorBidi" w:eastAsia="Times New Roman" w:hAnsiTheme="majorBidi" w:cstheme="majorBidi"/>
          <w:sz w:val="24"/>
          <w:szCs w:val="24"/>
          <w:rPrChange w:id="84" w:author="bijan mehralizadeh" w:date="2021-12-24T21:05:00Z">
            <w:rPr>
              <w:rFonts w:asciiTheme="majorBidi" w:eastAsia="Times New Roman" w:hAnsiTheme="majorBidi" w:cstheme="majorBidi"/>
              <w:color w:val="4472C4" w:themeColor="accent1"/>
              <w:sz w:val="24"/>
              <w:szCs w:val="24"/>
            </w:rPr>
          </w:rPrChange>
        </w:rPr>
        <w:t xml:space="preserve">Also, </w:t>
      </w:r>
      <w:proofErr w:type="spellStart"/>
      <w:r w:rsidRPr="008223F1">
        <w:rPr>
          <w:rFonts w:asciiTheme="majorBidi" w:eastAsia="Times New Roman" w:hAnsiTheme="majorBidi" w:cstheme="majorBidi"/>
          <w:sz w:val="24"/>
          <w:szCs w:val="24"/>
          <w:rPrChange w:id="85" w:author="bijan mehralizadeh" w:date="2021-12-24T21:05:00Z">
            <w:rPr>
              <w:rFonts w:asciiTheme="majorBidi" w:eastAsia="Times New Roman" w:hAnsiTheme="majorBidi" w:cstheme="majorBidi"/>
              <w:color w:val="4472C4" w:themeColor="accent1"/>
              <w:sz w:val="24"/>
              <w:szCs w:val="24"/>
            </w:rPr>
          </w:rPrChange>
        </w:rPr>
        <w:t>MladenRakić</w:t>
      </w:r>
      <w:proofErr w:type="spellEnd"/>
      <w:r w:rsidRPr="008223F1">
        <w:rPr>
          <w:rFonts w:asciiTheme="majorBidi" w:eastAsia="Times New Roman" w:hAnsiTheme="majorBidi" w:cstheme="majorBidi"/>
          <w:sz w:val="24"/>
          <w:szCs w:val="24"/>
          <w:rPrChange w:id="86" w:author="bijan mehralizadeh" w:date="2021-12-24T21:05:00Z">
            <w:rPr>
              <w:rFonts w:asciiTheme="majorBidi" w:eastAsia="Times New Roman" w:hAnsiTheme="majorBidi" w:cstheme="majorBidi"/>
              <w:color w:val="4472C4" w:themeColor="accent1"/>
              <w:sz w:val="24"/>
              <w:szCs w:val="24"/>
            </w:rPr>
          </w:rPrChange>
        </w:rPr>
        <w:t xml:space="preserve"> et al. presented a method to improve ASD detection by combining structural and functional MRI data. They applied machine learning techniques on imaging data of 817 cases and successfully classified them with an accuracy of 85%</w:t>
      </w:r>
      <w:r w:rsidRPr="008223F1">
        <w:rPr>
          <w:rFonts w:asciiTheme="majorBidi" w:eastAsia="Times New Roman" w:hAnsiTheme="majorBidi" w:cstheme="majorBidi"/>
          <w:sz w:val="24"/>
          <w:szCs w:val="24"/>
          <w:rPrChange w:id="87" w:author="bijan mehralizadeh" w:date="2021-12-24T21:05:00Z">
            <w:rPr>
              <w:rFonts w:asciiTheme="majorBidi" w:eastAsia="Times New Roman" w:hAnsiTheme="majorBidi" w:cstheme="majorBidi"/>
              <w:color w:val="4472C4" w:themeColor="accent1"/>
              <w:sz w:val="24"/>
              <w:szCs w:val="24"/>
            </w:rPr>
          </w:rPrChange>
        </w:rPr>
        <w:fldChar w:fldCharType="begin"/>
      </w:r>
      <w:r w:rsidR="00263859">
        <w:rPr>
          <w:rFonts w:asciiTheme="majorBidi" w:eastAsia="Times New Roman" w:hAnsiTheme="majorBidi" w:cstheme="majorBidi"/>
          <w:sz w:val="24"/>
          <w:szCs w:val="24"/>
        </w:rPr>
        <w:instrText xml:space="preserve"> ADDIN EN.CITE &lt;EndNote&gt;&lt;Cite&gt;&lt;Author&gt;Rakić&lt;/Author&gt;&lt;Year&gt;2020&lt;/Year&gt;&lt;RecNum&gt;26&lt;/RecNum&gt;&lt;DisplayText&gt;[14]&lt;/DisplayText&gt;&lt;record&gt;&lt;rec-number&gt;26&lt;/rec-number&gt;&lt;foreign-keys&gt;&lt;key app="EN" db-id="0f95w5tevxtp9oeex2mxv0s1xpx9pse9ez9t" timestamp="1640350299"&gt;26&lt;/key&gt;&lt;/foreign-keys&gt;&lt;ref-type name="Journal Article"&gt;17&lt;/ref-type&gt;&lt;contributors&gt;&lt;authors&gt;&lt;author&gt;Rakić, Mladen&lt;/author&gt;&lt;author&gt;Cabezas, Mariano&lt;/author&gt;&lt;author&gt;Kushibar, Kaisar&lt;/author&gt;&lt;author&gt;Oliver, Arnau&lt;/author&gt;&lt;author&gt;Lladó, Xavier&lt;/author&gt;&lt;/authors&gt;&lt;/contributors&gt;&lt;titles&gt;&lt;title&gt;Improving the detection of autism spectrum disorder by combining structural and functional MRI information&lt;/title&gt;&lt;secondary-title&gt;NeuroImage: Clinical&lt;/secondary-title&gt;&lt;/titles&gt;&lt;periodical&gt;&lt;full-title&gt;NeuroImage: Clinical&lt;/full-title&gt;&lt;/periodical&gt;&lt;pages&gt;102181&lt;/pages&gt;&lt;volume&gt;25&lt;/volume&gt;&lt;keywords&gt;&lt;keyword&gt;Autism&lt;/keyword&gt;&lt;keyword&gt;Functional MRI&lt;/keyword&gt;&lt;keyword&gt;Structural MRI&lt;/keyword&gt;&lt;keyword&gt;ABIDE&lt;/keyword&gt;&lt;keyword&gt;Classification&lt;/keyword&gt;&lt;/keywords&gt;&lt;dates&gt;&lt;year&gt;2020&lt;/year&gt;&lt;pub-dates&gt;&lt;date&gt;2020/01/01/&lt;/date&gt;&lt;/pub-dates&gt;&lt;/dates&gt;&lt;isbn&gt;2213-1582&lt;/isbn&gt;&lt;urls&gt;&lt;related-urls&gt;&lt;url&gt;https://www.sciencedirect.com/science/article/pii/S221315822030019X&lt;/url&gt;&lt;/related-urls&gt;&lt;/urls&gt;&lt;electronic-resource-num&gt;https://doi.org/10.1016/j.nicl.2020.102181&lt;/electronic-resource-num&gt;&lt;/record&gt;&lt;/Cite&gt;&lt;/EndNote&gt;</w:instrText>
      </w:r>
      <w:r w:rsidRPr="008223F1">
        <w:rPr>
          <w:rFonts w:asciiTheme="majorBidi" w:eastAsia="Times New Roman" w:hAnsiTheme="majorBidi" w:cstheme="majorBidi"/>
          <w:sz w:val="24"/>
          <w:szCs w:val="24"/>
          <w:rPrChange w:id="88" w:author="bijan mehralizadeh" w:date="2021-12-24T21:05:00Z">
            <w:rPr>
              <w:rFonts w:asciiTheme="majorBidi" w:eastAsia="Times New Roman" w:hAnsiTheme="majorBidi" w:cstheme="majorBidi"/>
              <w:color w:val="4472C4" w:themeColor="accent1"/>
              <w:sz w:val="24"/>
              <w:szCs w:val="24"/>
            </w:rPr>
          </w:rPrChange>
        </w:rPr>
        <w:fldChar w:fldCharType="separate"/>
      </w:r>
      <w:r w:rsidRPr="008223F1">
        <w:rPr>
          <w:rFonts w:asciiTheme="majorBidi" w:eastAsia="Times New Roman" w:hAnsiTheme="majorBidi" w:cstheme="majorBidi"/>
          <w:noProof/>
          <w:sz w:val="24"/>
          <w:szCs w:val="24"/>
          <w:rPrChange w:id="89" w:author="bijan mehralizadeh" w:date="2021-12-24T21:05:00Z">
            <w:rPr>
              <w:rFonts w:asciiTheme="majorBidi" w:eastAsia="Times New Roman" w:hAnsiTheme="majorBidi" w:cstheme="majorBidi"/>
              <w:noProof/>
              <w:color w:val="4472C4" w:themeColor="accent1"/>
              <w:sz w:val="24"/>
              <w:szCs w:val="24"/>
            </w:rPr>
          </w:rPrChange>
        </w:rPr>
        <w:t>[14]</w:t>
      </w:r>
      <w:r w:rsidRPr="008223F1">
        <w:rPr>
          <w:rFonts w:asciiTheme="majorBidi" w:eastAsia="Times New Roman" w:hAnsiTheme="majorBidi" w:cstheme="majorBidi"/>
          <w:sz w:val="24"/>
          <w:szCs w:val="24"/>
          <w:rPrChange w:id="90" w:author="bijan mehralizadeh" w:date="2021-12-24T21:05:00Z">
            <w:rPr>
              <w:rFonts w:asciiTheme="majorBidi" w:eastAsia="Times New Roman" w:hAnsiTheme="majorBidi" w:cstheme="majorBidi"/>
              <w:color w:val="4472C4" w:themeColor="accent1"/>
              <w:sz w:val="24"/>
              <w:szCs w:val="24"/>
            </w:rPr>
          </w:rPrChange>
        </w:rPr>
        <w:fldChar w:fldCharType="end"/>
      </w:r>
      <w:r w:rsidRPr="008223F1">
        <w:rPr>
          <w:rFonts w:asciiTheme="majorBidi" w:eastAsia="Times New Roman" w:hAnsiTheme="majorBidi" w:cstheme="majorBidi"/>
          <w:sz w:val="24"/>
          <w:szCs w:val="24"/>
          <w:rPrChange w:id="91" w:author="bijan mehralizadeh" w:date="2021-12-24T21:05:00Z">
            <w:rPr>
              <w:rFonts w:asciiTheme="majorBidi" w:eastAsia="Times New Roman" w:hAnsiTheme="majorBidi" w:cstheme="majorBidi"/>
              <w:color w:val="4472C4" w:themeColor="accent1"/>
              <w:sz w:val="24"/>
              <w:szCs w:val="24"/>
            </w:rPr>
          </w:rPrChange>
        </w:rPr>
        <w:t xml:space="preserve">. Integrating biomarkers with other modalities has also proved effective; </w:t>
      </w:r>
      <w:proofErr w:type="spellStart"/>
      <w:r w:rsidRPr="008223F1">
        <w:rPr>
          <w:rFonts w:asciiTheme="majorBidi" w:eastAsia="Times New Roman" w:hAnsiTheme="majorBidi" w:cstheme="majorBidi"/>
          <w:sz w:val="24"/>
          <w:szCs w:val="24"/>
          <w:rPrChange w:id="92" w:author="bijan mehralizadeh" w:date="2021-12-24T21:05:00Z">
            <w:rPr>
              <w:rFonts w:asciiTheme="majorBidi" w:eastAsia="Times New Roman" w:hAnsiTheme="majorBidi" w:cstheme="majorBidi"/>
              <w:color w:val="4472C4" w:themeColor="accent1"/>
              <w:sz w:val="24"/>
              <w:szCs w:val="24"/>
            </w:rPr>
          </w:rPrChange>
        </w:rPr>
        <w:t>JiannanKang</w:t>
      </w:r>
      <w:proofErr w:type="spellEnd"/>
      <w:r w:rsidRPr="008223F1">
        <w:rPr>
          <w:rFonts w:asciiTheme="majorBidi" w:eastAsia="Times New Roman" w:hAnsiTheme="majorBidi" w:cstheme="majorBidi"/>
          <w:sz w:val="24"/>
          <w:szCs w:val="24"/>
          <w:rPrChange w:id="93" w:author="bijan mehralizadeh" w:date="2021-12-24T21:05:00Z">
            <w:rPr>
              <w:rFonts w:asciiTheme="majorBidi" w:eastAsia="Times New Roman" w:hAnsiTheme="majorBidi" w:cstheme="majorBidi"/>
              <w:color w:val="4472C4" w:themeColor="accent1"/>
              <w:sz w:val="24"/>
              <w:szCs w:val="24"/>
            </w:rPr>
          </w:rPrChange>
        </w:rPr>
        <w:t xml:space="preserve"> et al. identified ASD in children from 3 to 6 by inputting a combination of EEG and eye-tracking features collected with power spectrum analysis and areas of interest methods to an SVM classifier. They tested on a total number of 97 children and reached the maximum accuracy of 85%.</w:t>
      </w:r>
      <w:r w:rsidRPr="008223F1">
        <w:rPr>
          <w:rFonts w:asciiTheme="majorBidi" w:eastAsia="Times New Roman" w:hAnsiTheme="majorBidi" w:cstheme="majorBidi"/>
          <w:sz w:val="24"/>
          <w:szCs w:val="24"/>
          <w:rPrChange w:id="94" w:author="bijan mehralizadeh" w:date="2021-12-24T21:05:00Z">
            <w:rPr>
              <w:rFonts w:asciiTheme="majorBidi" w:eastAsia="Times New Roman" w:hAnsiTheme="majorBidi" w:cstheme="majorBidi"/>
              <w:color w:val="4472C4" w:themeColor="accent1"/>
              <w:sz w:val="24"/>
              <w:szCs w:val="24"/>
            </w:rPr>
          </w:rPrChange>
        </w:rPr>
        <w:fldChar w:fldCharType="begin"/>
      </w:r>
      <w:r w:rsidR="00263859">
        <w:rPr>
          <w:rFonts w:asciiTheme="majorBidi" w:eastAsia="Times New Roman" w:hAnsiTheme="majorBidi" w:cstheme="majorBidi"/>
          <w:sz w:val="24"/>
          <w:szCs w:val="24"/>
        </w:rPr>
        <w:instrText xml:space="preserve"> ADDIN EN.CITE &lt;EndNote&gt;&lt;Cite&gt;&lt;Author&gt;Kang&lt;/Author&gt;&lt;Year&gt;2020&lt;/Year&gt;&lt;RecNum&gt;27&lt;/RecNum&gt;&lt;DisplayText&gt;[15]&lt;/DisplayText&gt;&lt;record&gt;&lt;rec-number&gt;27&lt;/rec-number&gt;&lt;foreign-keys&gt;&lt;key app="EN" db-id="0f95w5tevxtp9oeex2mxv0s1xpx9pse9ez9t" timestamp="1640351322"&gt;27&lt;/key&gt;&lt;/foreign-keys&gt;&lt;ref-type name="Journal Article"&gt;17&lt;/ref-type&gt;&lt;contributors&gt;&lt;authors&gt;&lt;author&gt;Kang, Jiannan&lt;/author&gt;&lt;author&gt;Han, Xiaoya&lt;/author&gt;&lt;author&gt;Song, Jiajia&lt;/author&gt;&lt;author&gt;Niu, Zikang&lt;/author&gt;&lt;author&gt;Li, Xiaoli&lt;/author&gt;&lt;/authors&gt;&lt;/contributors&gt;&lt;titles&gt;&lt;title&gt;The identification of children with autism spectrum disorder by SVM approach on EEG and eye-tracking data&lt;/title&gt;&lt;secondary-title&gt;Computers in Biology and Medicine&lt;/secondary-title&gt;&lt;/titles&gt;&lt;periodical&gt;&lt;full-title&gt;Computers in Biology and Medicine&lt;/full-title&gt;&lt;/periodical&gt;&lt;pages&gt;103722&lt;/pages&gt;&lt;volume&gt;120&lt;/volume&gt;&lt;keywords&gt;&lt;keyword&gt;Autism&lt;/keyword&gt;&lt;keyword&gt;Typically developing children&lt;/keyword&gt;&lt;keyword&gt;EEG&lt;/keyword&gt;&lt;keyword&gt;Eye-tracking&lt;/keyword&gt;&lt;/keywords&gt;&lt;dates&gt;&lt;year&gt;2020&lt;/year&gt;&lt;pub-dates&gt;&lt;date&gt;2020/05/01/&lt;/date&gt;&lt;/pub-dates&gt;&lt;/dates&gt;&lt;isbn&gt;0010-4825&lt;/isbn&gt;&lt;urls&gt;&lt;related-urls&gt;&lt;url&gt;https://www.sciencedirect.com/science/article/pii/S0010482520301074&lt;/url&gt;&lt;/related-urls&gt;&lt;/urls&gt;&lt;electronic-resource-num&gt;https://doi.org/10.1016/j.compbiomed.2020.103722&lt;/electronic-resource-num&gt;&lt;/record&gt;&lt;/Cite&gt;&lt;/EndNote&gt;</w:instrText>
      </w:r>
      <w:r w:rsidRPr="008223F1">
        <w:rPr>
          <w:rFonts w:asciiTheme="majorBidi" w:eastAsia="Times New Roman" w:hAnsiTheme="majorBidi" w:cstheme="majorBidi"/>
          <w:sz w:val="24"/>
          <w:szCs w:val="24"/>
          <w:rPrChange w:id="95" w:author="bijan mehralizadeh" w:date="2021-12-24T21:05:00Z">
            <w:rPr>
              <w:rFonts w:asciiTheme="majorBidi" w:eastAsia="Times New Roman" w:hAnsiTheme="majorBidi" w:cstheme="majorBidi"/>
              <w:color w:val="4472C4" w:themeColor="accent1"/>
              <w:sz w:val="24"/>
              <w:szCs w:val="24"/>
            </w:rPr>
          </w:rPrChange>
        </w:rPr>
        <w:fldChar w:fldCharType="separate"/>
      </w:r>
      <w:r w:rsidRPr="008223F1">
        <w:rPr>
          <w:rFonts w:asciiTheme="majorBidi" w:eastAsia="Times New Roman" w:hAnsiTheme="majorBidi" w:cstheme="majorBidi"/>
          <w:noProof/>
          <w:sz w:val="24"/>
          <w:szCs w:val="24"/>
          <w:rPrChange w:id="96" w:author="bijan mehralizadeh" w:date="2021-12-24T21:05:00Z">
            <w:rPr>
              <w:rFonts w:asciiTheme="majorBidi" w:eastAsia="Times New Roman" w:hAnsiTheme="majorBidi" w:cstheme="majorBidi"/>
              <w:noProof/>
              <w:color w:val="4472C4" w:themeColor="accent1"/>
              <w:sz w:val="24"/>
              <w:szCs w:val="24"/>
            </w:rPr>
          </w:rPrChange>
        </w:rPr>
        <w:t>[15]</w:t>
      </w:r>
      <w:r w:rsidRPr="008223F1">
        <w:rPr>
          <w:rFonts w:asciiTheme="majorBidi" w:eastAsia="Times New Roman" w:hAnsiTheme="majorBidi" w:cstheme="majorBidi"/>
          <w:sz w:val="24"/>
          <w:szCs w:val="24"/>
          <w:rPrChange w:id="97" w:author="bijan mehralizadeh" w:date="2021-12-24T21:05:00Z">
            <w:rPr>
              <w:rFonts w:asciiTheme="majorBidi" w:eastAsia="Times New Roman" w:hAnsiTheme="majorBidi" w:cstheme="majorBidi"/>
              <w:color w:val="4472C4" w:themeColor="accent1"/>
              <w:sz w:val="24"/>
              <w:szCs w:val="24"/>
            </w:rPr>
          </w:rPrChange>
        </w:rPr>
        <w:fldChar w:fldCharType="end"/>
      </w:r>
      <w:r w:rsidRPr="008223F1">
        <w:rPr>
          <w:rFonts w:asciiTheme="majorBidi" w:eastAsia="Times New Roman" w:hAnsiTheme="majorBidi" w:cstheme="majorBidi"/>
          <w:sz w:val="24"/>
          <w:szCs w:val="24"/>
          <w:rPrChange w:id="98" w:author="bijan mehralizadeh" w:date="2021-12-24T21:05:00Z">
            <w:rPr>
              <w:rFonts w:asciiTheme="majorBidi" w:eastAsia="Times New Roman" w:hAnsiTheme="majorBidi" w:cstheme="majorBidi"/>
              <w:color w:val="4472C4" w:themeColor="accent1"/>
              <w:sz w:val="24"/>
              <w:szCs w:val="24"/>
            </w:rPr>
          </w:rPrChange>
        </w:rPr>
        <w:t>.</w:t>
      </w:r>
    </w:p>
    <w:p w14:paraId="085BA7F1" w14:textId="63232152" w:rsidR="00491548" w:rsidRPr="008223F1" w:rsidRDefault="00491548" w:rsidP="00491548">
      <w:pPr>
        <w:spacing w:after="0" w:line="240" w:lineRule="auto"/>
        <w:rPr>
          <w:rFonts w:asciiTheme="majorBidi" w:eastAsia="Times New Roman" w:hAnsiTheme="majorBidi" w:cstheme="majorBidi"/>
          <w:sz w:val="24"/>
          <w:szCs w:val="24"/>
          <w:rPrChange w:id="99" w:author="bijan mehralizadeh" w:date="2021-12-24T21:05:00Z">
            <w:rPr>
              <w:rFonts w:asciiTheme="majorBidi" w:eastAsia="Times New Roman" w:hAnsiTheme="majorBidi" w:cstheme="majorBidi"/>
              <w:color w:val="C00000"/>
              <w:sz w:val="24"/>
              <w:szCs w:val="24"/>
            </w:rPr>
          </w:rPrChange>
        </w:rPr>
      </w:pPr>
      <w:r w:rsidRPr="008223F1">
        <w:rPr>
          <w:rFonts w:asciiTheme="majorBidi" w:eastAsia="Times New Roman" w:hAnsiTheme="majorBidi" w:cstheme="majorBidi"/>
          <w:sz w:val="24"/>
          <w:szCs w:val="24"/>
        </w:rPr>
        <w:t>Stereotypical Motor Movements (SMM) is one of the ASD symptoms that multiple methods have been developed to detect. Rad, N. M et al. proposed a Convolutional Neural Network that uses</w:t>
      </w:r>
      <w:r w:rsidRPr="008223F1">
        <w:rPr>
          <w:rFonts w:asciiTheme="majorBidi" w:eastAsia="Times New Roman" w:hAnsiTheme="majorBidi" w:cstheme="majorBidi"/>
          <w:sz w:val="24"/>
          <w:szCs w:val="24"/>
          <w:rPrChange w:id="100" w:author="bijan mehralizadeh" w:date="2021-12-24T21:05:00Z">
            <w:rPr>
              <w:rFonts w:asciiTheme="majorBidi" w:eastAsia="Times New Roman" w:hAnsiTheme="majorBidi" w:cstheme="majorBidi"/>
              <w:color w:val="C00000"/>
              <w:sz w:val="24"/>
              <w:szCs w:val="24"/>
            </w:rPr>
          </w:rPrChange>
        </w:rPr>
        <w:t xml:space="preserve"> accelerometer sensor data worn on multiple body points </w:t>
      </w:r>
      <w:r w:rsidRPr="008223F1">
        <w:rPr>
          <w:rFonts w:asciiTheme="majorBidi" w:eastAsia="Times New Roman" w:hAnsiTheme="majorBidi" w:cstheme="majorBidi"/>
          <w:sz w:val="24"/>
          <w:szCs w:val="24"/>
          <w:rPrChange w:id="101" w:author="bijan mehralizadeh" w:date="2021-12-24T21:05:00Z">
            <w:rPr>
              <w:rFonts w:asciiTheme="majorBidi" w:eastAsia="Times New Roman" w:hAnsiTheme="majorBidi" w:cstheme="majorBidi"/>
              <w:color w:val="4472C4" w:themeColor="accent1"/>
              <w:sz w:val="24"/>
              <w:szCs w:val="24"/>
            </w:rPr>
          </w:rPrChange>
        </w:rPr>
        <w:t>to detect SMM. They applied feature learning and transfer learning approaches to improve their deep neural network performance</w:t>
      </w:r>
      <w:r w:rsidRPr="008223F1">
        <w:rPr>
          <w:rFonts w:asciiTheme="majorBidi" w:eastAsia="Times New Roman" w:hAnsiTheme="majorBidi" w:cstheme="majorBidi"/>
          <w:sz w:val="24"/>
          <w:szCs w:val="24"/>
          <w:rPrChange w:id="102" w:author="bijan mehralizadeh" w:date="2021-12-24T21:05:00Z">
            <w:rPr>
              <w:rFonts w:asciiTheme="majorBidi" w:eastAsia="Times New Roman" w:hAnsiTheme="majorBidi" w:cstheme="majorBidi"/>
              <w:color w:val="C00000"/>
              <w:sz w:val="24"/>
              <w:szCs w:val="24"/>
            </w:rPr>
          </w:rPrChange>
        </w:rPr>
        <w:fldChar w:fldCharType="begin"/>
      </w:r>
      <w:r w:rsidR="00263859">
        <w:rPr>
          <w:rFonts w:asciiTheme="majorBidi" w:eastAsia="Times New Roman" w:hAnsiTheme="majorBidi" w:cstheme="majorBidi"/>
          <w:sz w:val="24"/>
          <w:szCs w:val="24"/>
        </w:rPr>
        <w:instrText xml:space="preserve"> ADDIN EN.CITE &lt;EndNote&gt;&lt;Cite&gt;&lt;Author&gt;Mohammadian Rad&lt;/Author&gt;&lt;Year&gt;2018&lt;/Year&gt;&lt;RecNum&gt;11&lt;/RecNum&gt;&lt;DisplayText&gt;[10]&lt;/DisplayText&gt;&lt;record&gt;&lt;rec-number&gt;11&lt;/rec-number&gt;&lt;foreign-keys&gt;&lt;key app="EN" db-id="0f95w5tevxtp9oeex2mxv0s1xpx9pse9ez9t" timestamp="1640123990"&gt;11&lt;/key&gt;&lt;/foreign-keys&gt;&lt;ref-type name="Journal Article"&gt;17&lt;/ref-type&gt;&lt;contributors&gt;&lt;authors&gt;&lt;author&gt;Mohammadian Rad, Nastaran&lt;/author&gt;&lt;author&gt;Kia, Seyed Mostafa&lt;/author&gt;&lt;author&gt;Zarbo, Calogero&lt;/author&gt;&lt;author&gt;van Laarhoven, Twan&lt;/author&gt;&lt;author&gt;Jurman, Giuseppe&lt;/author&gt;&lt;author&gt;Venuti, Paola&lt;/author&gt;&lt;author&gt;Marchiori, Elena&lt;/author&gt;&lt;author&gt;Furlanello, Cesare&lt;/author&gt;&lt;/authors&gt;&lt;/contributors&gt;&lt;titles&gt;&lt;title&gt;Deep learning for automatic stereotypical motor movement detection using wearable sensors in autism spectrum disorders&lt;/title&gt;&lt;secondary-title&gt;Signal Processing&lt;/secondary-title&gt;&lt;/titles&gt;&lt;periodical&gt;&lt;full-title&gt;Signal Processing&lt;/full-title&gt;&lt;/periodical&gt;&lt;pages&gt;180-191&lt;/pages&gt;&lt;volume&gt;144&lt;/volume&gt;&lt;keywords&gt;&lt;keyword&gt;Convolutional neural networks&lt;/keyword&gt;&lt;keyword&gt;Long short-term memory&lt;/keyword&gt;&lt;keyword&gt;Transfer learning&lt;/keyword&gt;&lt;keyword&gt;Ensemble learning&lt;/keyword&gt;&lt;keyword&gt;Wearable sensors&lt;/keyword&gt;&lt;keyword&gt;Autism spectrum disorders&lt;/keyword&gt;&lt;/keywords&gt;&lt;dates&gt;&lt;year&gt;2018&lt;/year&gt;&lt;pub-dates&gt;&lt;date&gt;2018/03/01/&lt;/date&gt;&lt;/pub-dates&gt;&lt;/dates&gt;&lt;isbn&gt;0165-1684&lt;/isbn&gt;&lt;urls&gt;&lt;related-urls&gt;&lt;url&gt;https://www.sciencedirect.com/science/article/pii/S0165168417303705&lt;/url&gt;&lt;/related-urls&gt;&lt;/urls&gt;&lt;electronic-resource-num&gt;https://doi.org/10.1016/j.sigpro.2017.10.011&lt;/electronic-resource-num&gt;&lt;/record&gt;&lt;/Cite&gt;&lt;/EndNote&gt;</w:instrText>
      </w:r>
      <w:r w:rsidRPr="008223F1">
        <w:rPr>
          <w:rFonts w:asciiTheme="majorBidi" w:eastAsia="Times New Roman" w:hAnsiTheme="majorBidi" w:cstheme="majorBidi"/>
          <w:sz w:val="24"/>
          <w:szCs w:val="24"/>
          <w:rPrChange w:id="103" w:author="bijan mehralizadeh" w:date="2021-12-24T21:05:00Z">
            <w:rPr>
              <w:rFonts w:asciiTheme="majorBidi" w:eastAsia="Times New Roman" w:hAnsiTheme="majorBidi" w:cstheme="majorBidi"/>
              <w:color w:val="C00000"/>
              <w:sz w:val="24"/>
              <w:szCs w:val="24"/>
            </w:rPr>
          </w:rPrChange>
        </w:rPr>
        <w:fldChar w:fldCharType="separate"/>
      </w:r>
      <w:r w:rsidRPr="008223F1">
        <w:rPr>
          <w:rFonts w:asciiTheme="majorBidi" w:eastAsia="Times New Roman" w:hAnsiTheme="majorBidi" w:cstheme="majorBidi"/>
          <w:noProof/>
          <w:sz w:val="24"/>
          <w:szCs w:val="24"/>
          <w:rPrChange w:id="104" w:author="bijan mehralizadeh" w:date="2021-12-24T21:05:00Z">
            <w:rPr>
              <w:rFonts w:asciiTheme="majorBidi" w:eastAsia="Times New Roman" w:hAnsiTheme="majorBidi" w:cstheme="majorBidi"/>
              <w:noProof/>
              <w:color w:val="C00000"/>
              <w:sz w:val="24"/>
              <w:szCs w:val="24"/>
            </w:rPr>
          </w:rPrChange>
        </w:rPr>
        <w:t>[10]</w:t>
      </w:r>
      <w:r w:rsidRPr="008223F1">
        <w:rPr>
          <w:rFonts w:asciiTheme="majorBidi" w:eastAsia="Times New Roman" w:hAnsiTheme="majorBidi" w:cstheme="majorBidi"/>
          <w:sz w:val="24"/>
          <w:szCs w:val="24"/>
          <w:rPrChange w:id="105" w:author="bijan mehralizadeh" w:date="2021-12-24T21:05:00Z">
            <w:rPr>
              <w:rFonts w:asciiTheme="majorBidi" w:eastAsia="Times New Roman" w:hAnsiTheme="majorBidi" w:cstheme="majorBidi"/>
              <w:color w:val="C00000"/>
              <w:sz w:val="24"/>
              <w:szCs w:val="24"/>
            </w:rPr>
          </w:rPrChange>
        </w:rPr>
        <w:fldChar w:fldCharType="end"/>
      </w:r>
      <w:r w:rsidRPr="008223F1">
        <w:rPr>
          <w:rFonts w:asciiTheme="majorBidi" w:eastAsia="Times New Roman" w:hAnsiTheme="majorBidi" w:cstheme="majorBidi"/>
          <w:sz w:val="24"/>
          <w:szCs w:val="24"/>
          <w:rPrChange w:id="106" w:author="bijan mehralizadeh" w:date="2021-12-24T21:05:00Z">
            <w:rPr>
              <w:rFonts w:asciiTheme="majorBidi" w:eastAsia="Times New Roman" w:hAnsiTheme="majorBidi" w:cstheme="majorBidi"/>
              <w:color w:val="C00000"/>
              <w:sz w:val="24"/>
              <w:szCs w:val="24"/>
            </w:rPr>
          </w:rPrChange>
        </w:rPr>
        <w:t>.</w:t>
      </w:r>
    </w:p>
    <w:p w14:paraId="3F46834C" w14:textId="2D01C32D" w:rsidR="00491548" w:rsidRPr="008223F1" w:rsidRDefault="00491548" w:rsidP="00491548">
      <w:pPr>
        <w:spacing w:after="0" w:line="240" w:lineRule="auto"/>
        <w:rPr>
          <w:rFonts w:asciiTheme="majorBidi" w:eastAsia="Times New Roman" w:hAnsiTheme="majorBidi" w:cstheme="majorBidi"/>
          <w:sz w:val="24"/>
          <w:szCs w:val="24"/>
          <w:rPrChange w:id="107" w:author="bijan mehralizadeh" w:date="2021-12-24T21:05:00Z">
            <w:rPr>
              <w:rFonts w:asciiTheme="majorBidi" w:eastAsia="Times New Roman" w:hAnsiTheme="majorBidi" w:cstheme="majorBidi"/>
              <w:color w:val="4472C4" w:themeColor="accent1"/>
              <w:sz w:val="24"/>
              <w:szCs w:val="24"/>
            </w:rPr>
          </w:rPrChange>
        </w:rPr>
      </w:pPr>
      <w:r w:rsidRPr="008223F1">
        <w:rPr>
          <w:rFonts w:asciiTheme="majorBidi" w:eastAsia="Times New Roman" w:hAnsiTheme="majorBidi" w:cstheme="majorBidi"/>
          <w:sz w:val="24"/>
          <w:szCs w:val="24"/>
          <w:rPrChange w:id="108" w:author="bijan mehralizadeh" w:date="2021-12-24T21:05:00Z">
            <w:rPr>
              <w:rFonts w:asciiTheme="majorBidi" w:eastAsia="Times New Roman" w:hAnsiTheme="majorBidi" w:cstheme="majorBidi"/>
              <w:color w:val="4472C4" w:themeColor="accent1"/>
              <w:sz w:val="24"/>
              <w:szCs w:val="24"/>
            </w:rPr>
          </w:rPrChange>
        </w:rPr>
        <w:t>Detecting and analyzing gaze is also a method in ASD screening; Anish Nag et al. compared the gaze data of 16 children with ASD, and 17 typically developed children were collected using google glass and gaze tracker. Although smart glasses perform promisingly, they do not outperform other automatic classifiers significantly</w:t>
      </w:r>
      <w:r w:rsidRPr="008223F1">
        <w:rPr>
          <w:rFonts w:asciiTheme="majorBidi" w:eastAsia="Times New Roman" w:hAnsiTheme="majorBidi" w:cstheme="majorBidi"/>
          <w:sz w:val="24"/>
          <w:szCs w:val="24"/>
          <w:rPrChange w:id="109" w:author="bijan mehralizadeh" w:date="2021-12-24T21:05:00Z">
            <w:rPr>
              <w:rFonts w:asciiTheme="majorBidi" w:eastAsia="Times New Roman" w:hAnsiTheme="majorBidi" w:cstheme="majorBidi"/>
              <w:color w:val="4472C4" w:themeColor="accent1"/>
              <w:sz w:val="24"/>
              <w:szCs w:val="24"/>
            </w:rPr>
          </w:rPrChange>
        </w:rPr>
        <w:fldChar w:fldCharType="begin"/>
      </w:r>
      <w:r w:rsidR="00263859">
        <w:rPr>
          <w:rFonts w:asciiTheme="majorBidi" w:eastAsia="Times New Roman" w:hAnsiTheme="majorBidi" w:cstheme="majorBidi"/>
          <w:sz w:val="24"/>
          <w:szCs w:val="24"/>
        </w:rPr>
        <w:instrText xml:space="preserve"> ADDIN EN.CITE &lt;EndNote&gt;&lt;Cite&gt;&lt;Author&gt;Nag&lt;/Author&gt;&lt;Year&gt;2020&lt;/Year&gt;&lt;RecNum&gt;28&lt;/RecNum&gt;&lt;DisplayText&gt;[11]&lt;/DisplayText&gt;&lt;record&gt;&lt;rec-number&gt;28&lt;/rec-number&gt;&lt;foreign-keys&gt;&lt;key app="EN" db-id="0f95w5tevxtp9oeex2mxv0s1xpx9pse9ez9t" timestamp="1640353180"&gt;28&lt;/key&gt;&lt;/foreign-keys&gt;&lt;ref-type name="Journal Article"&gt;17&lt;/ref-type&gt;&lt;contributors&gt;&lt;authors&gt;&lt;author&gt;Nag, Anish&lt;/author&gt;&lt;author&gt;Haber, Nick&lt;/author&gt;&lt;author&gt;Voss, Catalin&lt;/author&gt;&lt;author&gt;Tamura, Serena&lt;/author&gt;&lt;author&gt;Daniels, Jena&lt;/author&gt;&lt;author&gt;Ma, Jeffrey&lt;/author&gt;&lt;author&gt;Chiang, Bryan&lt;/author&gt;&lt;author&gt;Ramachandran, Shasta&lt;/author&gt;&lt;author&gt;Schwartz, Jessey&lt;/author&gt;&lt;author&gt;Winograd, Terry&lt;/author&gt;&lt;author&gt;Feinstein, Carl&lt;/author&gt;&lt;author&gt;Wall, Dennis P.&lt;/author&gt;&lt;/authors&gt;&lt;/contributors&gt;&lt;titles&gt;&lt;title&gt;Toward Continuous Social Phenotyping: Analyzing Gaze Patterns in an Emotion Recognition Task for Children With Autism Through Wearable Smart Glasses&lt;/title&gt;&lt;secondary-title&gt;J Med Internet Res&lt;/secondary-title&gt;&lt;/titles&gt;&lt;periodical&gt;&lt;full-title&gt;J Med Internet Res&lt;/full-title&gt;&lt;/periodical&gt;&lt;pages&gt;e13810&lt;/pages&gt;&lt;volume&gt;22&lt;/volume&gt;&lt;number&gt;4&lt;/number&gt;&lt;keywords&gt;&lt;keyword&gt;autism spectrum disorder&lt;/keyword&gt;&lt;keyword&gt;translational medicine&lt;/keyword&gt;&lt;keyword&gt;eye tracking&lt;/keyword&gt;&lt;keyword&gt;wearable technologies&lt;/keyword&gt;&lt;keyword&gt;artificial intelligence&lt;/keyword&gt;&lt;keyword&gt;machine learning&lt;/keyword&gt;&lt;keyword&gt;precision health&lt;/keyword&gt;&lt;keyword&gt;digital therapy&lt;/keyword&gt;&lt;/keywords&gt;&lt;dates&gt;&lt;year&gt;2020&lt;/year&gt;&lt;pub-dates&gt;&lt;date&gt;2020/4/22&lt;/date&gt;&lt;/pub-dates&gt;&lt;/dates&gt;&lt;isbn&gt;1438-8871&lt;/isbn&gt;&lt;urls&gt;&lt;related-urls&gt;&lt;url&gt;http://www.jmir.org/2020/4/e13810/&lt;/url&gt;&lt;url&gt;https://doi.org/10.2196/13810&lt;/url&gt;&lt;url&gt;http://www.ncbi.nlm.nih.gov/pubmed/32319961&lt;/url&gt;&lt;/related-urls&gt;&lt;/urls&gt;&lt;electronic-resource-num&gt;10.2196/13810&lt;/electronic-resource-num&gt;&lt;/record&gt;&lt;/Cite&gt;&lt;/EndNote&gt;</w:instrText>
      </w:r>
      <w:r w:rsidRPr="008223F1">
        <w:rPr>
          <w:rFonts w:asciiTheme="majorBidi" w:eastAsia="Times New Roman" w:hAnsiTheme="majorBidi" w:cstheme="majorBidi"/>
          <w:sz w:val="24"/>
          <w:szCs w:val="24"/>
          <w:rPrChange w:id="110" w:author="bijan mehralizadeh" w:date="2021-12-24T21:05:00Z">
            <w:rPr>
              <w:rFonts w:asciiTheme="majorBidi" w:eastAsia="Times New Roman" w:hAnsiTheme="majorBidi" w:cstheme="majorBidi"/>
              <w:color w:val="4472C4" w:themeColor="accent1"/>
              <w:sz w:val="24"/>
              <w:szCs w:val="24"/>
            </w:rPr>
          </w:rPrChange>
        </w:rPr>
        <w:fldChar w:fldCharType="separate"/>
      </w:r>
      <w:r w:rsidRPr="008223F1">
        <w:rPr>
          <w:rFonts w:asciiTheme="majorBidi" w:eastAsia="Times New Roman" w:hAnsiTheme="majorBidi" w:cstheme="majorBidi"/>
          <w:noProof/>
          <w:sz w:val="24"/>
          <w:szCs w:val="24"/>
          <w:rPrChange w:id="111" w:author="bijan mehralizadeh" w:date="2021-12-24T21:05:00Z">
            <w:rPr>
              <w:rFonts w:asciiTheme="majorBidi" w:eastAsia="Times New Roman" w:hAnsiTheme="majorBidi" w:cstheme="majorBidi"/>
              <w:noProof/>
              <w:color w:val="4472C4" w:themeColor="accent1"/>
              <w:sz w:val="24"/>
              <w:szCs w:val="24"/>
            </w:rPr>
          </w:rPrChange>
        </w:rPr>
        <w:t>[11]</w:t>
      </w:r>
      <w:r w:rsidRPr="008223F1">
        <w:rPr>
          <w:rFonts w:asciiTheme="majorBidi" w:eastAsia="Times New Roman" w:hAnsiTheme="majorBidi" w:cstheme="majorBidi"/>
          <w:sz w:val="24"/>
          <w:szCs w:val="24"/>
          <w:rPrChange w:id="112" w:author="bijan mehralizadeh" w:date="2021-12-24T21:05:00Z">
            <w:rPr>
              <w:rFonts w:asciiTheme="majorBidi" w:eastAsia="Times New Roman" w:hAnsiTheme="majorBidi" w:cstheme="majorBidi"/>
              <w:color w:val="4472C4" w:themeColor="accent1"/>
              <w:sz w:val="24"/>
              <w:szCs w:val="24"/>
            </w:rPr>
          </w:rPrChange>
        </w:rPr>
        <w:fldChar w:fldCharType="end"/>
      </w:r>
    </w:p>
    <w:p w14:paraId="0F27BDAC" w14:textId="77777777" w:rsidR="00491548" w:rsidRPr="008223F1" w:rsidRDefault="00491548" w:rsidP="00491548">
      <w:pPr>
        <w:spacing w:after="0" w:line="240" w:lineRule="auto"/>
        <w:rPr>
          <w:rFonts w:asciiTheme="majorBidi" w:eastAsia="Times New Roman" w:hAnsiTheme="majorBidi" w:cstheme="majorBidi"/>
          <w:sz w:val="24"/>
          <w:szCs w:val="24"/>
        </w:rPr>
      </w:pPr>
    </w:p>
    <w:p w14:paraId="02A438C5" w14:textId="77777777" w:rsidR="00491548" w:rsidRPr="008223F1" w:rsidRDefault="00491548" w:rsidP="00491548">
      <w:pPr>
        <w:spacing w:after="0" w:line="240" w:lineRule="auto"/>
        <w:rPr>
          <w:rFonts w:asciiTheme="majorBidi" w:eastAsia="Times New Roman" w:hAnsiTheme="majorBidi" w:cstheme="majorBidi"/>
          <w:sz w:val="24"/>
          <w:szCs w:val="24"/>
        </w:rPr>
      </w:pPr>
      <w:r w:rsidRPr="008223F1">
        <w:rPr>
          <w:rFonts w:asciiTheme="majorBidi" w:eastAsia="Times New Roman" w:hAnsiTheme="majorBidi" w:cstheme="majorBidi"/>
          <w:sz w:val="24"/>
          <w:szCs w:val="24"/>
        </w:rPr>
        <w:t>Although wearable devices are a helpful method for ASD screening, it is always challenging to persuade a young toddler to wear such devices, especially children with special needs; besides, wearing such devices is usually a major distraction that affects the procedure. Robots are an excellent option for evaluating social interactions, but they are costly and usually require operators to handle the process.</w:t>
      </w:r>
    </w:p>
    <w:p w14:paraId="71228367" w14:textId="77777777" w:rsidR="00491548" w:rsidRPr="008223F1" w:rsidRDefault="00491548" w:rsidP="00491548">
      <w:pPr>
        <w:spacing w:after="0" w:line="240" w:lineRule="auto"/>
        <w:rPr>
          <w:rFonts w:asciiTheme="majorBidi" w:eastAsia="Times New Roman" w:hAnsiTheme="majorBidi" w:cstheme="majorBidi"/>
          <w:sz w:val="24"/>
          <w:szCs w:val="24"/>
        </w:rPr>
      </w:pPr>
    </w:p>
    <w:p w14:paraId="5417FC35" w14:textId="313A46AE" w:rsidR="00491548" w:rsidRPr="008223F1" w:rsidRDefault="00491548" w:rsidP="00491548">
      <w:pPr>
        <w:spacing w:after="0" w:line="240" w:lineRule="auto"/>
        <w:rPr>
          <w:rFonts w:asciiTheme="majorBidi" w:eastAsia="Times New Roman" w:hAnsiTheme="majorBidi" w:cstheme="majorBidi"/>
          <w:sz w:val="24"/>
          <w:szCs w:val="24"/>
        </w:rPr>
      </w:pPr>
      <w:r w:rsidRPr="008223F1">
        <w:rPr>
          <w:rFonts w:asciiTheme="majorBidi" w:eastAsia="Times New Roman" w:hAnsiTheme="majorBidi" w:cstheme="majorBidi"/>
          <w:sz w:val="24"/>
          <w:szCs w:val="24"/>
        </w:rPr>
        <w:t>   One of the major symptoms of ASD is repetitive and stereotypical behaviors that are considered an essential indication in ASD's diagnosing.</w:t>
      </w:r>
      <w:r w:rsidRPr="008223F1">
        <w:rPr>
          <w:rFonts w:asciiTheme="majorBidi" w:eastAsia="Times New Roman" w:hAnsiTheme="majorBidi" w:cstheme="majorBidi"/>
          <w:sz w:val="24"/>
          <w:szCs w:val="24"/>
        </w:rPr>
        <w:fldChar w:fldCharType="begin"/>
      </w:r>
      <w:r w:rsidR="00263859">
        <w:rPr>
          <w:rFonts w:asciiTheme="majorBidi" w:eastAsia="Times New Roman" w:hAnsiTheme="majorBidi" w:cstheme="majorBidi"/>
          <w:sz w:val="24"/>
          <w:szCs w:val="24"/>
        </w:rPr>
        <w:instrText xml:space="preserve"> ADDIN EN.CITE &lt;EndNote&gt;&lt;Cite&gt;&lt;Author&gt;Baron-Cohen&lt;/Author&gt;&lt;Year&gt;2008&lt;/Year&gt;&lt;RecNum&gt;13&lt;/RecNum&gt;&lt;DisplayText&gt;[16]&lt;/DisplayText&gt;&lt;record&gt;&lt;rec-number&gt;13&lt;/rec-number&gt;&lt;foreign-keys&gt;&lt;key app="EN" db-id="0f95w5tevxtp9oeex2mxv0s1xpx9pse9ez9t" timestamp="1640124119"&gt;13&lt;/key&gt;&lt;/foreign-keys&gt;&lt;ref-type name="Book"&gt;6&lt;/ref-type&gt;&lt;contributors&gt;&lt;authors&gt;&lt;author&gt;Baron-Cohen, Simon&lt;/author&gt;&lt;/authors&gt;&lt;/contributors&gt;&lt;titles&gt;&lt;title&gt;Autism and Asperger syndrome&lt;/title&gt;&lt;secondary-title&gt;Autism and Asperger syndrome.&lt;/secondary-title&gt;&lt;/titles&gt;&lt;pages&gt;xii, 157-xii, 157&lt;/pages&gt;&lt;keywords&gt;&lt;keyword&gt;*Autism Spectrum Disorders&lt;/keyword&gt;&lt;keyword&gt;Theories&lt;/keyword&gt;&lt;/keywords&gt;&lt;dates&gt;&lt;year&gt;2008&lt;/year&gt;&lt;/dates&gt;&lt;pub-location&gt;New York, NY, US&lt;/pub-location&gt;&lt;publisher&gt;Oxford University Press&lt;/publisher&gt;&lt;isbn&gt;0-19-850490-X (Paperback); 978-0-19-850490-0 (Paperback)&lt;/isbn&gt;&lt;urls&gt;&lt;/urls&gt;&lt;/record&gt;&lt;/Cite&gt;&lt;/EndNote&gt;</w:instrText>
      </w:r>
      <w:r w:rsidRPr="008223F1">
        <w:rPr>
          <w:rFonts w:asciiTheme="majorBidi" w:eastAsia="Times New Roman" w:hAnsiTheme="majorBidi" w:cstheme="majorBidi"/>
          <w:sz w:val="24"/>
          <w:szCs w:val="24"/>
        </w:rPr>
        <w:fldChar w:fldCharType="separate"/>
      </w:r>
      <w:r w:rsidRPr="008223F1">
        <w:rPr>
          <w:rFonts w:asciiTheme="majorBidi" w:eastAsia="Times New Roman" w:hAnsiTheme="majorBidi" w:cstheme="majorBidi"/>
          <w:noProof/>
          <w:sz w:val="24"/>
          <w:szCs w:val="24"/>
        </w:rPr>
        <w:t>[16]</w:t>
      </w:r>
      <w:r w:rsidRPr="008223F1">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t xml:space="preserve"> In recent years, many technology-based screening systems have been developed, many methods focused on vision-based approaches, behavioral analysis methods that use machine vision to detect and recognize movements and motor function patterns. R. </w:t>
      </w:r>
      <w:proofErr w:type="spellStart"/>
      <w:r w:rsidRPr="008223F1">
        <w:rPr>
          <w:rFonts w:asciiTheme="majorBidi" w:eastAsia="Times New Roman" w:hAnsiTheme="majorBidi" w:cstheme="majorBidi"/>
          <w:sz w:val="24"/>
          <w:szCs w:val="24"/>
        </w:rPr>
        <w:t>Oberleitner</w:t>
      </w:r>
      <w:proofErr w:type="spellEnd"/>
      <w:r w:rsidRPr="008223F1">
        <w:rPr>
          <w:rFonts w:asciiTheme="majorBidi" w:eastAsia="Times New Roman" w:hAnsiTheme="majorBidi" w:cstheme="majorBidi"/>
          <w:sz w:val="24"/>
          <w:szCs w:val="24"/>
        </w:rPr>
        <w:t xml:space="preserve"> et al.</w:t>
      </w:r>
      <w:r w:rsidRPr="008223F1">
        <w:rPr>
          <w:rFonts w:asciiTheme="majorBidi" w:eastAsia="Times New Roman" w:hAnsiTheme="majorBidi" w:cstheme="majorBidi"/>
          <w:sz w:val="24"/>
          <w:szCs w:val="24"/>
        </w:rPr>
        <w:fldChar w:fldCharType="begin"/>
      </w:r>
      <w:r w:rsidR="00263859">
        <w:rPr>
          <w:rFonts w:asciiTheme="majorBidi" w:eastAsia="Times New Roman" w:hAnsiTheme="majorBidi" w:cstheme="majorBidi"/>
          <w:sz w:val="24"/>
          <w:szCs w:val="24"/>
        </w:rPr>
        <w:instrText xml:space="preserve"> ADDIN EN.CITE &lt;EndNote&gt;&lt;Cite&gt;&lt;Author&gt;Oberleitner&lt;/Author&gt;&lt;Year&gt;2013&lt;/Year&gt;&lt;RecNum&gt;14&lt;/RecNum&gt;&lt;DisplayText&gt;[17]&lt;/DisplayText&gt;&lt;record&gt;&lt;rec-number&gt;14&lt;/rec-number&gt;&lt;foreign-keys&gt;&lt;key app="EN" db-id="0f95w5tevxtp9oeex2mxv0s1xpx9pse9ez9t" timestamp="1640124174"&gt;14&lt;/key&gt;&lt;/foreign-keys&gt;&lt;ref-type name="Book Section"&gt;5&lt;/ref-type&gt;&lt;contributors&gt;&lt;authors&gt;&lt;author&gt;Oberleitner, Ron&lt;/author&gt;&lt;author&gt;Abowd, Gregory&lt;/author&gt;&lt;author&gt;Suri, Jasjit S.&lt;/author&gt;&lt;/authors&gt;&lt;secondary-authors&gt;&lt;author&gt;Casanova, Manuel F.&lt;/author&gt;&lt;author&gt;El-Baz, Ayman S.&lt;/author&gt;&lt;author&gt;Suri, Jasjit S.&lt;/author&gt;&lt;/secondary-authors&gt;&lt;/contributors&gt;&lt;titles&gt;&lt;title&gt;Behavior Imaging®’s Assessment Technology: A Mobile Infrastructure to Transform Autism Diagnosis and Treatment&lt;/title&gt;&lt;secondary-title&gt;Imaging the Brain in Autism&lt;/secondary-title&gt;&lt;/titles&gt;&lt;pages&gt;371-380&lt;/pages&gt;&lt;dates&gt;&lt;year&gt;2013&lt;/year&gt;&lt;/dates&gt;&lt;pub-location&gt;New York, NY&lt;/pub-location&gt;&lt;publisher&gt;Springer New York&lt;/publisher&gt;&lt;isbn&gt;978-1-4614-6843-1&lt;/isbn&gt;&lt;label&gt;Oberleitner2013&lt;/label&gt;&lt;urls&gt;&lt;related-urls&gt;&lt;url&gt;https://doi.org/10.1007/978-1-4614-6843-1_13&lt;/url&gt;&lt;/related-urls&gt;&lt;/urls&gt;&lt;electronic-resource-num&gt;10.1007/978-1-4614-6843-1_13&lt;/electronic-resource-num&gt;&lt;/record&gt;&lt;/Cite&gt;&lt;/EndNote&gt;</w:instrText>
      </w:r>
      <w:r w:rsidRPr="008223F1">
        <w:rPr>
          <w:rFonts w:asciiTheme="majorBidi" w:eastAsia="Times New Roman" w:hAnsiTheme="majorBidi" w:cstheme="majorBidi"/>
          <w:sz w:val="24"/>
          <w:szCs w:val="24"/>
        </w:rPr>
        <w:fldChar w:fldCharType="separate"/>
      </w:r>
      <w:r w:rsidRPr="008223F1">
        <w:rPr>
          <w:rFonts w:asciiTheme="majorBidi" w:eastAsia="Times New Roman" w:hAnsiTheme="majorBidi" w:cstheme="majorBidi"/>
          <w:noProof/>
          <w:sz w:val="24"/>
          <w:szCs w:val="24"/>
        </w:rPr>
        <w:t>[17]</w:t>
      </w:r>
      <w:r w:rsidRPr="008223F1">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t xml:space="preserve"> developed a recognition system for detecting abnormal behaviors that can be used in screening, assessment, or rehabilitation. Rasool </w:t>
      </w:r>
      <w:proofErr w:type="spellStart"/>
      <w:r w:rsidRPr="008223F1">
        <w:rPr>
          <w:rFonts w:asciiTheme="majorBidi" w:eastAsia="Times New Roman" w:hAnsiTheme="majorBidi" w:cstheme="majorBidi"/>
          <w:sz w:val="24"/>
          <w:szCs w:val="24"/>
        </w:rPr>
        <w:t>Taban</w:t>
      </w:r>
      <w:proofErr w:type="spellEnd"/>
      <w:r w:rsidRPr="008223F1">
        <w:rPr>
          <w:rFonts w:asciiTheme="majorBidi" w:eastAsia="Times New Roman" w:hAnsiTheme="majorBidi" w:cstheme="majorBidi"/>
          <w:sz w:val="24"/>
          <w:szCs w:val="24"/>
        </w:rPr>
        <w:t xml:space="preserve"> et al. </w:t>
      </w:r>
      <w:r w:rsidRPr="008223F1">
        <w:rPr>
          <w:rFonts w:asciiTheme="majorBidi" w:eastAsia="Times New Roman" w:hAnsiTheme="majorBidi" w:cstheme="majorBidi"/>
          <w:sz w:val="24"/>
          <w:szCs w:val="24"/>
        </w:rPr>
        <w:fldChar w:fldCharType="begin"/>
      </w:r>
      <w:r w:rsidR="00263859">
        <w:rPr>
          <w:rFonts w:asciiTheme="majorBidi" w:eastAsia="Times New Roman" w:hAnsiTheme="majorBidi" w:cstheme="majorBidi"/>
          <w:sz w:val="24"/>
          <w:szCs w:val="24"/>
        </w:rPr>
        <w:instrText xml:space="preserve"> ADDIN EN.CITE &lt;EndNote&gt;&lt;Cite&gt;&lt;Author&gt;Taban&lt;/Author&gt;&lt;Year&gt;2017&lt;/Year&gt;&lt;RecNum&gt;15&lt;/RecNum&gt;&lt;DisplayText&gt;[18]&lt;/DisplayText&gt;&lt;record&gt;&lt;rec-number&gt;15&lt;/rec-number&gt;&lt;foreign-keys&gt;&lt;key app="EN" db-id="0f95w5tevxtp9oeex2mxv0s1xpx9pse9ez9t" timestamp="1640124201"&gt;15&lt;/key&gt;&lt;/foreign-keys&gt;&lt;ref-type name="Conference Proceedings"&gt;10&lt;/ref-type&gt;&lt;contributors&gt;&lt;authors&gt;&lt;author&gt;Taban, Rasool&lt;/author&gt;&lt;author&gt;Parsa, Atoosa&lt;/author&gt;&lt;author&gt;Moradi, Hadi&lt;/author&gt;&lt;/authors&gt;&lt;tertiary-authors&gt;&lt;author&gt;Ochoa, Sergio F.&lt;/author&gt;&lt;author&gt;Singh, Pritpal&lt;/author&gt;&lt;author&gt;Bravo, José&lt;/author&gt;&lt;/tertiary-authors&gt;&lt;/contributors&gt;&lt;titles&gt;&lt;title&gt;Tip-Toe Walking Detection Using CPG Parameters from Skeleton Data Gathered by Kinect&lt;/title&gt;&lt;tertiary-title&gt;Ubiquitous Computing and Ambient Intelligence&lt;/tertiary-title&gt;&lt;/titles&gt;&lt;pages&gt;287-298&lt;/pages&gt;&lt;dates&gt;&lt;year&gt;2017&lt;/year&gt;&lt;/dates&gt;&lt;pub-location&gt;Cham&lt;/pub-location&gt;&lt;publisher&gt;Springer International Publishing&lt;/publisher&gt;&lt;isbn&gt;978-3-319-67585-5&lt;/isbn&gt;&lt;label&gt;10.1007/978-3-319-67585-5_30&lt;/label&gt;&lt;urls&gt;&lt;/urls&gt;&lt;/record&gt;&lt;/Cite&gt;&lt;/EndNote&gt;</w:instrText>
      </w:r>
      <w:r w:rsidRPr="008223F1">
        <w:rPr>
          <w:rFonts w:asciiTheme="majorBidi" w:eastAsia="Times New Roman" w:hAnsiTheme="majorBidi" w:cstheme="majorBidi"/>
          <w:sz w:val="24"/>
          <w:szCs w:val="24"/>
        </w:rPr>
        <w:fldChar w:fldCharType="separate"/>
      </w:r>
      <w:r w:rsidRPr="008223F1">
        <w:rPr>
          <w:rFonts w:asciiTheme="majorBidi" w:eastAsia="Times New Roman" w:hAnsiTheme="majorBidi" w:cstheme="majorBidi"/>
          <w:noProof/>
          <w:sz w:val="24"/>
          <w:szCs w:val="24"/>
        </w:rPr>
        <w:t>[18]</w:t>
      </w:r>
      <w:r w:rsidRPr="008223F1">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t xml:space="preserve"> record walking patterns by Kinect and then analyze them using central </w:t>
      </w:r>
      <w:r w:rsidRPr="008223F1">
        <w:rPr>
          <w:rFonts w:asciiTheme="majorBidi" w:eastAsia="Times New Roman" w:hAnsiTheme="majorBidi" w:cstheme="majorBidi"/>
          <w:sz w:val="24"/>
          <w:szCs w:val="24"/>
        </w:rPr>
        <w:lastRenderedPageBreak/>
        <w:t xml:space="preserve">pattern generator parameters as their classifier features. They accurately distinguished between tip-toe walking and regular walking pattern. Guillermo </w:t>
      </w:r>
      <w:proofErr w:type="spellStart"/>
      <w:r w:rsidRPr="008223F1">
        <w:rPr>
          <w:rFonts w:asciiTheme="majorBidi" w:eastAsia="Times New Roman" w:hAnsiTheme="majorBidi" w:cstheme="majorBidi"/>
          <w:sz w:val="24"/>
          <w:szCs w:val="24"/>
        </w:rPr>
        <w:t>Sapiro</w:t>
      </w:r>
      <w:proofErr w:type="spellEnd"/>
      <w:r w:rsidRPr="008223F1">
        <w:rPr>
          <w:rFonts w:asciiTheme="majorBidi" w:eastAsia="Times New Roman" w:hAnsiTheme="majorBidi" w:cstheme="majorBidi"/>
          <w:sz w:val="24"/>
          <w:szCs w:val="24"/>
        </w:rPr>
        <w:t xml:space="preserve"> and et al. </w:t>
      </w:r>
      <w:r w:rsidRPr="008223F1">
        <w:rPr>
          <w:rFonts w:asciiTheme="majorBidi" w:eastAsia="Times New Roman" w:hAnsiTheme="majorBidi" w:cstheme="majorBidi"/>
          <w:sz w:val="24"/>
          <w:szCs w:val="24"/>
        </w:rPr>
        <w:fldChar w:fldCharType="begin"/>
      </w:r>
      <w:r w:rsidR="00263859">
        <w:rPr>
          <w:rFonts w:asciiTheme="majorBidi" w:eastAsia="Times New Roman" w:hAnsiTheme="majorBidi" w:cstheme="majorBidi"/>
          <w:sz w:val="24"/>
          <w:szCs w:val="24"/>
        </w:rPr>
        <w:instrText xml:space="preserve"> ADDIN EN.CITE &lt;EndNote&gt;&lt;Cite&gt;&lt;Author&gt;Sapiro&lt;/Author&gt;&lt;Year&gt;2019&lt;/Year&gt;&lt;RecNum&gt;16&lt;/RecNum&gt;&lt;DisplayText&gt;[19]&lt;/DisplayText&gt;&lt;record&gt;&lt;rec-number&gt;16&lt;/rec-number&gt;&lt;foreign-keys&gt;&lt;key app="EN" db-id="0f95w5tevxtp9oeex2mxv0s1xpx9pse9ez9t" timestamp="1640124285"&gt;16&lt;/key&gt;&lt;/foreign-keys&gt;&lt;ref-type name="Journal Article"&gt;17&lt;/ref-type&gt;&lt;contributors&gt;&lt;authors&gt;&lt;author&gt;Sapiro, Guillermo&lt;/author&gt;&lt;author&gt;Hashemi, Jordan&lt;/author&gt;&lt;author&gt;Dawson, Geraldine&lt;/author&gt;&lt;/authors&gt;&lt;/contributors&gt;&lt;titles&gt;&lt;title&gt;Computer vision and behavioral phenotyping: an autism case study&lt;/title&gt;&lt;secondary-title&gt;Current Opinion in Biomedical Engineering&lt;/secondary-title&gt;&lt;/titles&gt;&lt;periodical&gt;&lt;full-title&gt;Current Opinion in Biomedical Engineering&lt;/full-title&gt;&lt;/periodical&gt;&lt;pages&gt;14-20&lt;/pages&gt;&lt;volume&gt;9&lt;/volume&gt;&lt;dates&gt;&lt;year&gt;2019&lt;/year&gt;&lt;/dates&gt;&lt;isbn&gt;2468-4511&lt;/isbn&gt;&lt;urls&gt;&lt;/urls&gt;&lt;/record&gt;&lt;/Cite&gt;&lt;/EndNote&gt;</w:instrText>
      </w:r>
      <w:r w:rsidRPr="008223F1">
        <w:rPr>
          <w:rFonts w:asciiTheme="majorBidi" w:eastAsia="Times New Roman" w:hAnsiTheme="majorBidi" w:cstheme="majorBidi"/>
          <w:sz w:val="24"/>
          <w:szCs w:val="24"/>
        </w:rPr>
        <w:fldChar w:fldCharType="separate"/>
      </w:r>
      <w:r w:rsidRPr="008223F1">
        <w:rPr>
          <w:rFonts w:asciiTheme="majorBidi" w:eastAsia="Times New Roman" w:hAnsiTheme="majorBidi" w:cstheme="majorBidi"/>
          <w:noProof/>
          <w:sz w:val="24"/>
          <w:szCs w:val="24"/>
        </w:rPr>
        <w:t>[19]</w:t>
      </w:r>
      <w:r w:rsidRPr="008223F1">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t xml:space="preserve"> developed a low-cost mobile app that uses machine learning and machine vision methods to detect movement patterns and assess eye tracking patterns.</w:t>
      </w:r>
    </w:p>
    <w:p w14:paraId="37335C7D" w14:textId="08830FDA" w:rsidR="00491548" w:rsidRPr="008223F1" w:rsidRDefault="00491548" w:rsidP="00491548">
      <w:pPr>
        <w:spacing w:after="0" w:line="240" w:lineRule="auto"/>
        <w:rPr>
          <w:rFonts w:asciiTheme="majorBidi" w:eastAsia="Times New Roman" w:hAnsiTheme="majorBidi" w:cstheme="majorBidi"/>
          <w:sz w:val="24"/>
          <w:szCs w:val="24"/>
        </w:rPr>
      </w:pPr>
      <w:r w:rsidRPr="008223F1">
        <w:rPr>
          <w:rFonts w:asciiTheme="majorBidi" w:eastAsia="Times New Roman" w:hAnsiTheme="majorBidi" w:cstheme="majorBidi"/>
          <w:sz w:val="24"/>
          <w:szCs w:val="24"/>
        </w:rPr>
        <w:t xml:space="preserve">Vision-based methods also used for studying the subject attention; Kathleen Campbell and et al. </w:t>
      </w:r>
      <w:r w:rsidRPr="008223F1">
        <w:rPr>
          <w:rFonts w:asciiTheme="majorBidi" w:eastAsia="Times New Roman" w:hAnsiTheme="majorBidi" w:cstheme="majorBidi"/>
          <w:sz w:val="24"/>
          <w:szCs w:val="24"/>
        </w:rPr>
        <w:fldChar w:fldCharType="begin"/>
      </w:r>
      <w:r w:rsidR="00263859">
        <w:rPr>
          <w:rFonts w:asciiTheme="majorBidi" w:eastAsia="Times New Roman" w:hAnsiTheme="majorBidi" w:cstheme="majorBidi"/>
          <w:sz w:val="24"/>
          <w:szCs w:val="24"/>
        </w:rPr>
        <w:instrText xml:space="preserve"> ADDIN EN.CITE &lt;EndNote&gt;&lt;Cite&gt;&lt;Author&gt;Campbell&lt;/Author&gt;&lt;Year&gt;2019&lt;/Year&gt;&lt;RecNum&gt;17&lt;/RecNum&gt;&lt;DisplayText&gt;[20]&lt;/DisplayText&gt;&lt;record&gt;&lt;rec-number&gt;17&lt;/rec-number&gt;&lt;foreign-keys&gt;&lt;key app="EN" db-id="0f95w5tevxtp9oeex2mxv0s1xpx9pse9ez9t" timestamp="1640124326"&gt;17&lt;/key&gt;&lt;/foreign-keys&gt;&lt;ref-type name="Journal Article"&gt;17&lt;/ref-type&gt;&lt;contributors&gt;&lt;authors&gt;&lt;author&gt;Campbell, Kathleen&lt;/author&gt;&lt;author&gt;Carpenter, Kimberly LH&lt;/author&gt;&lt;author&gt;Hashemi, Jordan&lt;/author&gt;&lt;author&gt;Espinosa, Steven&lt;/author&gt;&lt;author&gt;Marsan, Samuel&lt;/author&gt;&lt;author&gt;Borg, Jana Schaich&lt;/author&gt;&lt;author&gt;Chang, Zhuoqing&lt;/author&gt;&lt;author&gt;Qiu, Qiang&lt;/author&gt;&lt;author&gt;Vermeer, Saritha&lt;/author&gt;&lt;author&gt;Adler, Elizabeth&lt;/author&gt;&lt;author&gt;Tepper, Mariano&lt;/author&gt;&lt;author&gt;Egger, Helen L&lt;/author&gt;&lt;author&gt;Baker, Jeffery P&lt;/author&gt;&lt;author&gt;Sapiro, Guillermo&lt;/author&gt;&lt;author&gt;Dawson, Geraldine&lt;/author&gt;&lt;/authors&gt;&lt;/contributors&gt;&lt;titles&gt;&lt;title&gt;Computer vision analysis captures atypical attention in toddlers with autism&lt;/title&gt;&lt;secondary-title&gt;Autism&lt;/secondary-title&gt;&lt;/titles&gt;&lt;periodical&gt;&lt;full-title&gt;Autism&lt;/full-title&gt;&lt;/periodical&gt;&lt;pages&gt;619-628&lt;/pages&gt;&lt;volume&gt;23&lt;/volume&gt;&lt;number&gt;3&lt;/number&gt;&lt;keywords&gt;&lt;keyword&gt;autism spectrum disorders,behavioral measurement,development,pre-school children,social cognition and social behavior&lt;/keyword&gt;&lt;/keywords&gt;&lt;dates&gt;&lt;year&gt;2019&lt;/year&gt;&lt;/dates&gt;&lt;accession-num&gt;29595333&lt;/accession-num&gt;&lt;urls&gt;&lt;related-urls&gt;&lt;url&gt;https://journals.sagepub.com/doi/abs/10.1177/1362361318766247&lt;/url&gt;&lt;/related-urls&gt;&lt;/urls&gt;&lt;electronic-resource-num&gt;10.1177/1362361318766247&lt;/electronic-resource-num&gt;&lt;/record&gt;&lt;/Cite&gt;&lt;/EndNote&gt;</w:instrText>
      </w:r>
      <w:r w:rsidRPr="008223F1">
        <w:rPr>
          <w:rFonts w:asciiTheme="majorBidi" w:eastAsia="Times New Roman" w:hAnsiTheme="majorBidi" w:cstheme="majorBidi"/>
          <w:sz w:val="24"/>
          <w:szCs w:val="24"/>
        </w:rPr>
        <w:fldChar w:fldCharType="separate"/>
      </w:r>
      <w:r w:rsidRPr="008223F1">
        <w:rPr>
          <w:rFonts w:asciiTheme="majorBidi" w:eastAsia="Times New Roman" w:hAnsiTheme="majorBidi" w:cstheme="majorBidi"/>
          <w:noProof/>
          <w:sz w:val="24"/>
          <w:szCs w:val="24"/>
        </w:rPr>
        <w:t>[20]</w:t>
      </w:r>
      <w:r w:rsidRPr="008223F1">
        <w:rPr>
          <w:rFonts w:asciiTheme="majorBidi" w:eastAsia="Times New Roman" w:hAnsiTheme="majorBidi" w:cstheme="majorBidi"/>
          <w:sz w:val="24"/>
          <w:szCs w:val="24"/>
        </w:rPr>
        <w:fldChar w:fldCharType="end"/>
      </w:r>
      <w:r w:rsidRPr="008223F1">
        <w:rPr>
          <w:rFonts w:asciiTheme="majorBidi" w:eastAsia="Times New Roman" w:hAnsiTheme="majorBidi" w:cstheme="majorBidi"/>
          <w:sz w:val="24"/>
          <w:szCs w:val="24"/>
        </w:rPr>
        <w:t xml:space="preserve"> developed an app that record and analyze the reaction of the toddlers to video stimuli that designed to engage child's attention; their algorithm classifies by automatically detecting and tracking multiple facial landmarks and analyzing their patterns.</w:t>
      </w:r>
    </w:p>
    <w:p w14:paraId="486FFC14" w14:textId="77777777" w:rsidR="00491548" w:rsidRPr="008223F1" w:rsidRDefault="00491548" w:rsidP="00491548">
      <w:pPr>
        <w:spacing w:after="0" w:line="240" w:lineRule="auto"/>
        <w:rPr>
          <w:rFonts w:asciiTheme="majorBidi" w:eastAsia="Times New Roman" w:hAnsiTheme="majorBidi" w:cstheme="majorBidi"/>
          <w:sz w:val="24"/>
          <w:szCs w:val="24"/>
        </w:rPr>
      </w:pPr>
    </w:p>
    <w:p w14:paraId="0B266ED9" w14:textId="77777777" w:rsidR="00491548" w:rsidRPr="008223F1" w:rsidRDefault="00491548" w:rsidP="00491548">
      <w:pPr>
        <w:spacing w:after="0" w:line="240" w:lineRule="auto"/>
        <w:rPr>
          <w:rFonts w:asciiTheme="majorBidi" w:eastAsia="Times New Roman" w:hAnsiTheme="majorBidi" w:cstheme="majorBidi"/>
          <w:sz w:val="24"/>
          <w:szCs w:val="24"/>
        </w:rPr>
      </w:pPr>
      <w:r w:rsidRPr="008223F1">
        <w:rPr>
          <w:rFonts w:asciiTheme="majorBidi" w:eastAsia="Times New Roman" w:hAnsiTheme="majorBidi" w:cstheme="majorBidi"/>
          <w:sz w:val="24"/>
          <w:szCs w:val="24"/>
        </w:rPr>
        <w:t>One of the best ways to study the behavior in children is through their play with toys and pet animals. Since children spend a considerable amount of time playing with toys at a young age, the repetitive patterns could easily be recognized. Studying playing patterns does not have challenges like the discomforting feeling of brain imaging or EEG analyzing methods, and unlike wearable devices, they do not affect child attention and are considerably more cost-effective than robots.</w:t>
      </w:r>
    </w:p>
    <w:p w14:paraId="5C773DAB" w14:textId="4C5F406E" w:rsidR="00491548" w:rsidRPr="00976DF2" w:rsidRDefault="00491548" w:rsidP="00491548">
      <w:pPr>
        <w:spacing w:after="0" w:line="240" w:lineRule="auto"/>
        <w:rPr>
          <w:rFonts w:asciiTheme="majorBidi" w:eastAsia="Times New Roman" w:hAnsiTheme="majorBidi" w:cstheme="majorBidi"/>
          <w:sz w:val="24"/>
          <w:szCs w:val="24"/>
        </w:rPr>
      </w:pPr>
      <w:proofErr w:type="spellStart"/>
      <w:r w:rsidRPr="008223F1">
        <w:rPr>
          <w:rFonts w:asciiTheme="majorBidi" w:eastAsia="Times New Roman" w:hAnsiTheme="majorBidi" w:cstheme="majorBidi"/>
          <w:sz w:val="24"/>
          <w:szCs w:val="24"/>
        </w:rPr>
        <w:t>Sensorized</w:t>
      </w:r>
      <w:proofErr w:type="spellEnd"/>
      <w:r w:rsidRPr="008223F1">
        <w:rPr>
          <w:rFonts w:asciiTheme="majorBidi" w:eastAsia="Times New Roman" w:hAnsiTheme="majorBidi" w:cstheme="majorBidi"/>
          <w:sz w:val="24"/>
          <w:szCs w:val="24"/>
        </w:rPr>
        <w:t xml:space="preserve"> toys are valuable tools in ASD screening, embed different sensors inside toys to capture playing patterns, and are classified based on proven effective, i.e., </w:t>
      </w:r>
      <w:proofErr w:type="spellStart"/>
      <w:r w:rsidRPr="008223F1">
        <w:rPr>
          <w:rFonts w:asciiTheme="majorBidi" w:eastAsia="Times New Roman" w:hAnsiTheme="majorBidi" w:cstheme="majorBidi"/>
          <w:sz w:val="24"/>
          <w:szCs w:val="24"/>
          <w:rPrChange w:id="113" w:author="bijan mehralizadeh" w:date="2021-12-24T21:05:00Z">
            <w:rPr>
              <w:rFonts w:asciiTheme="majorBidi" w:eastAsia="Times New Roman" w:hAnsiTheme="majorBidi" w:cstheme="majorBidi"/>
              <w:color w:val="FF0000"/>
              <w:sz w:val="24"/>
              <w:szCs w:val="24"/>
            </w:rPr>
          </w:rPrChange>
        </w:rPr>
        <w:t>Lanini</w:t>
      </w:r>
      <w:proofErr w:type="spellEnd"/>
      <w:r w:rsidRPr="008223F1">
        <w:rPr>
          <w:rFonts w:asciiTheme="majorBidi" w:eastAsia="Times New Roman" w:hAnsiTheme="majorBidi" w:cstheme="majorBidi"/>
          <w:sz w:val="24"/>
          <w:szCs w:val="24"/>
          <w:rPrChange w:id="114" w:author="bijan mehralizadeh" w:date="2021-12-24T21:05:00Z">
            <w:rPr>
              <w:rFonts w:asciiTheme="majorBidi" w:eastAsia="Times New Roman" w:hAnsiTheme="majorBidi" w:cstheme="majorBidi"/>
              <w:color w:val="FF0000"/>
              <w:sz w:val="24"/>
              <w:szCs w:val="24"/>
            </w:rPr>
          </w:rPrChange>
        </w:rPr>
        <w:t xml:space="preserve"> M. and et al. combined accelerometer, gyroscope, and magnetometers data.</w:t>
      </w:r>
      <w:r w:rsidRPr="008223F1">
        <w:rPr>
          <w:rFonts w:asciiTheme="majorBidi" w:eastAsia="Times New Roman" w:hAnsiTheme="majorBidi" w:cstheme="majorBidi"/>
          <w:sz w:val="24"/>
          <w:szCs w:val="24"/>
          <w:rPrChange w:id="115" w:author="bijan mehralizadeh" w:date="2021-12-24T21:05:00Z">
            <w:rPr>
              <w:rFonts w:asciiTheme="majorBidi" w:eastAsia="Times New Roman" w:hAnsiTheme="majorBidi" w:cstheme="majorBidi"/>
              <w:color w:val="FF0000"/>
              <w:sz w:val="24"/>
              <w:szCs w:val="24"/>
            </w:rPr>
          </w:rPrChange>
        </w:rPr>
        <w:fldChar w:fldCharType="begin"/>
      </w:r>
      <w:r w:rsidR="00263859">
        <w:rPr>
          <w:rFonts w:asciiTheme="majorBidi" w:eastAsia="Times New Roman" w:hAnsiTheme="majorBidi" w:cstheme="majorBidi"/>
          <w:sz w:val="24"/>
          <w:szCs w:val="24"/>
        </w:rPr>
        <w:instrText xml:space="preserve"> ADDIN EN.CITE &lt;EndNote&gt;&lt;Cite&gt;&lt;Author&gt;Lanini&lt;/Author&gt;&lt;Year&gt;2019&lt;/Year&gt;&lt;RecNum&gt;19&lt;/RecNum&gt;&lt;DisplayText&gt;[21]&lt;/DisplayText&gt;&lt;record&gt;&lt;rec-number&gt;19&lt;/rec-number&gt;&lt;foreign-keys&gt;&lt;key app="EN" db-id="0f95w5tevxtp9oeex2mxv0s1xpx9pse9ez9t" timestamp="1640124481"&gt;19&lt;/key&gt;&lt;/foreign-keys&gt;&lt;ref-type name="Conference Proceedings"&gt;10&lt;/ref-type&gt;&lt;contributors&gt;&lt;authors&gt;&lt;author&gt;Lanini, Marco&lt;/author&gt;&lt;author&gt;Bondioli, Mariasole&lt;/author&gt;&lt;author&gt;Narzisi, Antonio&lt;/author&gt;&lt;author&gt;Pelagatti, Susanna&lt;/author&gt;&lt;author&gt;Chessa, Stefano&lt;/author&gt;&lt;/authors&gt;&lt;tertiary-authors&gt;&lt;author&gt;Novais, Paulo&lt;/author&gt;&lt;author&gt;Jung, Jason J.&lt;/author&gt;&lt;author&gt;Villarrubia González, Gabriel&lt;/author&gt;&lt;author&gt;Fernández-Caballero, Antonio&lt;/author&gt;&lt;author&gt;Navarro, Elena&lt;/author&gt;&lt;author&gt;González, Pascual&lt;/author&gt;&lt;author&gt;Carneiro, Davide&lt;/author&gt;&lt;author&gt;Pinto, António&lt;/author&gt;&lt;author&gt;Campbell, Andrew T.&lt;/author&gt;&lt;author&gt;Durães, Dalila&lt;/author&gt;&lt;/tertiary-authors&gt;&lt;/contributors&gt;&lt;titles&gt;&lt;title&gt;Sensorized Toys to Identify the Early ‘Red Flags’ of Autistic Spectrum Disorders in Preschoolers&lt;/title&gt;&lt;tertiary-title&gt;Ambient Intelligence – Software and Applications –, 9th International Symposium on Ambient Intelligence&lt;/tertiary-title&gt;&lt;/titles&gt;&lt;pages&gt;190-198&lt;/pages&gt;&lt;dates&gt;&lt;year&gt;2019&lt;/year&gt;&lt;/dates&gt;&lt;pub-location&gt;Cham&lt;/pub-location&gt;&lt;publisher&gt;Springer International Publishing&lt;/publisher&gt;&lt;isbn&gt;978-3-030-01746-0&lt;/isbn&gt;&lt;label&gt;10.1007/978-3-030-01746-0_22&lt;/label&gt;&lt;urls&gt;&lt;/urls&gt;&lt;/record&gt;&lt;/Cite&gt;&lt;/EndNote&gt;</w:instrText>
      </w:r>
      <w:r w:rsidRPr="008223F1">
        <w:rPr>
          <w:rFonts w:asciiTheme="majorBidi" w:eastAsia="Times New Roman" w:hAnsiTheme="majorBidi" w:cstheme="majorBidi"/>
          <w:sz w:val="24"/>
          <w:szCs w:val="24"/>
          <w:rPrChange w:id="116" w:author="bijan mehralizadeh" w:date="2021-12-24T21:05:00Z">
            <w:rPr>
              <w:rFonts w:asciiTheme="majorBidi" w:eastAsia="Times New Roman" w:hAnsiTheme="majorBidi" w:cstheme="majorBidi"/>
              <w:color w:val="FF0000"/>
              <w:sz w:val="24"/>
              <w:szCs w:val="24"/>
            </w:rPr>
          </w:rPrChange>
        </w:rPr>
        <w:fldChar w:fldCharType="separate"/>
      </w:r>
      <w:r w:rsidRPr="008223F1">
        <w:rPr>
          <w:rFonts w:asciiTheme="majorBidi" w:eastAsia="Times New Roman" w:hAnsiTheme="majorBidi" w:cstheme="majorBidi"/>
          <w:noProof/>
          <w:sz w:val="24"/>
          <w:szCs w:val="24"/>
          <w:rPrChange w:id="117" w:author="bijan mehralizadeh" w:date="2021-12-24T21:05:00Z">
            <w:rPr>
              <w:rFonts w:asciiTheme="majorBidi" w:eastAsia="Times New Roman" w:hAnsiTheme="majorBidi" w:cstheme="majorBidi"/>
              <w:noProof/>
              <w:color w:val="FF0000"/>
              <w:sz w:val="24"/>
              <w:szCs w:val="24"/>
            </w:rPr>
          </w:rPrChange>
        </w:rPr>
        <w:t>[21]</w:t>
      </w:r>
      <w:r w:rsidRPr="008223F1">
        <w:rPr>
          <w:rFonts w:asciiTheme="majorBidi" w:eastAsia="Times New Roman" w:hAnsiTheme="majorBidi" w:cstheme="majorBidi"/>
          <w:sz w:val="24"/>
          <w:szCs w:val="24"/>
          <w:rPrChange w:id="118" w:author="bijan mehralizadeh" w:date="2021-12-24T21:05:00Z">
            <w:rPr>
              <w:rFonts w:asciiTheme="majorBidi" w:eastAsia="Times New Roman" w:hAnsiTheme="majorBidi" w:cstheme="majorBidi"/>
              <w:color w:val="FF0000"/>
              <w:sz w:val="24"/>
              <w:szCs w:val="24"/>
            </w:rPr>
          </w:rPrChange>
        </w:rPr>
        <w:fldChar w:fldCharType="end"/>
      </w:r>
      <w:r w:rsidRPr="008223F1">
        <w:rPr>
          <w:rFonts w:asciiTheme="majorBidi" w:eastAsia="Times New Roman" w:hAnsiTheme="majorBidi" w:cstheme="majorBidi"/>
          <w:sz w:val="24"/>
          <w:szCs w:val="24"/>
          <w:rPrChange w:id="119" w:author="bijan mehralizadeh" w:date="2021-12-24T21:05:00Z">
            <w:rPr>
              <w:rFonts w:asciiTheme="majorBidi" w:eastAsia="Times New Roman" w:hAnsiTheme="majorBidi" w:cstheme="majorBidi"/>
              <w:color w:val="FF0000"/>
              <w:sz w:val="24"/>
              <w:szCs w:val="24"/>
            </w:rPr>
          </w:rPrChange>
        </w:rPr>
        <w:t xml:space="preserve"> </w:t>
      </w:r>
      <w:r w:rsidRPr="008223F1">
        <w:rPr>
          <w:rFonts w:asciiTheme="majorBidi" w:eastAsia="Times New Roman" w:hAnsiTheme="majorBidi" w:cstheme="majorBidi"/>
          <w:sz w:val="24"/>
          <w:szCs w:val="24"/>
        </w:rPr>
        <w:t xml:space="preserve">Also, Moradi et al. introduced a platform for autism screening based on acceleration data of a toy car that, in their first version, a Wii remote controller perform as a sensor hub and a Matlab program developed to interact with the system to collect accelerometer data of x, y, and z axes to investigate distinctive </w:t>
      </w:r>
      <w:r w:rsidRPr="00976DF2">
        <w:rPr>
          <w:rFonts w:asciiTheme="majorBidi" w:eastAsia="Times New Roman" w:hAnsiTheme="majorBidi" w:cstheme="majorBidi"/>
          <w:sz w:val="24"/>
          <w:szCs w:val="24"/>
        </w:rPr>
        <w:t>playing patterns and implement an SVM classifier with 85% accuracy</w:t>
      </w:r>
      <w:r w:rsidRPr="00976DF2">
        <w:rPr>
          <w:rFonts w:asciiTheme="majorBidi" w:eastAsia="Times New Roman" w:hAnsiTheme="majorBidi" w:cstheme="majorBidi"/>
          <w:sz w:val="24"/>
          <w:szCs w:val="24"/>
        </w:rPr>
        <w:fldChar w:fldCharType="begin"/>
      </w:r>
      <w:r w:rsidR="00263859">
        <w:rPr>
          <w:rFonts w:asciiTheme="majorBidi" w:eastAsia="Times New Roman" w:hAnsiTheme="majorBidi" w:cstheme="majorBidi"/>
          <w:sz w:val="24"/>
          <w:szCs w:val="24"/>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Pr="00976DF2">
        <w:rPr>
          <w:rFonts w:asciiTheme="majorBidi" w:eastAsia="Times New Roman" w:hAnsiTheme="majorBidi" w:cstheme="majorBidi"/>
          <w:sz w:val="24"/>
          <w:szCs w:val="24"/>
        </w:rPr>
        <w:fldChar w:fldCharType="separate"/>
      </w:r>
      <w:r>
        <w:rPr>
          <w:rFonts w:asciiTheme="majorBidi" w:eastAsia="Times New Roman" w:hAnsiTheme="majorBidi" w:cstheme="majorBidi"/>
          <w:noProof/>
          <w:sz w:val="24"/>
          <w:szCs w:val="24"/>
        </w:rPr>
        <w:t>[13]</w:t>
      </w:r>
      <w:r w:rsidRPr="00976DF2">
        <w:rPr>
          <w:rFonts w:asciiTheme="majorBidi" w:eastAsia="Times New Roman" w:hAnsiTheme="majorBidi" w:cstheme="majorBidi"/>
          <w:sz w:val="24"/>
          <w:szCs w:val="24"/>
        </w:rPr>
        <w:fldChar w:fldCharType="end"/>
      </w:r>
    </w:p>
    <w:p w14:paraId="6585A3DB" w14:textId="77777777" w:rsidR="00491548" w:rsidRPr="00976DF2" w:rsidRDefault="00491548" w:rsidP="00491548">
      <w:pPr>
        <w:spacing w:after="0" w:line="240" w:lineRule="auto"/>
        <w:rPr>
          <w:rFonts w:asciiTheme="majorBidi" w:eastAsia="Times New Roman" w:hAnsiTheme="majorBidi" w:cstheme="majorBidi"/>
          <w:sz w:val="24"/>
          <w:szCs w:val="24"/>
        </w:rPr>
      </w:pPr>
    </w:p>
    <w:p w14:paraId="52EC077C" w14:textId="0EE94C83" w:rsidR="00491548" w:rsidRPr="00976DF2" w:rsidRDefault="00491548" w:rsidP="00491548">
      <w:pPr>
        <w:spacing w:after="0" w:line="240" w:lineRule="auto"/>
        <w:rPr>
          <w:rFonts w:asciiTheme="majorBidi" w:eastAsia="Times New Roman" w:hAnsiTheme="majorBidi" w:cstheme="majorBidi"/>
          <w:sz w:val="24"/>
          <w:szCs w:val="24"/>
        </w:rPr>
      </w:pPr>
      <w:r w:rsidRPr="005B0C70">
        <w:rPr>
          <w:rFonts w:asciiTheme="majorBidi" w:eastAsia="Times New Roman" w:hAnsiTheme="majorBidi" w:cstheme="majorBidi"/>
          <w:sz w:val="24"/>
          <w:szCs w:val="24"/>
        </w:rPr>
        <w:t xml:space="preserve">In this research, the </w:t>
      </w:r>
      <w:del w:id="120" w:author="bijan mehralizadeh" w:date="2021-12-24T21:06:00Z">
        <w:r w:rsidRPr="005B0C70" w:rsidDel="008223F1">
          <w:rPr>
            <w:rFonts w:asciiTheme="majorBidi" w:eastAsia="Times New Roman" w:hAnsiTheme="majorBidi" w:cstheme="majorBidi"/>
            <w:sz w:val="24"/>
            <w:szCs w:val="24"/>
          </w:rPr>
          <w:delText>smart</w:delText>
        </w:r>
      </w:del>
      <w:ins w:id="121" w:author="bijan mehralizadeh" w:date="2021-12-24T21:06:00Z">
        <w:r w:rsidR="008223F1">
          <w:rPr>
            <w:rFonts w:asciiTheme="majorBidi" w:eastAsia="Times New Roman" w:hAnsiTheme="majorBidi" w:cstheme="majorBidi"/>
            <w:sz w:val="24"/>
            <w:szCs w:val="24"/>
          </w:rPr>
          <w:t>intelligent</w:t>
        </w:r>
      </w:ins>
      <w:r w:rsidRPr="005B0C70">
        <w:rPr>
          <w:rFonts w:asciiTheme="majorBidi" w:eastAsia="Times New Roman" w:hAnsiTheme="majorBidi" w:cstheme="majorBidi"/>
          <w:sz w:val="24"/>
          <w:szCs w:val="24"/>
        </w:rPr>
        <w:t xml:space="preserve"> toy car 2.0 is introduced. It extends the previous version functionality by adding shaft encoders to the wheels, introducing new features, and optimizing the feature selection method. It enables us to study the ASD symptoms with a multi modalities approach and simultaneously analyze the repetitive behaviors and the obsessive attention to the details.</w:t>
      </w:r>
    </w:p>
    <w:p w14:paraId="00000005" w14:textId="02787B4A" w:rsidR="00407061" w:rsidRPr="00976DF2" w:rsidRDefault="00407061" w:rsidP="00B30193">
      <w:pPr>
        <w:spacing w:after="0" w:line="240" w:lineRule="auto"/>
        <w:jc w:val="both"/>
        <w:rPr>
          <w:rFonts w:asciiTheme="majorBidi" w:eastAsia="Times New Roman" w:hAnsiTheme="majorBidi" w:cstheme="majorBidi"/>
          <w:color w:val="0E101A"/>
          <w:sz w:val="24"/>
          <w:szCs w:val="24"/>
        </w:rPr>
      </w:pPr>
    </w:p>
    <w:p w14:paraId="00000006" w14:textId="77777777" w:rsidR="00407061" w:rsidRPr="00976DF2" w:rsidRDefault="00407061">
      <w:pPr>
        <w:spacing w:after="0" w:line="240" w:lineRule="auto"/>
        <w:jc w:val="both"/>
        <w:rPr>
          <w:rFonts w:asciiTheme="majorBidi" w:eastAsia="Times New Roman" w:hAnsiTheme="majorBidi" w:cstheme="majorBidi"/>
          <w:color w:val="0E101A"/>
          <w:sz w:val="24"/>
          <w:szCs w:val="24"/>
        </w:rPr>
      </w:pPr>
    </w:p>
    <w:p w14:paraId="00000007" w14:textId="77777777" w:rsidR="00407061" w:rsidRPr="00976DF2" w:rsidRDefault="000933A5">
      <w:pPr>
        <w:spacing w:after="0" w:line="240" w:lineRule="auto"/>
        <w:jc w:val="both"/>
        <w:rPr>
          <w:rFonts w:asciiTheme="majorBidi" w:eastAsia="Times New Roman" w:hAnsiTheme="majorBidi" w:cstheme="majorBidi"/>
          <w:color w:val="0E101A"/>
          <w:sz w:val="36"/>
          <w:szCs w:val="36"/>
        </w:rPr>
      </w:pPr>
      <w:r w:rsidRPr="00976DF2">
        <w:rPr>
          <w:rFonts w:asciiTheme="majorBidi" w:eastAsia="Times New Roman" w:hAnsiTheme="majorBidi" w:cstheme="majorBidi"/>
          <w:color w:val="0E101A"/>
          <w:sz w:val="36"/>
          <w:szCs w:val="36"/>
        </w:rPr>
        <w:t>System design</w:t>
      </w:r>
    </w:p>
    <w:p w14:paraId="0F85DEE4" w14:textId="34DB49C7" w:rsidR="00310BE2" w:rsidRPr="00976DF2" w:rsidRDefault="00310BE2">
      <w:pPr>
        <w:spacing w:after="0" w:line="240" w:lineRule="auto"/>
        <w:jc w:val="both"/>
        <w:rPr>
          <w:rFonts w:asciiTheme="majorBidi" w:eastAsia="Times New Roman" w:hAnsiTheme="majorBidi" w:cstheme="majorBidi"/>
          <w:color w:val="0E101A"/>
          <w:sz w:val="24"/>
          <w:szCs w:val="24"/>
        </w:rPr>
      </w:pPr>
    </w:p>
    <w:p w14:paraId="7B7CCB2C" w14:textId="55F3A548" w:rsidR="003307AE" w:rsidRPr="00976DF2" w:rsidRDefault="001D67CA" w:rsidP="001D67CA">
      <w:pPr>
        <w:rPr>
          <w:rFonts w:asciiTheme="majorBidi" w:eastAsia="Times New Roman" w:hAnsiTheme="majorBidi" w:cstheme="majorBidi"/>
          <w:color w:val="0E101A"/>
          <w:sz w:val="24"/>
          <w:szCs w:val="24"/>
        </w:rPr>
      </w:pPr>
      <w:r w:rsidRPr="00491548">
        <w:rPr>
          <w:rFonts w:asciiTheme="majorBidi" w:eastAsia="Times New Roman" w:hAnsiTheme="majorBidi" w:cstheme="majorBidi"/>
          <w:sz w:val="24"/>
          <w:szCs w:val="24"/>
        </w:rPr>
        <w:t>The intelligent toy car is designed to capture the signs of two major symptoms in children with ASD, i.e.</w:t>
      </w:r>
      <w:ins w:id="122" w:author="bijan mehralizadeh" w:date="2021-12-24T21:29:00Z">
        <w:r w:rsidR="00F63E51">
          <w:rPr>
            <w:rFonts w:asciiTheme="majorBidi" w:eastAsia="Times New Roman" w:hAnsiTheme="majorBidi" w:cstheme="majorBidi"/>
            <w:sz w:val="24"/>
            <w:szCs w:val="24"/>
          </w:rPr>
          <w:t>,</w:t>
        </w:r>
      </w:ins>
      <w:r w:rsidRPr="00491548">
        <w:rPr>
          <w:rFonts w:asciiTheme="majorBidi" w:eastAsia="Times New Roman" w:hAnsiTheme="majorBidi" w:cstheme="majorBidi"/>
          <w:sz w:val="24"/>
          <w:szCs w:val="24"/>
        </w:rPr>
        <w:t xml:space="preserve"> obsessive attention to detail and repetitive behaviors.</w:t>
      </w:r>
      <w:del w:id="123" w:author="bijan mehralizadeh" w:date="2021-12-24T21:29:00Z">
        <w:r w:rsidRPr="00491548" w:rsidDel="00F63E51">
          <w:rPr>
            <w:rFonts w:asciiTheme="majorBidi" w:eastAsia="Times New Roman" w:hAnsiTheme="majorBidi" w:cstheme="majorBidi"/>
            <w:sz w:val="24"/>
            <w:szCs w:val="24"/>
          </w:rPr>
          <w:delText xml:space="preserve"> Thus, in the first design,</w:delText>
        </w:r>
      </w:del>
      <w:r w:rsidRPr="00491548">
        <w:rPr>
          <w:rFonts w:asciiTheme="majorBidi" w:eastAsia="Times New Roman" w:hAnsiTheme="majorBidi" w:cstheme="majorBidi"/>
          <w:sz w:val="24"/>
          <w:szCs w:val="24"/>
        </w:rPr>
        <w:t xml:space="preserve"> i.e.</w:t>
      </w:r>
      <w:ins w:id="124" w:author="bijan mehralizadeh" w:date="2021-12-24T21:29:00Z">
        <w:r w:rsidR="00F63E51">
          <w:rPr>
            <w:rFonts w:asciiTheme="majorBidi" w:eastAsia="Times New Roman" w:hAnsiTheme="majorBidi" w:cstheme="majorBidi"/>
            <w:sz w:val="24"/>
            <w:szCs w:val="24"/>
          </w:rPr>
          <w:t xml:space="preserve">, </w:t>
        </w:r>
        <w:r w:rsidR="00F63E51" w:rsidRPr="00491548">
          <w:rPr>
            <w:rFonts w:asciiTheme="majorBidi" w:eastAsia="Times New Roman" w:hAnsiTheme="majorBidi" w:cstheme="majorBidi"/>
            <w:sz w:val="24"/>
            <w:szCs w:val="24"/>
          </w:rPr>
          <w:t>Thus, in the first design</w:t>
        </w:r>
      </w:ins>
      <w:r w:rsidRPr="00491548">
        <w:rPr>
          <w:rFonts w:asciiTheme="majorBidi" w:eastAsia="Times New Roman" w:hAnsiTheme="majorBidi" w:cstheme="majorBidi"/>
          <w:sz w:val="24"/>
          <w:szCs w:val="24"/>
        </w:rPr>
        <w:t xml:space="preserve"> Intelligent Toy Car 1.</w:t>
      </w:r>
      <w:ins w:id="125" w:author="bijan mehralizadeh" w:date="2021-12-24T21:29:00Z">
        <w:r w:rsidR="00F63E51">
          <w:rPr>
            <w:rFonts w:asciiTheme="majorBidi" w:eastAsia="Times New Roman" w:hAnsiTheme="majorBidi" w:cstheme="majorBidi"/>
            <w:sz w:val="24"/>
            <w:szCs w:val="24"/>
          </w:rPr>
          <w:t>0</w:t>
        </w:r>
      </w:ins>
      <w:del w:id="126" w:author="bijan mehralizadeh" w:date="2021-12-24T21:29:00Z">
        <w:r w:rsidRPr="00491548" w:rsidDel="00F63E51">
          <w:rPr>
            <w:rFonts w:asciiTheme="majorBidi" w:eastAsia="Times New Roman" w:hAnsiTheme="majorBidi" w:cstheme="majorBidi"/>
            <w:sz w:val="24"/>
            <w:szCs w:val="24"/>
          </w:rPr>
          <w:delText>o</w:delText>
        </w:r>
      </w:del>
      <w:r w:rsidRPr="00491548">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a Wii Mute</w:t>
      </w:r>
      <w:r w:rsidR="006A31FD">
        <w:rPr>
          <w:rFonts w:asciiTheme="majorBidi" w:eastAsia="Times New Roman" w:hAnsiTheme="majorBidi" w:cstheme="majorBidi"/>
          <w:sz w:val="24"/>
          <w:szCs w:val="24"/>
        </w:rPr>
        <w:t xml:space="preserve"> handle which includes </w:t>
      </w:r>
      <w:r w:rsidRPr="00491548">
        <w:rPr>
          <w:rFonts w:asciiTheme="majorBidi" w:eastAsia="Times New Roman" w:hAnsiTheme="majorBidi" w:cstheme="majorBidi"/>
          <w:sz w:val="24"/>
          <w:szCs w:val="24"/>
        </w:rPr>
        <w:t>an accelerometer</w:t>
      </w:r>
      <w:ins w:id="127" w:author="bijan mehralizadeh" w:date="2021-12-24T21:30:00Z">
        <w:r w:rsidR="00F63E51">
          <w:rPr>
            <w:rFonts w:asciiTheme="majorBidi" w:eastAsia="Times New Roman" w:hAnsiTheme="majorBidi" w:cstheme="majorBidi"/>
            <w:sz w:val="24"/>
            <w:szCs w:val="24"/>
          </w:rPr>
          <w:t>,</w:t>
        </w:r>
      </w:ins>
      <w:r w:rsidRPr="00491548">
        <w:rPr>
          <w:rFonts w:asciiTheme="majorBidi" w:eastAsia="Times New Roman" w:hAnsiTheme="majorBidi" w:cstheme="majorBidi"/>
          <w:sz w:val="24"/>
          <w:szCs w:val="24"/>
        </w:rPr>
        <w:t xml:space="preserve"> was placed in the car. </w:t>
      </w:r>
      <w:r w:rsidR="006A31FD">
        <w:rPr>
          <w:rFonts w:asciiTheme="majorBidi" w:eastAsia="Times New Roman" w:hAnsiTheme="majorBidi" w:cstheme="majorBidi"/>
          <w:sz w:val="24"/>
          <w:szCs w:val="24"/>
        </w:rPr>
        <w:t>Our new design, t</w:t>
      </w:r>
      <w:r w:rsidR="00310BE2" w:rsidRPr="00491548">
        <w:rPr>
          <w:rFonts w:asciiTheme="majorBidi" w:eastAsia="Times New Roman" w:hAnsiTheme="majorBidi" w:cstheme="majorBidi"/>
          <w:sz w:val="24"/>
          <w:szCs w:val="24"/>
        </w:rPr>
        <w:t xml:space="preserve">he </w:t>
      </w:r>
      <w:r w:rsidR="00C27452" w:rsidRPr="00491548">
        <w:rPr>
          <w:rFonts w:asciiTheme="majorBidi" w:eastAsia="Times New Roman" w:hAnsiTheme="majorBidi" w:cstheme="majorBidi"/>
          <w:sz w:val="24"/>
          <w:szCs w:val="24"/>
        </w:rPr>
        <w:t>intelligent</w:t>
      </w:r>
      <w:r w:rsidR="00310BE2" w:rsidRPr="00491548">
        <w:rPr>
          <w:rFonts w:asciiTheme="majorBidi" w:eastAsia="Times New Roman" w:hAnsiTheme="majorBidi" w:cstheme="majorBidi"/>
          <w:sz w:val="24"/>
          <w:szCs w:val="24"/>
        </w:rPr>
        <w:t xml:space="preserve"> toy car </w:t>
      </w:r>
      <w:r w:rsidR="00CB655D" w:rsidRPr="00491548">
        <w:rPr>
          <w:rFonts w:asciiTheme="majorBidi" w:eastAsia="Times New Roman" w:hAnsiTheme="majorBidi" w:cstheme="majorBidi"/>
          <w:sz w:val="24"/>
          <w:szCs w:val="24"/>
        </w:rPr>
        <w:t>2.0</w:t>
      </w:r>
      <w:r w:rsidR="001C7452" w:rsidRPr="00491548">
        <w:rPr>
          <w:rFonts w:asciiTheme="majorBidi" w:eastAsia="Times New Roman" w:hAnsiTheme="majorBidi" w:cstheme="majorBidi"/>
          <w:sz w:val="24"/>
          <w:szCs w:val="24"/>
        </w:rPr>
        <w:t xml:space="preserve"> (Fig. 1(a))</w:t>
      </w:r>
      <w:r w:rsidR="006A31FD">
        <w:rPr>
          <w:rFonts w:asciiTheme="majorBidi" w:eastAsia="Times New Roman" w:hAnsiTheme="majorBidi" w:cstheme="majorBidi"/>
          <w:sz w:val="24"/>
          <w:szCs w:val="24"/>
        </w:rPr>
        <w:t>,</w:t>
      </w:r>
      <w:r w:rsidR="00CB655D" w:rsidRPr="00491548">
        <w:rPr>
          <w:rFonts w:asciiTheme="majorBidi" w:eastAsia="Times New Roman" w:hAnsiTheme="majorBidi" w:cstheme="majorBidi"/>
          <w:sz w:val="24"/>
          <w:szCs w:val="24"/>
        </w:rPr>
        <w:t xml:space="preserve"> </w:t>
      </w:r>
      <w:r w:rsidR="00536633" w:rsidRPr="00491548">
        <w:rPr>
          <w:rFonts w:asciiTheme="majorBidi" w:eastAsia="Times New Roman" w:hAnsiTheme="majorBidi" w:cstheme="majorBidi"/>
          <w:sz w:val="24"/>
          <w:szCs w:val="24"/>
        </w:rPr>
        <w:t xml:space="preserve">has </w:t>
      </w:r>
      <w:r w:rsidR="00821066" w:rsidRPr="00491548">
        <w:rPr>
          <w:rFonts w:asciiTheme="majorBidi" w:eastAsia="Times New Roman" w:hAnsiTheme="majorBidi" w:cstheme="majorBidi"/>
          <w:sz w:val="24"/>
          <w:szCs w:val="24"/>
        </w:rPr>
        <w:t xml:space="preserve">had </w:t>
      </w:r>
      <w:r w:rsidR="00536633" w:rsidRPr="00491548">
        <w:rPr>
          <w:rFonts w:asciiTheme="majorBidi" w:eastAsia="Times New Roman" w:hAnsiTheme="majorBidi" w:cstheme="majorBidi"/>
          <w:sz w:val="24"/>
          <w:szCs w:val="24"/>
        </w:rPr>
        <w:t xml:space="preserve">multiple upgrades </w:t>
      </w:r>
      <w:r w:rsidR="00821066" w:rsidRPr="00491548">
        <w:rPr>
          <w:rFonts w:asciiTheme="majorBidi" w:eastAsia="Times New Roman" w:hAnsiTheme="majorBidi" w:cstheme="majorBidi"/>
          <w:sz w:val="24"/>
          <w:szCs w:val="24"/>
        </w:rPr>
        <w:t>with respect to its first design.</w:t>
      </w:r>
      <w:r w:rsidR="00A3591C" w:rsidRPr="00491548">
        <w:rPr>
          <w:rFonts w:asciiTheme="majorBidi" w:eastAsia="Times New Roman" w:hAnsiTheme="majorBidi" w:cstheme="majorBidi"/>
          <w:sz w:val="24"/>
          <w:szCs w:val="24"/>
        </w:rPr>
        <w:t xml:space="preserve"> </w:t>
      </w:r>
      <w:r w:rsidR="00821066">
        <w:rPr>
          <w:rFonts w:asciiTheme="majorBidi" w:eastAsia="Times New Roman" w:hAnsiTheme="majorBidi" w:cstheme="majorBidi"/>
          <w:sz w:val="24"/>
          <w:szCs w:val="24"/>
        </w:rPr>
        <w:t>T</w:t>
      </w:r>
      <w:r w:rsidR="008727F9" w:rsidRPr="00976DF2">
        <w:rPr>
          <w:rFonts w:asciiTheme="majorBidi" w:eastAsia="Times New Roman" w:hAnsiTheme="majorBidi" w:cstheme="majorBidi"/>
          <w:sz w:val="24"/>
          <w:szCs w:val="24"/>
        </w:rPr>
        <w:t>he new system has an inexpensive IoT board</w:t>
      </w:r>
      <w:r w:rsidR="00473D41" w:rsidRPr="00976DF2">
        <w:rPr>
          <w:rFonts w:asciiTheme="majorBidi" w:eastAsia="Times New Roman" w:hAnsiTheme="majorBidi" w:cstheme="majorBidi"/>
          <w:sz w:val="24"/>
          <w:szCs w:val="24"/>
        </w:rPr>
        <w:t xml:space="preserve"> </w:t>
      </w:r>
      <w:r w:rsidR="008727F9" w:rsidRPr="00976DF2">
        <w:rPr>
          <w:rFonts w:asciiTheme="majorBidi" w:eastAsia="Times New Roman" w:hAnsiTheme="majorBidi" w:cstheme="majorBidi"/>
          <w:sz w:val="24"/>
          <w:szCs w:val="24"/>
        </w:rPr>
        <w:t xml:space="preserve">ESP8266 </w:t>
      </w:r>
      <w:proofErr w:type="spellStart"/>
      <w:r w:rsidR="008727F9" w:rsidRPr="00976DF2">
        <w:rPr>
          <w:rFonts w:asciiTheme="majorBidi" w:eastAsia="Times New Roman" w:hAnsiTheme="majorBidi" w:cstheme="majorBidi"/>
          <w:sz w:val="24"/>
          <w:szCs w:val="24"/>
        </w:rPr>
        <w:t>NodeMCU</w:t>
      </w:r>
      <w:proofErr w:type="spellEnd"/>
      <w:r w:rsidR="00473D41" w:rsidRPr="004C6DA7">
        <w:rPr>
          <w:vertAlign w:val="superscript"/>
          <w:rPrChange w:id="128" w:author="bijan mehralizadeh" w:date="2021-12-25T00:11:00Z">
            <w:rPr/>
          </w:rPrChange>
        </w:rPr>
        <w:footnoteReference w:id="1"/>
      </w:r>
      <w:r w:rsidR="008727F9" w:rsidRPr="00976DF2">
        <w:rPr>
          <w:rFonts w:asciiTheme="majorBidi" w:eastAsia="Times New Roman" w:hAnsiTheme="majorBidi" w:cstheme="majorBidi"/>
          <w:sz w:val="24"/>
          <w:szCs w:val="24"/>
        </w:rPr>
        <w:t xml:space="preserve"> to read sensor data and send them wirelessly through Wi-Fi</w:t>
      </w:r>
      <w:r w:rsidR="007037AE" w:rsidRPr="00976DF2">
        <w:rPr>
          <w:rFonts w:asciiTheme="majorBidi" w:eastAsia="Times New Roman" w:hAnsiTheme="majorBidi" w:cstheme="majorBidi"/>
          <w:sz w:val="24"/>
          <w:szCs w:val="24"/>
        </w:rPr>
        <w:t xml:space="preserve"> via UD</w:t>
      </w:r>
      <w:r w:rsidR="004D2A15" w:rsidRPr="00976DF2">
        <w:rPr>
          <w:rFonts w:asciiTheme="majorBidi" w:eastAsia="Times New Roman" w:hAnsiTheme="majorBidi" w:cstheme="majorBidi"/>
          <w:sz w:val="24"/>
          <w:szCs w:val="24"/>
        </w:rPr>
        <w:t>P</w:t>
      </w:r>
      <w:r w:rsidR="007037AE" w:rsidRPr="00976DF2">
        <w:rPr>
          <w:rFonts w:asciiTheme="majorBidi" w:eastAsia="Times New Roman" w:hAnsiTheme="majorBidi" w:cstheme="majorBidi"/>
          <w:sz w:val="24"/>
          <w:szCs w:val="24"/>
        </w:rPr>
        <w:t xml:space="preserve"> protocol to ensure maximum </w:t>
      </w:r>
      <w:r w:rsidR="004D2A15" w:rsidRPr="00976DF2">
        <w:rPr>
          <w:rFonts w:asciiTheme="majorBidi" w:eastAsia="Times New Roman" w:hAnsiTheme="majorBidi" w:cstheme="majorBidi"/>
          <w:sz w:val="24"/>
          <w:szCs w:val="24"/>
        </w:rPr>
        <w:t>data collection rate</w:t>
      </w:r>
      <w:r w:rsidR="00536633" w:rsidRPr="00976DF2">
        <w:rPr>
          <w:rFonts w:asciiTheme="majorBidi" w:eastAsia="Times New Roman" w:hAnsiTheme="majorBidi" w:cstheme="majorBidi"/>
          <w:sz w:val="24"/>
          <w:szCs w:val="24"/>
        </w:rPr>
        <w:t>.</w:t>
      </w:r>
      <w:r w:rsidR="009F24B9" w:rsidRPr="00976DF2">
        <w:rPr>
          <w:rFonts w:asciiTheme="majorBidi" w:eastAsia="Times New Roman" w:hAnsiTheme="majorBidi" w:cstheme="majorBidi"/>
          <w:sz w:val="24"/>
          <w:szCs w:val="24"/>
        </w:rPr>
        <w:t xml:space="preserve"> </w:t>
      </w:r>
      <w:r w:rsidR="00536633" w:rsidRPr="00976DF2">
        <w:rPr>
          <w:rFonts w:asciiTheme="majorBidi" w:eastAsia="Times New Roman" w:hAnsiTheme="majorBidi" w:cstheme="majorBidi"/>
          <w:sz w:val="24"/>
          <w:szCs w:val="24"/>
        </w:rPr>
        <w:t>A</w:t>
      </w:r>
      <w:r w:rsidR="009F24B9" w:rsidRPr="00976DF2">
        <w:rPr>
          <w:rFonts w:asciiTheme="majorBidi" w:eastAsia="Times New Roman" w:hAnsiTheme="majorBidi" w:cstheme="majorBidi"/>
          <w:sz w:val="24"/>
          <w:szCs w:val="24"/>
        </w:rPr>
        <w:t>lso</w:t>
      </w:r>
      <w:r w:rsidR="00536633" w:rsidRPr="00976DF2">
        <w:rPr>
          <w:rFonts w:asciiTheme="majorBidi" w:eastAsia="Times New Roman" w:hAnsiTheme="majorBidi" w:cstheme="majorBidi"/>
          <w:sz w:val="24"/>
          <w:szCs w:val="24"/>
        </w:rPr>
        <w:t>,</w:t>
      </w:r>
      <w:r w:rsidR="0034585D" w:rsidRPr="00976DF2">
        <w:rPr>
          <w:rFonts w:asciiTheme="majorBidi" w:eastAsia="Times New Roman" w:hAnsiTheme="majorBidi" w:cstheme="majorBidi"/>
          <w:sz w:val="24"/>
          <w:szCs w:val="24"/>
        </w:rPr>
        <w:t xml:space="preserve"> </w:t>
      </w:r>
      <w:r w:rsidR="00821066">
        <w:rPr>
          <w:rFonts w:asciiTheme="majorBidi" w:eastAsia="Times New Roman" w:hAnsiTheme="majorBidi" w:cstheme="majorBidi"/>
          <w:sz w:val="24"/>
          <w:szCs w:val="24"/>
        </w:rPr>
        <w:t>the</w:t>
      </w:r>
      <w:r w:rsidR="0034585D" w:rsidRPr="00976DF2">
        <w:rPr>
          <w:rFonts w:asciiTheme="majorBidi" w:eastAsia="Times New Roman" w:hAnsiTheme="majorBidi" w:cstheme="majorBidi"/>
          <w:sz w:val="24"/>
          <w:szCs w:val="24"/>
        </w:rPr>
        <w:t xml:space="preserve"> cheap MEMS accelerometer ADXL345</w:t>
      </w:r>
      <w:r w:rsidR="004D7C74" w:rsidRPr="00976DF2">
        <w:rPr>
          <w:rFonts w:asciiTheme="majorBidi" w:eastAsia="Times New Roman" w:hAnsiTheme="majorBidi" w:cstheme="majorBidi"/>
          <w:sz w:val="24"/>
          <w:szCs w:val="24"/>
        </w:rPr>
        <w:t xml:space="preserve"> </w:t>
      </w:r>
      <w:ins w:id="129" w:author="bijan mehralizadeh" w:date="2021-12-24T21:30:00Z">
        <w:r w:rsidR="00F63E51">
          <w:rPr>
            <w:rFonts w:asciiTheme="majorBidi" w:eastAsia="Times New Roman" w:hAnsiTheme="majorBidi" w:cstheme="majorBidi"/>
            <w:sz w:val="24"/>
            <w:szCs w:val="24"/>
          </w:rPr>
          <w:t xml:space="preserve">is </w:t>
        </w:r>
      </w:ins>
      <w:r w:rsidR="00821066">
        <w:rPr>
          <w:rFonts w:asciiTheme="majorBidi" w:eastAsia="Times New Roman" w:hAnsiTheme="majorBidi" w:cstheme="majorBidi"/>
          <w:sz w:val="24"/>
          <w:szCs w:val="24"/>
        </w:rPr>
        <w:t>placed inside the car</w:t>
      </w:r>
      <w:ins w:id="130" w:author="bijan mehralizadeh" w:date="2021-12-24T21:30:00Z">
        <w:r w:rsidR="00F63E51">
          <w:rPr>
            <w:rFonts w:asciiTheme="majorBidi" w:eastAsia="Times New Roman" w:hAnsiTheme="majorBidi" w:cstheme="majorBidi"/>
            <w:sz w:val="24"/>
            <w:szCs w:val="24"/>
          </w:rPr>
          <w:t>,</w:t>
        </w:r>
      </w:ins>
      <w:r w:rsidR="00821066">
        <w:rPr>
          <w:rFonts w:asciiTheme="majorBidi" w:eastAsia="Times New Roman" w:hAnsiTheme="majorBidi" w:cstheme="majorBidi"/>
          <w:sz w:val="24"/>
          <w:szCs w:val="24"/>
        </w:rPr>
        <w:t xml:space="preserve"> </w:t>
      </w:r>
      <w:r w:rsidR="004D7C74" w:rsidRPr="00976DF2">
        <w:rPr>
          <w:rFonts w:asciiTheme="majorBidi" w:eastAsia="Times New Roman" w:hAnsiTheme="majorBidi" w:cstheme="majorBidi"/>
          <w:sz w:val="24"/>
          <w:szCs w:val="24"/>
        </w:rPr>
        <w:t xml:space="preserve">and </w:t>
      </w:r>
      <w:r w:rsidR="00536633" w:rsidRPr="00976DF2">
        <w:rPr>
          <w:rFonts w:asciiTheme="majorBidi" w:eastAsia="Times New Roman" w:hAnsiTheme="majorBidi" w:cstheme="majorBidi"/>
          <w:sz w:val="24"/>
          <w:szCs w:val="24"/>
        </w:rPr>
        <w:t>two</w:t>
      </w:r>
      <w:r w:rsidR="004D7C74" w:rsidRPr="00976DF2">
        <w:rPr>
          <w:rFonts w:asciiTheme="majorBidi" w:eastAsia="Times New Roman" w:hAnsiTheme="majorBidi" w:cstheme="majorBidi"/>
          <w:sz w:val="24"/>
          <w:szCs w:val="24"/>
        </w:rPr>
        <w:t xml:space="preserve"> magnetic shaft encoder</w:t>
      </w:r>
      <w:r w:rsidR="00536633" w:rsidRPr="00976DF2">
        <w:rPr>
          <w:rFonts w:asciiTheme="majorBidi" w:eastAsia="Times New Roman" w:hAnsiTheme="majorBidi" w:cstheme="majorBidi"/>
          <w:sz w:val="24"/>
          <w:szCs w:val="24"/>
        </w:rPr>
        <w:t>s</w:t>
      </w:r>
      <w:r w:rsidR="004D7C74" w:rsidRPr="00976DF2">
        <w:rPr>
          <w:rFonts w:asciiTheme="majorBidi" w:eastAsia="Times New Roman" w:hAnsiTheme="majorBidi" w:cstheme="majorBidi"/>
          <w:sz w:val="24"/>
          <w:szCs w:val="24"/>
        </w:rPr>
        <w:t xml:space="preserve"> </w:t>
      </w:r>
      <w:r w:rsidR="00B72694" w:rsidRPr="00976DF2">
        <w:rPr>
          <w:rFonts w:asciiTheme="majorBidi" w:eastAsia="Times New Roman" w:hAnsiTheme="majorBidi" w:cstheme="majorBidi"/>
          <w:sz w:val="24"/>
          <w:szCs w:val="24"/>
        </w:rPr>
        <w:t xml:space="preserve">are </w:t>
      </w:r>
      <w:r w:rsidR="00EF2BCA" w:rsidRPr="00976DF2">
        <w:rPr>
          <w:rFonts w:asciiTheme="majorBidi" w:eastAsia="Times New Roman" w:hAnsiTheme="majorBidi" w:cstheme="majorBidi"/>
          <w:sz w:val="24"/>
          <w:szCs w:val="24"/>
        </w:rPr>
        <w:t xml:space="preserve">installed on </w:t>
      </w:r>
      <w:r w:rsidR="00821066">
        <w:rPr>
          <w:rFonts w:asciiTheme="majorBidi" w:eastAsia="Times New Roman" w:hAnsiTheme="majorBidi" w:cstheme="majorBidi"/>
          <w:sz w:val="24"/>
          <w:szCs w:val="24"/>
        </w:rPr>
        <w:t xml:space="preserve">the front and back </w:t>
      </w:r>
      <w:r w:rsidR="003443D2" w:rsidRPr="00976DF2">
        <w:rPr>
          <w:rFonts w:asciiTheme="majorBidi" w:eastAsia="Times New Roman" w:hAnsiTheme="majorBidi" w:cstheme="majorBidi"/>
          <w:sz w:val="24"/>
          <w:szCs w:val="24"/>
        </w:rPr>
        <w:t>axl</w:t>
      </w:r>
      <w:r w:rsidR="003307AE" w:rsidRPr="00976DF2">
        <w:rPr>
          <w:rFonts w:asciiTheme="majorBidi" w:eastAsia="Times New Roman" w:hAnsiTheme="majorBidi" w:cstheme="majorBidi"/>
          <w:sz w:val="24"/>
          <w:szCs w:val="24"/>
        </w:rPr>
        <w:t>e</w:t>
      </w:r>
      <w:r w:rsidR="003443D2" w:rsidRPr="00976DF2">
        <w:rPr>
          <w:rFonts w:asciiTheme="majorBidi" w:eastAsia="Times New Roman" w:hAnsiTheme="majorBidi" w:cstheme="majorBidi"/>
          <w:sz w:val="24"/>
          <w:szCs w:val="24"/>
        </w:rPr>
        <w:t>s</w:t>
      </w:r>
      <w:r w:rsidR="00821066">
        <w:rPr>
          <w:rFonts w:asciiTheme="majorBidi" w:eastAsia="Times New Roman" w:hAnsiTheme="majorBidi" w:cstheme="majorBidi"/>
          <w:sz w:val="24"/>
          <w:szCs w:val="24"/>
        </w:rPr>
        <w:t xml:space="preserve"> of the car</w:t>
      </w:r>
      <w:r w:rsidR="004238F5" w:rsidRPr="00976DF2">
        <w:rPr>
          <w:rFonts w:asciiTheme="majorBidi" w:eastAsia="Times New Roman" w:hAnsiTheme="majorBidi" w:cstheme="majorBidi"/>
          <w:sz w:val="24"/>
          <w:szCs w:val="24"/>
        </w:rPr>
        <w:t>.</w:t>
      </w:r>
      <w:r w:rsidR="00BF713A" w:rsidRPr="00976DF2">
        <w:rPr>
          <w:rFonts w:asciiTheme="majorBidi" w:eastAsia="Times New Roman" w:hAnsiTheme="majorBidi" w:cstheme="majorBidi"/>
          <w:sz w:val="24"/>
          <w:szCs w:val="24"/>
        </w:rPr>
        <w:t xml:space="preserve"> The whole system runs on </w:t>
      </w:r>
      <w:r w:rsidR="00E95F95" w:rsidRPr="00976DF2">
        <w:rPr>
          <w:rFonts w:asciiTheme="majorBidi" w:eastAsia="Times New Roman" w:hAnsiTheme="majorBidi" w:cstheme="majorBidi"/>
          <w:sz w:val="24"/>
          <w:szCs w:val="24"/>
        </w:rPr>
        <w:t xml:space="preserve">a </w:t>
      </w:r>
      <w:r w:rsidR="00BF713A" w:rsidRPr="00976DF2">
        <w:rPr>
          <w:rFonts w:asciiTheme="majorBidi" w:eastAsia="Times New Roman" w:hAnsiTheme="majorBidi" w:cstheme="majorBidi"/>
          <w:sz w:val="24"/>
          <w:szCs w:val="24"/>
        </w:rPr>
        <w:t>battery</w:t>
      </w:r>
      <w:ins w:id="131" w:author="bijan mehralizadeh" w:date="2021-12-24T21:30:00Z">
        <w:r w:rsidR="00F63E51">
          <w:rPr>
            <w:rFonts w:asciiTheme="majorBidi" w:eastAsia="Times New Roman" w:hAnsiTheme="majorBidi" w:cstheme="majorBidi"/>
            <w:sz w:val="24"/>
            <w:szCs w:val="24"/>
          </w:rPr>
          <w:t>,</w:t>
        </w:r>
      </w:ins>
      <w:r w:rsidR="00BF713A" w:rsidRPr="00976DF2">
        <w:rPr>
          <w:rFonts w:asciiTheme="majorBidi" w:eastAsia="Times New Roman" w:hAnsiTheme="majorBidi" w:cstheme="majorBidi"/>
          <w:sz w:val="24"/>
          <w:szCs w:val="24"/>
        </w:rPr>
        <w:t xml:space="preserve"> and all electronic parts are embedded inside the car deliberately to avoid any distraction</w:t>
      </w:r>
      <w:r w:rsidR="00E95F95" w:rsidRPr="00976DF2">
        <w:rPr>
          <w:rFonts w:asciiTheme="majorBidi" w:eastAsia="Times New Roman" w:hAnsiTheme="majorBidi" w:cstheme="majorBidi"/>
          <w:sz w:val="24"/>
          <w:szCs w:val="24"/>
        </w:rPr>
        <w:t>. T</w:t>
      </w:r>
      <w:r w:rsidR="00117630" w:rsidRPr="00976DF2">
        <w:rPr>
          <w:rFonts w:asciiTheme="majorBidi" w:eastAsia="Times New Roman" w:hAnsiTheme="majorBidi" w:cstheme="majorBidi"/>
          <w:sz w:val="24"/>
          <w:szCs w:val="24"/>
        </w:rPr>
        <w:t xml:space="preserve">he diagram of the system is </w:t>
      </w:r>
      <w:r w:rsidR="00821066">
        <w:rPr>
          <w:rFonts w:asciiTheme="majorBidi" w:eastAsia="Times New Roman" w:hAnsiTheme="majorBidi" w:cstheme="majorBidi"/>
          <w:sz w:val="24"/>
          <w:szCs w:val="24"/>
        </w:rPr>
        <w:t>shown</w:t>
      </w:r>
      <w:r w:rsidR="00821066" w:rsidRPr="00976DF2">
        <w:rPr>
          <w:rFonts w:asciiTheme="majorBidi" w:eastAsia="Times New Roman" w:hAnsiTheme="majorBidi" w:cstheme="majorBidi"/>
          <w:sz w:val="24"/>
          <w:szCs w:val="24"/>
        </w:rPr>
        <w:t xml:space="preserve"> </w:t>
      </w:r>
      <w:r w:rsidR="00117630" w:rsidRPr="00976DF2">
        <w:rPr>
          <w:rFonts w:asciiTheme="majorBidi" w:eastAsia="Times New Roman" w:hAnsiTheme="majorBidi" w:cstheme="majorBidi"/>
          <w:sz w:val="24"/>
          <w:szCs w:val="24"/>
        </w:rPr>
        <w:t xml:space="preserve">in Fig. </w:t>
      </w:r>
      <w:r w:rsidR="006E07F0" w:rsidRPr="00976DF2">
        <w:rPr>
          <w:rFonts w:asciiTheme="majorBidi" w:eastAsia="Times New Roman" w:hAnsiTheme="majorBidi" w:cstheme="majorBidi"/>
          <w:sz w:val="24"/>
          <w:szCs w:val="24"/>
        </w:rPr>
        <w:t>1</w:t>
      </w:r>
      <w:r w:rsidR="00117630" w:rsidRPr="00976DF2">
        <w:rPr>
          <w:rFonts w:asciiTheme="majorBidi" w:eastAsia="Times New Roman" w:hAnsiTheme="majorBidi" w:cstheme="majorBidi"/>
          <w:sz w:val="24"/>
          <w:szCs w:val="24"/>
        </w:rPr>
        <w:t>(b)</w:t>
      </w:r>
      <w:r w:rsidR="00BF713A" w:rsidRPr="00976DF2">
        <w:rPr>
          <w:rFonts w:asciiTheme="majorBidi" w:eastAsia="Times New Roman" w:hAnsiTheme="majorBidi" w:cstheme="majorBidi"/>
          <w:sz w:val="24"/>
          <w:szCs w:val="24"/>
        </w:rPr>
        <w:t>.</w:t>
      </w:r>
    </w:p>
    <w:p w14:paraId="6162E2A9" w14:textId="59A0C01D" w:rsidR="00B30193" w:rsidRDefault="00B30193" w:rsidP="003307AE">
      <w:pPr>
        <w:rPr>
          <w:ins w:id="132" w:author="bijan mehralizadeh" w:date="2021-12-25T00:01:00Z"/>
          <w:rFonts w:asciiTheme="majorBidi" w:eastAsia="Times New Roman" w:hAnsiTheme="majorBidi" w:cstheme="majorBidi"/>
          <w:sz w:val="24"/>
          <w:szCs w:val="24"/>
        </w:rPr>
      </w:pPr>
      <w:r w:rsidRPr="00976DF2">
        <w:rPr>
          <w:rFonts w:asciiTheme="majorBidi" w:eastAsia="Times New Roman" w:hAnsiTheme="majorBidi" w:cstheme="majorBidi"/>
          <w:sz w:val="24"/>
          <w:szCs w:val="24"/>
        </w:rPr>
        <w:lastRenderedPageBreak/>
        <w:t xml:space="preserve">The </w:t>
      </w:r>
      <w:r w:rsidR="00C27452">
        <w:rPr>
          <w:rFonts w:asciiTheme="majorBidi" w:eastAsia="Times New Roman" w:hAnsiTheme="majorBidi" w:cstheme="majorBidi"/>
          <w:sz w:val="24"/>
          <w:szCs w:val="24"/>
        </w:rPr>
        <w:t>intelligent</w:t>
      </w:r>
      <w:r w:rsidRPr="00976DF2">
        <w:rPr>
          <w:rFonts w:asciiTheme="majorBidi" w:eastAsia="Times New Roman" w:hAnsiTheme="majorBidi" w:cstheme="majorBidi"/>
          <w:sz w:val="24"/>
          <w:szCs w:val="24"/>
        </w:rPr>
        <w:t xml:space="preserve"> toy car firmware is based on the Arduino ecosystem to make future R&amp;D more effortless. Also, </w:t>
      </w:r>
      <w:del w:id="133" w:author="bijan mehralizadeh" w:date="2021-12-24T21:30:00Z">
        <w:r w:rsidRPr="00976DF2" w:rsidDel="00F63E51">
          <w:rPr>
            <w:rFonts w:asciiTheme="majorBidi" w:eastAsia="Times New Roman" w:hAnsiTheme="majorBidi" w:cstheme="majorBidi"/>
            <w:sz w:val="24"/>
            <w:szCs w:val="24"/>
          </w:rPr>
          <w:delText>for interfacing with the system, a</w:delText>
        </w:r>
        <w:r w:rsidR="00F635C7" w:rsidDel="00F63E51">
          <w:rPr>
            <w:rFonts w:asciiTheme="majorBidi" w:eastAsia="Times New Roman" w:hAnsiTheme="majorBidi" w:cstheme="majorBidi"/>
            <w:sz w:val="24"/>
            <w:szCs w:val="24"/>
          </w:rPr>
          <w:delText>n</w:delText>
        </w:r>
        <w:r w:rsidRPr="00976DF2" w:rsidDel="00F63E51">
          <w:rPr>
            <w:rFonts w:asciiTheme="majorBidi" w:eastAsia="Times New Roman" w:hAnsiTheme="majorBidi" w:cstheme="majorBidi"/>
            <w:sz w:val="24"/>
            <w:szCs w:val="24"/>
          </w:rPr>
          <w:delText xml:space="preserve"> ROS (Robotic Operating System)</w:delText>
        </w:r>
        <w:r w:rsidR="00786DBD" w:rsidRPr="00976DF2" w:rsidDel="00F63E51">
          <w:rPr>
            <w:rStyle w:val="FootnoteReference"/>
            <w:rFonts w:asciiTheme="majorBidi" w:eastAsia="Times New Roman" w:hAnsiTheme="majorBidi" w:cstheme="majorBidi"/>
            <w:sz w:val="24"/>
            <w:szCs w:val="24"/>
          </w:rPr>
          <w:footnoteReference w:id="2"/>
        </w:r>
        <w:r w:rsidRPr="00976DF2" w:rsidDel="00F63E51">
          <w:rPr>
            <w:rFonts w:asciiTheme="majorBidi" w:eastAsia="Times New Roman" w:hAnsiTheme="majorBidi" w:cstheme="majorBidi"/>
            <w:sz w:val="24"/>
            <w:szCs w:val="24"/>
          </w:rPr>
          <w:delText xml:space="preserve"> package is developed</w:delText>
        </w:r>
      </w:del>
      <w:ins w:id="136" w:author="bijan mehralizadeh" w:date="2021-12-24T21:30:00Z">
        <w:r w:rsidR="00F63E51">
          <w:rPr>
            <w:rFonts w:asciiTheme="majorBidi" w:eastAsia="Times New Roman" w:hAnsiTheme="majorBidi" w:cstheme="majorBidi"/>
            <w:sz w:val="24"/>
            <w:szCs w:val="24"/>
          </w:rPr>
          <w:t>an ROS (Robotic Operating System) package is developed for interfacing with the system</w:t>
        </w:r>
      </w:ins>
      <w:r w:rsidRPr="00976DF2">
        <w:rPr>
          <w:rFonts w:asciiTheme="majorBidi" w:eastAsia="Times New Roman" w:hAnsiTheme="majorBidi" w:cstheme="majorBidi"/>
          <w:sz w:val="24"/>
          <w:szCs w:val="24"/>
        </w:rPr>
        <w:t xml:space="preserve">. It makes </w:t>
      </w:r>
      <w:r w:rsidR="00E95F95" w:rsidRPr="00976DF2">
        <w:rPr>
          <w:rFonts w:asciiTheme="majorBidi" w:eastAsia="Times New Roman" w:hAnsiTheme="majorBidi" w:cstheme="majorBidi"/>
          <w:sz w:val="24"/>
          <w:szCs w:val="24"/>
        </w:rPr>
        <w:t>integrating</w:t>
      </w:r>
      <w:r w:rsidRPr="00976DF2">
        <w:rPr>
          <w:rFonts w:asciiTheme="majorBidi" w:eastAsia="Times New Roman" w:hAnsiTheme="majorBidi" w:cstheme="majorBidi"/>
          <w:sz w:val="24"/>
          <w:szCs w:val="24"/>
        </w:rPr>
        <w:t xml:space="preserve"> the</w:t>
      </w:r>
      <w:r w:rsidR="007A69B5" w:rsidRPr="00976DF2">
        <w:rPr>
          <w:rFonts w:asciiTheme="majorBidi" w:eastAsia="Times New Roman" w:hAnsiTheme="majorBidi" w:cstheme="majorBidi"/>
          <w:sz w:val="24"/>
          <w:szCs w:val="24"/>
        </w:rPr>
        <w:t xml:space="preserve"> </w:t>
      </w:r>
      <w:commentRangeStart w:id="137"/>
      <w:r w:rsidR="00C27452">
        <w:rPr>
          <w:rFonts w:asciiTheme="majorBidi" w:eastAsia="Times New Roman" w:hAnsiTheme="majorBidi" w:cstheme="majorBidi"/>
          <w:sz w:val="24"/>
          <w:szCs w:val="24"/>
        </w:rPr>
        <w:t>intelligent</w:t>
      </w:r>
      <w:r w:rsidRPr="00976DF2">
        <w:rPr>
          <w:rFonts w:asciiTheme="majorBidi" w:eastAsia="Times New Roman" w:hAnsiTheme="majorBidi" w:cstheme="majorBidi"/>
          <w:sz w:val="24"/>
          <w:szCs w:val="24"/>
        </w:rPr>
        <w:t xml:space="preserve"> </w:t>
      </w:r>
      <w:commentRangeEnd w:id="137"/>
      <w:r w:rsidR="00F635C7">
        <w:rPr>
          <w:rStyle w:val="CommentReference"/>
        </w:rPr>
        <w:commentReference w:id="137"/>
      </w:r>
      <w:r w:rsidRPr="00976DF2">
        <w:rPr>
          <w:rFonts w:asciiTheme="majorBidi" w:eastAsia="Times New Roman" w:hAnsiTheme="majorBidi" w:cstheme="majorBidi"/>
          <w:sz w:val="24"/>
          <w:szCs w:val="24"/>
        </w:rPr>
        <w:t>toy car in other systems more straightforward.</w:t>
      </w:r>
    </w:p>
    <w:p w14:paraId="741DD95A" w14:textId="77777777" w:rsidR="004C6DA7" w:rsidRPr="00976DF2" w:rsidRDefault="004C6DA7" w:rsidP="003307AE">
      <w:pPr>
        <w:rPr>
          <w:rFonts w:asciiTheme="majorBidi" w:eastAsia="Times New Roman" w:hAnsiTheme="majorBidi" w:cstheme="majorBidi"/>
          <w:color w:val="0E101A"/>
          <w:sz w:val="24"/>
          <w:szCs w:val="24"/>
        </w:rPr>
      </w:pPr>
    </w:p>
    <w:tbl>
      <w:tblPr>
        <w:tblW w:w="0" w:type="auto"/>
        <w:jc w:val="center"/>
        <w:tblLook w:val="0000" w:firstRow="0" w:lastRow="0" w:firstColumn="0" w:lastColumn="0" w:noHBand="0" w:noVBand="0"/>
      </w:tblPr>
      <w:tblGrid>
        <w:gridCol w:w="4760"/>
        <w:gridCol w:w="4596"/>
      </w:tblGrid>
      <w:tr w:rsidR="004C6DA7" w:rsidRPr="00196D5A" w14:paraId="698DC394" w14:textId="77777777" w:rsidTr="001D6A70">
        <w:trPr>
          <w:jc w:val="center"/>
          <w:ins w:id="138" w:author="bijan mehralizadeh" w:date="2021-12-25T00:01:00Z"/>
        </w:trPr>
        <w:tc>
          <w:tcPr>
            <w:tcW w:w="4057" w:type="dxa"/>
            <w:shd w:val="clear" w:color="auto" w:fill="auto"/>
            <w:vAlign w:val="center"/>
          </w:tcPr>
          <w:p w14:paraId="71F8FCE9" w14:textId="14298FB7" w:rsidR="004C6DA7" w:rsidRPr="00196D5A" w:rsidRDefault="004C6DA7" w:rsidP="001D6A70">
            <w:pPr>
              <w:pStyle w:val="MDPI52figure"/>
              <w:spacing w:before="0"/>
              <w:rPr>
                <w:ins w:id="139" w:author="bijan mehralizadeh" w:date="2021-12-25T00:01:00Z"/>
              </w:rPr>
            </w:pPr>
            <w:ins w:id="140" w:author="bijan mehralizadeh" w:date="2021-12-25T00:09:00Z">
              <w:r>
                <w:rPr>
                  <w:noProof/>
                </w:rPr>
                <w:drawing>
                  <wp:inline distT="0" distB="0" distL="0" distR="0" wp14:anchorId="1F136DEE" wp14:editId="36A9D770">
                    <wp:extent cx="2885440" cy="17422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919650" cy="1762868"/>
                            </a:xfrm>
                            <a:prstGeom prst="rect">
                              <a:avLst/>
                            </a:prstGeom>
                            <a:noFill/>
                            <a:ln>
                              <a:noFill/>
                            </a:ln>
                          </pic:spPr>
                        </pic:pic>
                      </a:graphicData>
                    </a:graphic>
                  </wp:inline>
                </w:drawing>
              </w:r>
            </w:ins>
          </w:p>
        </w:tc>
        <w:tc>
          <w:tcPr>
            <w:tcW w:w="4268" w:type="dxa"/>
          </w:tcPr>
          <w:p w14:paraId="780B6E27" w14:textId="60A9CE33" w:rsidR="004C6DA7" w:rsidRPr="00196D5A" w:rsidRDefault="004C6DA7" w:rsidP="001D6A70">
            <w:pPr>
              <w:pStyle w:val="MDPI52figure"/>
              <w:spacing w:before="0"/>
              <w:rPr>
                <w:ins w:id="141" w:author="bijan mehralizadeh" w:date="2021-12-25T00:01:00Z"/>
              </w:rPr>
            </w:pPr>
            <w:ins w:id="142" w:author="bijan mehralizadeh" w:date="2021-12-25T00:01:00Z">
              <w:r w:rsidRPr="00976DF2">
                <w:rPr>
                  <w:rFonts w:asciiTheme="majorBidi" w:hAnsiTheme="majorBidi" w:cstheme="majorBidi"/>
                  <w:noProof/>
                  <w:color w:val="0E101A"/>
                  <w:sz w:val="24"/>
                  <w:szCs w:val="24"/>
                </w:rPr>
                <w:drawing>
                  <wp:inline distT="0" distB="0" distL="0" distR="0" wp14:anchorId="6D586419" wp14:editId="3FCD97FF">
                    <wp:extent cx="2773045" cy="1880817"/>
                    <wp:effectExtent l="0" t="0" r="8255"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789529" cy="1891997"/>
                            </a:xfrm>
                            <a:prstGeom prst="rect">
                              <a:avLst/>
                            </a:prstGeom>
                            <a:noFill/>
                            <a:ln>
                              <a:noFill/>
                            </a:ln>
                          </pic:spPr>
                        </pic:pic>
                      </a:graphicData>
                    </a:graphic>
                  </wp:inline>
                </w:drawing>
              </w:r>
            </w:ins>
          </w:p>
        </w:tc>
      </w:tr>
      <w:tr w:rsidR="004C6DA7" w:rsidRPr="00196D5A" w14:paraId="4ED2C84C" w14:textId="77777777" w:rsidTr="001D6A70">
        <w:trPr>
          <w:jc w:val="center"/>
          <w:ins w:id="143" w:author="bijan mehralizadeh" w:date="2021-12-25T00:01:00Z"/>
        </w:trPr>
        <w:tc>
          <w:tcPr>
            <w:tcW w:w="4057" w:type="dxa"/>
            <w:shd w:val="clear" w:color="auto" w:fill="auto"/>
            <w:vAlign w:val="center"/>
          </w:tcPr>
          <w:p w14:paraId="7E94F6E1" w14:textId="77777777" w:rsidR="004C6DA7" w:rsidRPr="00196D5A" w:rsidRDefault="004C6DA7" w:rsidP="001D6A70">
            <w:pPr>
              <w:pStyle w:val="MDPI42tablebody"/>
              <w:rPr>
                <w:ins w:id="144" w:author="bijan mehralizadeh" w:date="2021-12-25T00:01:00Z"/>
              </w:rPr>
            </w:pPr>
            <w:ins w:id="145" w:author="bijan mehralizadeh" w:date="2021-12-25T00:01:00Z">
              <w:r w:rsidRPr="00196D5A">
                <w:t>(</w:t>
              </w:r>
              <w:r w:rsidRPr="00993A21">
                <w:rPr>
                  <w:b/>
                </w:rPr>
                <w:t>a</w:t>
              </w:r>
              <w:r w:rsidRPr="00196D5A">
                <w:t>)</w:t>
              </w:r>
            </w:ins>
          </w:p>
        </w:tc>
        <w:tc>
          <w:tcPr>
            <w:tcW w:w="4268" w:type="dxa"/>
          </w:tcPr>
          <w:p w14:paraId="33D00814" w14:textId="77777777" w:rsidR="004C6DA7" w:rsidRPr="00196D5A" w:rsidRDefault="004C6DA7" w:rsidP="001D6A70">
            <w:pPr>
              <w:pStyle w:val="MDPI42tablebody"/>
              <w:rPr>
                <w:ins w:id="146" w:author="bijan mehralizadeh" w:date="2021-12-25T00:01:00Z"/>
              </w:rPr>
            </w:pPr>
            <w:ins w:id="147" w:author="bijan mehralizadeh" w:date="2021-12-25T00:01:00Z">
              <w:r w:rsidRPr="00196D5A">
                <w:t>(</w:t>
              </w:r>
              <w:r w:rsidRPr="00993A21">
                <w:rPr>
                  <w:b/>
                </w:rPr>
                <w:t>b</w:t>
              </w:r>
              <w:r w:rsidRPr="00196D5A">
                <w:t>)</w:t>
              </w:r>
            </w:ins>
          </w:p>
        </w:tc>
      </w:tr>
    </w:tbl>
    <w:p w14:paraId="7EC0BD84" w14:textId="77777777" w:rsidR="00144A40" w:rsidRPr="00976DF2" w:rsidRDefault="00144A40" w:rsidP="00B30193">
      <w:pPr>
        <w:spacing w:after="0" w:line="240" w:lineRule="auto"/>
        <w:rPr>
          <w:rFonts w:asciiTheme="majorBidi" w:eastAsia="Times New Roman" w:hAnsiTheme="majorBidi" w:cstheme="majorBidi"/>
          <w:sz w:val="24"/>
          <w:szCs w:val="24"/>
        </w:rPr>
      </w:pPr>
    </w:p>
    <w:p w14:paraId="617B900C" w14:textId="0ADDD80A" w:rsidR="00450018" w:rsidRPr="00976DF2" w:rsidRDefault="00450018" w:rsidP="00450018">
      <w:pPr>
        <w:keepNext/>
        <w:spacing w:after="0" w:line="240" w:lineRule="auto"/>
        <w:jc w:val="both"/>
        <w:rPr>
          <w:rFonts w:asciiTheme="majorBidi" w:hAnsiTheme="majorBidi" w:cstheme="majorBidi"/>
        </w:rPr>
      </w:pPr>
      <w:commentRangeStart w:id="148"/>
      <w:del w:id="149" w:author="bijan mehralizadeh" w:date="2021-12-24T21:13:00Z">
        <w:r w:rsidRPr="00976DF2" w:rsidDel="00023934">
          <w:rPr>
            <w:rFonts w:asciiTheme="majorBidi" w:eastAsia="Times New Roman" w:hAnsiTheme="majorBidi" w:cstheme="majorBidi"/>
            <w:noProof/>
            <w:color w:val="0E101A"/>
            <w:sz w:val="24"/>
            <w:szCs w:val="24"/>
          </w:rPr>
          <w:drawing>
            <wp:inline distT="0" distB="0" distL="0" distR="0" wp14:anchorId="51CB1015" wp14:editId="1AC8020A">
              <wp:extent cx="3046503" cy="206629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046503" cy="2066290"/>
                      </a:xfrm>
                      <a:prstGeom prst="rect">
                        <a:avLst/>
                      </a:prstGeom>
                      <a:noFill/>
                      <a:ln>
                        <a:noFill/>
                      </a:ln>
                    </pic:spPr>
                  </pic:pic>
                </a:graphicData>
              </a:graphic>
            </wp:inline>
          </w:drawing>
        </w:r>
      </w:del>
      <w:commentRangeEnd w:id="148"/>
      <w:r w:rsidR="00821066">
        <w:rPr>
          <w:rStyle w:val="CommentReference"/>
        </w:rPr>
        <w:commentReference w:id="148"/>
      </w:r>
    </w:p>
    <w:p w14:paraId="00000009" w14:textId="7A5C3891" w:rsidR="00407061" w:rsidRPr="00976DF2" w:rsidRDefault="00450018" w:rsidP="00450018">
      <w:pPr>
        <w:pStyle w:val="Caption"/>
        <w:jc w:val="center"/>
        <w:rPr>
          <w:rFonts w:asciiTheme="majorBidi" w:eastAsia="Times New Roman" w:hAnsiTheme="majorBidi" w:cstheme="majorBidi"/>
          <w:color w:val="0E101A"/>
          <w:sz w:val="24"/>
          <w:szCs w:val="24"/>
        </w:rPr>
      </w:pPr>
      <w:r w:rsidRPr="00976DF2">
        <w:rPr>
          <w:rFonts w:asciiTheme="majorBidi" w:hAnsiTheme="majorBidi" w:cstheme="majorBidi"/>
        </w:rPr>
        <w:t xml:space="preserve">Figure </w:t>
      </w:r>
      <w:r w:rsidRPr="00976DF2">
        <w:rPr>
          <w:rFonts w:asciiTheme="majorBidi" w:hAnsiTheme="majorBidi" w:cstheme="majorBidi"/>
        </w:rPr>
        <w:fldChar w:fldCharType="begin"/>
      </w:r>
      <w:r w:rsidRPr="00976DF2">
        <w:rPr>
          <w:rFonts w:asciiTheme="majorBidi" w:hAnsiTheme="majorBidi" w:cstheme="majorBidi"/>
        </w:rPr>
        <w:instrText xml:space="preserve"> SEQ Figure \* ARABIC </w:instrText>
      </w:r>
      <w:r w:rsidRPr="00976DF2">
        <w:rPr>
          <w:rFonts w:asciiTheme="majorBidi" w:hAnsiTheme="majorBidi" w:cstheme="majorBidi"/>
        </w:rPr>
        <w:fldChar w:fldCharType="separate"/>
      </w:r>
      <w:r w:rsidR="00C0052C">
        <w:rPr>
          <w:rFonts w:asciiTheme="majorBidi" w:hAnsiTheme="majorBidi" w:cstheme="majorBidi"/>
          <w:noProof/>
        </w:rPr>
        <w:t>1</w:t>
      </w:r>
      <w:r w:rsidRPr="00976DF2">
        <w:rPr>
          <w:rFonts w:asciiTheme="majorBidi" w:hAnsiTheme="majorBidi" w:cstheme="majorBidi"/>
        </w:rPr>
        <w:fldChar w:fldCharType="end"/>
      </w:r>
      <w:r w:rsidRPr="00976DF2">
        <w:rPr>
          <w:rFonts w:asciiTheme="majorBidi" w:hAnsiTheme="majorBidi" w:cstheme="majorBidi"/>
        </w:rPr>
        <w:t xml:space="preserve">. (a) the </w:t>
      </w:r>
      <w:r w:rsidR="00C27452">
        <w:rPr>
          <w:rFonts w:asciiTheme="majorBidi" w:hAnsiTheme="majorBidi" w:cstheme="majorBidi"/>
        </w:rPr>
        <w:t>intelligent</w:t>
      </w:r>
      <w:r w:rsidRPr="00976DF2">
        <w:rPr>
          <w:rFonts w:asciiTheme="majorBidi" w:hAnsiTheme="majorBidi" w:cstheme="majorBidi"/>
        </w:rPr>
        <w:t xml:space="preserve"> toy car and (b) the schematic</w:t>
      </w:r>
      <w:r w:rsidRPr="00976DF2">
        <w:rPr>
          <w:rFonts w:asciiTheme="majorBidi" w:hAnsiTheme="majorBidi" w:cstheme="majorBidi"/>
          <w:noProof/>
        </w:rPr>
        <w:t xml:space="preserve"> of the system</w:t>
      </w:r>
    </w:p>
    <w:p w14:paraId="0000000A" w14:textId="77777777" w:rsidR="00407061" w:rsidRPr="00976DF2" w:rsidRDefault="00407061">
      <w:pPr>
        <w:spacing w:after="0" w:line="240" w:lineRule="auto"/>
        <w:jc w:val="both"/>
        <w:rPr>
          <w:rFonts w:asciiTheme="majorBidi" w:eastAsia="Times New Roman" w:hAnsiTheme="majorBidi" w:cstheme="majorBidi"/>
          <w:color w:val="0E101A"/>
          <w:sz w:val="24"/>
          <w:szCs w:val="24"/>
        </w:rPr>
      </w:pPr>
    </w:p>
    <w:p w14:paraId="0000000B" w14:textId="450D00BC" w:rsidR="00407061" w:rsidRPr="00976DF2" w:rsidRDefault="0086455C">
      <w:pPr>
        <w:spacing w:after="0" w:line="240" w:lineRule="auto"/>
        <w:jc w:val="both"/>
        <w:rPr>
          <w:rFonts w:asciiTheme="majorBidi" w:eastAsia="Times New Roman" w:hAnsiTheme="majorBidi" w:cstheme="majorBidi"/>
          <w:color w:val="0E101A"/>
          <w:sz w:val="36"/>
          <w:szCs w:val="36"/>
        </w:rPr>
      </w:pPr>
      <w:r>
        <w:rPr>
          <w:rFonts w:asciiTheme="majorBidi" w:eastAsia="Times New Roman" w:hAnsiTheme="majorBidi" w:cstheme="majorBidi"/>
          <w:color w:val="0E101A"/>
          <w:sz w:val="36"/>
          <w:szCs w:val="36"/>
        </w:rPr>
        <w:t>Experiments</w:t>
      </w:r>
    </w:p>
    <w:p w14:paraId="48A55FA4" w14:textId="1746D52B" w:rsidR="00B30193" w:rsidRPr="00976DF2" w:rsidRDefault="000933A5" w:rsidP="00F923C7">
      <w:pPr>
        <w:rPr>
          <w:rFonts w:asciiTheme="majorBidi" w:eastAsia="Times New Roman" w:hAnsiTheme="majorBidi" w:cstheme="majorBidi"/>
          <w:sz w:val="24"/>
          <w:szCs w:val="24"/>
        </w:rPr>
      </w:pPr>
      <w:r w:rsidRPr="00976DF2">
        <w:rPr>
          <w:rFonts w:asciiTheme="majorBidi" w:eastAsia="Times New Roman" w:hAnsiTheme="majorBidi" w:cstheme="majorBidi"/>
          <w:color w:val="0E101A"/>
          <w:sz w:val="24"/>
          <w:szCs w:val="24"/>
        </w:rPr>
        <w:t xml:space="preserve">   </w:t>
      </w:r>
      <w:r w:rsidR="00B30193" w:rsidRPr="00976DF2">
        <w:rPr>
          <w:rFonts w:asciiTheme="majorBidi" w:eastAsia="Times New Roman" w:hAnsiTheme="majorBidi" w:cstheme="majorBidi"/>
          <w:sz w:val="24"/>
          <w:szCs w:val="24"/>
        </w:rPr>
        <w:t xml:space="preserve">The data collection process took place in the </w:t>
      </w:r>
      <w:proofErr w:type="spellStart"/>
      <w:r w:rsidR="0086455C">
        <w:rPr>
          <w:rFonts w:asciiTheme="majorBidi" w:eastAsia="Times New Roman" w:hAnsiTheme="majorBidi" w:cstheme="majorBidi"/>
          <w:sz w:val="24"/>
          <w:szCs w:val="24"/>
        </w:rPr>
        <w:t>Dosste</w:t>
      </w:r>
      <w:proofErr w:type="spellEnd"/>
      <w:r w:rsidR="0086455C">
        <w:rPr>
          <w:rFonts w:asciiTheme="majorBidi" w:eastAsia="Times New Roman" w:hAnsiTheme="majorBidi" w:cstheme="majorBidi"/>
          <w:sz w:val="24"/>
          <w:szCs w:val="24"/>
        </w:rPr>
        <w:t xml:space="preserve">-Autism </w:t>
      </w:r>
      <w:r w:rsidR="00B30193" w:rsidRPr="00976DF2">
        <w:rPr>
          <w:rFonts w:asciiTheme="majorBidi" w:eastAsia="Times New Roman" w:hAnsiTheme="majorBidi" w:cstheme="majorBidi"/>
          <w:sz w:val="24"/>
          <w:szCs w:val="24"/>
        </w:rPr>
        <w:t>center</w:t>
      </w:r>
      <w:r w:rsidR="0086455C">
        <w:rPr>
          <w:rFonts w:asciiTheme="majorBidi" w:eastAsia="Times New Roman" w:hAnsiTheme="majorBidi" w:cstheme="majorBidi"/>
          <w:sz w:val="24"/>
          <w:szCs w:val="24"/>
        </w:rPr>
        <w:t xml:space="preserve"> (Autism friends center) in Tehran, Iran. T</w:t>
      </w:r>
      <w:r w:rsidR="00B30193" w:rsidRPr="00976DF2">
        <w:rPr>
          <w:rFonts w:asciiTheme="majorBidi" w:eastAsia="Times New Roman" w:hAnsiTheme="majorBidi" w:cstheme="majorBidi"/>
          <w:sz w:val="24"/>
          <w:szCs w:val="24"/>
        </w:rPr>
        <w:t xml:space="preserve">he </w:t>
      </w:r>
      <w:r w:rsidR="00C27452">
        <w:rPr>
          <w:rFonts w:asciiTheme="majorBidi" w:eastAsia="Times New Roman" w:hAnsiTheme="majorBidi" w:cstheme="majorBidi"/>
          <w:sz w:val="24"/>
          <w:szCs w:val="24"/>
        </w:rPr>
        <w:t>intelligent</w:t>
      </w:r>
      <w:r w:rsidR="00C27452" w:rsidRPr="00976DF2">
        <w:rPr>
          <w:rFonts w:asciiTheme="majorBidi" w:eastAsia="Times New Roman" w:hAnsiTheme="majorBidi" w:cstheme="majorBidi"/>
          <w:sz w:val="24"/>
          <w:szCs w:val="24"/>
        </w:rPr>
        <w:t xml:space="preserve"> </w:t>
      </w:r>
      <w:r w:rsidR="00B30193" w:rsidRPr="00976DF2">
        <w:rPr>
          <w:rFonts w:asciiTheme="majorBidi" w:eastAsia="Times New Roman" w:hAnsiTheme="majorBidi" w:cstheme="majorBidi"/>
          <w:sz w:val="24"/>
          <w:szCs w:val="24"/>
        </w:rPr>
        <w:t>toy car was tested on 50 children</w:t>
      </w:r>
      <w:r w:rsidR="00C27452">
        <w:rPr>
          <w:rFonts w:asciiTheme="majorBidi" w:eastAsia="Times New Roman" w:hAnsiTheme="majorBidi" w:cstheme="majorBidi"/>
          <w:sz w:val="24"/>
          <w:szCs w:val="24"/>
        </w:rPr>
        <w:t xml:space="preserve"> ranging</w:t>
      </w:r>
      <w:r w:rsidR="00B30193" w:rsidRPr="00976DF2">
        <w:rPr>
          <w:rFonts w:asciiTheme="majorBidi" w:eastAsia="Times New Roman" w:hAnsiTheme="majorBidi" w:cstheme="majorBidi"/>
          <w:sz w:val="24"/>
          <w:szCs w:val="24"/>
        </w:rPr>
        <w:t xml:space="preserve"> from 3 to 6 years old</w:t>
      </w:r>
      <w:r w:rsidR="00C27452">
        <w:rPr>
          <w:rFonts w:asciiTheme="majorBidi" w:eastAsia="Times New Roman" w:hAnsiTheme="majorBidi" w:cstheme="majorBidi"/>
          <w:sz w:val="24"/>
          <w:szCs w:val="24"/>
        </w:rPr>
        <w:t xml:space="preserve"> in </w:t>
      </w:r>
      <w:r w:rsidR="00A42B44" w:rsidRPr="00976DF2">
        <w:rPr>
          <w:rFonts w:asciiTheme="majorBidi" w:eastAsia="Times New Roman" w:hAnsiTheme="majorBidi" w:cstheme="majorBidi"/>
          <w:sz w:val="24"/>
          <w:szCs w:val="24"/>
        </w:rPr>
        <w:t>three groups</w:t>
      </w:r>
      <w:r w:rsidR="00B30193" w:rsidRPr="00976DF2">
        <w:rPr>
          <w:rFonts w:asciiTheme="majorBidi" w:eastAsia="Times New Roman" w:hAnsiTheme="majorBidi" w:cstheme="majorBidi"/>
          <w:sz w:val="24"/>
          <w:szCs w:val="24"/>
        </w:rPr>
        <w:t xml:space="preserve"> </w:t>
      </w:r>
      <w:r w:rsidR="00C27452">
        <w:rPr>
          <w:rFonts w:asciiTheme="majorBidi" w:eastAsia="Times New Roman" w:hAnsiTheme="majorBidi" w:cstheme="majorBidi"/>
          <w:sz w:val="24"/>
          <w:szCs w:val="24"/>
        </w:rPr>
        <w:t>children with ASD</w:t>
      </w:r>
      <w:r w:rsidR="00A42B44" w:rsidRPr="00976DF2">
        <w:rPr>
          <w:rFonts w:asciiTheme="majorBidi" w:eastAsia="Times New Roman" w:hAnsiTheme="majorBidi" w:cstheme="majorBidi"/>
          <w:sz w:val="24"/>
          <w:szCs w:val="24"/>
        </w:rPr>
        <w:t>,</w:t>
      </w:r>
      <w:r w:rsidR="00B30193" w:rsidRPr="00976DF2">
        <w:rPr>
          <w:rFonts w:asciiTheme="majorBidi" w:eastAsia="Times New Roman" w:hAnsiTheme="majorBidi" w:cstheme="majorBidi"/>
          <w:sz w:val="24"/>
          <w:szCs w:val="24"/>
        </w:rPr>
        <w:t xml:space="preserve"> </w:t>
      </w:r>
      <w:r w:rsidR="00C27452">
        <w:rPr>
          <w:rFonts w:asciiTheme="majorBidi" w:eastAsia="Times New Roman" w:hAnsiTheme="majorBidi" w:cstheme="majorBidi"/>
          <w:sz w:val="24"/>
          <w:szCs w:val="24"/>
        </w:rPr>
        <w:t>TD</w:t>
      </w:r>
      <w:r w:rsidR="00B30193" w:rsidRPr="00976DF2">
        <w:rPr>
          <w:rFonts w:asciiTheme="majorBidi" w:eastAsia="Times New Roman" w:hAnsiTheme="majorBidi" w:cstheme="majorBidi"/>
          <w:sz w:val="24"/>
          <w:szCs w:val="24"/>
        </w:rPr>
        <w:t xml:space="preserve"> </w:t>
      </w:r>
      <w:r w:rsidR="00C27452">
        <w:rPr>
          <w:rFonts w:asciiTheme="majorBidi" w:eastAsia="Times New Roman" w:hAnsiTheme="majorBidi" w:cstheme="majorBidi"/>
          <w:sz w:val="24"/>
          <w:szCs w:val="24"/>
        </w:rPr>
        <w:t xml:space="preserve">children, </w:t>
      </w:r>
      <w:r w:rsidR="00A42B44" w:rsidRPr="00976DF2">
        <w:rPr>
          <w:rFonts w:asciiTheme="majorBidi" w:eastAsia="Times New Roman" w:hAnsiTheme="majorBidi" w:cstheme="majorBidi"/>
          <w:sz w:val="24"/>
          <w:szCs w:val="24"/>
        </w:rPr>
        <w:t>and other</w:t>
      </w:r>
      <w:r w:rsidR="00B04B37">
        <w:rPr>
          <w:rFonts w:asciiTheme="majorBidi" w:eastAsia="Times New Roman" w:hAnsiTheme="majorBidi" w:cstheme="majorBidi"/>
          <w:sz w:val="24"/>
          <w:szCs w:val="24"/>
        </w:rPr>
        <w:t xml:space="preserve"> (CP and</w:t>
      </w:r>
      <w:del w:id="150" w:author="bijan mehralizadeh" w:date="2021-12-24T21:22:00Z">
        <w:r w:rsidR="00B04B37" w:rsidDel="00F63E51">
          <w:rPr>
            <w:rFonts w:asciiTheme="majorBidi" w:eastAsia="Times New Roman" w:hAnsiTheme="majorBidi" w:cstheme="majorBidi"/>
            <w:sz w:val="24"/>
            <w:szCs w:val="24"/>
          </w:rPr>
          <w:delText xml:space="preserve"> </w:delText>
        </w:r>
      </w:del>
      <w:r w:rsidR="00C27452">
        <w:rPr>
          <w:rFonts w:asciiTheme="majorBidi" w:eastAsia="Times New Roman" w:hAnsiTheme="majorBidi" w:cstheme="majorBidi"/>
          <w:sz w:val="24"/>
          <w:szCs w:val="24"/>
        </w:rPr>
        <w:t xml:space="preserve"> </w:t>
      </w:r>
      <w:r w:rsidR="00B04B37" w:rsidRPr="00976DF2">
        <w:rPr>
          <w:rFonts w:asciiTheme="majorBidi" w:eastAsia="Times New Roman" w:hAnsiTheme="majorBidi" w:cstheme="majorBidi"/>
          <w:sz w:val="24"/>
          <w:szCs w:val="24"/>
        </w:rPr>
        <w:t>fragile X syndrome</w:t>
      </w:r>
      <w:r w:rsidR="00B04B37">
        <w:rPr>
          <w:rFonts w:asciiTheme="majorBidi" w:eastAsia="Times New Roman" w:hAnsiTheme="majorBidi" w:cstheme="majorBidi"/>
          <w:sz w:val="24"/>
          <w:szCs w:val="24"/>
        </w:rPr>
        <w:t>)</w:t>
      </w:r>
      <w:r w:rsidR="00B04B37" w:rsidRPr="00976DF2">
        <w:rPr>
          <w:rFonts w:asciiTheme="majorBidi" w:eastAsia="Times New Roman" w:hAnsiTheme="majorBidi" w:cstheme="majorBidi"/>
          <w:sz w:val="24"/>
          <w:szCs w:val="24"/>
        </w:rPr>
        <w:t xml:space="preserve"> </w:t>
      </w:r>
      <w:r w:rsidR="00B04B37">
        <w:rPr>
          <w:rFonts w:asciiTheme="majorBidi" w:eastAsia="Times New Roman" w:hAnsiTheme="majorBidi" w:cstheme="majorBidi"/>
          <w:sz w:val="24"/>
          <w:szCs w:val="24"/>
        </w:rPr>
        <w:t xml:space="preserve">shown in </w:t>
      </w:r>
      <w:r w:rsidR="00C27452">
        <w:rPr>
          <w:rFonts w:asciiTheme="majorBidi" w:eastAsia="Times New Roman" w:hAnsiTheme="majorBidi" w:cstheme="majorBidi"/>
          <w:sz w:val="24"/>
          <w:szCs w:val="24"/>
        </w:rPr>
        <w:t>T</w:t>
      </w:r>
      <w:r w:rsidR="00963A88" w:rsidRPr="00976DF2">
        <w:rPr>
          <w:rFonts w:asciiTheme="majorBidi" w:eastAsia="Times New Roman" w:hAnsiTheme="majorBidi" w:cstheme="majorBidi"/>
          <w:sz w:val="24"/>
          <w:szCs w:val="24"/>
        </w:rPr>
        <w:t>able 1</w:t>
      </w:r>
      <w:r w:rsidR="00B30193" w:rsidRPr="00976DF2">
        <w:rPr>
          <w:rFonts w:asciiTheme="majorBidi" w:eastAsia="Times New Roman" w:hAnsiTheme="majorBidi" w:cstheme="majorBidi"/>
          <w:sz w:val="24"/>
          <w:szCs w:val="24"/>
        </w:rPr>
        <w:t>.</w:t>
      </w:r>
      <w:r w:rsidR="00F923C7" w:rsidRPr="00976DF2">
        <w:rPr>
          <w:rFonts w:asciiTheme="majorBidi" w:eastAsia="Times New Roman" w:hAnsiTheme="majorBidi" w:cstheme="majorBidi"/>
          <w:sz w:val="24"/>
          <w:szCs w:val="24"/>
        </w:rPr>
        <w:t xml:space="preserve"> </w:t>
      </w:r>
      <w:r w:rsidR="00015ABB" w:rsidRPr="00976DF2">
        <w:rPr>
          <w:rFonts w:asciiTheme="majorBidi" w:eastAsia="Times New Roman" w:hAnsiTheme="majorBidi" w:cstheme="majorBidi"/>
          <w:sz w:val="24"/>
          <w:szCs w:val="24"/>
        </w:rPr>
        <w:t xml:space="preserve">Since </w:t>
      </w:r>
      <w:r w:rsidR="00C27452">
        <w:rPr>
          <w:rFonts w:asciiTheme="majorBidi" w:eastAsia="Times New Roman" w:hAnsiTheme="majorBidi" w:cstheme="majorBidi"/>
          <w:sz w:val="24"/>
          <w:szCs w:val="24"/>
        </w:rPr>
        <w:t xml:space="preserve">it has been shown that </w:t>
      </w:r>
      <w:r w:rsidR="00015ABB" w:rsidRPr="00976DF2">
        <w:rPr>
          <w:rFonts w:asciiTheme="majorBidi" w:eastAsia="Times New Roman" w:hAnsiTheme="majorBidi" w:cstheme="majorBidi"/>
          <w:color w:val="C00000"/>
          <w:sz w:val="24"/>
          <w:szCs w:val="24"/>
        </w:rPr>
        <w:t xml:space="preserve">the play complexity and toy engagement of </w:t>
      </w:r>
      <w:r w:rsidR="00A43101" w:rsidRPr="00976DF2">
        <w:rPr>
          <w:rFonts w:asciiTheme="majorBidi" w:eastAsia="Times New Roman" w:hAnsiTheme="majorBidi" w:cstheme="majorBidi"/>
          <w:color w:val="C00000"/>
          <w:sz w:val="24"/>
          <w:szCs w:val="24"/>
        </w:rPr>
        <w:t xml:space="preserve">children with ASD in </w:t>
      </w:r>
      <w:r w:rsidR="00015ABB" w:rsidRPr="00976DF2">
        <w:rPr>
          <w:rFonts w:asciiTheme="majorBidi" w:eastAsia="Times New Roman" w:hAnsiTheme="majorBidi" w:cstheme="majorBidi"/>
          <w:color w:val="C00000"/>
          <w:sz w:val="24"/>
          <w:szCs w:val="24"/>
        </w:rPr>
        <w:t>both genders</w:t>
      </w:r>
      <w:r w:rsidR="001E7880" w:rsidRPr="00976DF2">
        <w:rPr>
          <w:rFonts w:asciiTheme="majorBidi" w:eastAsia="Times New Roman" w:hAnsiTheme="majorBidi" w:cstheme="majorBidi"/>
          <w:color w:val="C00000"/>
          <w:sz w:val="24"/>
          <w:szCs w:val="24"/>
        </w:rPr>
        <w:t xml:space="preserve"> for </w:t>
      </w:r>
      <w:r w:rsidR="00541AE4" w:rsidRPr="00976DF2">
        <w:rPr>
          <w:rFonts w:asciiTheme="majorBidi" w:eastAsia="Times New Roman" w:hAnsiTheme="majorBidi" w:cstheme="majorBidi"/>
          <w:color w:val="C00000"/>
          <w:sz w:val="24"/>
          <w:szCs w:val="24"/>
        </w:rPr>
        <w:t xml:space="preserve">the </w:t>
      </w:r>
      <w:del w:id="151" w:author="bijan mehralizadeh" w:date="2021-12-24T21:23:00Z">
        <w:r w:rsidR="001E7880" w:rsidRPr="00976DF2" w:rsidDel="00F63E51">
          <w:rPr>
            <w:rFonts w:asciiTheme="majorBidi" w:eastAsia="Times New Roman" w:hAnsiTheme="majorBidi" w:cstheme="majorBidi"/>
            <w:color w:val="C00000"/>
            <w:sz w:val="24"/>
            <w:szCs w:val="24"/>
          </w:rPr>
          <w:delText xml:space="preserve">car </w:delText>
        </w:r>
      </w:del>
      <w:ins w:id="152" w:author="bijan mehralizadeh" w:date="2021-12-24T21:23:00Z">
        <w:r w:rsidR="00F63E51" w:rsidRPr="00976DF2">
          <w:rPr>
            <w:rFonts w:asciiTheme="majorBidi" w:eastAsia="Times New Roman" w:hAnsiTheme="majorBidi" w:cstheme="majorBidi"/>
            <w:color w:val="C00000"/>
            <w:sz w:val="24"/>
            <w:szCs w:val="24"/>
          </w:rPr>
          <w:t>car</w:t>
        </w:r>
        <w:r w:rsidR="00F63E51">
          <w:rPr>
            <w:rFonts w:asciiTheme="majorBidi" w:eastAsia="Times New Roman" w:hAnsiTheme="majorBidi" w:cstheme="majorBidi"/>
            <w:color w:val="C00000"/>
            <w:sz w:val="24"/>
            <w:szCs w:val="24"/>
          </w:rPr>
          <w:t>-</w:t>
        </w:r>
      </w:ins>
      <w:r w:rsidR="001E7880" w:rsidRPr="00976DF2">
        <w:rPr>
          <w:rFonts w:asciiTheme="majorBidi" w:eastAsia="Times New Roman" w:hAnsiTheme="majorBidi" w:cstheme="majorBidi"/>
          <w:color w:val="C00000"/>
          <w:sz w:val="24"/>
          <w:szCs w:val="24"/>
        </w:rPr>
        <w:t>like toys</w:t>
      </w:r>
      <w:r w:rsidR="00AC2424" w:rsidRPr="00976DF2">
        <w:rPr>
          <w:rFonts w:asciiTheme="majorBidi" w:eastAsia="Times New Roman" w:hAnsiTheme="majorBidi" w:cstheme="majorBidi"/>
          <w:color w:val="C00000"/>
          <w:sz w:val="24"/>
          <w:szCs w:val="24"/>
        </w:rPr>
        <w:t xml:space="preserve"> are almost </w:t>
      </w:r>
      <w:r w:rsidR="003009A4" w:rsidRPr="00976DF2">
        <w:rPr>
          <w:rFonts w:asciiTheme="majorBidi" w:eastAsia="Times New Roman" w:hAnsiTheme="majorBidi" w:cstheme="majorBidi"/>
          <w:color w:val="C00000"/>
          <w:sz w:val="24"/>
          <w:szCs w:val="24"/>
        </w:rPr>
        <w:t>similar</w:t>
      </w:r>
      <w:r w:rsidR="00C27452">
        <w:rPr>
          <w:rFonts w:asciiTheme="majorBidi" w:eastAsia="Times New Roman" w:hAnsiTheme="majorBidi" w:cstheme="majorBidi"/>
          <w:color w:val="C00000"/>
          <w:sz w:val="24"/>
          <w:szCs w:val="24"/>
        </w:rPr>
        <w:t xml:space="preserve"> [17][18]</w:t>
      </w:r>
      <w:r w:rsidR="007F49EC" w:rsidRPr="00976DF2">
        <w:rPr>
          <w:rFonts w:asciiTheme="majorBidi" w:eastAsia="Times New Roman" w:hAnsiTheme="majorBidi" w:cstheme="majorBidi"/>
          <w:sz w:val="24"/>
          <w:szCs w:val="24"/>
        </w:rPr>
        <w:t>, we d</w:t>
      </w:r>
      <w:r w:rsidR="00C27452">
        <w:rPr>
          <w:rFonts w:asciiTheme="majorBidi" w:eastAsia="Times New Roman" w:hAnsiTheme="majorBidi" w:cstheme="majorBidi"/>
          <w:sz w:val="24"/>
          <w:szCs w:val="24"/>
        </w:rPr>
        <w:t>id</w:t>
      </w:r>
      <w:r w:rsidR="007F49EC" w:rsidRPr="00976DF2">
        <w:rPr>
          <w:rFonts w:asciiTheme="majorBidi" w:eastAsia="Times New Roman" w:hAnsiTheme="majorBidi" w:cstheme="majorBidi"/>
          <w:sz w:val="24"/>
          <w:szCs w:val="24"/>
        </w:rPr>
        <w:t xml:space="preserve"> not norm</w:t>
      </w:r>
      <w:r w:rsidR="007B1444" w:rsidRPr="00976DF2">
        <w:rPr>
          <w:rFonts w:asciiTheme="majorBidi" w:eastAsia="Times New Roman" w:hAnsiTheme="majorBidi" w:cstheme="majorBidi"/>
          <w:sz w:val="24"/>
          <w:szCs w:val="24"/>
        </w:rPr>
        <w:t>ali</w:t>
      </w:r>
      <w:r w:rsidR="007F49EC" w:rsidRPr="00976DF2">
        <w:rPr>
          <w:rFonts w:asciiTheme="majorBidi" w:eastAsia="Times New Roman" w:hAnsiTheme="majorBidi" w:cstheme="majorBidi"/>
          <w:sz w:val="24"/>
          <w:szCs w:val="24"/>
        </w:rPr>
        <w:t>ze the number of cases based on their gender.</w:t>
      </w:r>
      <w:r w:rsidR="00F923C7" w:rsidRPr="00976DF2">
        <w:rPr>
          <w:rFonts w:asciiTheme="majorBidi" w:eastAsia="Times New Roman" w:hAnsiTheme="majorBidi" w:cstheme="majorBidi"/>
          <w:sz w:val="24"/>
          <w:szCs w:val="24"/>
        </w:rPr>
        <w:t xml:space="preserve"> </w:t>
      </w:r>
      <w:r w:rsidR="00B30193" w:rsidRPr="00976DF2">
        <w:rPr>
          <w:rFonts w:asciiTheme="majorBidi" w:eastAsia="Times New Roman" w:hAnsiTheme="majorBidi" w:cstheme="majorBidi"/>
          <w:sz w:val="24"/>
          <w:szCs w:val="24"/>
        </w:rPr>
        <w:t xml:space="preserve">The </w:t>
      </w:r>
      <w:r w:rsidR="00C27452">
        <w:rPr>
          <w:rFonts w:asciiTheme="majorBidi" w:eastAsia="Times New Roman" w:hAnsiTheme="majorBidi" w:cstheme="majorBidi"/>
          <w:sz w:val="24"/>
          <w:szCs w:val="24"/>
        </w:rPr>
        <w:t>subjects</w:t>
      </w:r>
      <w:r w:rsidR="00C27452" w:rsidRPr="00976DF2">
        <w:rPr>
          <w:rFonts w:asciiTheme="majorBidi" w:eastAsia="Times New Roman" w:hAnsiTheme="majorBidi" w:cstheme="majorBidi"/>
          <w:sz w:val="24"/>
          <w:szCs w:val="24"/>
        </w:rPr>
        <w:t xml:space="preserve"> </w:t>
      </w:r>
      <w:r w:rsidR="00B30193" w:rsidRPr="00976DF2">
        <w:rPr>
          <w:rFonts w:asciiTheme="majorBidi" w:eastAsia="Times New Roman" w:hAnsiTheme="majorBidi" w:cstheme="majorBidi"/>
          <w:sz w:val="24"/>
          <w:szCs w:val="24"/>
        </w:rPr>
        <w:t>play</w:t>
      </w:r>
      <w:r w:rsidR="00C27452">
        <w:rPr>
          <w:rFonts w:asciiTheme="majorBidi" w:eastAsia="Times New Roman" w:hAnsiTheme="majorBidi" w:cstheme="majorBidi"/>
          <w:sz w:val="24"/>
          <w:szCs w:val="24"/>
        </w:rPr>
        <w:t>ed</w:t>
      </w:r>
      <w:r w:rsidR="00B30193" w:rsidRPr="00976DF2">
        <w:rPr>
          <w:rFonts w:asciiTheme="majorBidi" w:eastAsia="Times New Roman" w:hAnsiTheme="majorBidi" w:cstheme="majorBidi"/>
          <w:sz w:val="24"/>
          <w:szCs w:val="24"/>
        </w:rPr>
        <w:t xml:space="preserve"> with the </w:t>
      </w:r>
      <w:r w:rsidR="00C27452">
        <w:rPr>
          <w:rFonts w:asciiTheme="majorBidi" w:eastAsia="Times New Roman" w:hAnsiTheme="majorBidi" w:cstheme="majorBidi"/>
          <w:sz w:val="24"/>
          <w:szCs w:val="24"/>
        </w:rPr>
        <w:t>intelligent</w:t>
      </w:r>
      <w:r w:rsidR="00C27452" w:rsidRPr="00976DF2">
        <w:rPr>
          <w:rFonts w:asciiTheme="majorBidi" w:eastAsia="Times New Roman" w:hAnsiTheme="majorBidi" w:cstheme="majorBidi"/>
          <w:sz w:val="24"/>
          <w:szCs w:val="24"/>
        </w:rPr>
        <w:t xml:space="preserve"> </w:t>
      </w:r>
      <w:r w:rsidR="00B30193" w:rsidRPr="00976DF2">
        <w:rPr>
          <w:rFonts w:asciiTheme="majorBidi" w:eastAsia="Times New Roman" w:hAnsiTheme="majorBidi" w:cstheme="majorBidi"/>
          <w:sz w:val="24"/>
          <w:szCs w:val="24"/>
        </w:rPr>
        <w:t>toy car for about 3 to 5 minutes in a 3x4 meters room</w:t>
      </w:r>
      <w:r w:rsidR="00C27452">
        <w:rPr>
          <w:rFonts w:asciiTheme="majorBidi" w:eastAsia="Times New Roman" w:hAnsiTheme="majorBidi" w:cstheme="majorBidi"/>
          <w:sz w:val="24"/>
          <w:szCs w:val="24"/>
        </w:rPr>
        <w:t>. The</w:t>
      </w:r>
      <w:r w:rsidR="00B30193" w:rsidRPr="00976DF2">
        <w:rPr>
          <w:rFonts w:asciiTheme="majorBidi" w:eastAsia="Times New Roman" w:hAnsiTheme="majorBidi" w:cstheme="majorBidi"/>
          <w:sz w:val="24"/>
          <w:szCs w:val="24"/>
        </w:rPr>
        <w:t xml:space="preserve"> child</w:t>
      </w:r>
      <w:r w:rsidR="00C27452">
        <w:rPr>
          <w:rFonts w:asciiTheme="majorBidi" w:eastAsia="Times New Roman" w:hAnsiTheme="majorBidi" w:cstheme="majorBidi"/>
          <w:sz w:val="24"/>
          <w:szCs w:val="24"/>
        </w:rPr>
        <w:t>ren</w:t>
      </w:r>
      <w:r w:rsidR="00B30193" w:rsidRPr="00976DF2">
        <w:rPr>
          <w:rFonts w:asciiTheme="majorBidi" w:eastAsia="Times New Roman" w:hAnsiTheme="majorBidi" w:cstheme="majorBidi"/>
          <w:sz w:val="24"/>
          <w:szCs w:val="24"/>
        </w:rPr>
        <w:t xml:space="preserve"> could </w:t>
      </w:r>
      <w:r w:rsidR="00C27452">
        <w:rPr>
          <w:rFonts w:asciiTheme="majorBidi" w:eastAsia="Times New Roman" w:hAnsiTheme="majorBidi" w:cstheme="majorBidi"/>
          <w:sz w:val="24"/>
          <w:szCs w:val="24"/>
        </w:rPr>
        <w:t xml:space="preserve">play in the </w:t>
      </w:r>
      <w:r w:rsidR="00B30193" w:rsidRPr="00976DF2">
        <w:rPr>
          <w:rFonts w:asciiTheme="majorBidi" w:eastAsia="Times New Roman" w:hAnsiTheme="majorBidi" w:cstheme="majorBidi"/>
          <w:sz w:val="24"/>
          <w:szCs w:val="24"/>
        </w:rPr>
        <w:t xml:space="preserve">test room alone or with </w:t>
      </w:r>
      <w:r w:rsidR="000C3614">
        <w:rPr>
          <w:rFonts w:asciiTheme="majorBidi" w:eastAsia="Times New Roman" w:hAnsiTheme="majorBidi" w:cstheme="majorBidi"/>
          <w:sz w:val="24"/>
          <w:szCs w:val="24"/>
        </w:rPr>
        <w:t>their</w:t>
      </w:r>
      <w:r w:rsidR="00B30193" w:rsidRPr="00976DF2">
        <w:rPr>
          <w:rFonts w:asciiTheme="majorBidi" w:eastAsia="Times New Roman" w:hAnsiTheme="majorBidi" w:cstheme="majorBidi"/>
          <w:sz w:val="24"/>
          <w:szCs w:val="24"/>
        </w:rPr>
        <w:t xml:space="preserve"> parents</w:t>
      </w:r>
      <w:r w:rsidR="000C3614">
        <w:rPr>
          <w:rFonts w:asciiTheme="majorBidi" w:eastAsia="Times New Roman" w:hAnsiTheme="majorBidi" w:cstheme="majorBidi"/>
          <w:sz w:val="24"/>
          <w:szCs w:val="24"/>
        </w:rPr>
        <w:t xml:space="preserve"> or therapists</w:t>
      </w:r>
      <w:r w:rsidR="00B30193" w:rsidRPr="00976DF2">
        <w:rPr>
          <w:rFonts w:asciiTheme="majorBidi" w:eastAsia="Times New Roman" w:hAnsiTheme="majorBidi" w:cstheme="majorBidi"/>
          <w:sz w:val="24"/>
          <w:szCs w:val="24"/>
        </w:rPr>
        <w:t xml:space="preserve">. The recorded data from each participant consists of time, acceleration in 3 dimensions, </w:t>
      </w:r>
      <w:r w:rsidR="000C3614">
        <w:rPr>
          <w:rFonts w:asciiTheme="majorBidi" w:eastAsia="Times New Roman" w:hAnsiTheme="majorBidi" w:cstheme="majorBidi"/>
          <w:sz w:val="24"/>
          <w:szCs w:val="24"/>
        </w:rPr>
        <w:t>front</w:t>
      </w:r>
      <w:r w:rsidR="000C3614" w:rsidRPr="00976DF2">
        <w:rPr>
          <w:rFonts w:asciiTheme="majorBidi" w:eastAsia="Times New Roman" w:hAnsiTheme="majorBidi" w:cstheme="majorBidi"/>
          <w:sz w:val="24"/>
          <w:szCs w:val="24"/>
        </w:rPr>
        <w:t xml:space="preserve"> </w:t>
      </w:r>
      <w:r w:rsidR="00B30193" w:rsidRPr="00976DF2">
        <w:rPr>
          <w:rFonts w:asciiTheme="majorBidi" w:eastAsia="Times New Roman" w:hAnsiTheme="majorBidi" w:cstheme="majorBidi"/>
          <w:sz w:val="24"/>
          <w:szCs w:val="24"/>
        </w:rPr>
        <w:t xml:space="preserve">and back wheel rotation </w:t>
      </w:r>
      <w:r w:rsidR="000C3614">
        <w:rPr>
          <w:rFonts w:asciiTheme="majorBidi" w:eastAsia="Times New Roman" w:hAnsiTheme="majorBidi" w:cstheme="majorBidi"/>
          <w:sz w:val="24"/>
          <w:szCs w:val="24"/>
        </w:rPr>
        <w:t>counts</w:t>
      </w:r>
      <w:r w:rsidR="00B30193" w:rsidRPr="00976DF2">
        <w:rPr>
          <w:rFonts w:asciiTheme="majorBidi" w:eastAsia="Times New Roman" w:hAnsiTheme="majorBidi" w:cstheme="majorBidi"/>
          <w:sz w:val="24"/>
          <w:szCs w:val="24"/>
        </w:rPr>
        <w:t xml:space="preserve"> saved in a database. </w:t>
      </w:r>
      <w:commentRangeStart w:id="153"/>
      <w:r w:rsidR="00B30193" w:rsidRPr="00976DF2">
        <w:rPr>
          <w:rFonts w:asciiTheme="majorBidi" w:eastAsia="Times New Roman" w:hAnsiTheme="majorBidi" w:cstheme="majorBidi"/>
          <w:sz w:val="24"/>
          <w:szCs w:val="24"/>
        </w:rPr>
        <w:t>A unique id in the database only identified each</w:t>
      </w:r>
      <w:r w:rsidR="00F923C7" w:rsidRPr="00976DF2">
        <w:rPr>
          <w:rFonts w:asciiTheme="majorBidi" w:eastAsia="Times New Roman" w:hAnsiTheme="majorBidi" w:cstheme="majorBidi"/>
          <w:sz w:val="24"/>
          <w:szCs w:val="24"/>
        </w:rPr>
        <w:t xml:space="preserve"> </w:t>
      </w:r>
      <w:r w:rsidR="00B30193" w:rsidRPr="00976DF2">
        <w:rPr>
          <w:rFonts w:asciiTheme="majorBidi" w:eastAsia="Times New Roman" w:hAnsiTheme="majorBidi" w:cstheme="majorBidi"/>
          <w:sz w:val="24"/>
          <w:szCs w:val="24"/>
        </w:rPr>
        <w:t>participant, and to preserve user anonymity and privacy, no personal data was recorded during the procedure.</w:t>
      </w:r>
      <w:commentRangeEnd w:id="153"/>
      <w:r w:rsidR="006E07F0" w:rsidRPr="00976DF2">
        <w:rPr>
          <w:rStyle w:val="CommentReference"/>
          <w:rFonts w:asciiTheme="majorBidi" w:hAnsiTheme="majorBidi" w:cstheme="majorBidi"/>
        </w:rPr>
        <w:commentReference w:id="153"/>
      </w:r>
      <w:r w:rsidR="00B04B37">
        <w:rPr>
          <w:rFonts w:asciiTheme="majorBidi" w:eastAsia="Times New Roman" w:hAnsiTheme="majorBidi" w:cstheme="majorBidi"/>
          <w:sz w:val="24"/>
          <w:szCs w:val="24"/>
        </w:rPr>
        <w:t xml:space="preserve"> Furthermore, the </w:t>
      </w:r>
      <w:del w:id="154" w:author="bijan mehralizadeh" w:date="2021-12-24T21:22:00Z">
        <w:r w:rsidR="00B04B37" w:rsidDel="00F63E51">
          <w:rPr>
            <w:rFonts w:asciiTheme="majorBidi" w:eastAsia="Times New Roman" w:hAnsiTheme="majorBidi" w:cstheme="majorBidi"/>
            <w:sz w:val="24"/>
            <w:szCs w:val="24"/>
          </w:rPr>
          <w:delText xml:space="preserve">parents’ </w:delText>
        </w:r>
      </w:del>
      <w:ins w:id="155" w:author="bijan mehralizadeh" w:date="2021-12-24T21:22:00Z">
        <w:r w:rsidR="00F63E51">
          <w:rPr>
            <w:rFonts w:asciiTheme="majorBidi" w:eastAsia="Times New Roman" w:hAnsiTheme="majorBidi" w:cstheme="majorBidi"/>
            <w:sz w:val="24"/>
            <w:szCs w:val="24"/>
          </w:rPr>
          <w:t xml:space="preserve">parents' </w:t>
        </w:r>
      </w:ins>
      <w:r w:rsidR="00B04B37">
        <w:rPr>
          <w:rFonts w:asciiTheme="majorBidi" w:eastAsia="Times New Roman" w:hAnsiTheme="majorBidi" w:cstheme="majorBidi"/>
          <w:sz w:val="24"/>
          <w:szCs w:val="24"/>
        </w:rPr>
        <w:t xml:space="preserve">consent </w:t>
      </w:r>
      <w:del w:id="156" w:author="bijan mehralizadeh" w:date="2021-12-24T21:22:00Z">
        <w:r w:rsidR="00B04B37" w:rsidDel="00F63E51">
          <w:rPr>
            <w:rFonts w:asciiTheme="majorBidi" w:eastAsia="Times New Roman" w:hAnsiTheme="majorBidi" w:cstheme="majorBidi"/>
            <w:sz w:val="24"/>
            <w:szCs w:val="24"/>
          </w:rPr>
          <w:delText xml:space="preserve">were </w:delText>
        </w:r>
      </w:del>
      <w:ins w:id="157" w:author="bijan mehralizadeh" w:date="2021-12-24T21:22:00Z">
        <w:r w:rsidR="00F63E51">
          <w:rPr>
            <w:rFonts w:asciiTheme="majorBidi" w:eastAsia="Times New Roman" w:hAnsiTheme="majorBidi" w:cstheme="majorBidi"/>
            <w:sz w:val="24"/>
            <w:szCs w:val="24"/>
          </w:rPr>
          <w:t xml:space="preserve">was </w:t>
        </w:r>
      </w:ins>
      <w:r w:rsidR="00B04B37">
        <w:rPr>
          <w:rFonts w:asciiTheme="majorBidi" w:eastAsia="Times New Roman" w:hAnsiTheme="majorBidi" w:cstheme="majorBidi"/>
          <w:sz w:val="24"/>
          <w:szCs w:val="24"/>
        </w:rPr>
        <w:t xml:space="preserve">taken for all the participants. </w:t>
      </w:r>
    </w:p>
    <w:p w14:paraId="0B52F6F0" w14:textId="2C0013D4" w:rsidR="00B30193" w:rsidRPr="00976DF2" w:rsidRDefault="00B30193" w:rsidP="00B30193">
      <w:pPr>
        <w:spacing w:after="0" w:line="240" w:lineRule="auto"/>
        <w:rPr>
          <w:rFonts w:asciiTheme="majorBidi" w:eastAsia="Times New Roman" w:hAnsiTheme="majorBidi" w:cstheme="majorBidi"/>
          <w:sz w:val="24"/>
          <w:szCs w:val="24"/>
        </w:rPr>
      </w:pPr>
      <w:del w:id="158" w:author="bijan mehralizadeh" w:date="2021-12-24T21:26:00Z">
        <w:r w:rsidRPr="00976DF2" w:rsidDel="00F63E51">
          <w:rPr>
            <w:rFonts w:asciiTheme="majorBidi" w:eastAsia="Times New Roman" w:hAnsiTheme="majorBidi" w:cstheme="majorBidi"/>
            <w:sz w:val="24"/>
            <w:szCs w:val="24"/>
          </w:rPr>
          <w:delText xml:space="preserve">From </w:delText>
        </w:r>
      </w:del>
      <w:del w:id="159" w:author="bijan mehralizadeh" w:date="2021-12-24T21:27:00Z">
        <w:r w:rsidRPr="00976DF2" w:rsidDel="00F63E51">
          <w:rPr>
            <w:rFonts w:asciiTheme="majorBidi" w:eastAsia="Times New Roman" w:hAnsiTheme="majorBidi" w:cstheme="majorBidi"/>
            <w:sz w:val="24"/>
            <w:szCs w:val="24"/>
          </w:rPr>
          <w:delText xml:space="preserve">the 28 </w:delText>
        </w:r>
        <w:r w:rsidR="00B04B37" w:rsidDel="00F63E51">
          <w:rPr>
            <w:rFonts w:asciiTheme="majorBidi" w:eastAsia="Times New Roman" w:hAnsiTheme="majorBidi" w:cstheme="majorBidi"/>
            <w:sz w:val="24"/>
            <w:szCs w:val="24"/>
          </w:rPr>
          <w:delText xml:space="preserve">children with </w:delText>
        </w:r>
      </w:del>
      <w:r w:rsidR="00B04B37">
        <w:rPr>
          <w:rFonts w:asciiTheme="majorBidi" w:eastAsia="Times New Roman" w:hAnsiTheme="majorBidi" w:cstheme="majorBidi"/>
          <w:sz w:val="24"/>
          <w:szCs w:val="24"/>
        </w:rPr>
        <w:t>ASD</w:t>
      </w:r>
      <w:ins w:id="160" w:author="bijan mehralizadeh" w:date="2021-12-24T21:27:00Z">
        <w:r w:rsidR="00F63E51">
          <w:rPr>
            <w:rFonts w:asciiTheme="majorBidi" w:eastAsia="Times New Roman" w:hAnsiTheme="majorBidi" w:cstheme="majorBidi"/>
            <w:sz w:val="24"/>
            <w:szCs w:val="24"/>
          </w:rPr>
          <w:t xml:space="preserve"> group has 28 children that</w:t>
        </w:r>
      </w:ins>
      <w:del w:id="161" w:author="bijan mehralizadeh" w:date="2021-12-24T21:27:00Z">
        <w:r w:rsidRPr="00976DF2" w:rsidDel="00F63E51">
          <w:rPr>
            <w:rFonts w:asciiTheme="majorBidi" w:eastAsia="Times New Roman" w:hAnsiTheme="majorBidi" w:cstheme="majorBidi"/>
            <w:sz w:val="24"/>
            <w:szCs w:val="24"/>
          </w:rPr>
          <w:delText>,</w:delText>
        </w:r>
      </w:del>
      <w:r w:rsidRPr="00976DF2">
        <w:rPr>
          <w:rFonts w:asciiTheme="majorBidi" w:eastAsia="Times New Roman" w:hAnsiTheme="majorBidi" w:cstheme="majorBidi"/>
          <w:sz w:val="24"/>
          <w:szCs w:val="24"/>
        </w:rPr>
        <w:t xml:space="preserve"> </w:t>
      </w:r>
      <w:del w:id="162" w:author="bijan mehralizadeh" w:date="2021-12-24T21:26:00Z">
        <w:r w:rsidRPr="00976DF2" w:rsidDel="00F63E51">
          <w:rPr>
            <w:rFonts w:asciiTheme="majorBidi" w:eastAsia="Times New Roman" w:hAnsiTheme="majorBidi" w:cstheme="majorBidi"/>
            <w:sz w:val="24"/>
            <w:szCs w:val="24"/>
          </w:rPr>
          <w:delText xml:space="preserve">5 </w:delText>
        </w:r>
      </w:del>
      <w:ins w:id="163" w:author="bijan mehralizadeh" w:date="2021-12-24T21:26:00Z">
        <w:r w:rsidR="00F63E51">
          <w:rPr>
            <w:rFonts w:asciiTheme="majorBidi" w:eastAsia="Times New Roman" w:hAnsiTheme="majorBidi" w:cstheme="majorBidi"/>
            <w:sz w:val="24"/>
            <w:szCs w:val="24"/>
          </w:rPr>
          <w:t>five</w:t>
        </w:r>
      </w:ins>
      <w:ins w:id="164" w:author="bijan mehralizadeh" w:date="2021-12-24T21:27:00Z">
        <w:r w:rsidR="00F63E51">
          <w:rPr>
            <w:rFonts w:asciiTheme="majorBidi" w:eastAsia="Times New Roman" w:hAnsiTheme="majorBidi" w:cstheme="majorBidi"/>
            <w:sz w:val="24"/>
            <w:szCs w:val="24"/>
          </w:rPr>
          <w:t xml:space="preserve"> of them</w:t>
        </w:r>
      </w:ins>
      <w:ins w:id="165" w:author="bijan mehralizadeh" w:date="2021-12-24T21:26:00Z">
        <w:r w:rsidR="00F63E51" w:rsidRPr="00976DF2">
          <w:rPr>
            <w:rFonts w:asciiTheme="majorBidi" w:eastAsia="Times New Roman" w:hAnsiTheme="majorBidi" w:cstheme="majorBidi"/>
            <w:sz w:val="24"/>
            <w:szCs w:val="24"/>
          </w:rPr>
          <w:t xml:space="preserve"> </w:t>
        </w:r>
      </w:ins>
      <w:del w:id="166" w:author="bijan mehralizadeh" w:date="2021-12-24T21:26:00Z">
        <w:r w:rsidRPr="00976DF2" w:rsidDel="00F63E51">
          <w:rPr>
            <w:rFonts w:asciiTheme="majorBidi" w:eastAsia="Times New Roman" w:hAnsiTheme="majorBidi" w:cstheme="majorBidi"/>
            <w:sz w:val="24"/>
            <w:szCs w:val="24"/>
          </w:rPr>
          <w:delText xml:space="preserve">of them </w:delText>
        </w:r>
      </w:del>
      <w:r w:rsidRPr="00976DF2">
        <w:rPr>
          <w:rFonts w:asciiTheme="majorBidi" w:eastAsia="Times New Roman" w:hAnsiTheme="majorBidi" w:cstheme="majorBidi"/>
          <w:sz w:val="24"/>
          <w:szCs w:val="24"/>
        </w:rPr>
        <w:t xml:space="preserve">did not seem interested in playing with the </w:t>
      </w:r>
      <w:r w:rsidR="00C27452">
        <w:rPr>
          <w:rFonts w:asciiTheme="majorBidi" w:eastAsia="Times New Roman" w:hAnsiTheme="majorBidi" w:cstheme="majorBidi"/>
          <w:sz w:val="24"/>
          <w:szCs w:val="24"/>
        </w:rPr>
        <w:t>intelligent</w:t>
      </w:r>
      <w:r w:rsidRPr="00976DF2">
        <w:rPr>
          <w:rFonts w:asciiTheme="majorBidi" w:eastAsia="Times New Roman" w:hAnsiTheme="majorBidi" w:cstheme="majorBidi"/>
          <w:sz w:val="24"/>
          <w:szCs w:val="24"/>
        </w:rPr>
        <w:t xml:space="preserve"> toy car and </w:t>
      </w:r>
      <w:r w:rsidRPr="004C6DA7">
        <w:rPr>
          <w:rFonts w:asciiTheme="majorBidi" w:eastAsia="Times New Roman" w:hAnsiTheme="majorBidi" w:cstheme="majorBidi"/>
          <w:sz w:val="24"/>
          <w:szCs w:val="24"/>
        </w:rPr>
        <w:t xml:space="preserve">neglected </w:t>
      </w:r>
      <w:commentRangeStart w:id="167"/>
      <w:r w:rsidRPr="004C6DA7">
        <w:rPr>
          <w:rFonts w:asciiTheme="majorBidi" w:eastAsia="Times New Roman" w:hAnsiTheme="majorBidi" w:cstheme="majorBidi"/>
          <w:sz w:val="24"/>
          <w:szCs w:val="24"/>
        </w:rPr>
        <w:t>it</w:t>
      </w:r>
      <w:commentRangeEnd w:id="167"/>
      <w:r w:rsidR="001D67CA" w:rsidRPr="004C6DA7">
        <w:rPr>
          <w:rStyle w:val="CommentReference"/>
          <w:rFonts w:asciiTheme="majorBidi" w:hAnsiTheme="majorBidi" w:cstheme="majorBidi"/>
          <w:sz w:val="24"/>
          <w:szCs w:val="24"/>
          <w:rPrChange w:id="168" w:author="bijan mehralizadeh" w:date="2021-12-25T00:10:00Z">
            <w:rPr>
              <w:rStyle w:val="CommentReference"/>
            </w:rPr>
          </w:rPrChange>
        </w:rPr>
        <w:commentReference w:id="167"/>
      </w:r>
      <w:ins w:id="169" w:author="bijan mehralizadeh" w:date="2021-12-24T21:23:00Z">
        <w:r w:rsidR="00F63E51" w:rsidRPr="004C6DA7">
          <w:rPr>
            <w:rStyle w:val="CommentReference"/>
            <w:rFonts w:asciiTheme="majorBidi" w:hAnsiTheme="majorBidi" w:cstheme="majorBidi"/>
            <w:sz w:val="24"/>
            <w:szCs w:val="24"/>
            <w:rPrChange w:id="170" w:author="bijan mehralizadeh" w:date="2021-12-25T00:10:00Z">
              <w:rPr>
                <w:rStyle w:val="CommentReference"/>
              </w:rPr>
            </w:rPrChange>
          </w:rPr>
          <w:t xml:space="preserve">. </w:t>
        </w:r>
      </w:ins>
      <w:ins w:id="171" w:author="bijan mehralizadeh" w:date="2021-12-25T00:10:00Z">
        <w:r w:rsidR="004C6DA7">
          <w:rPr>
            <w:rStyle w:val="CommentReference"/>
            <w:rFonts w:asciiTheme="majorBidi" w:hAnsiTheme="majorBidi" w:cstheme="majorBidi"/>
            <w:sz w:val="24"/>
            <w:szCs w:val="24"/>
          </w:rPr>
          <w:t>A</w:t>
        </w:r>
      </w:ins>
      <w:ins w:id="172" w:author="bijan mehralizadeh" w:date="2021-12-24T21:16:00Z">
        <w:r w:rsidR="00023934" w:rsidRPr="004C6DA7">
          <w:rPr>
            <w:rFonts w:asciiTheme="majorBidi" w:eastAsia="Times New Roman" w:hAnsiTheme="majorBidi" w:cstheme="majorBidi"/>
            <w:sz w:val="24"/>
            <w:szCs w:val="24"/>
          </w:rPr>
          <w:t>ll TD</w:t>
        </w:r>
        <w:r w:rsidR="00023934">
          <w:rPr>
            <w:rFonts w:asciiTheme="majorBidi" w:eastAsia="Times New Roman" w:hAnsiTheme="majorBidi" w:cstheme="majorBidi"/>
            <w:sz w:val="24"/>
            <w:szCs w:val="24"/>
          </w:rPr>
          <w:t xml:space="preserve"> children w</w:t>
        </w:r>
      </w:ins>
      <w:ins w:id="173" w:author="bijan mehralizadeh" w:date="2021-12-24T21:23:00Z">
        <w:r w:rsidR="00F63E51">
          <w:rPr>
            <w:rFonts w:asciiTheme="majorBidi" w:eastAsia="Times New Roman" w:hAnsiTheme="majorBidi" w:cstheme="majorBidi"/>
            <w:sz w:val="24"/>
            <w:szCs w:val="24"/>
          </w:rPr>
          <w:t>ere</w:t>
        </w:r>
      </w:ins>
      <w:ins w:id="174" w:author="bijan mehralizadeh" w:date="2021-12-24T21:16:00Z">
        <w:r w:rsidR="00023934">
          <w:rPr>
            <w:rFonts w:asciiTheme="majorBidi" w:eastAsia="Times New Roman" w:hAnsiTheme="majorBidi" w:cstheme="majorBidi"/>
            <w:sz w:val="24"/>
            <w:szCs w:val="24"/>
          </w:rPr>
          <w:t xml:space="preserve"> very interested </w:t>
        </w:r>
      </w:ins>
      <w:ins w:id="175" w:author="bijan mehralizadeh" w:date="2021-12-24T21:17:00Z">
        <w:r w:rsidR="00697F67">
          <w:rPr>
            <w:rFonts w:asciiTheme="majorBidi" w:eastAsia="Times New Roman" w:hAnsiTheme="majorBidi" w:cstheme="majorBidi"/>
            <w:sz w:val="24"/>
            <w:szCs w:val="24"/>
          </w:rPr>
          <w:t xml:space="preserve">in playing with </w:t>
        </w:r>
      </w:ins>
      <w:ins w:id="176" w:author="bijan mehralizadeh" w:date="2021-12-24T21:23:00Z">
        <w:r w:rsidR="00F63E51">
          <w:rPr>
            <w:rFonts w:asciiTheme="majorBidi" w:eastAsia="Times New Roman" w:hAnsiTheme="majorBidi" w:cstheme="majorBidi"/>
            <w:sz w:val="24"/>
            <w:szCs w:val="24"/>
          </w:rPr>
          <w:t xml:space="preserve">the </w:t>
        </w:r>
      </w:ins>
      <w:ins w:id="177" w:author="bijan mehralizadeh" w:date="2021-12-24T21:17:00Z">
        <w:r w:rsidR="00697F67">
          <w:rPr>
            <w:rFonts w:asciiTheme="majorBidi" w:eastAsia="Times New Roman" w:hAnsiTheme="majorBidi" w:cstheme="majorBidi"/>
            <w:sz w:val="24"/>
            <w:szCs w:val="24"/>
          </w:rPr>
          <w:t>intelligent toy car</w:t>
        </w:r>
      </w:ins>
      <w:ins w:id="178" w:author="bijan mehralizadeh" w:date="2021-12-24T21:23:00Z">
        <w:r w:rsidR="00F63E51">
          <w:rPr>
            <w:rFonts w:asciiTheme="majorBidi" w:eastAsia="Times New Roman" w:hAnsiTheme="majorBidi" w:cstheme="majorBidi"/>
            <w:sz w:val="24"/>
            <w:szCs w:val="24"/>
          </w:rPr>
          <w:t>,</w:t>
        </w:r>
      </w:ins>
      <w:ins w:id="179" w:author="bijan mehralizadeh" w:date="2021-12-24T21:17:00Z">
        <w:r w:rsidR="00697F67">
          <w:rPr>
            <w:rFonts w:asciiTheme="majorBidi" w:eastAsia="Times New Roman" w:hAnsiTheme="majorBidi" w:cstheme="majorBidi"/>
            <w:sz w:val="24"/>
            <w:szCs w:val="24"/>
          </w:rPr>
          <w:t xml:space="preserve"> and children wi</w:t>
        </w:r>
      </w:ins>
      <w:ins w:id="180" w:author="bijan mehralizadeh" w:date="2021-12-24T21:18:00Z">
        <w:r w:rsidR="00697F67">
          <w:rPr>
            <w:rFonts w:asciiTheme="majorBidi" w:eastAsia="Times New Roman" w:hAnsiTheme="majorBidi" w:cstheme="majorBidi"/>
            <w:sz w:val="24"/>
            <w:szCs w:val="24"/>
          </w:rPr>
          <w:t>th fragile X syndrome and CP also play</w:t>
        </w:r>
      </w:ins>
      <w:ins w:id="181" w:author="bijan mehralizadeh" w:date="2021-12-24T21:23:00Z">
        <w:r w:rsidR="00F63E51">
          <w:rPr>
            <w:rFonts w:asciiTheme="majorBidi" w:eastAsia="Times New Roman" w:hAnsiTheme="majorBidi" w:cstheme="majorBidi"/>
            <w:sz w:val="24"/>
            <w:szCs w:val="24"/>
          </w:rPr>
          <w:t>ed</w:t>
        </w:r>
      </w:ins>
      <w:ins w:id="182" w:author="bijan mehralizadeh" w:date="2021-12-24T21:18:00Z">
        <w:r w:rsidR="00697F67">
          <w:rPr>
            <w:rFonts w:asciiTheme="majorBidi" w:eastAsia="Times New Roman" w:hAnsiTheme="majorBidi" w:cstheme="majorBidi"/>
            <w:sz w:val="24"/>
            <w:szCs w:val="24"/>
          </w:rPr>
          <w:t xml:space="preserve"> with the intelligent toy car</w:t>
        </w:r>
      </w:ins>
      <w:ins w:id="183" w:author="bijan mehralizadeh" w:date="2021-12-24T21:24:00Z">
        <w:r w:rsidR="00F63E51">
          <w:rPr>
            <w:rFonts w:asciiTheme="majorBidi" w:eastAsia="Times New Roman" w:hAnsiTheme="majorBidi" w:cstheme="majorBidi"/>
            <w:sz w:val="24"/>
            <w:szCs w:val="24"/>
          </w:rPr>
          <w:t xml:space="preserve"> but</w:t>
        </w:r>
      </w:ins>
      <w:ins w:id="184" w:author="bijan mehralizadeh" w:date="2021-12-24T21:25:00Z">
        <w:r w:rsidR="00F63E51">
          <w:rPr>
            <w:rFonts w:asciiTheme="majorBidi" w:eastAsia="Times New Roman" w:hAnsiTheme="majorBidi" w:cstheme="majorBidi"/>
            <w:sz w:val="24"/>
            <w:szCs w:val="24"/>
          </w:rPr>
          <w:t xml:space="preserve"> with</w:t>
        </w:r>
      </w:ins>
      <w:ins w:id="185" w:author="bijan mehralizadeh" w:date="2021-12-24T21:24:00Z">
        <w:r w:rsidR="00F63E51">
          <w:rPr>
            <w:rFonts w:asciiTheme="majorBidi" w:eastAsia="Times New Roman" w:hAnsiTheme="majorBidi" w:cstheme="majorBidi"/>
            <w:sz w:val="24"/>
            <w:szCs w:val="24"/>
          </w:rPr>
          <w:t xml:space="preserve"> less</w:t>
        </w:r>
      </w:ins>
      <w:ins w:id="186" w:author="bijan mehralizadeh" w:date="2021-12-24T21:25:00Z">
        <w:r w:rsidR="00F63E51">
          <w:rPr>
            <w:rFonts w:asciiTheme="majorBidi" w:eastAsia="Times New Roman" w:hAnsiTheme="majorBidi" w:cstheme="majorBidi"/>
            <w:sz w:val="24"/>
            <w:szCs w:val="24"/>
          </w:rPr>
          <w:t xml:space="preserve"> </w:t>
        </w:r>
        <w:r w:rsidR="00F63E51" w:rsidRPr="00F63E51">
          <w:rPr>
            <w:rFonts w:asciiTheme="majorBidi" w:eastAsia="Times New Roman" w:hAnsiTheme="majorBidi" w:cstheme="majorBidi"/>
            <w:sz w:val="24"/>
            <w:szCs w:val="24"/>
          </w:rPr>
          <w:t>enthusias</w:t>
        </w:r>
        <w:r w:rsidR="00F63E51">
          <w:rPr>
            <w:rFonts w:asciiTheme="majorBidi" w:eastAsia="Times New Roman" w:hAnsiTheme="majorBidi" w:cstheme="majorBidi"/>
            <w:sz w:val="24"/>
            <w:szCs w:val="24"/>
          </w:rPr>
          <w:t>m</w:t>
        </w:r>
      </w:ins>
      <w:ins w:id="187" w:author="bijan mehralizadeh" w:date="2021-12-24T21:18:00Z">
        <w:r w:rsidR="00697F67">
          <w:rPr>
            <w:rFonts w:asciiTheme="majorBidi" w:eastAsia="Times New Roman" w:hAnsiTheme="majorBidi" w:cstheme="majorBidi"/>
            <w:sz w:val="24"/>
            <w:szCs w:val="24"/>
          </w:rPr>
          <w:t>. Generally</w:t>
        </w:r>
      </w:ins>
      <w:ins w:id="188" w:author="bijan mehralizadeh" w:date="2021-12-24T21:24:00Z">
        <w:r w:rsidR="00F63E51">
          <w:rPr>
            <w:rFonts w:asciiTheme="majorBidi" w:eastAsia="Times New Roman" w:hAnsiTheme="majorBidi" w:cstheme="majorBidi"/>
            <w:sz w:val="24"/>
            <w:szCs w:val="24"/>
          </w:rPr>
          <w:t>,</w:t>
        </w:r>
      </w:ins>
      <w:ins w:id="189" w:author="bijan mehralizadeh" w:date="2021-12-24T21:18:00Z">
        <w:r w:rsidR="00697F67">
          <w:rPr>
            <w:rFonts w:asciiTheme="majorBidi" w:eastAsia="Times New Roman" w:hAnsiTheme="majorBidi" w:cstheme="majorBidi"/>
            <w:sz w:val="24"/>
            <w:szCs w:val="24"/>
          </w:rPr>
          <w:t xml:space="preserve"> the TD children playing was more en</w:t>
        </w:r>
      </w:ins>
      <w:ins w:id="190" w:author="bijan mehralizadeh" w:date="2021-12-24T21:19:00Z">
        <w:r w:rsidR="00697F67">
          <w:rPr>
            <w:rFonts w:asciiTheme="majorBidi" w:eastAsia="Times New Roman" w:hAnsiTheme="majorBidi" w:cstheme="majorBidi"/>
            <w:sz w:val="24"/>
            <w:szCs w:val="24"/>
          </w:rPr>
          <w:t>ergic</w:t>
        </w:r>
      </w:ins>
      <w:ins w:id="191" w:author="bijan mehralizadeh" w:date="2021-12-24T21:24:00Z">
        <w:r w:rsidR="00F63E51">
          <w:rPr>
            <w:rFonts w:asciiTheme="majorBidi" w:eastAsia="Times New Roman" w:hAnsiTheme="majorBidi" w:cstheme="majorBidi"/>
            <w:sz w:val="24"/>
            <w:szCs w:val="24"/>
          </w:rPr>
          <w:t>,</w:t>
        </w:r>
      </w:ins>
      <w:ins w:id="192" w:author="bijan mehralizadeh" w:date="2021-12-24T21:19:00Z">
        <w:r w:rsidR="00697F67">
          <w:rPr>
            <w:rFonts w:asciiTheme="majorBidi" w:eastAsia="Times New Roman" w:hAnsiTheme="majorBidi" w:cstheme="majorBidi"/>
            <w:sz w:val="24"/>
            <w:szCs w:val="24"/>
          </w:rPr>
          <w:t xml:space="preserve"> and they move</w:t>
        </w:r>
      </w:ins>
      <w:ins w:id="193" w:author="bijan mehralizadeh" w:date="2021-12-24T21:24:00Z">
        <w:r w:rsidR="00F63E51">
          <w:rPr>
            <w:rFonts w:asciiTheme="majorBidi" w:eastAsia="Times New Roman" w:hAnsiTheme="majorBidi" w:cstheme="majorBidi"/>
            <w:sz w:val="24"/>
            <w:szCs w:val="24"/>
          </w:rPr>
          <w:t>d</w:t>
        </w:r>
      </w:ins>
      <w:ins w:id="194" w:author="bijan mehralizadeh" w:date="2021-12-24T21:19:00Z">
        <w:r w:rsidR="00697F67">
          <w:rPr>
            <w:rFonts w:asciiTheme="majorBidi" w:eastAsia="Times New Roman" w:hAnsiTheme="majorBidi" w:cstheme="majorBidi"/>
            <w:sz w:val="24"/>
            <w:szCs w:val="24"/>
          </w:rPr>
          <w:t xml:space="preserve"> the car in </w:t>
        </w:r>
      </w:ins>
      <w:ins w:id="195" w:author="bijan mehralizadeh" w:date="2021-12-24T21:20:00Z">
        <w:r w:rsidR="00697F67">
          <w:rPr>
            <w:rFonts w:asciiTheme="majorBidi" w:eastAsia="Times New Roman" w:hAnsiTheme="majorBidi" w:cstheme="majorBidi"/>
            <w:sz w:val="24"/>
            <w:szCs w:val="24"/>
          </w:rPr>
          <w:t xml:space="preserve">the greater area than </w:t>
        </w:r>
      </w:ins>
      <w:ins w:id="196" w:author="bijan mehralizadeh" w:date="2021-12-24T21:21:00Z">
        <w:r w:rsidR="00697F67">
          <w:rPr>
            <w:rFonts w:asciiTheme="majorBidi" w:eastAsia="Times New Roman" w:hAnsiTheme="majorBidi" w:cstheme="majorBidi"/>
            <w:sz w:val="24"/>
            <w:szCs w:val="24"/>
          </w:rPr>
          <w:t>other groups.</w:t>
        </w:r>
      </w:ins>
      <w:del w:id="197" w:author="bijan mehralizadeh" w:date="2021-12-24T21:15:00Z">
        <w:r w:rsidRPr="00976DF2" w:rsidDel="00023934">
          <w:rPr>
            <w:rFonts w:asciiTheme="majorBidi" w:eastAsia="Times New Roman" w:hAnsiTheme="majorBidi" w:cstheme="majorBidi"/>
            <w:sz w:val="24"/>
            <w:szCs w:val="24"/>
          </w:rPr>
          <w:delText>.</w:delText>
        </w:r>
      </w:del>
    </w:p>
    <w:p w14:paraId="3C2105BF" w14:textId="66A247BA" w:rsidR="00464A95" w:rsidRDefault="00464A95" w:rsidP="00B30193">
      <w:pPr>
        <w:spacing w:after="0" w:line="240" w:lineRule="auto"/>
        <w:rPr>
          <w:ins w:id="198" w:author="bijan mehralizadeh" w:date="2021-12-24T21:22:00Z"/>
          <w:rFonts w:asciiTheme="majorBidi" w:eastAsia="Times New Roman" w:hAnsiTheme="majorBidi" w:cstheme="majorBidi"/>
          <w:sz w:val="24"/>
          <w:szCs w:val="24"/>
        </w:rPr>
      </w:pPr>
    </w:p>
    <w:p w14:paraId="7AA686BB" w14:textId="60816998" w:rsidR="00F63E51" w:rsidRDefault="00F63E51" w:rsidP="00B30193">
      <w:pPr>
        <w:spacing w:after="0" w:line="240" w:lineRule="auto"/>
        <w:rPr>
          <w:ins w:id="199" w:author="bijan mehralizadeh" w:date="2021-12-24T21:22:00Z"/>
          <w:rFonts w:asciiTheme="majorBidi" w:eastAsia="Times New Roman" w:hAnsiTheme="majorBidi" w:cstheme="majorBidi"/>
          <w:sz w:val="24"/>
          <w:szCs w:val="24"/>
        </w:rPr>
      </w:pPr>
    </w:p>
    <w:p w14:paraId="5FBCCB00" w14:textId="77777777" w:rsidR="00F63E51" w:rsidRPr="00976DF2" w:rsidRDefault="00F63E51" w:rsidP="00B30193">
      <w:pPr>
        <w:spacing w:after="0" w:line="240" w:lineRule="auto"/>
        <w:rPr>
          <w:rFonts w:asciiTheme="majorBidi" w:eastAsia="Times New Roman" w:hAnsiTheme="majorBidi" w:cstheme="majorBidi"/>
          <w:sz w:val="24"/>
          <w:szCs w:val="24"/>
        </w:rPr>
      </w:pPr>
    </w:p>
    <w:p w14:paraId="6F3C6CF6" w14:textId="77777777" w:rsidR="00464A95" w:rsidRPr="00976DF2" w:rsidRDefault="00464A95" w:rsidP="00B30193">
      <w:pPr>
        <w:spacing w:after="0" w:line="240" w:lineRule="auto"/>
        <w:rPr>
          <w:rFonts w:asciiTheme="majorBidi" w:eastAsia="Times New Roman" w:hAnsiTheme="majorBidi" w:cstheme="majorBidi"/>
          <w:sz w:val="24"/>
          <w:szCs w:val="24"/>
        </w:rPr>
      </w:pPr>
    </w:p>
    <w:p w14:paraId="3436A119" w14:textId="7EA01A98" w:rsidR="003C624C" w:rsidRPr="00976DF2" w:rsidRDefault="003C624C" w:rsidP="003C624C">
      <w:pPr>
        <w:pStyle w:val="Caption"/>
        <w:keepNext/>
        <w:jc w:val="center"/>
        <w:rPr>
          <w:rFonts w:asciiTheme="majorBidi" w:hAnsiTheme="majorBidi" w:cstheme="majorBidi"/>
        </w:rPr>
      </w:pPr>
      <w:bookmarkStart w:id="200" w:name="_Hlk91097171"/>
      <w:r w:rsidRPr="00976DF2">
        <w:rPr>
          <w:rFonts w:asciiTheme="majorBidi" w:hAnsiTheme="majorBidi" w:cstheme="majorBidi"/>
        </w:rPr>
        <w:lastRenderedPageBreak/>
        <w:t xml:space="preserve">Table </w:t>
      </w:r>
      <w:r w:rsidRPr="00976DF2">
        <w:rPr>
          <w:rFonts w:asciiTheme="majorBidi" w:hAnsiTheme="majorBidi" w:cstheme="majorBidi"/>
        </w:rPr>
        <w:fldChar w:fldCharType="begin"/>
      </w:r>
      <w:r w:rsidRPr="00976DF2">
        <w:rPr>
          <w:rFonts w:asciiTheme="majorBidi" w:hAnsiTheme="majorBidi" w:cstheme="majorBidi"/>
        </w:rPr>
        <w:instrText xml:space="preserve"> SEQ Table \* ARABIC </w:instrText>
      </w:r>
      <w:r w:rsidRPr="00976DF2">
        <w:rPr>
          <w:rFonts w:asciiTheme="majorBidi" w:hAnsiTheme="majorBidi" w:cstheme="majorBidi"/>
        </w:rPr>
        <w:fldChar w:fldCharType="separate"/>
      </w:r>
      <w:r w:rsidR="0056400F">
        <w:rPr>
          <w:rFonts w:asciiTheme="majorBidi" w:hAnsiTheme="majorBidi" w:cstheme="majorBidi"/>
          <w:noProof/>
        </w:rPr>
        <w:t>1</w:t>
      </w:r>
      <w:r w:rsidRPr="00976DF2">
        <w:rPr>
          <w:rFonts w:asciiTheme="majorBidi" w:hAnsiTheme="majorBidi" w:cstheme="majorBidi"/>
        </w:rPr>
        <w:fldChar w:fldCharType="end"/>
      </w:r>
      <w:r w:rsidRPr="00976DF2">
        <w:rPr>
          <w:rFonts w:asciiTheme="majorBidi" w:hAnsiTheme="majorBidi" w:cstheme="majorBidi"/>
        </w:rPr>
        <w:t>. Details of participants</w:t>
      </w:r>
    </w:p>
    <w:tbl>
      <w:tblPr>
        <w:tblStyle w:val="TableGrid"/>
        <w:tblW w:w="5000" w:type="pct"/>
        <w:jc w:val="center"/>
        <w:tblLook w:val="04A0" w:firstRow="1" w:lastRow="0" w:firstColumn="1" w:lastColumn="0" w:noHBand="0" w:noVBand="1"/>
      </w:tblPr>
      <w:tblGrid>
        <w:gridCol w:w="2374"/>
        <w:gridCol w:w="2307"/>
        <w:gridCol w:w="2359"/>
        <w:gridCol w:w="2310"/>
      </w:tblGrid>
      <w:tr w:rsidR="00464A95" w:rsidRPr="00464A95" w14:paraId="02C430F8" w14:textId="77777777" w:rsidTr="003C624C">
        <w:trPr>
          <w:jc w:val="center"/>
        </w:trPr>
        <w:tc>
          <w:tcPr>
            <w:tcW w:w="2374" w:type="dxa"/>
            <w:hideMark/>
          </w:tcPr>
          <w:p w14:paraId="6F9DCE2D" w14:textId="77777777" w:rsidR="00464A95" w:rsidRPr="00464A95" w:rsidRDefault="00464A95" w:rsidP="00464A95">
            <w:pPr>
              <w:rPr>
                <w:rFonts w:asciiTheme="majorBidi" w:eastAsia="Times New Roman" w:hAnsiTheme="majorBidi" w:cstheme="majorBidi"/>
                <w:sz w:val="24"/>
                <w:szCs w:val="24"/>
              </w:rPr>
            </w:pPr>
          </w:p>
        </w:tc>
        <w:tc>
          <w:tcPr>
            <w:tcW w:w="2307" w:type="dxa"/>
            <w:hideMark/>
          </w:tcPr>
          <w:p w14:paraId="13FB8784" w14:textId="01D5D445" w:rsidR="00464A95" w:rsidRPr="00464A95" w:rsidRDefault="003C624C" w:rsidP="00464A95">
            <w:pPr>
              <w:rPr>
                <w:rFonts w:asciiTheme="majorBidi" w:eastAsia="Times New Roman" w:hAnsiTheme="majorBidi" w:cstheme="majorBidi"/>
                <w:sz w:val="24"/>
                <w:szCs w:val="24"/>
              </w:rPr>
            </w:pPr>
            <w:r w:rsidRPr="00976DF2">
              <w:rPr>
                <w:rFonts w:asciiTheme="majorBidi" w:eastAsia="Times New Roman" w:hAnsiTheme="majorBidi" w:cstheme="majorBidi"/>
                <w:sz w:val="24"/>
                <w:szCs w:val="24"/>
              </w:rPr>
              <w:t>autistic</w:t>
            </w:r>
          </w:p>
        </w:tc>
        <w:tc>
          <w:tcPr>
            <w:tcW w:w="2359" w:type="dxa"/>
            <w:hideMark/>
          </w:tcPr>
          <w:p w14:paraId="338A8D79" w14:textId="773869C0" w:rsidR="00464A95" w:rsidRPr="00464A95" w:rsidRDefault="003C624C" w:rsidP="00464A95">
            <w:pPr>
              <w:rPr>
                <w:rFonts w:asciiTheme="majorBidi" w:eastAsia="Times New Roman" w:hAnsiTheme="majorBidi" w:cstheme="majorBidi"/>
                <w:sz w:val="24"/>
                <w:szCs w:val="24"/>
              </w:rPr>
            </w:pPr>
            <w:del w:id="201" w:author="bijan mehralizadeh" w:date="2021-12-24T21:16:00Z">
              <w:r w:rsidRPr="00976DF2" w:rsidDel="00023934">
                <w:rPr>
                  <w:rFonts w:asciiTheme="majorBidi" w:eastAsia="Times New Roman" w:hAnsiTheme="majorBidi" w:cstheme="majorBidi"/>
                  <w:sz w:val="24"/>
                  <w:szCs w:val="24"/>
                </w:rPr>
                <w:delText>non-autistic</w:delText>
              </w:r>
            </w:del>
            <w:ins w:id="202" w:author="bijan mehralizadeh" w:date="2021-12-24T21:16:00Z">
              <w:r w:rsidR="00023934">
                <w:rPr>
                  <w:rFonts w:asciiTheme="majorBidi" w:eastAsia="Times New Roman" w:hAnsiTheme="majorBidi" w:cstheme="majorBidi"/>
                  <w:sz w:val="24"/>
                  <w:szCs w:val="24"/>
                </w:rPr>
                <w:t>TD</w:t>
              </w:r>
            </w:ins>
          </w:p>
        </w:tc>
        <w:tc>
          <w:tcPr>
            <w:tcW w:w="2310" w:type="dxa"/>
            <w:hideMark/>
          </w:tcPr>
          <w:p w14:paraId="65622F79" w14:textId="77777777" w:rsidR="00464A95" w:rsidRPr="00464A95" w:rsidRDefault="00464A95" w:rsidP="00464A95">
            <w:pPr>
              <w:rPr>
                <w:rFonts w:asciiTheme="majorBidi" w:eastAsia="Times New Roman" w:hAnsiTheme="majorBidi" w:cstheme="majorBidi"/>
                <w:sz w:val="24"/>
                <w:szCs w:val="24"/>
              </w:rPr>
            </w:pPr>
            <w:commentRangeStart w:id="203"/>
            <w:r w:rsidRPr="00464A95">
              <w:rPr>
                <w:rFonts w:asciiTheme="majorBidi" w:eastAsia="Times New Roman" w:hAnsiTheme="majorBidi" w:cstheme="majorBidi"/>
                <w:sz w:val="24"/>
                <w:szCs w:val="24"/>
              </w:rPr>
              <w:t>other</w:t>
            </w:r>
            <w:commentRangeEnd w:id="203"/>
            <w:r w:rsidR="00697F67">
              <w:rPr>
                <w:rStyle w:val="CommentReference"/>
              </w:rPr>
              <w:commentReference w:id="203"/>
            </w:r>
          </w:p>
        </w:tc>
      </w:tr>
      <w:tr w:rsidR="00464A95" w:rsidRPr="00464A95" w14:paraId="76FBA1A2" w14:textId="77777777" w:rsidTr="003C624C">
        <w:trPr>
          <w:jc w:val="center"/>
        </w:trPr>
        <w:tc>
          <w:tcPr>
            <w:tcW w:w="2374" w:type="dxa"/>
            <w:hideMark/>
          </w:tcPr>
          <w:p w14:paraId="3B973ECF"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number</w:t>
            </w:r>
          </w:p>
        </w:tc>
        <w:tc>
          <w:tcPr>
            <w:tcW w:w="2307" w:type="dxa"/>
            <w:hideMark/>
          </w:tcPr>
          <w:p w14:paraId="34516531"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28</w:t>
            </w:r>
          </w:p>
        </w:tc>
        <w:tc>
          <w:tcPr>
            <w:tcW w:w="2359" w:type="dxa"/>
            <w:hideMark/>
          </w:tcPr>
          <w:p w14:paraId="31A3D90D"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18</w:t>
            </w:r>
          </w:p>
        </w:tc>
        <w:tc>
          <w:tcPr>
            <w:tcW w:w="2310" w:type="dxa"/>
            <w:hideMark/>
          </w:tcPr>
          <w:p w14:paraId="75CA8FCD"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4</w:t>
            </w:r>
          </w:p>
        </w:tc>
      </w:tr>
      <w:tr w:rsidR="00464A95" w:rsidRPr="00464A95" w14:paraId="17691247" w14:textId="77777777" w:rsidTr="003C624C">
        <w:trPr>
          <w:jc w:val="center"/>
        </w:trPr>
        <w:tc>
          <w:tcPr>
            <w:tcW w:w="2374" w:type="dxa"/>
            <w:hideMark/>
          </w:tcPr>
          <w:p w14:paraId="2E74AEED"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mean age</w:t>
            </w:r>
          </w:p>
        </w:tc>
        <w:tc>
          <w:tcPr>
            <w:tcW w:w="2307" w:type="dxa"/>
            <w:hideMark/>
          </w:tcPr>
          <w:p w14:paraId="4D67834D"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4.63</w:t>
            </w:r>
          </w:p>
        </w:tc>
        <w:tc>
          <w:tcPr>
            <w:tcW w:w="2359" w:type="dxa"/>
            <w:hideMark/>
          </w:tcPr>
          <w:p w14:paraId="17250C93"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4.61</w:t>
            </w:r>
          </w:p>
        </w:tc>
        <w:tc>
          <w:tcPr>
            <w:tcW w:w="2310" w:type="dxa"/>
            <w:hideMark/>
          </w:tcPr>
          <w:p w14:paraId="03601097"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5.5</w:t>
            </w:r>
          </w:p>
        </w:tc>
      </w:tr>
      <w:tr w:rsidR="00464A95" w:rsidRPr="00464A95" w14:paraId="5EE2073E" w14:textId="77777777" w:rsidTr="003C624C">
        <w:trPr>
          <w:jc w:val="center"/>
        </w:trPr>
        <w:tc>
          <w:tcPr>
            <w:tcW w:w="2374" w:type="dxa"/>
            <w:hideMark/>
          </w:tcPr>
          <w:p w14:paraId="34EEE1B8"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median age</w:t>
            </w:r>
          </w:p>
        </w:tc>
        <w:tc>
          <w:tcPr>
            <w:tcW w:w="2307" w:type="dxa"/>
            <w:hideMark/>
          </w:tcPr>
          <w:p w14:paraId="4B5624F6"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4.0</w:t>
            </w:r>
          </w:p>
        </w:tc>
        <w:tc>
          <w:tcPr>
            <w:tcW w:w="2359" w:type="dxa"/>
            <w:hideMark/>
          </w:tcPr>
          <w:p w14:paraId="42D4D865"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4.0</w:t>
            </w:r>
          </w:p>
        </w:tc>
        <w:tc>
          <w:tcPr>
            <w:tcW w:w="2310" w:type="dxa"/>
            <w:hideMark/>
          </w:tcPr>
          <w:p w14:paraId="7A7E6B29" w14:textId="77777777" w:rsidR="00464A95" w:rsidRPr="00464A95" w:rsidRDefault="00464A95" w:rsidP="00464A95">
            <w:pPr>
              <w:rPr>
                <w:rFonts w:asciiTheme="majorBidi" w:eastAsia="Times New Roman" w:hAnsiTheme="majorBidi" w:cstheme="majorBidi"/>
                <w:sz w:val="24"/>
                <w:szCs w:val="24"/>
              </w:rPr>
            </w:pPr>
            <w:r w:rsidRPr="00464A95">
              <w:rPr>
                <w:rFonts w:asciiTheme="majorBidi" w:eastAsia="Times New Roman" w:hAnsiTheme="majorBidi" w:cstheme="majorBidi"/>
                <w:sz w:val="24"/>
                <w:szCs w:val="24"/>
              </w:rPr>
              <w:t>5.5</w:t>
            </w:r>
          </w:p>
        </w:tc>
      </w:tr>
    </w:tbl>
    <w:p w14:paraId="1CE47871" w14:textId="77777777" w:rsidR="00464A95" w:rsidRPr="00976DF2" w:rsidRDefault="00464A95" w:rsidP="00B30193">
      <w:pPr>
        <w:spacing w:after="0" w:line="240" w:lineRule="auto"/>
        <w:rPr>
          <w:rFonts w:asciiTheme="majorBidi" w:eastAsia="Times New Roman" w:hAnsiTheme="majorBidi" w:cstheme="majorBidi"/>
          <w:sz w:val="24"/>
          <w:szCs w:val="24"/>
        </w:rPr>
      </w:pPr>
    </w:p>
    <w:bookmarkEnd w:id="200"/>
    <w:p w14:paraId="0000000E" w14:textId="08D81F4C" w:rsidR="00407061" w:rsidRPr="00976DF2" w:rsidRDefault="00407061" w:rsidP="00B30193">
      <w:pPr>
        <w:spacing w:after="0" w:line="240" w:lineRule="auto"/>
        <w:jc w:val="both"/>
        <w:rPr>
          <w:rFonts w:asciiTheme="majorBidi" w:eastAsia="Times New Roman" w:hAnsiTheme="majorBidi" w:cstheme="majorBidi"/>
          <w:color w:val="0E101A"/>
          <w:sz w:val="24"/>
          <w:szCs w:val="24"/>
        </w:rPr>
      </w:pPr>
    </w:p>
    <w:p w14:paraId="08AAC7F1" w14:textId="1E36BF34" w:rsidR="00AF09DD" w:rsidRPr="00976DF2" w:rsidRDefault="006A31FD" w:rsidP="00AF09DD">
      <w:pPr>
        <w:pStyle w:val="Heading1"/>
        <w:spacing w:before="0" w:after="0"/>
        <w:rPr>
          <w:rFonts w:asciiTheme="majorBidi" w:hAnsiTheme="majorBidi" w:cstheme="majorBidi"/>
          <w:b w:val="0"/>
          <w:color w:val="0E101A"/>
        </w:rPr>
      </w:pPr>
      <w:r>
        <w:rPr>
          <w:rFonts w:asciiTheme="majorBidi" w:hAnsiTheme="majorBidi" w:cstheme="majorBidi"/>
          <w:b w:val="0"/>
          <w:bCs/>
          <w:color w:val="0E101A"/>
        </w:rPr>
        <w:t xml:space="preserve">Feature extraction </w:t>
      </w:r>
    </w:p>
    <w:p w14:paraId="45C48BC6" w14:textId="01C3E626" w:rsidR="00DF5038" w:rsidRDefault="006A31FD" w:rsidP="00AF09DD">
      <w:pPr>
        <w:pStyle w:val="NormalWeb"/>
        <w:spacing w:before="0" w:beforeAutospacing="0" w:after="0" w:afterAutospacing="0"/>
        <w:rPr>
          <w:rFonts w:asciiTheme="majorBidi" w:hAnsiTheme="majorBidi" w:cstheme="majorBidi"/>
          <w:color w:val="0E101A"/>
        </w:rPr>
      </w:pPr>
      <w:r>
        <w:rPr>
          <w:rFonts w:asciiTheme="majorBidi" w:hAnsiTheme="majorBidi" w:cstheme="majorBidi"/>
          <w:color w:val="0E101A"/>
        </w:rPr>
        <w:t>As mentioned earlier, the intelligent toy car is designed to capture the repetitive behavior and focus on details symptoms of children with ASD. In our p</w:t>
      </w:r>
      <w:r w:rsidR="00AF09DD" w:rsidRPr="00976DF2">
        <w:rPr>
          <w:rFonts w:asciiTheme="majorBidi" w:hAnsiTheme="majorBidi" w:cstheme="majorBidi"/>
          <w:color w:val="0E101A"/>
        </w:rPr>
        <w:t xml:space="preserve">revious </w:t>
      </w:r>
      <w:del w:id="204" w:author="bijan mehralizadeh" w:date="2021-12-24T21:36:00Z">
        <w:r w:rsidR="00AF09DD" w:rsidRPr="00976DF2" w:rsidDel="00F63E51">
          <w:rPr>
            <w:rFonts w:asciiTheme="majorBidi" w:hAnsiTheme="majorBidi" w:cstheme="majorBidi"/>
            <w:color w:val="0E101A"/>
          </w:rPr>
          <w:delText>stud</w:delText>
        </w:r>
        <w:r w:rsidDel="00F63E51">
          <w:rPr>
            <w:rFonts w:asciiTheme="majorBidi" w:hAnsiTheme="majorBidi" w:cstheme="majorBidi"/>
            <w:color w:val="0E101A"/>
          </w:rPr>
          <w:delText>y,we</w:delText>
        </w:r>
      </w:del>
      <w:ins w:id="205" w:author="bijan mehralizadeh" w:date="2021-12-24T21:36:00Z">
        <w:r w:rsidR="00F63E51" w:rsidRPr="00976DF2">
          <w:rPr>
            <w:rFonts w:asciiTheme="majorBidi" w:hAnsiTheme="majorBidi" w:cstheme="majorBidi"/>
            <w:color w:val="0E101A"/>
          </w:rPr>
          <w:t>stud</w:t>
        </w:r>
        <w:r w:rsidR="00F63E51">
          <w:rPr>
            <w:rFonts w:asciiTheme="majorBidi" w:hAnsiTheme="majorBidi" w:cstheme="majorBidi"/>
            <w:color w:val="0E101A"/>
          </w:rPr>
          <w:t>y, we</w:t>
        </w:r>
      </w:ins>
      <w:r w:rsidR="00AF09DD" w:rsidRPr="00976DF2">
        <w:rPr>
          <w:rFonts w:asciiTheme="majorBidi" w:hAnsiTheme="majorBidi" w:cstheme="majorBidi"/>
          <w:color w:val="0E101A"/>
        </w:rPr>
        <w:t xml:space="preserve"> used movement patterns extracted from acceleration data for classification</w:t>
      </w:r>
      <w:r>
        <w:rPr>
          <w:rFonts w:asciiTheme="majorBidi" w:hAnsiTheme="majorBidi" w:cstheme="majorBidi"/>
          <w:color w:val="0E101A"/>
        </w:rPr>
        <w:t xml:space="preserve"> </w:t>
      </w:r>
      <w:r w:rsidR="0070250E" w:rsidRPr="00976DF2">
        <w:rPr>
          <w:rFonts w:asciiTheme="majorBidi" w:hAnsiTheme="majorBidi" w:cstheme="majorBidi"/>
          <w:color w:val="0E101A"/>
        </w:rPr>
        <w:fldChar w:fldCharType="begin"/>
      </w:r>
      <w:r w:rsidR="00263859">
        <w:rPr>
          <w:rFonts w:asciiTheme="majorBidi" w:hAnsiTheme="majorBidi" w:cstheme="majorBidi"/>
          <w:color w:val="0E101A"/>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70250E" w:rsidRPr="00976DF2">
        <w:rPr>
          <w:rFonts w:asciiTheme="majorBidi" w:hAnsiTheme="majorBidi" w:cstheme="majorBidi"/>
          <w:color w:val="0E101A"/>
        </w:rPr>
        <w:fldChar w:fldCharType="separate"/>
      </w:r>
      <w:r w:rsidR="00491548">
        <w:rPr>
          <w:rFonts w:asciiTheme="majorBidi" w:hAnsiTheme="majorBidi" w:cstheme="majorBidi"/>
          <w:noProof/>
          <w:color w:val="0E101A"/>
        </w:rPr>
        <w:t>[13]</w:t>
      </w:r>
      <w:r w:rsidR="0070250E" w:rsidRPr="00976DF2">
        <w:rPr>
          <w:rFonts w:asciiTheme="majorBidi" w:hAnsiTheme="majorBidi" w:cstheme="majorBidi"/>
          <w:color w:val="0E101A"/>
        </w:rPr>
        <w:fldChar w:fldCharType="end"/>
      </w:r>
      <w:r>
        <w:rPr>
          <w:rFonts w:asciiTheme="majorBidi" w:hAnsiTheme="majorBidi" w:cstheme="majorBidi"/>
          <w:color w:val="0E101A"/>
        </w:rPr>
        <w:t>.</w:t>
      </w:r>
      <w:r w:rsidR="00AF09DD" w:rsidRPr="00976DF2">
        <w:rPr>
          <w:rFonts w:asciiTheme="majorBidi" w:hAnsiTheme="majorBidi" w:cstheme="majorBidi"/>
          <w:color w:val="0E101A"/>
        </w:rPr>
        <w:t xml:space="preserve"> In this research, the same patterns are extracted, and the </w:t>
      </w:r>
      <w:r>
        <w:rPr>
          <w:rFonts w:asciiTheme="majorBidi" w:hAnsiTheme="majorBidi" w:cstheme="majorBidi"/>
          <w:color w:val="0E101A"/>
        </w:rPr>
        <w:t>e</w:t>
      </w:r>
      <w:r w:rsidR="00AF09DD" w:rsidRPr="00976DF2">
        <w:rPr>
          <w:rFonts w:asciiTheme="majorBidi" w:hAnsiTheme="majorBidi" w:cstheme="majorBidi"/>
          <w:color w:val="0E101A"/>
        </w:rPr>
        <w:t>ncoder's data are integrated into the model to enhance the accuracy of the classification</w:t>
      </w:r>
      <w:r>
        <w:rPr>
          <w:rFonts w:asciiTheme="majorBidi" w:hAnsiTheme="majorBidi" w:cstheme="majorBidi"/>
          <w:color w:val="0E101A"/>
        </w:rPr>
        <w:t>. A</w:t>
      </w:r>
      <w:r w:rsidR="00AF09DD" w:rsidRPr="00976DF2">
        <w:rPr>
          <w:rFonts w:asciiTheme="majorBidi" w:hAnsiTheme="majorBidi" w:cstheme="majorBidi"/>
          <w:color w:val="0E101A"/>
        </w:rPr>
        <w:t xml:space="preserve">lso, new features are added. </w:t>
      </w:r>
    </w:p>
    <w:p w14:paraId="1AC51D15" w14:textId="59DAF3CA" w:rsidR="00AF09DD" w:rsidRPr="00976DF2" w:rsidRDefault="006A31FD" w:rsidP="00AF09DD">
      <w:pPr>
        <w:pStyle w:val="NormalWeb"/>
        <w:spacing w:before="0" w:beforeAutospacing="0" w:after="0" w:afterAutospacing="0"/>
        <w:rPr>
          <w:rFonts w:asciiTheme="majorBidi" w:hAnsiTheme="majorBidi" w:cstheme="majorBidi"/>
          <w:color w:val="0E101A"/>
        </w:rPr>
      </w:pPr>
      <w:r>
        <w:rPr>
          <w:rFonts w:asciiTheme="majorBidi" w:hAnsiTheme="majorBidi" w:cstheme="majorBidi"/>
          <w:color w:val="0E101A"/>
        </w:rPr>
        <w:t>To capture the repetitive patterns and focus on details symptoms,</w:t>
      </w:r>
      <w:r w:rsidR="00AF09DD" w:rsidRPr="00976DF2">
        <w:rPr>
          <w:rFonts w:asciiTheme="majorBidi" w:hAnsiTheme="majorBidi" w:cstheme="majorBidi"/>
          <w:color w:val="0E101A"/>
        </w:rPr>
        <w:t xml:space="preserve"> three steps </w:t>
      </w:r>
      <w:r>
        <w:rPr>
          <w:rFonts w:asciiTheme="majorBidi" w:hAnsiTheme="majorBidi" w:cstheme="majorBidi"/>
          <w:color w:val="0E101A"/>
        </w:rPr>
        <w:t xml:space="preserve">are </w:t>
      </w:r>
      <w:r w:rsidR="00AF09DD" w:rsidRPr="00976DF2">
        <w:rPr>
          <w:rFonts w:asciiTheme="majorBidi" w:hAnsiTheme="majorBidi" w:cstheme="majorBidi"/>
          <w:color w:val="0E101A"/>
        </w:rPr>
        <w:t>taken: extraction of features representing the pattern of the car movement,</w:t>
      </w:r>
      <w:r w:rsidR="00A10E69">
        <w:rPr>
          <w:rFonts w:asciiTheme="majorBidi" w:hAnsiTheme="majorBidi" w:cstheme="majorBidi"/>
          <w:color w:val="0E101A"/>
        </w:rPr>
        <w:t xml:space="preserve"> extraction of features representing focusing on details, </w:t>
      </w:r>
      <w:proofErr w:type="gramStart"/>
      <w:r w:rsidR="00A10E69">
        <w:rPr>
          <w:rFonts w:asciiTheme="majorBidi" w:hAnsiTheme="majorBidi" w:cstheme="majorBidi"/>
          <w:color w:val="0E101A"/>
        </w:rPr>
        <w:t>i.e.</w:t>
      </w:r>
      <w:proofErr w:type="gramEnd"/>
      <w:r w:rsidR="00A10E69">
        <w:rPr>
          <w:rFonts w:asciiTheme="majorBidi" w:hAnsiTheme="majorBidi" w:cstheme="majorBidi"/>
          <w:color w:val="0E101A"/>
        </w:rPr>
        <w:t xml:space="preserve"> wheels rotation,</w:t>
      </w:r>
      <w:r w:rsidR="00AF09DD" w:rsidRPr="00976DF2">
        <w:rPr>
          <w:rFonts w:asciiTheme="majorBidi" w:hAnsiTheme="majorBidi" w:cstheme="majorBidi"/>
          <w:color w:val="0E101A"/>
        </w:rPr>
        <w:t xml:space="preserve"> feature selection to reduce the complexity of the model,</w:t>
      </w:r>
      <w:r w:rsidR="001A6C29" w:rsidRPr="00976DF2">
        <w:rPr>
          <w:rFonts w:asciiTheme="majorBidi" w:hAnsiTheme="majorBidi" w:cstheme="majorBidi"/>
          <w:color w:val="0E101A"/>
        </w:rPr>
        <w:t xml:space="preserve"> and</w:t>
      </w:r>
      <w:r w:rsidR="00AF09DD" w:rsidRPr="00976DF2">
        <w:rPr>
          <w:rFonts w:asciiTheme="majorBidi" w:hAnsiTheme="majorBidi" w:cstheme="majorBidi"/>
          <w:color w:val="0E101A"/>
        </w:rPr>
        <w:t xml:space="preserve"> classification of the data based on machine learning methods</w:t>
      </w:r>
    </w:p>
    <w:p w14:paraId="102ABAE0" w14:textId="77777777" w:rsidR="00AF09DD" w:rsidRPr="00976DF2" w:rsidRDefault="00AF09DD">
      <w:pPr>
        <w:pBdr>
          <w:top w:val="nil"/>
          <w:left w:val="nil"/>
          <w:bottom w:val="nil"/>
          <w:right w:val="nil"/>
          <w:between w:val="nil"/>
        </w:pBdr>
        <w:spacing w:after="0" w:line="240" w:lineRule="auto"/>
        <w:jc w:val="both"/>
        <w:rPr>
          <w:rFonts w:asciiTheme="majorBidi" w:eastAsia="Times New Roman" w:hAnsiTheme="majorBidi" w:cstheme="majorBidi"/>
          <w:color w:val="0E101A"/>
          <w:sz w:val="28"/>
          <w:szCs w:val="28"/>
        </w:rPr>
      </w:pPr>
    </w:p>
    <w:p w14:paraId="448E7EDA" w14:textId="1E992385" w:rsidR="00B94AE6" w:rsidRDefault="00AF09DD" w:rsidP="00AF09DD">
      <w:pPr>
        <w:pStyle w:val="NormalWeb"/>
        <w:spacing w:before="0" w:beforeAutospacing="0" w:after="0" w:afterAutospacing="0"/>
        <w:rPr>
          <w:rFonts w:asciiTheme="majorBidi" w:hAnsiTheme="majorBidi" w:cstheme="majorBidi"/>
          <w:color w:val="0E101A"/>
        </w:rPr>
      </w:pPr>
      <w:r w:rsidRPr="00976DF2">
        <w:rPr>
          <w:rFonts w:asciiTheme="majorBidi" w:hAnsiTheme="majorBidi" w:cstheme="majorBidi"/>
          <w:color w:val="0E101A"/>
        </w:rPr>
        <w:t xml:space="preserve">To use the data collected from the </w:t>
      </w:r>
      <w:r w:rsidR="00C27452">
        <w:rPr>
          <w:rFonts w:asciiTheme="majorBidi" w:hAnsiTheme="majorBidi" w:cstheme="majorBidi"/>
          <w:color w:val="0E101A"/>
        </w:rPr>
        <w:t>intelligent</w:t>
      </w:r>
      <w:r w:rsidR="00DF5038">
        <w:rPr>
          <w:rFonts w:asciiTheme="majorBidi" w:hAnsiTheme="majorBidi" w:cstheme="majorBidi"/>
          <w:color w:val="0E101A"/>
        </w:rPr>
        <w:t xml:space="preserve"> toy</w:t>
      </w:r>
      <w:r w:rsidRPr="00976DF2">
        <w:rPr>
          <w:rFonts w:asciiTheme="majorBidi" w:hAnsiTheme="majorBidi" w:cstheme="majorBidi"/>
          <w:color w:val="0E101A"/>
        </w:rPr>
        <w:t xml:space="preserve"> car, </w:t>
      </w:r>
      <w:r w:rsidR="00DF5038">
        <w:rPr>
          <w:rFonts w:asciiTheme="majorBidi" w:hAnsiTheme="majorBidi" w:cstheme="majorBidi"/>
          <w:color w:val="0E101A"/>
        </w:rPr>
        <w:t xml:space="preserve">the following </w:t>
      </w:r>
      <w:r w:rsidRPr="00976DF2">
        <w:rPr>
          <w:rFonts w:asciiTheme="majorBidi" w:hAnsiTheme="majorBidi" w:cstheme="majorBidi"/>
          <w:color w:val="0E101A"/>
        </w:rPr>
        <w:t xml:space="preserve">preprocessing </w:t>
      </w:r>
      <w:r w:rsidR="00DF5038">
        <w:rPr>
          <w:rFonts w:asciiTheme="majorBidi" w:hAnsiTheme="majorBidi" w:cstheme="majorBidi"/>
          <w:color w:val="0E101A"/>
        </w:rPr>
        <w:t>step</w:t>
      </w:r>
      <w:r w:rsidR="00B94AE6">
        <w:rPr>
          <w:rFonts w:asciiTheme="majorBidi" w:hAnsiTheme="majorBidi" w:cstheme="majorBidi"/>
          <w:color w:val="0E101A"/>
        </w:rPr>
        <w:t xml:space="preserve"> is</w:t>
      </w:r>
      <w:r w:rsidR="00DF5038">
        <w:rPr>
          <w:rFonts w:asciiTheme="majorBidi" w:hAnsiTheme="majorBidi" w:cstheme="majorBidi"/>
          <w:color w:val="0E101A"/>
        </w:rPr>
        <w:t xml:space="preserve"> performed. </w:t>
      </w:r>
      <w:r w:rsidRPr="00976DF2">
        <w:rPr>
          <w:rFonts w:asciiTheme="majorBidi" w:hAnsiTheme="majorBidi" w:cstheme="majorBidi"/>
          <w:color w:val="0E101A"/>
        </w:rPr>
        <w:t>Since even small changes in the signals may considerably affect the result, a simple wavelet filter</w:t>
      </w:r>
      <w:r w:rsidR="0070186C" w:rsidRPr="00976DF2">
        <w:rPr>
          <w:rFonts w:asciiTheme="majorBidi" w:hAnsiTheme="majorBidi" w:cstheme="majorBidi"/>
          <w:color w:val="0E101A"/>
        </w:rPr>
        <w:fldChar w:fldCharType="begin"/>
      </w:r>
      <w:r w:rsidR="00263859">
        <w:rPr>
          <w:rFonts w:asciiTheme="majorBidi" w:hAnsiTheme="majorBidi" w:cstheme="majorBidi"/>
          <w:color w:val="0E101A"/>
        </w:rPr>
        <w:instrText xml:space="preserve"> ADDIN EN.CITE &lt;EndNote&gt;&lt;Cite&gt;&lt;Author&gt;Lee&lt;/Author&gt;&lt;Year&gt;2019&lt;/Year&gt;&lt;RecNum&gt;22&lt;/RecNum&gt;&lt;DisplayText&gt;[22]&lt;/DisplayText&gt;&lt;record&gt;&lt;rec-number&gt;22&lt;/rec-number&gt;&lt;foreign-keys&gt;&lt;key app="EN" db-id="0f95w5tevxtp9oeex2mxv0s1xpx9pse9ez9t" timestamp="1640170836"&gt;22&lt;/key&gt;&lt;/foreign-keys&gt;&lt;ref-type name="Journal Article"&gt;17&lt;/ref-type&gt;&lt;contributors&gt;&lt;authors&gt;&lt;author&gt;Lee, Gregory&lt;/author&gt;&lt;author&gt;Gommers, Ralf&lt;/author&gt;&lt;author&gt;Waselewski, Filip&lt;/author&gt;&lt;author&gt;Wohlfahrt, Kai&lt;/author&gt;&lt;author&gt;O&amp;apos;Leary, Aaron&lt;/author&gt;&lt;/authors&gt;&lt;/contributors&gt;&lt;titles&gt;&lt;title&gt;PyWavelets: A Python package for wavelet analysis&lt;/title&gt;&lt;secondary-title&gt;Journal of Open Source Software&lt;/secondary-title&gt;&lt;/titles&gt;&lt;periodical&gt;&lt;full-title&gt;Journal of Open Source Software&lt;/full-title&gt;&lt;/periodical&gt;&lt;pages&gt;1237&lt;/pages&gt;&lt;volume&gt;4&lt;/volume&gt;&lt;number&gt;36&lt;/number&gt;&lt;dates&gt;&lt;year&gt;2019&lt;/year&gt;&lt;/dates&gt;&lt;isbn&gt;2475-9066&lt;/isbn&gt;&lt;urls&gt;&lt;/urls&gt;&lt;/record&gt;&lt;/Cite&gt;&lt;/EndNote&gt;</w:instrText>
      </w:r>
      <w:r w:rsidR="0070186C" w:rsidRPr="00976DF2">
        <w:rPr>
          <w:rFonts w:asciiTheme="majorBidi" w:hAnsiTheme="majorBidi" w:cstheme="majorBidi"/>
          <w:color w:val="0E101A"/>
        </w:rPr>
        <w:fldChar w:fldCharType="separate"/>
      </w:r>
      <w:r w:rsidR="00491548">
        <w:rPr>
          <w:rFonts w:asciiTheme="majorBidi" w:hAnsiTheme="majorBidi" w:cstheme="majorBidi"/>
          <w:noProof/>
          <w:color w:val="0E101A"/>
        </w:rPr>
        <w:t>[22]</w:t>
      </w:r>
      <w:r w:rsidR="0070186C" w:rsidRPr="00976DF2">
        <w:rPr>
          <w:rFonts w:asciiTheme="majorBidi" w:hAnsiTheme="majorBidi" w:cstheme="majorBidi"/>
          <w:color w:val="0E101A"/>
        </w:rPr>
        <w:fldChar w:fldCharType="end"/>
      </w:r>
      <w:r w:rsidRPr="00976DF2">
        <w:rPr>
          <w:rFonts w:asciiTheme="majorBidi" w:hAnsiTheme="majorBidi" w:cstheme="majorBidi"/>
          <w:color w:val="0E101A"/>
        </w:rPr>
        <w:t xml:space="preserve"> </w:t>
      </w:r>
      <w:r w:rsidR="00DF5038">
        <w:rPr>
          <w:rFonts w:asciiTheme="majorBidi" w:hAnsiTheme="majorBidi" w:cstheme="majorBidi"/>
          <w:color w:val="0E101A"/>
        </w:rPr>
        <w:t xml:space="preserve">is used to </w:t>
      </w:r>
      <w:r w:rsidRPr="00976DF2">
        <w:rPr>
          <w:rFonts w:asciiTheme="majorBidi" w:hAnsiTheme="majorBidi" w:cstheme="majorBidi"/>
          <w:color w:val="0E101A"/>
        </w:rPr>
        <w:t xml:space="preserve">remove the acceleration sensor noises in all three axes. In the next step, 46 features </w:t>
      </w:r>
      <w:r w:rsidR="00B94AE6">
        <w:rPr>
          <w:rFonts w:asciiTheme="majorBidi" w:hAnsiTheme="majorBidi" w:cstheme="majorBidi"/>
          <w:color w:val="0E101A"/>
        </w:rPr>
        <w:t>from</w:t>
      </w:r>
      <w:r w:rsidR="00B94AE6" w:rsidRPr="00976DF2">
        <w:rPr>
          <w:rFonts w:asciiTheme="majorBidi" w:hAnsiTheme="majorBidi" w:cstheme="majorBidi"/>
          <w:color w:val="0E101A"/>
        </w:rPr>
        <w:t xml:space="preserve"> </w:t>
      </w:r>
      <w:r w:rsidRPr="00976DF2">
        <w:rPr>
          <w:rFonts w:asciiTheme="majorBidi" w:hAnsiTheme="majorBidi" w:cstheme="majorBidi"/>
          <w:color w:val="0E101A"/>
        </w:rPr>
        <w:t xml:space="preserve">the acceleration signals </w:t>
      </w:r>
      <w:r w:rsidR="00A10E69">
        <w:rPr>
          <w:rFonts w:asciiTheme="majorBidi" w:hAnsiTheme="majorBidi" w:cstheme="majorBidi"/>
          <w:color w:val="0E101A"/>
        </w:rPr>
        <w:t>were</w:t>
      </w:r>
      <w:r w:rsidR="00A10E69" w:rsidRPr="00976DF2">
        <w:rPr>
          <w:rFonts w:asciiTheme="majorBidi" w:hAnsiTheme="majorBidi" w:cstheme="majorBidi"/>
          <w:color w:val="0E101A"/>
        </w:rPr>
        <w:t xml:space="preserve"> </w:t>
      </w:r>
      <w:r w:rsidRPr="00976DF2">
        <w:rPr>
          <w:rFonts w:asciiTheme="majorBidi" w:hAnsiTheme="majorBidi" w:cstheme="majorBidi"/>
          <w:color w:val="0E101A"/>
        </w:rPr>
        <w:t xml:space="preserve">extracted and </w:t>
      </w:r>
      <w:r w:rsidR="00A10E69">
        <w:rPr>
          <w:rFonts w:asciiTheme="majorBidi" w:hAnsiTheme="majorBidi" w:cstheme="majorBidi"/>
          <w:color w:val="0E101A"/>
        </w:rPr>
        <w:t>was</w:t>
      </w:r>
      <w:r w:rsidR="00A10E69" w:rsidRPr="00976DF2">
        <w:rPr>
          <w:rFonts w:asciiTheme="majorBidi" w:hAnsiTheme="majorBidi" w:cstheme="majorBidi"/>
          <w:color w:val="0E101A"/>
        </w:rPr>
        <w:t xml:space="preserve"> </w:t>
      </w:r>
      <w:r w:rsidRPr="00976DF2">
        <w:rPr>
          <w:rFonts w:asciiTheme="majorBidi" w:hAnsiTheme="majorBidi" w:cstheme="majorBidi"/>
          <w:color w:val="0E101A"/>
        </w:rPr>
        <w:t xml:space="preserve">clustered in 6 groups: 1) the mean and the variance in each coordinate axis, 2) the highest frequencies in each direction and their relative amplitude, 3) the total energy of the signal in each direction, 4) the </w:t>
      </w:r>
      <w:r w:rsidR="00B94AE6">
        <w:rPr>
          <w:rFonts w:asciiTheme="majorBidi" w:hAnsiTheme="majorBidi" w:cstheme="majorBidi"/>
          <w:color w:val="0E101A"/>
        </w:rPr>
        <w:t>c</w:t>
      </w:r>
      <w:r w:rsidRPr="00976DF2">
        <w:rPr>
          <w:rFonts w:asciiTheme="majorBidi" w:hAnsiTheme="majorBidi" w:cstheme="majorBidi"/>
          <w:color w:val="0E101A"/>
        </w:rPr>
        <w:t xml:space="preserve">orrelation of acceleration signals between every two axes, 5) the number of jolts extracted from acceleration in the y-axis, </w:t>
      </w:r>
      <w:commentRangeStart w:id="206"/>
      <w:r w:rsidRPr="00976DF2">
        <w:rPr>
          <w:rFonts w:asciiTheme="majorBidi" w:hAnsiTheme="majorBidi" w:cstheme="majorBidi"/>
          <w:color w:val="0E101A"/>
        </w:rPr>
        <w:t>which is the direction of the car movement</w:t>
      </w:r>
      <w:commentRangeEnd w:id="206"/>
      <w:r w:rsidR="00B94AE6">
        <w:rPr>
          <w:rStyle w:val="CommentReference"/>
          <w:rFonts w:ascii="Calibri" w:eastAsia="Calibri" w:hAnsi="Calibri" w:cs="Calibri"/>
        </w:rPr>
        <w:commentReference w:id="206"/>
      </w:r>
      <w:r w:rsidRPr="00976DF2">
        <w:rPr>
          <w:rFonts w:asciiTheme="majorBidi" w:hAnsiTheme="majorBidi" w:cstheme="majorBidi"/>
          <w:color w:val="0E101A"/>
        </w:rPr>
        <w:t>, and 6) the time of the play</w:t>
      </w:r>
      <w:r w:rsidR="00B94AE6">
        <w:rPr>
          <w:rFonts w:asciiTheme="majorBidi" w:hAnsiTheme="majorBidi" w:cstheme="majorBidi"/>
          <w:color w:val="0E101A"/>
        </w:rPr>
        <w:t>. T</w:t>
      </w:r>
      <w:r w:rsidRPr="00976DF2">
        <w:rPr>
          <w:rFonts w:asciiTheme="majorBidi" w:hAnsiTheme="majorBidi" w:cstheme="majorBidi"/>
          <w:color w:val="0E101A"/>
        </w:rPr>
        <w:t>wo new features</w:t>
      </w:r>
      <w:r w:rsidR="00B94AE6">
        <w:rPr>
          <w:rFonts w:asciiTheme="majorBidi" w:hAnsiTheme="majorBidi" w:cstheme="majorBidi"/>
          <w:color w:val="0E101A"/>
        </w:rPr>
        <w:t>, compared to the features presented in [17],</w:t>
      </w:r>
      <w:r w:rsidRPr="00976DF2">
        <w:rPr>
          <w:rFonts w:asciiTheme="majorBidi" w:hAnsiTheme="majorBidi" w:cstheme="majorBidi"/>
          <w:color w:val="0E101A"/>
        </w:rPr>
        <w:t xml:space="preserve"> representing roll tilt and pitch tilt in the movement were added to increase the </w:t>
      </w:r>
      <w:r w:rsidR="00F63E51" w:rsidRPr="00976DF2">
        <w:rPr>
          <w:rFonts w:asciiTheme="majorBidi" w:hAnsiTheme="majorBidi" w:cstheme="majorBidi"/>
          <w:color w:val="0E101A"/>
        </w:rPr>
        <w:t>model</w:t>
      </w:r>
      <w:r w:rsidR="00F63E51">
        <w:rPr>
          <w:rFonts w:asciiTheme="majorBidi" w:hAnsiTheme="majorBidi" w:cstheme="majorBidi"/>
          <w:color w:val="0E101A"/>
        </w:rPr>
        <w:t>'</w:t>
      </w:r>
      <w:r w:rsidR="00F63E51" w:rsidRPr="00976DF2">
        <w:rPr>
          <w:rFonts w:asciiTheme="majorBidi" w:hAnsiTheme="majorBidi" w:cstheme="majorBidi"/>
          <w:color w:val="0E101A"/>
        </w:rPr>
        <w:t xml:space="preserve">s </w:t>
      </w:r>
      <w:r w:rsidRPr="00976DF2">
        <w:rPr>
          <w:rFonts w:asciiTheme="majorBidi" w:hAnsiTheme="majorBidi" w:cstheme="majorBidi"/>
          <w:color w:val="0E101A"/>
        </w:rPr>
        <w:t>accuracy. These two features are extracted using Short Term Fourier Transform</w:t>
      </w:r>
      <w:r w:rsidR="005746D7" w:rsidRPr="00976DF2">
        <w:rPr>
          <w:rFonts w:asciiTheme="majorBidi" w:hAnsiTheme="majorBidi" w:cstheme="majorBidi"/>
          <w:color w:val="0E101A"/>
        </w:rPr>
        <w:fldChar w:fldCharType="begin">
          <w:fldData xml:space="preserve">PEVuZE5vdGU+PENpdGU+PEF1dGhvcj5WaXJ0YW5lbjwvQXV0aG9yPjxZZWFyPjIwMjA8L1llYXI+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=
</w:fldData>
        </w:fldChar>
      </w:r>
      <w:r w:rsidR="00263859">
        <w:rPr>
          <w:rFonts w:asciiTheme="majorBidi" w:hAnsiTheme="majorBidi" w:cstheme="majorBidi"/>
          <w:color w:val="0E101A"/>
        </w:rPr>
        <w:instrText xml:space="preserve"> ADDIN EN.CITE </w:instrText>
      </w:r>
      <w:r w:rsidR="00263859">
        <w:rPr>
          <w:rFonts w:asciiTheme="majorBidi" w:hAnsiTheme="majorBidi" w:cstheme="majorBidi"/>
          <w:color w:val="0E101A"/>
        </w:rPr>
        <w:fldChar w:fldCharType="begin">
          <w:fldData xml:space="preserve">PEVuZE5vdGU+PENpdGU+PEF1dGhvcj5WaXJ0YW5lbjwvQXV0aG9yPjxZZWFyPjIwMjA8L1llYXI+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=
</w:fldData>
        </w:fldChar>
      </w:r>
      <w:r w:rsidR="00263859">
        <w:rPr>
          <w:rFonts w:asciiTheme="majorBidi" w:hAnsiTheme="majorBidi" w:cstheme="majorBidi"/>
          <w:color w:val="0E101A"/>
        </w:rPr>
        <w:instrText xml:space="preserve"> ADDIN EN.CITE.DATA </w:instrText>
      </w:r>
      <w:r w:rsidR="00263859">
        <w:rPr>
          <w:rFonts w:asciiTheme="majorBidi" w:hAnsiTheme="majorBidi" w:cstheme="majorBidi"/>
          <w:color w:val="0E101A"/>
        </w:rPr>
      </w:r>
      <w:r w:rsidR="00263859">
        <w:rPr>
          <w:rFonts w:asciiTheme="majorBidi" w:hAnsiTheme="majorBidi" w:cstheme="majorBidi"/>
          <w:color w:val="0E101A"/>
        </w:rPr>
        <w:fldChar w:fldCharType="end"/>
      </w:r>
      <w:r w:rsidR="005746D7" w:rsidRPr="00976DF2">
        <w:rPr>
          <w:rFonts w:asciiTheme="majorBidi" w:hAnsiTheme="majorBidi" w:cstheme="majorBidi"/>
          <w:color w:val="0E101A"/>
        </w:rPr>
      </w:r>
      <w:r w:rsidR="005746D7" w:rsidRPr="00976DF2">
        <w:rPr>
          <w:rFonts w:asciiTheme="majorBidi" w:hAnsiTheme="majorBidi" w:cstheme="majorBidi"/>
          <w:color w:val="0E101A"/>
        </w:rPr>
        <w:fldChar w:fldCharType="separate"/>
      </w:r>
      <w:r w:rsidR="00491548">
        <w:rPr>
          <w:rFonts w:asciiTheme="majorBidi" w:hAnsiTheme="majorBidi" w:cstheme="majorBidi"/>
          <w:noProof/>
          <w:color w:val="0E101A"/>
        </w:rPr>
        <w:t>[23]</w:t>
      </w:r>
      <w:r w:rsidR="005746D7" w:rsidRPr="00976DF2">
        <w:rPr>
          <w:rFonts w:asciiTheme="majorBidi" w:hAnsiTheme="majorBidi" w:cstheme="majorBidi"/>
          <w:color w:val="0E101A"/>
        </w:rPr>
        <w:fldChar w:fldCharType="end"/>
      </w:r>
      <w:r w:rsidRPr="00976DF2">
        <w:rPr>
          <w:rFonts w:asciiTheme="majorBidi" w:hAnsiTheme="majorBidi" w:cstheme="majorBidi"/>
          <w:color w:val="0E101A"/>
        </w:rPr>
        <w:t xml:space="preserve"> with different window samplings. Since the jolt extracted from acceleration in the y-direction is a compelling feature in the data set, it is expected that the roll and pitch in the z and x-direction would enhance the model in the same way. </w:t>
      </w:r>
    </w:p>
    <w:p w14:paraId="3A3EAED7" w14:textId="23BC9689" w:rsidR="00491625" w:rsidDel="0056400F" w:rsidRDefault="0056400F" w:rsidP="00AF09DD">
      <w:pPr>
        <w:pStyle w:val="NormalWeb"/>
        <w:spacing w:before="0" w:beforeAutospacing="0" w:after="0" w:afterAutospacing="0"/>
        <w:rPr>
          <w:del w:id="207" w:author="bijan mehralizadeh" w:date="2021-12-25T13:01:00Z"/>
        </w:rPr>
      </w:pPr>
      <w:ins w:id="208" w:author="bijan mehralizadeh" w:date="2021-12-25T13:02:00Z">
        <w:r>
          <w:rPr>
            <w:rStyle w:val="comment-extra-inner-span"/>
          </w:rPr>
          <w:t xml:space="preserve">Eight features were extracted from shaft encoders. The first feature is the total number of wheels turns during the play per </w:t>
        </w:r>
        <w:proofErr w:type="spellStart"/>
        <w:proofErr w:type="gramStart"/>
        <w:r>
          <w:rPr>
            <w:rStyle w:val="comment-extra-inner-span"/>
          </w:rPr>
          <w:t>time.</w:t>
        </w:r>
        <w:r>
          <w:rPr>
            <w:rStyle w:val="comment-extra-inner-span"/>
            <w:strike/>
          </w:rPr>
          <w:t>number</w:t>
        </w:r>
        <w:proofErr w:type="spellEnd"/>
        <w:proofErr w:type="gramEnd"/>
        <w:r>
          <w:rPr>
            <w:rStyle w:val="comment-extra-inner-span"/>
            <w:strike/>
          </w:rPr>
          <w:t xml:space="preserve"> of spikes in encoders' derivation per time, representing the total number of </w:t>
        </w:r>
        <w:proofErr w:type="spellStart"/>
        <w:r>
          <w:rPr>
            <w:rStyle w:val="comment-extra-inner-span"/>
            <w:strike/>
          </w:rPr>
          <w:t>wheelwheels</w:t>
        </w:r>
        <w:proofErr w:type="spellEnd"/>
        <w:r>
          <w:rPr>
            <w:rStyle w:val="comment-extra-inner-span"/>
            <w:strike/>
          </w:rPr>
          <w:t xml:space="preserve"> turns during the play (number of times wheels change from stationary to rotating)</w:t>
        </w:r>
        <w:r>
          <w:rPr>
            <w:rStyle w:val="comment-extra-inner-span"/>
          </w:rPr>
          <w:t xml:space="preserve">. </w:t>
        </w:r>
        <w:r>
          <w:rPr>
            <w:rStyle w:val="comment-extra-inner-span"/>
            <w:strike/>
          </w:rPr>
          <w:t>Other features of the encoders are extracted by convolving acceleration signals and the summation of two encoders signals.</w:t>
        </w:r>
        <w:r>
          <w:rPr>
            <w:rStyle w:val="comment-extra-inner-span"/>
          </w:rPr>
          <w:t xml:space="preserve"> Other features are extracted by convolving encoders signals and acceleration signals.</w:t>
        </w:r>
      </w:ins>
      <w:del w:id="209" w:author="bijan mehralizadeh" w:date="2021-12-25T13:01:00Z">
        <w:r w:rsidR="00AF09DD" w:rsidRPr="00976DF2" w:rsidDel="0056400F">
          <w:rPr>
            <w:rFonts w:asciiTheme="majorBidi" w:hAnsiTheme="majorBidi" w:cstheme="majorBidi"/>
            <w:color w:val="0E101A"/>
          </w:rPr>
          <w:delText xml:space="preserve">Eight features </w:delText>
        </w:r>
        <w:r w:rsidR="00491625" w:rsidDel="0056400F">
          <w:rPr>
            <w:rFonts w:asciiTheme="majorBidi" w:hAnsiTheme="majorBidi" w:cstheme="majorBidi"/>
            <w:color w:val="0E101A"/>
          </w:rPr>
          <w:delText>were</w:delText>
        </w:r>
        <w:r w:rsidR="00491625" w:rsidRPr="00976DF2" w:rsidDel="0056400F">
          <w:rPr>
            <w:rFonts w:asciiTheme="majorBidi" w:hAnsiTheme="majorBidi" w:cstheme="majorBidi"/>
            <w:color w:val="0E101A"/>
          </w:rPr>
          <w:delText xml:space="preserve"> </w:delText>
        </w:r>
        <w:r w:rsidR="00AF09DD" w:rsidRPr="00976DF2" w:rsidDel="0056400F">
          <w:rPr>
            <w:rFonts w:asciiTheme="majorBidi" w:hAnsiTheme="majorBidi" w:cstheme="majorBidi"/>
            <w:color w:val="0E101A"/>
          </w:rPr>
          <w:delText xml:space="preserve">extracted from </w:delText>
        </w:r>
        <w:r w:rsidR="00491625" w:rsidDel="0056400F">
          <w:rPr>
            <w:rFonts w:asciiTheme="majorBidi" w:hAnsiTheme="majorBidi" w:cstheme="majorBidi"/>
            <w:color w:val="0E101A"/>
          </w:rPr>
          <w:delText xml:space="preserve">shaft </w:delText>
        </w:r>
        <w:r w:rsidR="00AF09DD" w:rsidRPr="00976DF2" w:rsidDel="0056400F">
          <w:rPr>
            <w:rFonts w:asciiTheme="majorBidi" w:hAnsiTheme="majorBidi" w:cstheme="majorBidi"/>
            <w:color w:val="0E101A"/>
          </w:rPr>
          <w:delText xml:space="preserve">encoders. The first feature is the </w:delText>
        </w:r>
        <w:commentRangeStart w:id="210"/>
        <w:r w:rsidR="00AF09DD" w:rsidRPr="00976DF2" w:rsidDel="0056400F">
          <w:rPr>
            <w:rFonts w:asciiTheme="majorBidi" w:hAnsiTheme="majorBidi" w:cstheme="majorBidi"/>
            <w:color w:val="0E101A"/>
          </w:rPr>
          <w:delText xml:space="preserve">number of spikes in encoders' derivation per time, representing the total number of </w:delText>
        </w:r>
      </w:del>
      <w:del w:id="211" w:author="bijan mehralizadeh" w:date="2021-12-24T21:36:00Z">
        <w:r w:rsidR="00AF09DD" w:rsidRPr="00976DF2" w:rsidDel="00F63E51">
          <w:rPr>
            <w:rFonts w:asciiTheme="majorBidi" w:hAnsiTheme="majorBidi" w:cstheme="majorBidi"/>
            <w:color w:val="0E101A"/>
          </w:rPr>
          <w:delText>wheel</w:delText>
        </w:r>
      </w:del>
      <w:del w:id="212" w:author="bijan mehralizadeh" w:date="2021-12-25T13:01:00Z">
        <w:r w:rsidR="00AF09DD" w:rsidRPr="00976DF2" w:rsidDel="0056400F">
          <w:rPr>
            <w:rFonts w:asciiTheme="majorBidi" w:hAnsiTheme="majorBidi" w:cstheme="majorBidi"/>
            <w:color w:val="0E101A"/>
          </w:rPr>
          <w:delText xml:space="preserve"> turns during the play (number of times wheels change from stationary to rotating). Other features of the encoders are extracted by convolving acceleration signals and the summation of two encoders signals.</w:delText>
        </w:r>
      </w:del>
      <w:del w:id="213" w:author="bijan mehralizadeh" w:date="2021-12-25T11:06:00Z">
        <w:r w:rsidR="00AF09DD" w:rsidRPr="00976DF2" w:rsidDel="0056400F">
          <w:rPr>
            <w:rFonts w:asciiTheme="majorBidi" w:hAnsiTheme="majorBidi" w:cstheme="majorBidi"/>
            <w:color w:val="0E101A"/>
          </w:rPr>
          <w:delText xml:space="preserve"> </w:delText>
        </w:r>
      </w:del>
    </w:p>
    <w:p w14:paraId="2A1601DC" w14:textId="77777777" w:rsidR="0056400F" w:rsidRDefault="0056400F" w:rsidP="00AF09DD">
      <w:pPr>
        <w:pStyle w:val="NormalWeb"/>
        <w:spacing w:before="0" w:beforeAutospacing="0" w:after="0" w:afterAutospacing="0"/>
        <w:rPr>
          <w:ins w:id="214" w:author="bijan mehralizadeh" w:date="2021-12-25T13:01:00Z"/>
          <w:rFonts w:asciiTheme="majorBidi" w:hAnsiTheme="majorBidi" w:cstheme="majorBidi"/>
          <w:color w:val="0E101A"/>
        </w:rPr>
      </w:pPr>
    </w:p>
    <w:commentRangeEnd w:id="210"/>
    <w:p w14:paraId="06D6FC71" w14:textId="77777777" w:rsidR="00491625" w:rsidRDefault="00491625" w:rsidP="00AF09DD">
      <w:pPr>
        <w:pStyle w:val="NormalWeb"/>
        <w:spacing w:before="0" w:beforeAutospacing="0" w:after="0" w:afterAutospacing="0"/>
        <w:rPr>
          <w:rFonts w:asciiTheme="majorBidi" w:hAnsiTheme="majorBidi" w:cstheme="majorBidi"/>
          <w:color w:val="0E101A"/>
        </w:rPr>
      </w:pPr>
      <w:r>
        <w:rPr>
          <w:rStyle w:val="CommentReference"/>
          <w:rFonts w:ascii="Calibri" w:eastAsia="Calibri" w:hAnsi="Calibri" w:cs="Calibri"/>
        </w:rPr>
        <w:commentReference w:id="210"/>
      </w:r>
    </w:p>
    <w:p w14:paraId="00D19056" w14:textId="7EC13D05" w:rsidR="000D1F7F" w:rsidRDefault="00491625" w:rsidP="00AF09DD">
      <w:pPr>
        <w:pStyle w:val="NormalWeb"/>
        <w:spacing w:before="0" w:beforeAutospacing="0" w:after="0" w:afterAutospacing="0"/>
        <w:rPr>
          <w:rFonts w:asciiTheme="majorBidi" w:hAnsiTheme="majorBidi" w:cstheme="majorBidi"/>
          <w:color w:val="0E101A"/>
        </w:rPr>
      </w:pPr>
      <w:r>
        <w:rPr>
          <w:rFonts w:asciiTheme="majorBidi" w:hAnsiTheme="majorBidi" w:cstheme="majorBidi"/>
          <w:color w:val="0E101A"/>
        </w:rPr>
        <w:t xml:space="preserve">To combine the features, analyzing the states of playing with the car is useful. </w:t>
      </w:r>
      <w:r w:rsidR="00AF09DD" w:rsidRPr="00976DF2">
        <w:rPr>
          <w:rFonts w:asciiTheme="majorBidi" w:hAnsiTheme="majorBidi" w:cstheme="majorBidi"/>
          <w:color w:val="0E101A"/>
        </w:rPr>
        <w:t xml:space="preserve">The whole </w:t>
      </w:r>
      <w:r w:rsidR="00F63E51" w:rsidRPr="00976DF2">
        <w:rPr>
          <w:rFonts w:asciiTheme="majorBidi" w:hAnsiTheme="majorBidi" w:cstheme="majorBidi"/>
          <w:color w:val="0E101A"/>
        </w:rPr>
        <w:t>children</w:t>
      </w:r>
      <w:r w:rsidR="00F63E51">
        <w:rPr>
          <w:rFonts w:asciiTheme="majorBidi" w:hAnsiTheme="majorBidi" w:cstheme="majorBidi"/>
          <w:color w:val="0E101A"/>
        </w:rPr>
        <w:t>'</w:t>
      </w:r>
      <w:r w:rsidR="00F63E51" w:rsidRPr="00976DF2">
        <w:rPr>
          <w:rFonts w:asciiTheme="majorBidi" w:hAnsiTheme="majorBidi" w:cstheme="majorBidi"/>
          <w:color w:val="0E101A"/>
        </w:rPr>
        <w:t xml:space="preserve">s </w:t>
      </w:r>
      <w:r w:rsidR="00AF09DD" w:rsidRPr="00976DF2">
        <w:rPr>
          <w:rFonts w:asciiTheme="majorBidi" w:hAnsiTheme="majorBidi" w:cstheme="majorBidi"/>
          <w:color w:val="0E101A"/>
        </w:rPr>
        <w:t xml:space="preserve">playtime with the </w:t>
      </w:r>
      <w:r w:rsidR="00C27452">
        <w:rPr>
          <w:rFonts w:asciiTheme="majorBidi" w:hAnsiTheme="majorBidi" w:cstheme="majorBidi"/>
          <w:color w:val="0E101A"/>
        </w:rPr>
        <w:t>intelligent</w:t>
      </w:r>
      <w:r w:rsidR="00AF09DD" w:rsidRPr="00976DF2">
        <w:rPr>
          <w:rFonts w:asciiTheme="majorBidi" w:hAnsiTheme="majorBidi" w:cstheme="majorBidi"/>
          <w:color w:val="0E101A"/>
        </w:rPr>
        <w:t xml:space="preserve"> toy car can be divided into four </w:t>
      </w:r>
      <w:r w:rsidR="0084228A">
        <w:rPr>
          <w:rFonts w:asciiTheme="majorBidi" w:hAnsiTheme="majorBidi" w:cstheme="majorBidi"/>
          <w:color w:val="0E101A"/>
        </w:rPr>
        <w:t>states</w:t>
      </w:r>
      <w:r w:rsidR="00AF09DD" w:rsidRPr="00976DF2">
        <w:rPr>
          <w:rFonts w:asciiTheme="majorBidi" w:hAnsiTheme="majorBidi" w:cstheme="majorBidi"/>
          <w:color w:val="0E101A"/>
        </w:rPr>
        <w:t xml:space="preserve">: </w:t>
      </w:r>
      <w:r>
        <w:rPr>
          <w:rFonts w:asciiTheme="majorBidi" w:hAnsiTheme="majorBidi" w:cstheme="majorBidi"/>
          <w:color w:val="0E101A"/>
        </w:rPr>
        <w:t xml:space="preserve">1) </w:t>
      </w:r>
      <w:r w:rsidR="0084228A">
        <w:rPr>
          <w:rFonts w:asciiTheme="majorBidi" w:hAnsiTheme="majorBidi" w:cstheme="majorBidi"/>
          <w:color w:val="0E101A"/>
        </w:rPr>
        <w:t>n</w:t>
      </w:r>
      <w:r w:rsidR="00130B49" w:rsidRPr="00976DF2">
        <w:rPr>
          <w:rFonts w:asciiTheme="majorBidi" w:hAnsiTheme="majorBidi" w:cstheme="majorBidi"/>
          <w:color w:val="0E101A"/>
        </w:rPr>
        <w:t xml:space="preserve">o </w:t>
      </w:r>
      <w:r w:rsidR="0084228A">
        <w:rPr>
          <w:rFonts w:asciiTheme="majorBidi" w:hAnsiTheme="majorBidi" w:cstheme="majorBidi"/>
          <w:color w:val="0E101A"/>
        </w:rPr>
        <w:t>p</w:t>
      </w:r>
      <w:r w:rsidR="00130B49" w:rsidRPr="00976DF2">
        <w:rPr>
          <w:rFonts w:asciiTheme="majorBidi" w:hAnsiTheme="majorBidi" w:cstheme="majorBidi"/>
          <w:color w:val="0E101A"/>
        </w:rPr>
        <w:t>laying</w:t>
      </w:r>
      <w:r w:rsidR="00AF09DD" w:rsidRPr="00976DF2">
        <w:rPr>
          <w:rFonts w:asciiTheme="majorBidi" w:hAnsiTheme="majorBidi" w:cstheme="majorBidi"/>
          <w:color w:val="0E101A"/>
        </w:rPr>
        <w:t xml:space="preserve">, </w:t>
      </w:r>
      <w:r>
        <w:rPr>
          <w:rFonts w:asciiTheme="majorBidi" w:hAnsiTheme="majorBidi" w:cstheme="majorBidi"/>
          <w:color w:val="0E101A"/>
        </w:rPr>
        <w:t xml:space="preserve">2) </w:t>
      </w:r>
      <w:r w:rsidR="00AF09DD" w:rsidRPr="00976DF2">
        <w:rPr>
          <w:rFonts w:asciiTheme="majorBidi" w:hAnsiTheme="majorBidi" w:cstheme="majorBidi"/>
          <w:color w:val="0E101A"/>
        </w:rPr>
        <w:t xml:space="preserve">playing only with wheels, </w:t>
      </w:r>
      <w:r>
        <w:rPr>
          <w:rFonts w:asciiTheme="majorBidi" w:hAnsiTheme="majorBidi" w:cstheme="majorBidi"/>
          <w:color w:val="0E101A"/>
        </w:rPr>
        <w:t xml:space="preserve">3) </w:t>
      </w:r>
      <w:r w:rsidR="00AF09DD" w:rsidRPr="00976DF2">
        <w:rPr>
          <w:rFonts w:asciiTheme="majorBidi" w:hAnsiTheme="majorBidi" w:cstheme="majorBidi"/>
          <w:color w:val="0E101A"/>
        </w:rPr>
        <w:t xml:space="preserve">playing on the ground, and </w:t>
      </w:r>
      <w:r>
        <w:rPr>
          <w:rFonts w:asciiTheme="majorBidi" w:hAnsiTheme="majorBidi" w:cstheme="majorBidi"/>
          <w:color w:val="0E101A"/>
        </w:rPr>
        <w:t xml:space="preserve">4) </w:t>
      </w:r>
      <w:r w:rsidR="00AF09DD" w:rsidRPr="00976DF2">
        <w:rPr>
          <w:rFonts w:asciiTheme="majorBidi" w:hAnsiTheme="majorBidi" w:cstheme="majorBidi"/>
          <w:color w:val="0E101A"/>
        </w:rPr>
        <w:t xml:space="preserve">playing in the air. In the </w:t>
      </w:r>
      <w:r w:rsidR="00130B49" w:rsidRPr="00976DF2">
        <w:rPr>
          <w:rFonts w:asciiTheme="majorBidi" w:hAnsiTheme="majorBidi" w:cstheme="majorBidi"/>
          <w:color w:val="0E101A"/>
        </w:rPr>
        <w:t xml:space="preserve">not playing </w:t>
      </w:r>
      <w:r w:rsidR="00AF09DD" w:rsidRPr="00976DF2">
        <w:rPr>
          <w:rFonts w:asciiTheme="majorBidi" w:hAnsiTheme="majorBidi" w:cstheme="majorBidi"/>
          <w:color w:val="0E101A"/>
        </w:rPr>
        <w:t xml:space="preserve">section, the </w:t>
      </w:r>
      <w:r w:rsidR="00C27452">
        <w:rPr>
          <w:rFonts w:asciiTheme="majorBidi" w:hAnsiTheme="majorBidi" w:cstheme="majorBidi"/>
          <w:color w:val="0E101A"/>
        </w:rPr>
        <w:t>intelligent</w:t>
      </w:r>
      <w:r w:rsidR="00AF09DD" w:rsidRPr="00976DF2">
        <w:rPr>
          <w:rFonts w:asciiTheme="majorBidi" w:hAnsiTheme="majorBidi" w:cstheme="majorBidi"/>
          <w:color w:val="0E101A"/>
        </w:rPr>
        <w:t xml:space="preserve"> toy car is almost stationary and has no movements, and both encoders and acceleration signals are almost </w:t>
      </w:r>
      <w:r w:rsidR="001047EF">
        <w:rPr>
          <w:rFonts w:asciiTheme="majorBidi" w:hAnsiTheme="majorBidi" w:cstheme="majorBidi"/>
          <w:color w:val="0E101A"/>
        </w:rPr>
        <w:t>zero</w:t>
      </w:r>
      <w:r w:rsidR="00AF09DD" w:rsidRPr="00976DF2">
        <w:rPr>
          <w:rFonts w:asciiTheme="majorBidi" w:hAnsiTheme="majorBidi" w:cstheme="majorBidi"/>
          <w:color w:val="0E101A"/>
        </w:rPr>
        <w:t xml:space="preserve">. The playing only with wheels section is when the </w:t>
      </w:r>
      <w:r w:rsidR="00C27452">
        <w:rPr>
          <w:rFonts w:asciiTheme="majorBidi" w:hAnsiTheme="majorBidi" w:cstheme="majorBidi"/>
          <w:color w:val="0E101A"/>
        </w:rPr>
        <w:t>intelligent</w:t>
      </w:r>
      <w:r w:rsidR="00AF09DD" w:rsidRPr="00976DF2">
        <w:rPr>
          <w:rFonts w:asciiTheme="majorBidi" w:hAnsiTheme="majorBidi" w:cstheme="majorBidi"/>
          <w:color w:val="0E101A"/>
        </w:rPr>
        <w:t xml:space="preserve"> </w:t>
      </w:r>
      <w:r w:rsidR="001047EF">
        <w:rPr>
          <w:rFonts w:asciiTheme="majorBidi" w:hAnsiTheme="majorBidi" w:cstheme="majorBidi"/>
          <w:color w:val="0E101A"/>
        </w:rPr>
        <w:lastRenderedPageBreak/>
        <w:t xml:space="preserve">toy </w:t>
      </w:r>
      <w:r w:rsidR="00AF09DD" w:rsidRPr="00976DF2">
        <w:rPr>
          <w:rFonts w:asciiTheme="majorBidi" w:hAnsiTheme="majorBidi" w:cstheme="majorBidi"/>
          <w:color w:val="0E101A"/>
        </w:rPr>
        <w:t xml:space="preserve">car </w:t>
      </w:r>
      <w:r w:rsidR="001047EF">
        <w:rPr>
          <w:rFonts w:asciiTheme="majorBidi" w:hAnsiTheme="majorBidi" w:cstheme="majorBidi"/>
          <w:color w:val="0E101A"/>
        </w:rPr>
        <w:t xml:space="preserve">is </w:t>
      </w:r>
      <w:r w:rsidR="00AF09DD" w:rsidRPr="00976DF2">
        <w:rPr>
          <w:rFonts w:asciiTheme="majorBidi" w:hAnsiTheme="majorBidi" w:cstheme="majorBidi"/>
          <w:color w:val="0E101A"/>
        </w:rPr>
        <w:t xml:space="preserve">almost motionless while rotating its wheels. </w:t>
      </w:r>
      <w:r w:rsidR="001047EF">
        <w:rPr>
          <w:rFonts w:asciiTheme="majorBidi" w:hAnsiTheme="majorBidi" w:cstheme="majorBidi"/>
          <w:color w:val="0E101A"/>
        </w:rPr>
        <w:t>In such a case, the shaft encoders show changes while there is no significant change in the acceleration. In t</w:t>
      </w:r>
      <w:r w:rsidR="00AF09DD" w:rsidRPr="00976DF2">
        <w:rPr>
          <w:rFonts w:asciiTheme="majorBidi" w:hAnsiTheme="majorBidi" w:cstheme="majorBidi"/>
          <w:color w:val="0E101A"/>
        </w:rPr>
        <w:t>he playing on</w:t>
      </w:r>
      <w:r w:rsidR="001047EF">
        <w:rPr>
          <w:rFonts w:asciiTheme="majorBidi" w:hAnsiTheme="majorBidi" w:cstheme="majorBidi"/>
          <w:color w:val="0E101A"/>
        </w:rPr>
        <w:t xml:space="preserve"> the</w:t>
      </w:r>
      <w:r w:rsidR="00AF09DD" w:rsidRPr="00976DF2">
        <w:rPr>
          <w:rFonts w:asciiTheme="majorBidi" w:hAnsiTheme="majorBidi" w:cstheme="majorBidi"/>
          <w:color w:val="0E101A"/>
        </w:rPr>
        <w:t xml:space="preserve"> ground section describes those portions of playing that the </w:t>
      </w:r>
      <w:r w:rsidR="00C27452">
        <w:rPr>
          <w:rFonts w:asciiTheme="majorBidi" w:hAnsiTheme="majorBidi" w:cstheme="majorBidi"/>
          <w:color w:val="0E101A"/>
        </w:rPr>
        <w:t>intelligent</w:t>
      </w:r>
      <w:r w:rsidR="00AF09DD" w:rsidRPr="00976DF2">
        <w:rPr>
          <w:rFonts w:asciiTheme="majorBidi" w:hAnsiTheme="majorBidi" w:cstheme="majorBidi"/>
          <w:color w:val="0E101A"/>
        </w:rPr>
        <w:t xml:space="preserve"> </w:t>
      </w:r>
      <w:r w:rsidR="001047EF">
        <w:rPr>
          <w:rFonts w:asciiTheme="majorBidi" w:hAnsiTheme="majorBidi" w:cstheme="majorBidi"/>
          <w:color w:val="0E101A"/>
        </w:rPr>
        <w:t xml:space="preserve">toy </w:t>
      </w:r>
      <w:r w:rsidR="00AF09DD" w:rsidRPr="00976DF2">
        <w:rPr>
          <w:rFonts w:asciiTheme="majorBidi" w:hAnsiTheme="majorBidi" w:cstheme="majorBidi"/>
          <w:color w:val="0E101A"/>
        </w:rPr>
        <w:t xml:space="preserve">car </w:t>
      </w:r>
      <w:r w:rsidR="001047EF">
        <w:rPr>
          <w:rFonts w:asciiTheme="majorBidi" w:hAnsiTheme="majorBidi" w:cstheme="majorBidi"/>
          <w:color w:val="0E101A"/>
        </w:rPr>
        <w:t>is moved which creates changes in both acceleration and shaft encoder signals. Finally,</w:t>
      </w:r>
      <w:r w:rsidR="00AF09DD" w:rsidRPr="00976DF2">
        <w:rPr>
          <w:rFonts w:asciiTheme="majorBidi" w:hAnsiTheme="majorBidi" w:cstheme="majorBidi"/>
          <w:color w:val="0E101A"/>
        </w:rPr>
        <w:t xml:space="preserve"> the playing </w:t>
      </w:r>
      <w:r w:rsidR="001047EF">
        <w:rPr>
          <w:rFonts w:asciiTheme="majorBidi" w:hAnsiTheme="majorBidi" w:cstheme="majorBidi"/>
          <w:color w:val="0E101A"/>
        </w:rPr>
        <w:t>in</w:t>
      </w:r>
      <w:r w:rsidR="00AF09DD" w:rsidRPr="00976DF2">
        <w:rPr>
          <w:rFonts w:asciiTheme="majorBidi" w:hAnsiTheme="majorBidi" w:cstheme="majorBidi"/>
          <w:color w:val="0E101A"/>
        </w:rPr>
        <w:t xml:space="preserve">n air section is when the </w:t>
      </w:r>
      <w:r w:rsidR="00C27452">
        <w:rPr>
          <w:rFonts w:asciiTheme="majorBidi" w:hAnsiTheme="majorBidi" w:cstheme="majorBidi"/>
          <w:color w:val="0E101A"/>
        </w:rPr>
        <w:t>intelligent</w:t>
      </w:r>
      <w:r w:rsidR="00AF09DD" w:rsidRPr="00976DF2">
        <w:rPr>
          <w:rFonts w:asciiTheme="majorBidi" w:hAnsiTheme="majorBidi" w:cstheme="majorBidi"/>
          <w:color w:val="0E101A"/>
        </w:rPr>
        <w:t xml:space="preserve"> toy car is moved in the air, and the acceleration is changing, and its wheels are not rotating</w:t>
      </w:r>
      <w:r w:rsidR="001047EF">
        <w:rPr>
          <w:rFonts w:asciiTheme="majorBidi" w:hAnsiTheme="majorBidi" w:cstheme="majorBidi"/>
          <w:color w:val="0E101A"/>
        </w:rPr>
        <w:t xml:space="preserve">. Thus, </w:t>
      </w:r>
      <w:r w:rsidR="00AF09DD" w:rsidRPr="00976DF2">
        <w:rPr>
          <w:rFonts w:asciiTheme="majorBidi" w:hAnsiTheme="majorBidi" w:cstheme="majorBidi"/>
          <w:color w:val="0E101A"/>
        </w:rPr>
        <w:t xml:space="preserve">the encoders </w:t>
      </w:r>
      <w:r w:rsidR="001047EF">
        <w:rPr>
          <w:rFonts w:asciiTheme="majorBidi" w:hAnsiTheme="majorBidi" w:cstheme="majorBidi"/>
          <w:color w:val="0E101A"/>
        </w:rPr>
        <w:t xml:space="preserve">signals </w:t>
      </w:r>
      <w:r w:rsidR="000D1F7F">
        <w:rPr>
          <w:rFonts w:asciiTheme="majorBidi" w:hAnsiTheme="majorBidi" w:cstheme="majorBidi"/>
          <w:color w:val="0E101A"/>
        </w:rPr>
        <w:t xml:space="preserve">show zero rotation. </w:t>
      </w:r>
    </w:p>
    <w:p w14:paraId="5AB5B9D8" w14:textId="37875773" w:rsidR="00AF09DD" w:rsidRPr="00976DF2" w:rsidRDefault="00AF09DD" w:rsidP="000D1F7F">
      <w:pPr>
        <w:pStyle w:val="NormalWeb"/>
        <w:spacing w:before="0" w:beforeAutospacing="0" w:after="0" w:afterAutospacing="0"/>
        <w:rPr>
          <w:rFonts w:asciiTheme="majorBidi" w:hAnsiTheme="majorBidi" w:cstheme="majorBidi"/>
          <w:color w:val="0E101A"/>
        </w:rPr>
      </w:pPr>
      <w:r w:rsidRPr="00976DF2">
        <w:rPr>
          <w:rFonts w:asciiTheme="majorBidi" w:hAnsiTheme="majorBidi" w:cstheme="majorBidi"/>
          <w:color w:val="0E101A"/>
        </w:rPr>
        <w:t xml:space="preserve">Integrating the </w:t>
      </w:r>
      <w:r w:rsidR="000D1F7F">
        <w:rPr>
          <w:rFonts w:asciiTheme="majorBidi" w:hAnsiTheme="majorBidi" w:cstheme="majorBidi"/>
          <w:color w:val="0E101A"/>
        </w:rPr>
        <w:t xml:space="preserve">jerk of the </w:t>
      </w:r>
      <w:r w:rsidRPr="00976DF2">
        <w:rPr>
          <w:rFonts w:asciiTheme="majorBidi" w:hAnsiTheme="majorBidi" w:cstheme="majorBidi"/>
          <w:color w:val="0E101A"/>
        </w:rPr>
        <w:t xml:space="preserve">summed acceleration signals with the variation of the </w:t>
      </w:r>
      <w:r w:rsidR="000D1F7F">
        <w:rPr>
          <w:rFonts w:asciiTheme="majorBidi" w:hAnsiTheme="majorBidi" w:cstheme="majorBidi"/>
          <w:color w:val="0E101A"/>
        </w:rPr>
        <w:t>e</w:t>
      </w:r>
      <w:r w:rsidRPr="00976DF2">
        <w:rPr>
          <w:rFonts w:asciiTheme="majorBidi" w:hAnsiTheme="majorBidi" w:cstheme="majorBidi"/>
          <w:color w:val="0E101A"/>
        </w:rPr>
        <w:t>ncoder</w:t>
      </w:r>
      <w:r w:rsidR="000D1F7F">
        <w:rPr>
          <w:rFonts w:asciiTheme="majorBidi" w:hAnsiTheme="majorBidi" w:cstheme="majorBidi"/>
          <w:color w:val="0E101A"/>
        </w:rPr>
        <w:t>s</w:t>
      </w:r>
      <w:r w:rsidRPr="00976DF2">
        <w:rPr>
          <w:rFonts w:asciiTheme="majorBidi" w:hAnsiTheme="majorBidi" w:cstheme="majorBidi"/>
          <w:color w:val="0E101A"/>
        </w:rPr>
        <w:t>' data separates th</w:t>
      </w:r>
      <w:r w:rsidR="000D1F7F">
        <w:rPr>
          <w:rFonts w:asciiTheme="majorBidi" w:hAnsiTheme="majorBidi" w:cstheme="majorBidi"/>
          <w:color w:val="0E101A"/>
        </w:rPr>
        <w:t>e</w:t>
      </w:r>
      <w:r w:rsidRPr="00976DF2">
        <w:rPr>
          <w:rFonts w:asciiTheme="majorBidi" w:hAnsiTheme="majorBidi" w:cstheme="majorBidi"/>
          <w:color w:val="0E101A"/>
        </w:rPr>
        <w:t>se four mentioned sections from each other. If the jerk is almost zero, then the car is almost stationary and depend</w:t>
      </w:r>
      <w:r w:rsidR="000D1F7F">
        <w:rPr>
          <w:rFonts w:asciiTheme="majorBidi" w:hAnsiTheme="majorBidi" w:cstheme="majorBidi"/>
          <w:color w:val="0E101A"/>
        </w:rPr>
        <w:t xml:space="preserve">ing </w:t>
      </w:r>
      <w:r w:rsidRPr="00976DF2">
        <w:rPr>
          <w:rFonts w:asciiTheme="majorBidi" w:hAnsiTheme="majorBidi" w:cstheme="majorBidi"/>
          <w:color w:val="0E101A"/>
        </w:rPr>
        <w:t xml:space="preserve">on the </w:t>
      </w:r>
      <w:r w:rsidR="000D1F7F">
        <w:rPr>
          <w:rFonts w:asciiTheme="majorBidi" w:hAnsiTheme="majorBidi" w:cstheme="majorBidi"/>
          <w:color w:val="0E101A"/>
        </w:rPr>
        <w:t xml:space="preserve">shaft </w:t>
      </w:r>
      <w:r w:rsidR="00F63E51" w:rsidRPr="00976DF2">
        <w:rPr>
          <w:rFonts w:asciiTheme="majorBidi" w:hAnsiTheme="majorBidi" w:cstheme="majorBidi"/>
          <w:color w:val="0E101A"/>
        </w:rPr>
        <w:t>encoder</w:t>
      </w:r>
      <w:r w:rsidR="00F63E51">
        <w:rPr>
          <w:rFonts w:asciiTheme="majorBidi" w:hAnsiTheme="majorBidi" w:cstheme="majorBidi"/>
          <w:color w:val="0E101A"/>
        </w:rPr>
        <w:t>s'</w:t>
      </w:r>
      <w:r w:rsidR="00F63E51" w:rsidRPr="00976DF2">
        <w:rPr>
          <w:rFonts w:asciiTheme="majorBidi" w:hAnsiTheme="majorBidi" w:cstheme="majorBidi"/>
          <w:color w:val="0E101A"/>
        </w:rPr>
        <w:t xml:space="preserve"> </w:t>
      </w:r>
      <w:r w:rsidR="000D1F7F">
        <w:rPr>
          <w:rFonts w:asciiTheme="majorBidi" w:hAnsiTheme="majorBidi" w:cstheme="majorBidi"/>
          <w:color w:val="0E101A"/>
        </w:rPr>
        <w:t xml:space="preserve">signal </w:t>
      </w:r>
      <w:r w:rsidRPr="00976DF2">
        <w:rPr>
          <w:rFonts w:asciiTheme="majorBidi" w:hAnsiTheme="majorBidi" w:cstheme="majorBidi"/>
          <w:color w:val="0E101A"/>
        </w:rPr>
        <w:t>variation</w:t>
      </w:r>
      <w:r w:rsidR="0084228A">
        <w:rPr>
          <w:rFonts w:asciiTheme="majorBidi" w:hAnsiTheme="majorBidi" w:cstheme="majorBidi"/>
          <w:color w:val="0E101A"/>
        </w:rPr>
        <w:t>, the car can be in the No Playing state</w:t>
      </w:r>
      <w:r w:rsidRPr="00976DF2">
        <w:rPr>
          <w:rFonts w:asciiTheme="majorBidi" w:hAnsiTheme="majorBidi" w:cstheme="majorBidi"/>
          <w:color w:val="0E101A"/>
        </w:rPr>
        <w:t xml:space="preserve"> or </w:t>
      </w:r>
      <w:r w:rsidR="0084228A">
        <w:rPr>
          <w:rFonts w:asciiTheme="majorBidi" w:hAnsiTheme="majorBidi" w:cstheme="majorBidi"/>
          <w:color w:val="0E101A"/>
        </w:rPr>
        <w:t xml:space="preserve">in </w:t>
      </w:r>
      <w:r w:rsidRPr="00976DF2">
        <w:rPr>
          <w:rFonts w:asciiTheme="majorBidi" w:hAnsiTheme="majorBidi" w:cstheme="majorBidi"/>
          <w:color w:val="0E101A"/>
        </w:rPr>
        <w:t xml:space="preserve">the playing only with wheels </w:t>
      </w:r>
      <w:r w:rsidR="0084228A">
        <w:rPr>
          <w:rFonts w:asciiTheme="majorBidi" w:hAnsiTheme="majorBidi" w:cstheme="majorBidi"/>
          <w:color w:val="0E101A"/>
        </w:rPr>
        <w:t>state. I</w:t>
      </w:r>
      <w:r w:rsidRPr="00976DF2">
        <w:rPr>
          <w:rFonts w:asciiTheme="majorBidi" w:hAnsiTheme="majorBidi" w:cstheme="majorBidi"/>
          <w:color w:val="0E101A"/>
        </w:rPr>
        <w:t xml:space="preserve">f the jerk was non-zero, then the car is moving and based on its encoders data it could be </w:t>
      </w:r>
      <w:r w:rsidR="0084228A">
        <w:rPr>
          <w:rFonts w:asciiTheme="majorBidi" w:hAnsiTheme="majorBidi" w:cstheme="majorBidi"/>
          <w:color w:val="0E101A"/>
        </w:rPr>
        <w:t xml:space="preserve">in the playing on the ground or playing in the air states. </w:t>
      </w:r>
      <w:r w:rsidRPr="00976DF2">
        <w:rPr>
          <w:rFonts w:asciiTheme="majorBidi" w:hAnsiTheme="majorBidi" w:cstheme="majorBidi"/>
          <w:color w:val="0E101A"/>
        </w:rPr>
        <w:t xml:space="preserve">The percentage of every </w:t>
      </w:r>
      <w:r w:rsidR="0084228A">
        <w:rPr>
          <w:rFonts w:asciiTheme="majorBidi" w:hAnsiTheme="majorBidi" w:cstheme="majorBidi"/>
          <w:color w:val="0E101A"/>
        </w:rPr>
        <w:t xml:space="preserve">state in the play time of a subject is considered </w:t>
      </w:r>
      <w:r w:rsidRPr="00976DF2">
        <w:rPr>
          <w:rFonts w:asciiTheme="majorBidi" w:hAnsiTheme="majorBidi" w:cstheme="majorBidi"/>
          <w:color w:val="0E101A"/>
        </w:rPr>
        <w:t xml:space="preserve">a feature. By defining an active duration for the </w:t>
      </w:r>
      <w:r w:rsidR="00C27452">
        <w:rPr>
          <w:rFonts w:asciiTheme="majorBidi" w:hAnsiTheme="majorBidi" w:cstheme="majorBidi"/>
          <w:color w:val="0E101A"/>
        </w:rPr>
        <w:t>intelligent</w:t>
      </w:r>
      <w:r w:rsidRPr="00976DF2">
        <w:rPr>
          <w:rFonts w:asciiTheme="majorBidi" w:hAnsiTheme="majorBidi" w:cstheme="majorBidi"/>
          <w:color w:val="0E101A"/>
        </w:rPr>
        <w:t xml:space="preserve"> car that consists of </w:t>
      </w:r>
      <w:del w:id="215" w:author="bijan mehralizadeh" w:date="2021-12-24T23:43:00Z">
        <w:r w:rsidRPr="00976DF2" w:rsidDel="003F4648">
          <w:rPr>
            <w:rFonts w:asciiTheme="majorBidi" w:hAnsiTheme="majorBidi" w:cstheme="majorBidi"/>
            <w:color w:val="0E101A"/>
          </w:rPr>
          <w:delText>playing only with wheels, playing on the ground, and playing in the air sections</w:delText>
        </w:r>
      </w:del>
      <w:ins w:id="216" w:author="bijan mehralizadeh" w:date="2021-12-24T23:43:00Z">
        <w:r w:rsidR="003F4648">
          <w:rPr>
            <w:rFonts w:asciiTheme="majorBidi" w:hAnsiTheme="majorBidi" w:cstheme="majorBidi"/>
            <w:color w:val="0E101A"/>
          </w:rPr>
          <w:t xml:space="preserve">total time </w:t>
        </w:r>
      </w:ins>
      <w:ins w:id="217" w:author="bijan mehralizadeh" w:date="2021-12-24T23:44:00Z">
        <w:r w:rsidR="003F4648">
          <w:rPr>
            <w:rFonts w:asciiTheme="majorBidi" w:hAnsiTheme="majorBidi" w:cstheme="majorBidi"/>
            <w:color w:val="0E101A"/>
          </w:rPr>
          <w:t xml:space="preserve">minus not playing </w:t>
        </w:r>
      </w:ins>
      <w:ins w:id="218" w:author="bijan mehralizadeh" w:date="2021-12-24T23:45:00Z">
        <w:r w:rsidR="003F4648">
          <w:rPr>
            <w:rFonts w:asciiTheme="majorBidi" w:hAnsiTheme="majorBidi" w:cstheme="majorBidi"/>
            <w:color w:val="0E101A"/>
          </w:rPr>
          <w:t>section</w:t>
        </w:r>
      </w:ins>
      <w:r w:rsidRPr="00976DF2">
        <w:rPr>
          <w:rFonts w:asciiTheme="majorBidi" w:hAnsiTheme="majorBidi" w:cstheme="majorBidi"/>
          <w:color w:val="0E101A"/>
        </w:rPr>
        <w:t xml:space="preserve">, the absolute interaction period of the test case is calculated. </w:t>
      </w:r>
      <w:commentRangeStart w:id="219"/>
      <w:commentRangeStart w:id="220"/>
      <w:r w:rsidRPr="00976DF2">
        <w:rPr>
          <w:rFonts w:asciiTheme="majorBidi" w:hAnsiTheme="majorBidi" w:cstheme="majorBidi"/>
          <w:color w:val="0E101A"/>
        </w:rPr>
        <w:t xml:space="preserve">The ratio of each </w:t>
      </w:r>
      <w:r w:rsidR="0084228A">
        <w:rPr>
          <w:rFonts w:asciiTheme="majorBidi" w:hAnsiTheme="majorBidi" w:cstheme="majorBidi"/>
          <w:color w:val="0E101A"/>
        </w:rPr>
        <w:t>state</w:t>
      </w:r>
      <w:r w:rsidR="0084228A" w:rsidRPr="00976DF2">
        <w:rPr>
          <w:rFonts w:asciiTheme="majorBidi" w:hAnsiTheme="majorBidi" w:cstheme="majorBidi"/>
          <w:color w:val="0E101A"/>
        </w:rPr>
        <w:t xml:space="preserve"> </w:t>
      </w:r>
      <w:r w:rsidRPr="00976DF2">
        <w:rPr>
          <w:rFonts w:asciiTheme="majorBidi" w:hAnsiTheme="majorBidi" w:cstheme="majorBidi"/>
          <w:color w:val="0E101A"/>
        </w:rPr>
        <w:t>to the length of the absolute interaction period is also a feature.</w:t>
      </w:r>
      <w:commentRangeEnd w:id="219"/>
      <w:r w:rsidR="0084228A">
        <w:rPr>
          <w:rStyle w:val="CommentReference"/>
          <w:rFonts w:ascii="Calibri" w:eastAsia="Calibri" w:hAnsi="Calibri" w:cs="Calibri"/>
        </w:rPr>
        <w:commentReference w:id="219"/>
      </w:r>
      <w:commentRangeEnd w:id="220"/>
      <w:r w:rsidR="003F4648">
        <w:rPr>
          <w:rStyle w:val="CommentReference"/>
          <w:rFonts w:ascii="Calibri" w:eastAsia="Calibri" w:hAnsi="Calibri" w:cs="Calibri"/>
        </w:rPr>
        <w:commentReference w:id="220"/>
      </w:r>
    </w:p>
    <w:p w14:paraId="7AF1A850" w14:textId="23D3032B" w:rsidR="001A6C29" w:rsidRPr="00976DF2" w:rsidRDefault="001A6C29" w:rsidP="00AF09DD">
      <w:pPr>
        <w:pStyle w:val="NormalWeb"/>
        <w:spacing w:before="0" w:beforeAutospacing="0" w:after="0" w:afterAutospacing="0"/>
        <w:rPr>
          <w:rFonts w:asciiTheme="majorBidi" w:hAnsiTheme="majorBidi" w:cstheme="majorBidi"/>
          <w:color w:val="0E101A"/>
        </w:rPr>
      </w:pPr>
    </w:p>
    <w:p w14:paraId="712D5711" w14:textId="3AF478E7" w:rsidR="001A6C29" w:rsidRPr="00976DF2" w:rsidRDefault="001A6C29" w:rsidP="00AF09DD">
      <w:pPr>
        <w:pStyle w:val="NormalWeb"/>
        <w:spacing w:before="0" w:beforeAutospacing="0" w:after="0" w:afterAutospacing="0"/>
        <w:rPr>
          <w:rFonts w:asciiTheme="majorBidi" w:hAnsiTheme="majorBidi" w:cstheme="majorBidi"/>
          <w:color w:val="0E101A"/>
        </w:rPr>
      </w:pPr>
    </w:p>
    <w:p w14:paraId="530CF4A2" w14:textId="77777777" w:rsidR="001A6C29" w:rsidRPr="00976DF2" w:rsidRDefault="001A6C29" w:rsidP="001A6C29">
      <w:pPr>
        <w:pStyle w:val="Heading2"/>
        <w:spacing w:before="0" w:beforeAutospacing="0" w:after="0" w:afterAutospacing="0"/>
        <w:rPr>
          <w:rFonts w:asciiTheme="majorBidi" w:hAnsiTheme="majorBidi" w:cstheme="majorBidi"/>
          <w:b w:val="0"/>
          <w:bCs w:val="0"/>
          <w:color w:val="0E101A"/>
        </w:rPr>
      </w:pPr>
      <w:r w:rsidRPr="00976DF2">
        <w:rPr>
          <w:rFonts w:asciiTheme="majorBidi" w:hAnsiTheme="majorBidi" w:cstheme="majorBidi"/>
          <w:b w:val="0"/>
          <w:bCs w:val="0"/>
          <w:color w:val="0E101A"/>
        </w:rPr>
        <w:t>Classification Structure</w:t>
      </w:r>
    </w:p>
    <w:p w14:paraId="4E76AC28" w14:textId="2402C33A" w:rsidR="001A6C29" w:rsidRPr="004C0EEA" w:rsidRDefault="009124B6" w:rsidP="004C0EEA">
      <w:pPr>
        <w:pStyle w:val="NormalWeb"/>
        <w:spacing w:before="0" w:beforeAutospacing="0" w:after="0" w:afterAutospacing="0"/>
        <w:rPr>
          <w:rFonts w:asciiTheme="majorBidi" w:hAnsiTheme="majorBidi" w:cstheme="majorBidi"/>
          <w:color w:val="0E101A"/>
        </w:rPr>
      </w:pPr>
      <w:r>
        <w:rPr>
          <w:rFonts w:asciiTheme="majorBidi" w:hAnsiTheme="majorBidi" w:cstheme="majorBidi"/>
          <w:color w:val="0E101A"/>
        </w:rPr>
        <w:t xml:space="preserve">To train classifiers, </w:t>
      </w:r>
      <w:r w:rsidR="001A6C29" w:rsidRPr="00976DF2">
        <w:rPr>
          <w:rFonts w:asciiTheme="majorBidi" w:hAnsiTheme="majorBidi" w:cstheme="majorBidi"/>
          <w:color w:val="0E101A"/>
        </w:rPr>
        <w:t xml:space="preserve">the collection of 45 </w:t>
      </w:r>
      <w:del w:id="221" w:author="bijan mehralizadeh" w:date="2021-12-24T23:54:00Z">
        <w:r w:rsidDel="003F4648">
          <w:rPr>
            <w:rFonts w:asciiTheme="majorBidi" w:hAnsiTheme="majorBidi" w:cstheme="majorBidi"/>
            <w:color w:val="0E101A"/>
          </w:rPr>
          <w:delText>subjects</w:delText>
        </w:r>
      </w:del>
      <w:ins w:id="222" w:author="bijan mehralizadeh" w:date="2021-12-24T23:54:00Z">
        <w:r w:rsidR="003F4648">
          <w:rPr>
            <w:rFonts w:asciiTheme="majorBidi" w:hAnsiTheme="majorBidi" w:cstheme="majorBidi"/>
            <w:color w:val="0E101A"/>
          </w:rPr>
          <w:t>subjects</w:t>
        </w:r>
      </w:ins>
      <w:ins w:id="223" w:author="bijan mehralizadeh" w:date="2021-12-24T23:58:00Z">
        <w:r w:rsidR="003F4648">
          <w:rPr>
            <w:rFonts w:asciiTheme="majorBidi" w:hAnsiTheme="majorBidi" w:cstheme="majorBidi"/>
            <w:color w:val="0E101A"/>
          </w:rPr>
          <w:t>'</w:t>
        </w:r>
      </w:ins>
      <w:r>
        <w:rPr>
          <w:rFonts w:asciiTheme="majorBidi" w:hAnsiTheme="majorBidi" w:cstheme="majorBidi"/>
          <w:color w:val="0E101A"/>
        </w:rPr>
        <w:t xml:space="preserve"> data</w:t>
      </w:r>
      <w:r w:rsidRPr="00976DF2">
        <w:rPr>
          <w:rFonts w:asciiTheme="majorBidi" w:hAnsiTheme="majorBidi" w:cstheme="majorBidi"/>
          <w:color w:val="0E101A"/>
        </w:rPr>
        <w:t xml:space="preserve"> </w:t>
      </w:r>
      <w:r>
        <w:rPr>
          <w:rFonts w:asciiTheme="majorBidi" w:hAnsiTheme="majorBidi" w:cstheme="majorBidi"/>
          <w:color w:val="0E101A"/>
        </w:rPr>
        <w:t>was</w:t>
      </w:r>
      <w:r w:rsidRPr="00976DF2">
        <w:rPr>
          <w:rFonts w:asciiTheme="majorBidi" w:hAnsiTheme="majorBidi" w:cstheme="majorBidi"/>
          <w:color w:val="0E101A"/>
        </w:rPr>
        <w:t xml:space="preserve"> </w:t>
      </w:r>
      <w:r w:rsidR="001A6C29" w:rsidRPr="00976DF2">
        <w:rPr>
          <w:rFonts w:asciiTheme="majorBidi" w:hAnsiTheme="majorBidi" w:cstheme="majorBidi"/>
          <w:color w:val="0E101A"/>
        </w:rPr>
        <w:t xml:space="preserve">divided into </w:t>
      </w:r>
      <w:commentRangeStart w:id="224"/>
      <w:r w:rsidR="001A6C29" w:rsidRPr="00976DF2">
        <w:rPr>
          <w:rFonts w:asciiTheme="majorBidi" w:hAnsiTheme="majorBidi" w:cstheme="majorBidi"/>
          <w:color w:val="0E101A"/>
        </w:rPr>
        <w:t>two groups: the training set with 80% of samples and the test set with 20% of remaining sample</w:t>
      </w:r>
      <w:commentRangeEnd w:id="224"/>
      <w:r>
        <w:rPr>
          <w:rStyle w:val="CommentReference"/>
          <w:rFonts w:ascii="Calibri" w:eastAsia="Calibri" w:hAnsi="Calibri" w:cs="Calibri"/>
        </w:rPr>
        <w:commentReference w:id="224"/>
      </w:r>
      <w:r w:rsidR="001A6C29" w:rsidRPr="00976DF2">
        <w:rPr>
          <w:rFonts w:asciiTheme="majorBidi" w:hAnsiTheme="majorBidi" w:cstheme="majorBidi"/>
          <w:color w:val="0E101A"/>
        </w:rPr>
        <w:t>s. The training set is used to train the classifier, and the test set is used to measure the classifier's performance.</w:t>
      </w:r>
      <w:r w:rsidR="004C0EEA">
        <w:rPr>
          <w:rFonts w:asciiTheme="majorBidi" w:hAnsiTheme="majorBidi" w:cstheme="majorBidi"/>
          <w:color w:val="0E101A"/>
        </w:rPr>
        <w:t xml:space="preserve"> T</w:t>
      </w:r>
      <w:r w:rsidR="001A6C29" w:rsidRPr="00976DF2">
        <w:rPr>
          <w:rFonts w:asciiTheme="majorBidi" w:hAnsiTheme="majorBidi" w:cstheme="majorBidi"/>
          <w:color w:val="0E101A"/>
        </w:rPr>
        <w:t>he K-fold cross-validation method</w:t>
      </w:r>
      <w:r w:rsidR="001A6C29" w:rsidRPr="00976DF2">
        <w:rPr>
          <w:rFonts w:asciiTheme="majorBidi" w:hAnsiTheme="majorBidi" w:cstheme="majorBidi"/>
          <w:color w:val="0E101A"/>
        </w:rPr>
        <w:fldChar w:fldCharType="begin"/>
      </w:r>
      <w:r w:rsidR="00263859">
        <w:rPr>
          <w:rFonts w:asciiTheme="majorBidi" w:hAnsiTheme="majorBidi" w:cstheme="majorBidi"/>
          <w:color w:val="0E101A"/>
        </w:rPr>
        <w:instrText xml:space="preserve"> ADDIN EN.CITE &lt;EndNote&gt;&lt;Cite&gt;&lt;Author&gt;Pedregosa&lt;/Author&gt;&lt;Year&gt;2011&lt;/Year&gt;&lt;RecNum&gt;23&lt;/RecNum&gt;&lt;DisplayText&gt;[24]&lt;/DisplayText&gt;&lt;record&gt;&lt;rec-number&gt;23&lt;/rec-number&gt;&lt;foreign-keys&gt;&lt;key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001A6C29" w:rsidRPr="00976DF2">
        <w:rPr>
          <w:rFonts w:asciiTheme="majorBidi" w:hAnsiTheme="majorBidi" w:cstheme="majorBidi"/>
          <w:color w:val="0E101A"/>
        </w:rPr>
        <w:fldChar w:fldCharType="separate"/>
      </w:r>
      <w:r w:rsidR="00491548">
        <w:rPr>
          <w:rFonts w:asciiTheme="majorBidi" w:hAnsiTheme="majorBidi" w:cstheme="majorBidi"/>
          <w:noProof/>
          <w:color w:val="0E101A"/>
        </w:rPr>
        <w:t>[24]</w:t>
      </w:r>
      <w:r w:rsidR="001A6C29" w:rsidRPr="00976DF2">
        <w:rPr>
          <w:rFonts w:asciiTheme="majorBidi" w:hAnsiTheme="majorBidi" w:cstheme="majorBidi"/>
          <w:color w:val="0E101A"/>
        </w:rPr>
        <w:fldChar w:fldCharType="end"/>
      </w:r>
      <w:r w:rsidR="001A6C29" w:rsidRPr="00976DF2">
        <w:rPr>
          <w:rFonts w:asciiTheme="majorBidi" w:hAnsiTheme="majorBidi" w:cstheme="majorBidi"/>
          <w:color w:val="0E101A"/>
        </w:rPr>
        <w:t xml:space="preserve"> </w:t>
      </w:r>
      <w:r w:rsidR="004C0EEA">
        <w:rPr>
          <w:rFonts w:asciiTheme="majorBidi" w:hAnsiTheme="majorBidi" w:cstheme="majorBidi"/>
          <w:color w:val="0E101A"/>
        </w:rPr>
        <w:t>separates</w:t>
      </w:r>
      <w:r w:rsidR="001A6C29" w:rsidRPr="00976DF2">
        <w:rPr>
          <w:rFonts w:asciiTheme="majorBidi" w:hAnsiTheme="majorBidi" w:cstheme="majorBidi"/>
          <w:color w:val="0E101A"/>
        </w:rPr>
        <w:t xml:space="preserve"> test and training sets in k=5 different ways</w:t>
      </w:r>
      <w:r w:rsidR="004C0EEA">
        <w:rPr>
          <w:rFonts w:asciiTheme="majorBidi" w:hAnsiTheme="majorBidi" w:cstheme="majorBidi"/>
          <w:color w:val="0E101A"/>
        </w:rPr>
        <w:t xml:space="preserve"> t</w:t>
      </w:r>
      <w:r w:rsidR="004C0EEA" w:rsidRPr="00976DF2">
        <w:rPr>
          <w:rFonts w:asciiTheme="majorBidi" w:hAnsiTheme="majorBidi" w:cstheme="majorBidi"/>
          <w:color w:val="0E101A"/>
        </w:rPr>
        <w:t>o generalize the result and make it more reliable</w:t>
      </w:r>
      <w:r w:rsidR="001A6C29" w:rsidRPr="00976DF2">
        <w:rPr>
          <w:rFonts w:asciiTheme="majorBidi" w:hAnsiTheme="majorBidi" w:cstheme="majorBidi"/>
          <w:color w:val="0E101A"/>
        </w:rPr>
        <w:t xml:space="preserve">. </w:t>
      </w:r>
      <w:r>
        <w:rPr>
          <w:rFonts w:asciiTheme="majorBidi" w:hAnsiTheme="majorBidi" w:cstheme="majorBidi"/>
          <w:color w:val="0E101A"/>
        </w:rPr>
        <w:t>T</w:t>
      </w:r>
      <w:r w:rsidR="001A6C29" w:rsidRPr="00976DF2">
        <w:rPr>
          <w:rFonts w:asciiTheme="majorBidi" w:hAnsiTheme="majorBidi" w:cstheme="majorBidi"/>
          <w:color w:val="0E101A"/>
        </w:rPr>
        <w:t xml:space="preserve">he </w:t>
      </w:r>
      <w:r>
        <w:rPr>
          <w:rFonts w:asciiTheme="majorBidi" w:hAnsiTheme="majorBidi" w:cstheme="majorBidi"/>
          <w:color w:val="0E101A"/>
        </w:rPr>
        <w:t xml:space="preserve">average of the </w:t>
      </w:r>
      <w:r w:rsidR="001A6C29" w:rsidRPr="00976DF2">
        <w:rPr>
          <w:rFonts w:asciiTheme="majorBidi" w:hAnsiTheme="majorBidi" w:cstheme="majorBidi"/>
          <w:color w:val="0E101A"/>
        </w:rPr>
        <w:t xml:space="preserve">accuracy, sensitivity, and specificity </w:t>
      </w:r>
      <w:r>
        <w:rPr>
          <w:rFonts w:asciiTheme="majorBidi" w:hAnsiTheme="majorBidi" w:cstheme="majorBidi"/>
          <w:color w:val="0E101A"/>
        </w:rPr>
        <w:t xml:space="preserve">of the trainings are reported. </w:t>
      </w:r>
      <w:r w:rsidR="001A6C29" w:rsidRPr="00976DF2">
        <w:rPr>
          <w:rFonts w:asciiTheme="majorBidi" w:hAnsiTheme="majorBidi" w:cstheme="majorBidi"/>
          <w:color w:val="0E101A"/>
        </w:rPr>
        <w:t>In this research, a Support Vector Machine (SVM)</w:t>
      </w:r>
      <w:r w:rsidR="001A6C29" w:rsidRPr="00976DF2">
        <w:rPr>
          <w:rFonts w:asciiTheme="majorBidi" w:hAnsiTheme="majorBidi" w:cstheme="majorBidi"/>
          <w:color w:val="0E101A"/>
        </w:rPr>
        <w:fldChar w:fldCharType="begin"/>
      </w:r>
      <w:r w:rsidR="00263859">
        <w:rPr>
          <w:rFonts w:asciiTheme="majorBidi" w:hAnsiTheme="majorBidi" w:cstheme="majorBidi"/>
          <w:color w:val="0E101A"/>
        </w:rPr>
        <w:instrText xml:space="preserve"> ADDIN EN.CITE &lt;EndNote&gt;&lt;Cite&gt;&lt;Author&gt;Pedregosa&lt;/Author&gt;&lt;Year&gt;2011&lt;/Year&gt;&lt;RecNum&gt;23&lt;/RecNum&gt;&lt;DisplayText&gt;[24]&lt;/DisplayText&gt;&lt;record&gt;&lt;rec-number&gt;23&lt;/rec-number&gt;&lt;foreign-keys&gt;&lt;key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001A6C29" w:rsidRPr="00976DF2">
        <w:rPr>
          <w:rFonts w:asciiTheme="majorBidi" w:hAnsiTheme="majorBidi" w:cstheme="majorBidi"/>
          <w:color w:val="0E101A"/>
        </w:rPr>
        <w:fldChar w:fldCharType="separate"/>
      </w:r>
      <w:r w:rsidR="00491548">
        <w:rPr>
          <w:rFonts w:asciiTheme="majorBidi" w:hAnsiTheme="majorBidi" w:cstheme="majorBidi"/>
          <w:noProof/>
          <w:color w:val="0E101A"/>
        </w:rPr>
        <w:t>[24]</w:t>
      </w:r>
      <w:r w:rsidR="001A6C29" w:rsidRPr="00976DF2">
        <w:rPr>
          <w:rFonts w:asciiTheme="majorBidi" w:hAnsiTheme="majorBidi" w:cstheme="majorBidi"/>
          <w:color w:val="0E101A"/>
        </w:rPr>
        <w:fldChar w:fldCharType="end"/>
      </w:r>
      <w:r w:rsidR="001A6C29" w:rsidRPr="00976DF2">
        <w:rPr>
          <w:rFonts w:asciiTheme="majorBidi" w:hAnsiTheme="majorBidi" w:cstheme="majorBidi"/>
          <w:color w:val="0E101A"/>
        </w:rPr>
        <w:t xml:space="preserve"> is a suitable machine learning method that can effectively classify this kind of data. By testing three kinds of SVM, SVM with a linear kernel is selected for its considerably better performance.</w:t>
      </w:r>
    </w:p>
    <w:p w14:paraId="7E631A4A" w14:textId="5DB05624" w:rsidR="001A6C29" w:rsidRPr="00976DF2" w:rsidRDefault="001A6C29" w:rsidP="00AF09DD">
      <w:pPr>
        <w:pStyle w:val="NormalWeb"/>
        <w:spacing w:before="0" w:beforeAutospacing="0" w:after="0" w:afterAutospacing="0"/>
        <w:rPr>
          <w:rFonts w:asciiTheme="majorBidi" w:hAnsiTheme="majorBidi" w:cstheme="majorBidi"/>
          <w:color w:val="0E101A"/>
        </w:rPr>
      </w:pPr>
    </w:p>
    <w:p w14:paraId="00000012" w14:textId="77777777" w:rsidR="00407061" w:rsidRPr="00976DF2" w:rsidRDefault="00407061">
      <w:pPr>
        <w:spacing w:after="0" w:line="240" w:lineRule="auto"/>
        <w:jc w:val="both"/>
        <w:rPr>
          <w:rFonts w:asciiTheme="majorBidi" w:eastAsia="Times New Roman" w:hAnsiTheme="majorBidi" w:cstheme="majorBidi"/>
          <w:color w:val="0E101A"/>
          <w:sz w:val="24"/>
          <w:szCs w:val="24"/>
        </w:rPr>
      </w:pPr>
    </w:p>
    <w:p w14:paraId="32636423" w14:textId="5ABB8D34" w:rsidR="000D7A0E" w:rsidDel="0056400F" w:rsidRDefault="000D7A0E" w:rsidP="0056400F">
      <w:pPr>
        <w:pStyle w:val="Heading2"/>
        <w:spacing w:before="0" w:beforeAutospacing="0" w:after="0" w:afterAutospacing="0"/>
        <w:rPr>
          <w:del w:id="225" w:author="bijan mehralizadeh" w:date="2021-12-25T13:09:00Z"/>
          <w:rFonts w:asciiTheme="majorBidi" w:hAnsiTheme="majorBidi" w:cstheme="majorBidi"/>
          <w:b w:val="0"/>
          <w:bCs w:val="0"/>
          <w:color w:val="0E101A"/>
        </w:rPr>
      </w:pPr>
      <w:r w:rsidRPr="00976DF2">
        <w:rPr>
          <w:rFonts w:asciiTheme="majorBidi" w:hAnsiTheme="majorBidi" w:cstheme="majorBidi"/>
          <w:b w:val="0"/>
          <w:bCs w:val="0"/>
          <w:color w:val="0E101A"/>
        </w:rPr>
        <w:t>Feature Selection</w:t>
      </w:r>
    </w:p>
    <w:p w14:paraId="6824E5E5" w14:textId="55B440AD" w:rsidR="0056400F" w:rsidRDefault="0056400F" w:rsidP="000D7A0E">
      <w:pPr>
        <w:pStyle w:val="Heading2"/>
        <w:spacing w:before="0" w:beforeAutospacing="0" w:after="0" w:afterAutospacing="0"/>
        <w:rPr>
          <w:ins w:id="226" w:author="bijan mehralizadeh" w:date="2021-12-25T13:09:00Z"/>
          <w:rFonts w:asciiTheme="majorBidi" w:hAnsiTheme="majorBidi" w:cstheme="majorBidi"/>
          <w:b w:val="0"/>
          <w:bCs w:val="0"/>
          <w:color w:val="0E101A"/>
        </w:rPr>
      </w:pPr>
    </w:p>
    <w:p w14:paraId="7F2211C6" w14:textId="5101D38F" w:rsidR="0056400F" w:rsidRPr="0056400F" w:rsidRDefault="0056400F" w:rsidP="000D7A0E">
      <w:pPr>
        <w:pStyle w:val="Heading2"/>
        <w:spacing w:before="0" w:beforeAutospacing="0" w:after="0" w:afterAutospacing="0"/>
        <w:rPr>
          <w:ins w:id="227" w:author="bijan mehralizadeh" w:date="2021-12-25T13:09:00Z"/>
          <w:rFonts w:asciiTheme="majorBidi" w:hAnsiTheme="majorBidi" w:cstheme="majorBidi"/>
          <w:b w:val="0"/>
          <w:bCs w:val="0"/>
          <w:color w:val="0E101A"/>
          <w:sz w:val="24"/>
          <w:szCs w:val="24"/>
          <w:rPrChange w:id="228" w:author="bijan mehralizadeh" w:date="2021-12-25T13:09:00Z">
            <w:rPr>
              <w:ins w:id="229" w:author="bijan mehralizadeh" w:date="2021-12-25T13:09:00Z"/>
              <w:rFonts w:asciiTheme="majorBidi" w:hAnsiTheme="majorBidi" w:cstheme="majorBidi"/>
              <w:b w:val="0"/>
              <w:bCs w:val="0"/>
              <w:color w:val="0E101A"/>
            </w:rPr>
          </w:rPrChange>
        </w:rPr>
      </w:pPr>
      <w:ins w:id="230" w:author="bijan mehralizadeh" w:date="2021-12-25T13:09:00Z">
        <w:r w:rsidRPr="0056400F">
          <w:rPr>
            <w:rFonts w:asciiTheme="majorBidi" w:hAnsiTheme="majorBidi" w:cstheme="majorBidi"/>
            <w:b w:val="0"/>
            <w:bCs w:val="0"/>
            <w:color w:val="0E101A"/>
            <w:sz w:val="24"/>
            <w:szCs w:val="24"/>
          </w:rPr>
          <w:t xml:space="preserve">Since the size of the training set is small compared to the size of the feature vector, feature reduction is necessary before applying machine learning methods. In the first step to reduce the number of features, their correlation was examined. Only one feature from every group with high more than 85% correlation was selected while the others were eliminated. In the ordinary algorithms there is no differentiation between features in a high correlated group, hence one of them is selected </w:t>
        </w:r>
      </w:ins>
      <w:ins w:id="231" w:author="bijan mehralizadeh" w:date="2021-12-25T13:10:00Z">
        <w:r w:rsidRPr="0056400F">
          <w:rPr>
            <w:rFonts w:asciiTheme="majorBidi" w:hAnsiTheme="majorBidi" w:cstheme="majorBidi"/>
            <w:b w:val="0"/>
            <w:bCs w:val="0"/>
            <w:color w:val="0E101A"/>
            <w:sz w:val="24"/>
            <w:szCs w:val="24"/>
          </w:rPr>
          <w:t>randomly</w:t>
        </w:r>
      </w:ins>
      <w:ins w:id="232" w:author="bijan mehralizadeh" w:date="2021-12-25T13:09:00Z">
        <w:r w:rsidRPr="0056400F">
          <w:rPr>
            <w:rFonts w:asciiTheme="majorBidi" w:hAnsiTheme="majorBidi" w:cstheme="majorBidi"/>
            <w:b w:val="0"/>
            <w:bCs w:val="0"/>
            <w:color w:val="0E101A"/>
            <w:sz w:val="24"/>
            <w:szCs w:val="24"/>
          </w:rPr>
          <w:t xml:space="preserve">. In this study, F forward selection and backward </w:t>
        </w:r>
      </w:ins>
      <w:ins w:id="233" w:author="bijan mehralizadeh" w:date="2021-12-25T13:10:00Z">
        <w:r w:rsidRPr="0056400F">
          <w:rPr>
            <w:rFonts w:asciiTheme="majorBidi" w:hAnsiTheme="majorBidi" w:cstheme="majorBidi"/>
            <w:b w:val="0"/>
            <w:bCs w:val="0"/>
            <w:color w:val="0E101A"/>
            <w:sz w:val="24"/>
            <w:szCs w:val="24"/>
          </w:rPr>
          <w:t>elimination [</w:t>
        </w:r>
      </w:ins>
      <w:ins w:id="234" w:author="bijan mehralizadeh" w:date="2021-12-25T13:09:00Z">
        <w:r w:rsidRPr="0056400F">
          <w:rPr>
            <w:rFonts w:asciiTheme="majorBidi" w:hAnsiTheme="majorBidi" w:cstheme="majorBidi"/>
            <w:b w:val="0"/>
            <w:bCs w:val="0"/>
            <w:color w:val="0E101A"/>
            <w:sz w:val="24"/>
            <w:szCs w:val="24"/>
          </w:rPr>
          <w:t>24] is used to select the most compelling feature from each highly correlated groups [25]. This method effectively reduces the number of feature vector by about 30</w:t>
        </w:r>
      </w:ins>
      <w:ins w:id="235" w:author="bijan mehralizadeh" w:date="2021-12-25T13:10:00Z">
        <w:r w:rsidRPr="0056400F">
          <w:rPr>
            <w:rFonts w:asciiTheme="majorBidi" w:hAnsiTheme="majorBidi" w:cstheme="majorBidi"/>
            <w:b w:val="0"/>
            <w:bCs w:val="0"/>
            <w:color w:val="0E101A"/>
            <w:sz w:val="24"/>
            <w:szCs w:val="24"/>
          </w:rPr>
          <w:t>%. The</w:t>
        </w:r>
      </w:ins>
      <w:ins w:id="236" w:author="bijan mehralizadeh" w:date="2021-12-25T13:09:00Z">
        <w:r w:rsidRPr="0056400F">
          <w:rPr>
            <w:rFonts w:asciiTheme="majorBidi" w:hAnsiTheme="majorBidi" w:cstheme="majorBidi"/>
            <w:b w:val="0"/>
            <w:bCs w:val="0"/>
            <w:color w:val="0E101A"/>
            <w:sz w:val="24"/>
            <w:szCs w:val="24"/>
          </w:rPr>
          <w:t xml:space="preserve"> remained features were divided into acceleration features and encoder features. Feature selection methods, including Forward-selection algorithm, backward-elimination algorithm, and genetic algorithm, are implemented on each group of features individually to investigate the most important features. Lastly, different acceleration and encoder feature combinations are examined to reach the best result with higher accuracy, sensitivity, and specificity. As seen in [fig2], the best result is obtained by integrating five acceleration features and two encoder features.</w:t>
        </w:r>
      </w:ins>
    </w:p>
    <w:p w14:paraId="0BF8078A" w14:textId="776FBFEB" w:rsidR="00DE5C15" w:rsidDel="0056400F" w:rsidRDefault="00DE5C15" w:rsidP="00DE5C15">
      <w:pPr>
        <w:pStyle w:val="NormalWeb"/>
        <w:spacing w:before="0" w:beforeAutospacing="0" w:after="0" w:afterAutospacing="0"/>
        <w:rPr>
          <w:del w:id="237" w:author="bijan mehralizadeh" w:date="2021-12-25T13:09:00Z"/>
          <w:rFonts w:asciiTheme="majorBidi" w:hAnsiTheme="majorBidi" w:cstheme="majorBidi"/>
          <w:color w:val="0E101A"/>
        </w:rPr>
      </w:pPr>
      <w:del w:id="238" w:author="bijan mehralizadeh" w:date="2021-12-25T13:09:00Z">
        <w:r w:rsidRPr="0070250E" w:rsidDel="0056400F">
          <w:rPr>
            <w:rFonts w:asciiTheme="majorBidi" w:hAnsiTheme="majorBidi" w:cstheme="majorBidi"/>
            <w:color w:val="0E101A"/>
          </w:rPr>
          <w:delText>Since the size of the training set is small compared to the size of the feature vector, feature reduction is necessary before applying machine learning methods. In the first step to reduc</w:delText>
        </w:r>
        <w:r w:rsidR="00D67F20" w:rsidDel="0056400F">
          <w:rPr>
            <w:rFonts w:asciiTheme="majorBidi" w:hAnsiTheme="majorBidi" w:cstheme="majorBidi"/>
            <w:color w:val="0E101A"/>
          </w:rPr>
          <w:delText>e</w:delText>
        </w:r>
        <w:r w:rsidRPr="0070250E" w:rsidDel="0056400F">
          <w:rPr>
            <w:rFonts w:asciiTheme="majorBidi" w:hAnsiTheme="majorBidi" w:cstheme="majorBidi"/>
            <w:color w:val="0E101A"/>
          </w:rPr>
          <w:delText xml:space="preserve"> the number of features, their </w:delText>
        </w:r>
        <w:r w:rsidR="00D67F20" w:rsidDel="0056400F">
          <w:rPr>
            <w:rFonts w:asciiTheme="majorBidi" w:hAnsiTheme="majorBidi" w:cstheme="majorBidi"/>
            <w:color w:val="0E101A"/>
          </w:rPr>
          <w:delText>c</w:delText>
        </w:r>
        <w:r w:rsidRPr="0070250E" w:rsidDel="0056400F">
          <w:rPr>
            <w:rFonts w:asciiTheme="majorBidi" w:hAnsiTheme="majorBidi" w:cstheme="majorBidi"/>
            <w:color w:val="0E101A"/>
          </w:rPr>
          <w:delText xml:space="preserve">orrelation </w:delText>
        </w:r>
        <w:r w:rsidR="00D67F20" w:rsidDel="0056400F">
          <w:rPr>
            <w:rFonts w:asciiTheme="majorBidi" w:hAnsiTheme="majorBidi" w:cstheme="majorBidi"/>
            <w:color w:val="0E101A"/>
          </w:rPr>
          <w:delText xml:space="preserve">was </w:delText>
        </w:r>
        <w:r w:rsidRPr="0070250E" w:rsidDel="0056400F">
          <w:rPr>
            <w:rFonts w:asciiTheme="majorBidi" w:hAnsiTheme="majorBidi" w:cstheme="majorBidi"/>
            <w:color w:val="0E101A"/>
          </w:rPr>
          <w:delText xml:space="preserve">examined. Only one feature from every group with high </w:delText>
        </w:r>
        <w:r w:rsidR="00D67F20" w:rsidDel="0056400F">
          <w:rPr>
            <w:rFonts w:asciiTheme="majorBidi" w:hAnsiTheme="majorBidi" w:cstheme="majorBidi"/>
            <w:color w:val="0E101A"/>
          </w:rPr>
          <w:delText>c</w:delText>
        </w:r>
        <w:r w:rsidRPr="0070250E" w:rsidDel="0056400F">
          <w:rPr>
            <w:rFonts w:asciiTheme="majorBidi" w:hAnsiTheme="majorBidi" w:cstheme="majorBidi"/>
            <w:color w:val="0E101A"/>
          </w:rPr>
          <w:delText xml:space="preserve">orrelation </w:delText>
        </w:r>
        <w:r w:rsidR="00D67F20" w:rsidDel="0056400F">
          <w:rPr>
            <w:rFonts w:asciiTheme="majorBidi" w:hAnsiTheme="majorBidi" w:cstheme="majorBidi"/>
            <w:color w:val="0E101A"/>
          </w:rPr>
          <w:delText>was</w:delText>
        </w:r>
        <w:r w:rsidRPr="0070250E" w:rsidDel="0056400F">
          <w:rPr>
            <w:rFonts w:asciiTheme="majorBidi" w:hAnsiTheme="majorBidi" w:cstheme="majorBidi"/>
            <w:color w:val="0E101A"/>
          </w:rPr>
          <w:delText xml:space="preserve"> selected while the others </w:delText>
        </w:r>
        <w:r w:rsidR="00D67F20" w:rsidDel="0056400F">
          <w:rPr>
            <w:rFonts w:asciiTheme="majorBidi" w:hAnsiTheme="majorBidi" w:cstheme="majorBidi"/>
            <w:color w:val="0E101A"/>
          </w:rPr>
          <w:delText>were</w:delText>
        </w:r>
        <w:r w:rsidR="00D67F20" w:rsidRPr="0070250E" w:rsidDel="0056400F">
          <w:rPr>
            <w:rFonts w:asciiTheme="majorBidi" w:hAnsiTheme="majorBidi" w:cstheme="majorBidi"/>
            <w:color w:val="0E101A"/>
          </w:rPr>
          <w:delText xml:space="preserve"> </w:delText>
        </w:r>
        <w:r w:rsidR="00D67F20" w:rsidDel="0056400F">
          <w:rPr>
            <w:rFonts w:asciiTheme="majorBidi" w:hAnsiTheme="majorBidi" w:cstheme="majorBidi"/>
            <w:color w:val="0E101A"/>
          </w:rPr>
          <w:delText>eliminated</w:delText>
        </w:r>
        <w:r w:rsidRPr="0070250E" w:rsidDel="0056400F">
          <w:rPr>
            <w:rFonts w:asciiTheme="majorBidi" w:hAnsiTheme="majorBidi" w:cstheme="majorBidi"/>
            <w:color w:val="0E101A"/>
          </w:rPr>
          <w:delText>. Forward selection and backward elimination</w:delText>
        </w:r>
        <w:r w:rsidDel="0056400F">
          <w:rPr>
            <w:rFonts w:asciiTheme="majorBidi" w:hAnsiTheme="majorBidi" w:cstheme="majorBidi"/>
            <w:color w:val="0E101A"/>
          </w:rPr>
          <w:fldChar w:fldCharType="begin"/>
        </w:r>
        <w:r w:rsidR="00263859" w:rsidDel="0056400F">
          <w:rPr>
            <w:rFonts w:asciiTheme="majorBidi" w:hAnsiTheme="majorBidi" w:cstheme="majorBidi"/>
            <w:color w:val="0E101A"/>
          </w:rPr>
          <w:delInstrText xml:space="preserve"> ADDIN EN.CITE &lt;EndNote&gt;&lt;Cite&gt;&lt;Author&gt;Pedregosa&lt;/Author&gt;&lt;Year&gt;2011&lt;/Year&gt;&lt;RecNum&gt;23&lt;/RecNum&gt;&lt;DisplayText&gt;[24]&lt;/DisplayText&gt;&lt;record&gt;&lt;rec-number&gt;23&lt;/rec-number&gt;&lt;foreign-keys&gt;&lt;key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delInstrText>
        </w:r>
        <w:r w:rsidDel="0056400F">
          <w:rPr>
            <w:rFonts w:asciiTheme="majorBidi" w:hAnsiTheme="majorBidi" w:cstheme="majorBidi"/>
            <w:color w:val="0E101A"/>
          </w:rPr>
          <w:fldChar w:fldCharType="separate"/>
        </w:r>
        <w:r w:rsidR="00491548" w:rsidDel="0056400F">
          <w:rPr>
            <w:rFonts w:asciiTheme="majorBidi" w:hAnsiTheme="majorBidi" w:cstheme="majorBidi"/>
            <w:noProof/>
            <w:color w:val="0E101A"/>
          </w:rPr>
          <w:delText>[24]</w:delText>
        </w:r>
        <w:r w:rsidDel="0056400F">
          <w:rPr>
            <w:rFonts w:asciiTheme="majorBidi" w:hAnsiTheme="majorBidi" w:cstheme="majorBidi"/>
            <w:color w:val="0E101A"/>
          </w:rPr>
          <w:fldChar w:fldCharType="end"/>
        </w:r>
        <w:r w:rsidRPr="0070250E" w:rsidDel="0056400F">
          <w:rPr>
            <w:rFonts w:asciiTheme="majorBidi" w:hAnsiTheme="majorBidi" w:cstheme="majorBidi"/>
            <w:color w:val="0E101A"/>
          </w:rPr>
          <w:delText xml:space="preserve"> select the most compelling feature from </w:delText>
        </w:r>
        <w:r w:rsidR="00D67F20" w:rsidDel="0056400F">
          <w:rPr>
            <w:rFonts w:asciiTheme="majorBidi" w:hAnsiTheme="majorBidi" w:cstheme="majorBidi"/>
            <w:color w:val="0E101A"/>
          </w:rPr>
          <w:delText xml:space="preserve">each </w:delText>
        </w:r>
        <w:r w:rsidRPr="0070250E" w:rsidDel="0056400F">
          <w:rPr>
            <w:rFonts w:asciiTheme="majorBidi" w:hAnsiTheme="majorBidi" w:cstheme="majorBidi"/>
            <w:color w:val="0E101A"/>
          </w:rPr>
          <w:delText>high</w:delText>
        </w:r>
        <w:r w:rsidR="00D67F20" w:rsidDel="0056400F">
          <w:rPr>
            <w:rFonts w:asciiTheme="majorBidi" w:hAnsiTheme="majorBidi" w:cstheme="majorBidi"/>
            <w:color w:val="0E101A"/>
          </w:rPr>
          <w:delText>ly</w:delText>
        </w:r>
        <w:r w:rsidRPr="0070250E" w:rsidDel="0056400F">
          <w:rPr>
            <w:rFonts w:asciiTheme="majorBidi" w:hAnsiTheme="majorBidi" w:cstheme="majorBidi"/>
            <w:color w:val="0E101A"/>
          </w:rPr>
          <w:delText xml:space="preserve"> correlated groups</w:delText>
        </w:r>
        <w:r w:rsidR="00D67F20" w:rsidDel="0056400F">
          <w:rPr>
            <w:rFonts w:asciiTheme="majorBidi" w:hAnsiTheme="majorBidi" w:cstheme="majorBidi"/>
            <w:color w:val="0E101A"/>
          </w:rPr>
          <w:delText xml:space="preserve"> </w:delText>
        </w:r>
        <w:r w:rsidDel="0056400F">
          <w:rPr>
            <w:rFonts w:asciiTheme="majorBidi" w:hAnsiTheme="majorBidi" w:cstheme="majorBidi"/>
            <w:color w:val="0E101A"/>
          </w:rPr>
          <w:fldChar w:fldCharType="begin"/>
        </w:r>
        <w:r w:rsidR="00263859" w:rsidDel="0056400F">
          <w:rPr>
            <w:rFonts w:asciiTheme="majorBidi" w:hAnsiTheme="majorBidi" w:cstheme="majorBidi"/>
            <w:color w:val="0E101A"/>
          </w:rPr>
          <w:delInstrText xml:space="preserve"> ADDIN EN.CITE &lt;EndNote&gt;&lt;Cite&gt;&lt;Author&gt;Li&lt;/Author&gt;&lt;Year&gt;2011&lt;/Year&gt;&lt;RecNum&gt;24&lt;/RecNum&gt;&lt;DisplayText&gt;[25]&lt;/DisplayText&gt;&lt;record&gt;&lt;rec-number&gt;24&lt;/rec-number&gt;&lt;foreign-keys&gt;&lt;key app="EN" db-id="0f95w5tevxtp9oeex2mxv0s1xpx9pse9ez9t" timestamp="1640172889"&gt;24&lt;/key&gt;&lt;/foreign-keys&gt;&lt;ref-type name="Journal Article"&gt;17&lt;/ref-type&gt;&lt;contributors&gt;&lt;authors&gt;&lt;author&gt;Li, Boyang&lt;/author&gt;&lt;author&gt;Wang, Qiangwei&lt;/author&gt;&lt;author&gt;Hu, Jinglu&lt;/author&gt;&lt;/authors&gt;&lt;/contributors&gt;&lt;titles&gt;&lt;title&gt;Feature subset selection: a correlation‐based SVM filter approach&lt;/title&gt;&lt;secondary-title&gt;IEEJ Transactions on Electrical and Electronic Engineering&lt;/secondary-title&gt;&lt;/titles&gt;&lt;periodical&gt;&lt;full-title&gt;IEEJ Transactions on Electrical and Electronic Engineering&lt;/full-title&gt;&lt;/periodical&gt;&lt;pages&gt;173-179&lt;/pages&gt;&lt;volume&gt;6&lt;/volume&gt;&lt;number&gt;2&lt;/number&gt;&lt;dates&gt;&lt;year&gt;2011&lt;/year&gt;&lt;/dates&gt;&lt;isbn&gt;1931-4973&lt;/isbn&gt;&lt;urls&gt;&lt;/urls&gt;&lt;/record&gt;&lt;/Cite&gt;&lt;/EndNote&gt;</w:delInstrText>
        </w:r>
        <w:r w:rsidDel="0056400F">
          <w:rPr>
            <w:rFonts w:asciiTheme="majorBidi" w:hAnsiTheme="majorBidi" w:cstheme="majorBidi"/>
            <w:color w:val="0E101A"/>
          </w:rPr>
          <w:fldChar w:fldCharType="separate"/>
        </w:r>
        <w:r w:rsidR="00491548" w:rsidDel="0056400F">
          <w:rPr>
            <w:rFonts w:asciiTheme="majorBidi" w:hAnsiTheme="majorBidi" w:cstheme="majorBidi"/>
            <w:noProof/>
            <w:color w:val="0E101A"/>
          </w:rPr>
          <w:delText>[25]</w:delText>
        </w:r>
        <w:r w:rsidDel="0056400F">
          <w:rPr>
            <w:rFonts w:asciiTheme="majorBidi" w:hAnsiTheme="majorBidi" w:cstheme="majorBidi"/>
            <w:color w:val="0E101A"/>
          </w:rPr>
          <w:fldChar w:fldCharType="end"/>
        </w:r>
        <w:r w:rsidR="00D67F20" w:rsidDel="0056400F">
          <w:rPr>
            <w:rFonts w:asciiTheme="majorBidi" w:hAnsiTheme="majorBidi" w:cstheme="majorBidi"/>
            <w:color w:val="0E101A"/>
          </w:rPr>
          <w:delText>.</w:delText>
        </w:r>
        <w:r w:rsidRPr="0070250E" w:rsidDel="0056400F">
          <w:rPr>
            <w:rFonts w:asciiTheme="majorBidi" w:hAnsiTheme="majorBidi" w:cstheme="majorBidi"/>
            <w:color w:val="0E101A"/>
          </w:rPr>
          <w:delText xml:space="preserve"> The remained features </w:delText>
        </w:r>
        <w:r w:rsidR="00D67F20" w:rsidDel="0056400F">
          <w:rPr>
            <w:rFonts w:asciiTheme="majorBidi" w:hAnsiTheme="majorBidi" w:cstheme="majorBidi"/>
            <w:color w:val="0E101A"/>
          </w:rPr>
          <w:delText>were</w:delText>
        </w:r>
        <w:r w:rsidR="00D67F20" w:rsidRPr="0070250E" w:rsidDel="0056400F">
          <w:rPr>
            <w:rFonts w:asciiTheme="majorBidi" w:hAnsiTheme="majorBidi" w:cstheme="majorBidi"/>
            <w:color w:val="0E101A"/>
          </w:rPr>
          <w:delText xml:space="preserve"> </w:delText>
        </w:r>
        <w:r w:rsidRPr="0070250E" w:rsidDel="0056400F">
          <w:rPr>
            <w:rFonts w:asciiTheme="majorBidi" w:hAnsiTheme="majorBidi" w:cstheme="majorBidi"/>
            <w:color w:val="0E101A"/>
          </w:rPr>
          <w:delText xml:space="preserve">divided into acceleration features and encoder features. Feature selection methods, including </w:delText>
        </w:r>
        <w:commentRangeStart w:id="239"/>
        <w:r w:rsidRPr="0070250E" w:rsidDel="0056400F">
          <w:rPr>
            <w:rFonts w:asciiTheme="majorBidi" w:hAnsiTheme="majorBidi" w:cstheme="majorBidi"/>
            <w:color w:val="0E101A"/>
          </w:rPr>
          <w:delText xml:space="preserve">Forward-selection algorithm, backward-elimination algorithm, </w:delText>
        </w:r>
        <w:r w:rsidRPr="00B9465C" w:rsidDel="0056400F">
          <w:rPr>
            <w:rFonts w:asciiTheme="majorBidi" w:hAnsiTheme="majorBidi" w:cstheme="majorBidi"/>
            <w:rPrChange w:id="240" w:author="bijan mehralizadeh" w:date="2021-12-25T00:11:00Z">
              <w:rPr>
                <w:rFonts w:asciiTheme="majorBidi" w:hAnsiTheme="majorBidi" w:cstheme="majorBidi"/>
                <w:color w:val="0E101A"/>
              </w:rPr>
            </w:rPrChange>
          </w:rPr>
          <w:delText xml:space="preserve">and </w:delText>
        </w:r>
        <w:r w:rsidRPr="00B9465C" w:rsidDel="0056400F">
          <w:rPr>
            <w:rFonts w:asciiTheme="majorBidi" w:hAnsiTheme="majorBidi" w:cstheme="majorBidi"/>
            <w:rPrChange w:id="241" w:author="bijan mehralizadeh" w:date="2021-12-25T00:11:00Z">
              <w:rPr>
                <w:rFonts w:asciiTheme="majorBidi" w:hAnsiTheme="majorBidi" w:cstheme="majorBidi"/>
                <w:color w:val="FF0000"/>
              </w:rPr>
            </w:rPrChange>
          </w:rPr>
          <w:delText>genetic algorithm</w:delText>
        </w:r>
        <w:r w:rsidRPr="0070250E" w:rsidDel="0056400F">
          <w:rPr>
            <w:rFonts w:asciiTheme="majorBidi" w:hAnsiTheme="majorBidi" w:cstheme="majorBidi"/>
            <w:color w:val="0E101A"/>
          </w:rPr>
          <w:delText xml:space="preserve">, are implemented on each group of features individually to investigate the most important features. </w:delText>
        </w:r>
        <w:commentRangeEnd w:id="239"/>
        <w:r w:rsidR="00D67F20" w:rsidDel="0056400F">
          <w:rPr>
            <w:rStyle w:val="CommentReference"/>
            <w:rFonts w:ascii="Calibri" w:eastAsia="Calibri" w:hAnsi="Calibri" w:cs="Calibri"/>
          </w:rPr>
          <w:commentReference w:id="239"/>
        </w:r>
        <w:commentRangeStart w:id="242"/>
        <w:r w:rsidRPr="0070250E" w:rsidDel="0056400F">
          <w:rPr>
            <w:rFonts w:asciiTheme="majorBidi" w:hAnsiTheme="majorBidi" w:cstheme="majorBidi"/>
            <w:color w:val="0E101A"/>
          </w:rPr>
          <w:delText>Lastly, different acceleration and encoder feature combinations are examined to reach the best result with higher accuracy, sensitivity, and specificity</w:delText>
        </w:r>
        <w:commentRangeEnd w:id="242"/>
        <w:r w:rsidR="00D67F20" w:rsidDel="0056400F">
          <w:rPr>
            <w:rStyle w:val="CommentReference"/>
            <w:rFonts w:ascii="Calibri" w:eastAsia="Calibri" w:hAnsi="Calibri" w:cs="Calibri"/>
          </w:rPr>
          <w:commentReference w:id="242"/>
        </w:r>
        <w:r w:rsidRPr="0070250E" w:rsidDel="0056400F">
          <w:rPr>
            <w:rFonts w:asciiTheme="majorBidi" w:hAnsiTheme="majorBidi" w:cstheme="majorBidi"/>
            <w:color w:val="0E101A"/>
          </w:rPr>
          <w:delText>. As seen in [fig</w:delText>
        </w:r>
        <w:r w:rsidDel="0056400F">
          <w:rPr>
            <w:rFonts w:asciiTheme="majorBidi" w:hAnsiTheme="majorBidi" w:cstheme="majorBidi"/>
            <w:color w:val="0E101A"/>
          </w:rPr>
          <w:delText>2</w:delText>
        </w:r>
        <w:r w:rsidRPr="0070250E" w:rsidDel="0056400F">
          <w:rPr>
            <w:rFonts w:asciiTheme="majorBidi" w:hAnsiTheme="majorBidi" w:cstheme="majorBidi"/>
            <w:color w:val="0E101A"/>
          </w:rPr>
          <w:delText>], the best result is obtained by integrating five acceleration features and two encoder features.</w:delText>
        </w:r>
      </w:del>
    </w:p>
    <w:p w14:paraId="6036446A" w14:textId="2CBDAF93" w:rsidR="001C5F20" w:rsidRDefault="001C5F20" w:rsidP="0056400F">
      <w:pPr>
        <w:pStyle w:val="Heading2"/>
        <w:spacing w:before="0" w:beforeAutospacing="0" w:after="0" w:afterAutospacing="0"/>
        <w:pPrChange w:id="243" w:author="bijan mehralizadeh" w:date="2021-12-25T13:09:00Z">
          <w:pPr>
            <w:pStyle w:val="Heading1"/>
          </w:pPr>
        </w:pPrChange>
      </w:pPr>
    </w:p>
    <w:p w14:paraId="5B5B58F8" w14:textId="77777777" w:rsidR="001C5F20" w:rsidRDefault="001C5F20" w:rsidP="001C5F20">
      <w:pPr>
        <w:pStyle w:val="NormalWeb"/>
        <w:keepNext/>
        <w:spacing w:before="0" w:beforeAutospacing="0" w:after="0" w:afterAutospacing="0"/>
      </w:pPr>
      <w:commentRangeStart w:id="244"/>
      <w:commentRangeStart w:id="245"/>
      <w:r w:rsidRPr="00311B0C">
        <w:rPr>
          <w:rStyle w:val="EndnoteTextChar"/>
          <w:noProof/>
          <w:lang w:bidi="fa-IR"/>
        </w:rPr>
        <w:lastRenderedPageBreak/>
        <w:drawing>
          <wp:inline distT="0" distB="0" distL="0" distR="0" wp14:anchorId="3C5567CC" wp14:editId="7E6D08CA">
            <wp:extent cx="5715000" cy="2819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commentRangeEnd w:id="244"/>
      <w:commentRangeEnd w:id="245"/>
      <w:r w:rsidR="00D67F20">
        <w:rPr>
          <w:rStyle w:val="CommentReference"/>
          <w:rFonts w:ascii="Calibri" w:eastAsia="Calibri" w:hAnsi="Calibri" w:cs="Calibri"/>
        </w:rPr>
        <w:commentReference w:id="244"/>
      </w:r>
      <w:r w:rsidR="00D67F20">
        <w:rPr>
          <w:rStyle w:val="CommentReference"/>
          <w:rFonts w:ascii="Calibri" w:eastAsia="Calibri" w:hAnsi="Calibri" w:cs="Calibri"/>
        </w:rPr>
        <w:commentReference w:id="245"/>
      </w:r>
    </w:p>
    <w:p w14:paraId="5A71018D" w14:textId="5502970F" w:rsidR="001C5F20" w:rsidRDefault="001C5F20" w:rsidP="001C5F20">
      <w:pPr>
        <w:pStyle w:val="Caption"/>
        <w:jc w:val="center"/>
        <w:rPr>
          <w:rFonts w:asciiTheme="majorBidi" w:hAnsiTheme="majorBidi" w:cstheme="majorBidi"/>
          <w:color w:val="0E101A"/>
        </w:rPr>
      </w:pPr>
      <w:r>
        <w:t xml:space="preserve">Figure </w:t>
      </w:r>
      <w:r w:rsidR="00E97532">
        <w:fldChar w:fldCharType="begin"/>
      </w:r>
      <w:r w:rsidR="00E97532">
        <w:instrText xml:space="preserve"> SEQ Figure \* ARABIC </w:instrText>
      </w:r>
      <w:r w:rsidR="00E97532">
        <w:fldChar w:fldCharType="separate"/>
      </w:r>
      <w:r w:rsidR="00C0052C">
        <w:rPr>
          <w:noProof/>
        </w:rPr>
        <w:t>2</w:t>
      </w:r>
      <w:r w:rsidR="00E97532">
        <w:rPr>
          <w:noProof/>
        </w:rPr>
        <w:fldChar w:fldCharType="end"/>
      </w:r>
      <w:r>
        <w:t xml:space="preserve">. </w:t>
      </w:r>
      <w:r w:rsidRPr="00C81EAD">
        <w:t>The best accuracy, sensitivity</w:t>
      </w:r>
      <w:r w:rsidR="004C0EEA">
        <w:t>, and specificity</w:t>
      </w:r>
      <w:r w:rsidRPr="00C81EAD">
        <w:t xml:space="preserve"> gained through three different combinations of acceleration features and encoder features.</w:t>
      </w:r>
    </w:p>
    <w:p w14:paraId="0405535A" w14:textId="77777777" w:rsidR="001C5F20" w:rsidRPr="001C5F20" w:rsidRDefault="001C5F20" w:rsidP="001C5F20"/>
    <w:p w14:paraId="54A6D12C" w14:textId="6FC7D4A9" w:rsidR="00B30193" w:rsidRPr="00976DF2" w:rsidRDefault="00B30193" w:rsidP="00B30193">
      <w:pPr>
        <w:pStyle w:val="Heading1"/>
        <w:rPr>
          <w:rFonts w:asciiTheme="majorBidi" w:hAnsiTheme="majorBidi" w:cstheme="majorBidi"/>
        </w:rPr>
      </w:pPr>
      <w:r w:rsidRPr="00976DF2">
        <w:rPr>
          <w:rFonts w:asciiTheme="majorBidi" w:hAnsiTheme="majorBidi" w:cstheme="majorBidi"/>
        </w:rPr>
        <w:t>Results</w:t>
      </w:r>
    </w:p>
    <w:p w14:paraId="0FF9E2B9" w14:textId="2CD22347" w:rsidR="004C0EEA" w:rsidRDefault="00DE5C15" w:rsidP="00DE5C15">
      <w:pPr>
        <w:rPr>
          <w:rFonts w:asciiTheme="majorBidi" w:hAnsiTheme="majorBidi" w:cstheme="majorBidi"/>
          <w:sz w:val="24"/>
          <w:szCs w:val="24"/>
        </w:rPr>
      </w:pPr>
      <w:r w:rsidRPr="0070250E">
        <w:rPr>
          <w:rFonts w:asciiTheme="majorBidi" w:hAnsiTheme="majorBidi" w:cstheme="majorBidi"/>
          <w:sz w:val="24"/>
          <w:szCs w:val="24"/>
        </w:rPr>
        <w:t xml:space="preserve">Classification result based on previous studies is used as a baseline to examine the performance of adding encoder features in the model. The same SVM method is performed on the selected acceleration features </w:t>
      </w:r>
      <w:r w:rsidR="00F45BE7">
        <w:rPr>
          <w:rFonts w:asciiTheme="majorBidi" w:hAnsiTheme="majorBidi" w:cstheme="majorBidi"/>
          <w:sz w:val="24"/>
          <w:szCs w:val="24"/>
        </w:rPr>
        <w:t>presented</w:t>
      </w:r>
      <w:r w:rsidR="00F45BE7" w:rsidRPr="0070250E">
        <w:rPr>
          <w:rFonts w:asciiTheme="majorBidi" w:hAnsiTheme="majorBidi" w:cstheme="majorBidi"/>
          <w:sz w:val="24"/>
          <w:szCs w:val="24"/>
        </w:rPr>
        <w:t xml:space="preserve"> </w:t>
      </w:r>
      <w:r w:rsidRPr="0070250E">
        <w:rPr>
          <w:rFonts w:asciiTheme="majorBidi" w:hAnsiTheme="majorBidi" w:cstheme="majorBidi"/>
          <w:sz w:val="24"/>
          <w:szCs w:val="24"/>
        </w:rPr>
        <w:t>in</w:t>
      </w:r>
      <w:r>
        <w:rPr>
          <w:rFonts w:asciiTheme="majorBidi" w:hAnsiTheme="majorBidi" w:cstheme="majorBidi"/>
          <w:sz w:val="24"/>
          <w:szCs w:val="24"/>
        </w:rPr>
        <w:t xml:space="preserve"> </w:t>
      </w:r>
      <w:r>
        <w:rPr>
          <w:rFonts w:asciiTheme="majorBidi" w:hAnsiTheme="majorBidi" w:cstheme="majorBidi"/>
          <w:sz w:val="24"/>
          <w:szCs w:val="24"/>
        </w:rPr>
        <w:fldChar w:fldCharType="begin"/>
      </w:r>
      <w:r w:rsidR="00263859">
        <w:rPr>
          <w:rFonts w:asciiTheme="majorBidi" w:hAnsiTheme="majorBidi" w:cstheme="majorBidi"/>
          <w:sz w:val="24"/>
          <w:szCs w:val="24"/>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Pr>
          <w:rFonts w:asciiTheme="majorBidi" w:hAnsiTheme="majorBidi" w:cstheme="majorBidi"/>
          <w:sz w:val="24"/>
          <w:szCs w:val="24"/>
        </w:rPr>
        <w:fldChar w:fldCharType="separate"/>
      </w:r>
      <w:r w:rsidR="00491548">
        <w:rPr>
          <w:rFonts w:asciiTheme="majorBidi" w:hAnsiTheme="majorBidi" w:cstheme="majorBidi"/>
          <w:noProof/>
          <w:sz w:val="24"/>
          <w:szCs w:val="24"/>
        </w:rPr>
        <w:t>[13]</w:t>
      </w:r>
      <w:r>
        <w:rPr>
          <w:rFonts w:asciiTheme="majorBidi" w:hAnsiTheme="majorBidi" w:cstheme="majorBidi"/>
          <w:sz w:val="24"/>
          <w:szCs w:val="24"/>
        </w:rPr>
        <w:fldChar w:fldCharType="end"/>
      </w:r>
      <w:r w:rsidRPr="0070250E">
        <w:rPr>
          <w:rFonts w:asciiTheme="majorBidi" w:hAnsiTheme="majorBidi" w:cstheme="majorBidi"/>
          <w:sz w:val="24"/>
          <w:szCs w:val="24"/>
        </w:rPr>
        <w:t xml:space="preserve"> to classify the new data. The best accuracy based on these acceleration features is 72%, as shown in Fig</w:t>
      </w:r>
      <w:r>
        <w:rPr>
          <w:rFonts w:asciiTheme="majorBidi" w:hAnsiTheme="majorBidi" w:cstheme="majorBidi"/>
          <w:sz w:val="24"/>
          <w:szCs w:val="24"/>
        </w:rPr>
        <w:t>3</w:t>
      </w:r>
      <w:r w:rsidRPr="0070250E">
        <w:rPr>
          <w:rFonts w:asciiTheme="majorBidi" w:hAnsiTheme="majorBidi" w:cstheme="majorBidi"/>
          <w:sz w:val="24"/>
          <w:szCs w:val="24"/>
        </w:rPr>
        <w:t xml:space="preserve">. By adding encoder features, the accuracy is increased to 80%. </w:t>
      </w:r>
      <w:r w:rsidR="00F45BE7">
        <w:rPr>
          <w:rFonts w:asciiTheme="majorBidi" w:hAnsiTheme="majorBidi" w:cstheme="majorBidi"/>
          <w:sz w:val="24"/>
          <w:szCs w:val="24"/>
        </w:rPr>
        <w:t>By a</w:t>
      </w:r>
      <w:r w:rsidRPr="0070250E">
        <w:rPr>
          <w:rFonts w:asciiTheme="majorBidi" w:hAnsiTheme="majorBidi" w:cstheme="majorBidi"/>
          <w:sz w:val="24"/>
          <w:szCs w:val="24"/>
        </w:rPr>
        <w:t xml:space="preserve">dding </w:t>
      </w:r>
      <w:r w:rsidR="00F45BE7">
        <w:rPr>
          <w:rFonts w:asciiTheme="majorBidi" w:hAnsiTheme="majorBidi" w:cstheme="majorBidi"/>
          <w:sz w:val="24"/>
          <w:szCs w:val="24"/>
        </w:rPr>
        <w:t xml:space="preserve">the </w:t>
      </w:r>
      <w:r w:rsidRPr="0070250E">
        <w:rPr>
          <w:rFonts w:asciiTheme="majorBidi" w:hAnsiTheme="majorBidi" w:cstheme="majorBidi"/>
          <w:sz w:val="24"/>
          <w:szCs w:val="24"/>
        </w:rPr>
        <w:t>new acceleration feature</w:t>
      </w:r>
      <w:r w:rsidR="00F45BE7">
        <w:rPr>
          <w:rFonts w:asciiTheme="majorBidi" w:hAnsiTheme="majorBidi" w:cstheme="majorBidi"/>
          <w:sz w:val="24"/>
          <w:szCs w:val="24"/>
        </w:rPr>
        <w:t xml:space="preserve">, the accuracy was </w:t>
      </w:r>
      <w:r w:rsidRPr="0070250E">
        <w:rPr>
          <w:rFonts w:asciiTheme="majorBidi" w:hAnsiTheme="majorBidi" w:cstheme="majorBidi"/>
          <w:sz w:val="24"/>
          <w:szCs w:val="24"/>
        </w:rPr>
        <w:t>increase</w:t>
      </w:r>
      <w:r w:rsidR="00F45BE7">
        <w:rPr>
          <w:rFonts w:asciiTheme="majorBidi" w:hAnsiTheme="majorBidi" w:cstheme="majorBidi"/>
          <w:sz w:val="24"/>
          <w:szCs w:val="24"/>
        </w:rPr>
        <w:t xml:space="preserve">d </w:t>
      </w:r>
      <w:r w:rsidRPr="0070250E">
        <w:rPr>
          <w:rFonts w:asciiTheme="majorBidi" w:hAnsiTheme="majorBidi" w:cstheme="majorBidi"/>
          <w:sz w:val="24"/>
          <w:szCs w:val="24"/>
        </w:rPr>
        <w:t>from 72% to 76%.</w:t>
      </w:r>
    </w:p>
    <w:p w14:paraId="61FDEF30" w14:textId="2DF5BF23" w:rsidR="00DE5C15" w:rsidRDefault="00DE5C15" w:rsidP="00DE5C15">
      <w:pPr>
        <w:rPr>
          <w:ins w:id="246" w:author="bijan mehralizadeh" w:date="2021-12-25T13:16:00Z"/>
          <w:rFonts w:asciiTheme="majorBidi" w:hAnsiTheme="majorBidi" w:cstheme="majorBidi"/>
          <w:sz w:val="24"/>
          <w:szCs w:val="24"/>
        </w:rPr>
      </w:pPr>
      <w:r w:rsidRPr="0070250E">
        <w:rPr>
          <w:rFonts w:asciiTheme="majorBidi" w:hAnsiTheme="majorBidi" w:cstheme="majorBidi"/>
          <w:sz w:val="24"/>
          <w:szCs w:val="24"/>
        </w:rPr>
        <w:t xml:space="preserve">Moreover, by adding both </w:t>
      </w:r>
      <w:del w:id="247" w:author="bijan mehralizadeh" w:date="2021-12-24T21:22:00Z">
        <w:r w:rsidRPr="0070250E" w:rsidDel="00F63E51">
          <w:rPr>
            <w:rFonts w:asciiTheme="majorBidi" w:hAnsiTheme="majorBidi" w:cstheme="majorBidi"/>
            <w:sz w:val="24"/>
            <w:szCs w:val="24"/>
          </w:rPr>
          <w:delText>encoder</w:delText>
        </w:r>
        <w:r w:rsidR="00F41033" w:rsidDel="00F63E51">
          <w:rPr>
            <w:rFonts w:asciiTheme="majorBidi" w:hAnsiTheme="majorBidi" w:cstheme="majorBidi"/>
            <w:sz w:val="24"/>
            <w:szCs w:val="24"/>
          </w:rPr>
          <w:delText>s’</w:delText>
        </w:r>
        <w:r w:rsidRPr="0070250E" w:rsidDel="00F63E51">
          <w:rPr>
            <w:rFonts w:asciiTheme="majorBidi" w:hAnsiTheme="majorBidi" w:cstheme="majorBidi"/>
            <w:sz w:val="24"/>
            <w:szCs w:val="24"/>
          </w:rPr>
          <w:delText xml:space="preserve"> </w:delText>
        </w:r>
      </w:del>
      <w:ins w:id="248" w:author="bijan mehralizadeh" w:date="2021-12-24T21:22:00Z">
        <w:r w:rsidR="00F63E51" w:rsidRPr="0070250E">
          <w:rPr>
            <w:rFonts w:asciiTheme="majorBidi" w:hAnsiTheme="majorBidi" w:cstheme="majorBidi"/>
            <w:sz w:val="24"/>
            <w:szCs w:val="24"/>
          </w:rPr>
          <w:t>encoder</w:t>
        </w:r>
        <w:r w:rsidR="00F63E51">
          <w:rPr>
            <w:rFonts w:asciiTheme="majorBidi" w:hAnsiTheme="majorBidi" w:cstheme="majorBidi"/>
            <w:sz w:val="24"/>
            <w:szCs w:val="24"/>
          </w:rPr>
          <w:t>s'</w:t>
        </w:r>
        <w:r w:rsidR="00F63E51" w:rsidRPr="0070250E">
          <w:rPr>
            <w:rFonts w:asciiTheme="majorBidi" w:hAnsiTheme="majorBidi" w:cstheme="majorBidi"/>
            <w:sz w:val="24"/>
            <w:szCs w:val="24"/>
          </w:rPr>
          <w:t xml:space="preserve"> </w:t>
        </w:r>
      </w:ins>
      <w:r w:rsidRPr="0070250E">
        <w:rPr>
          <w:rFonts w:asciiTheme="majorBidi" w:hAnsiTheme="majorBidi" w:cstheme="majorBidi"/>
          <w:sz w:val="24"/>
          <w:szCs w:val="24"/>
        </w:rPr>
        <w:t>features and the new acceleration feature, the accuracy reaches 8</w:t>
      </w:r>
      <w:r>
        <w:rPr>
          <w:rFonts w:asciiTheme="majorBidi" w:hAnsiTheme="majorBidi" w:cstheme="majorBidi"/>
          <w:sz w:val="24"/>
          <w:szCs w:val="24"/>
        </w:rPr>
        <w:t>6</w:t>
      </w:r>
      <w:r w:rsidRPr="0070250E">
        <w:rPr>
          <w:rFonts w:asciiTheme="majorBidi" w:hAnsiTheme="majorBidi" w:cstheme="majorBidi"/>
          <w:sz w:val="24"/>
          <w:szCs w:val="24"/>
        </w:rPr>
        <w:t>%</w:t>
      </w:r>
      <w:r w:rsidR="00E97A3D">
        <w:rPr>
          <w:rFonts w:asciiTheme="majorBidi" w:hAnsiTheme="majorBidi" w:cstheme="majorBidi"/>
          <w:sz w:val="24"/>
          <w:szCs w:val="24"/>
        </w:rPr>
        <w:t xml:space="preserve"> (</w:t>
      </w:r>
      <w:r w:rsidRPr="0070250E">
        <w:rPr>
          <w:rFonts w:asciiTheme="majorBidi" w:hAnsiTheme="majorBidi" w:cstheme="majorBidi"/>
          <w:sz w:val="24"/>
          <w:szCs w:val="24"/>
        </w:rPr>
        <w:t>Fig</w:t>
      </w:r>
      <w:r>
        <w:rPr>
          <w:rFonts w:asciiTheme="majorBidi" w:hAnsiTheme="majorBidi" w:cstheme="majorBidi"/>
          <w:sz w:val="24"/>
          <w:szCs w:val="24"/>
        </w:rPr>
        <w:t>3</w:t>
      </w:r>
      <w:r w:rsidR="00E97A3D">
        <w:rPr>
          <w:rFonts w:asciiTheme="majorBidi" w:hAnsiTheme="majorBidi" w:cstheme="majorBidi"/>
          <w:sz w:val="24"/>
          <w:szCs w:val="24"/>
        </w:rPr>
        <w:t xml:space="preserve"> d).</w:t>
      </w:r>
      <w:r w:rsidRPr="0070250E">
        <w:rPr>
          <w:rFonts w:asciiTheme="majorBidi" w:hAnsiTheme="majorBidi" w:cstheme="majorBidi"/>
          <w:sz w:val="24"/>
          <w:szCs w:val="24"/>
        </w:rPr>
        <w:t xml:space="preserve"> Based on the </w:t>
      </w:r>
      <w:r>
        <w:rPr>
          <w:rFonts w:asciiTheme="majorBidi" w:hAnsiTheme="majorBidi" w:cstheme="majorBidi"/>
          <w:sz w:val="24"/>
          <w:szCs w:val="24"/>
        </w:rPr>
        <w:t>optimized</w:t>
      </w:r>
      <w:r w:rsidRPr="0070250E">
        <w:rPr>
          <w:rFonts w:asciiTheme="majorBidi" w:hAnsiTheme="majorBidi" w:cstheme="majorBidi"/>
          <w:sz w:val="24"/>
          <w:szCs w:val="24"/>
        </w:rPr>
        <w:t xml:space="preserve"> feature </w:t>
      </w:r>
      <w:r w:rsidRPr="00AB28DE">
        <w:rPr>
          <w:rFonts w:asciiTheme="majorBidi" w:hAnsiTheme="majorBidi" w:cstheme="majorBidi"/>
          <w:sz w:val="24"/>
          <w:szCs w:val="24"/>
        </w:rPr>
        <w:t xml:space="preserve">selection method used in this study, the most effective </w:t>
      </w:r>
      <w:r w:rsidR="00E97A3D" w:rsidRPr="00AB28DE">
        <w:rPr>
          <w:rFonts w:asciiTheme="majorBidi" w:hAnsiTheme="majorBidi" w:cstheme="majorBidi"/>
          <w:sz w:val="24"/>
          <w:szCs w:val="24"/>
        </w:rPr>
        <w:t xml:space="preserve">shaft </w:t>
      </w:r>
      <w:del w:id="249" w:author="bijan mehralizadeh" w:date="2021-12-24T21:22:00Z">
        <w:r w:rsidRPr="00AB28DE" w:rsidDel="00F63E51">
          <w:rPr>
            <w:rFonts w:asciiTheme="majorBidi" w:hAnsiTheme="majorBidi" w:cstheme="majorBidi"/>
            <w:sz w:val="24"/>
            <w:szCs w:val="24"/>
          </w:rPr>
          <w:delText>encoder</w:delText>
        </w:r>
        <w:r w:rsidR="00E97A3D" w:rsidRPr="00AB28DE" w:rsidDel="00F63E51">
          <w:rPr>
            <w:rFonts w:asciiTheme="majorBidi" w:hAnsiTheme="majorBidi" w:cstheme="majorBidi"/>
            <w:sz w:val="24"/>
            <w:szCs w:val="24"/>
          </w:rPr>
          <w:delText>s’</w:delText>
        </w:r>
        <w:r w:rsidRPr="00AB28DE" w:rsidDel="00F63E51">
          <w:rPr>
            <w:rFonts w:asciiTheme="majorBidi" w:hAnsiTheme="majorBidi" w:cstheme="majorBidi"/>
            <w:sz w:val="24"/>
            <w:szCs w:val="24"/>
          </w:rPr>
          <w:delText xml:space="preserve"> </w:delText>
        </w:r>
      </w:del>
      <w:ins w:id="250" w:author="bijan mehralizadeh" w:date="2021-12-24T21:22:00Z">
        <w:r w:rsidR="00F63E51" w:rsidRPr="00AB28DE">
          <w:rPr>
            <w:rFonts w:asciiTheme="majorBidi" w:hAnsiTheme="majorBidi" w:cstheme="majorBidi"/>
            <w:sz w:val="24"/>
            <w:szCs w:val="24"/>
          </w:rPr>
          <w:t xml:space="preserve">encoders' </w:t>
        </w:r>
      </w:ins>
      <w:r w:rsidRPr="00AB28DE">
        <w:rPr>
          <w:rFonts w:asciiTheme="majorBidi" w:hAnsiTheme="majorBidi" w:cstheme="majorBidi"/>
          <w:sz w:val="24"/>
          <w:szCs w:val="24"/>
        </w:rPr>
        <w:t xml:space="preserve">features are </w:t>
      </w:r>
      <w:commentRangeStart w:id="251"/>
      <w:r w:rsidRPr="00AB28DE">
        <w:rPr>
          <w:rFonts w:asciiTheme="majorBidi" w:hAnsiTheme="majorBidi" w:cstheme="majorBidi"/>
          <w:sz w:val="24"/>
          <w:szCs w:val="24"/>
        </w:rPr>
        <w:t xml:space="preserve">playing only with wheels, </w:t>
      </w:r>
      <w:r w:rsidRPr="00AB28DE">
        <w:rPr>
          <w:rFonts w:asciiTheme="majorBidi" w:hAnsiTheme="majorBidi" w:cstheme="majorBidi"/>
          <w:color w:val="0E101A"/>
          <w:sz w:val="24"/>
          <w:szCs w:val="24"/>
          <w:rPrChange w:id="252" w:author="bijan mehralizadeh" w:date="2021-12-25T10:10:00Z">
            <w:rPr>
              <w:rFonts w:asciiTheme="majorBidi" w:hAnsiTheme="majorBidi" w:cstheme="majorBidi"/>
              <w:color w:val="0E101A"/>
            </w:rPr>
          </w:rPrChange>
        </w:rPr>
        <w:t>not playing</w:t>
      </w:r>
      <w:r w:rsidRPr="00AB28DE">
        <w:rPr>
          <w:rFonts w:asciiTheme="majorBidi" w:hAnsiTheme="majorBidi" w:cstheme="majorBidi"/>
          <w:sz w:val="24"/>
          <w:szCs w:val="24"/>
        </w:rPr>
        <w:t>, and the</w:t>
      </w:r>
      <w:r w:rsidRPr="0070250E">
        <w:rPr>
          <w:rFonts w:asciiTheme="majorBidi" w:hAnsiTheme="majorBidi" w:cstheme="majorBidi"/>
          <w:sz w:val="24"/>
          <w:szCs w:val="24"/>
        </w:rPr>
        <w:t xml:space="preserve"> total number of wheels turns per time</w:t>
      </w:r>
      <w:commentRangeEnd w:id="251"/>
      <w:r w:rsidR="00E97A3D">
        <w:rPr>
          <w:rStyle w:val="CommentReference"/>
        </w:rPr>
        <w:commentReference w:id="251"/>
      </w:r>
      <w:r w:rsidRPr="0070250E">
        <w:rPr>
          <w:rFonts w:asciiTheme="majorBidi" w:hAnsiTheme="majorBidi" w:cstheme="majorBidi"/>
          <w:sz w:val="24"/>
          <w:szCs w:val="24"/>
        </w:rPr>
        <w:t xml:space="preserve">. The most effective acceleration features are the jolt in the </w:t>
      </w:r>
      <w:del w:id="253" w:author="bijan mehralizadeh" w:date="2021-12-25T10:12:00Z">
        <w:r w:rsidRPr="0070250E" w:rsidDel="00AB28DE">
          <w:rPr>
            <w:rFonts w:asciiTheme="majorBidi" w:hAnsiTheme="majorBidi" w:cstheme="majorBidi"/>
            <w:sz w:val="24"/>
            <w:szCs w:val="24"/>
          </w:rPr>
          <w:delText xml:space="preserve">X </w:delText>
        </w:r>
      </w:del>
      <w:ins w:id="254" w:author="bijan mehralizadeh" w:date="2021-12-25T10:12:00Z">
        <w:r w:rsidR="00AB28DE">
          <w:rPr>
            <w:rFonts w:asciiTheme="majorBidi" w:hAnsiTheme="majorBidi" w:cstheme="majorBidi"/>
            <w:sz w:val="24"/>
            <w:szCs w:val="24"/>
          </w:rPr>
          <w:t>Y</w:t>
        </w:r>
        <w:r w:rsidR="00AB28DE" w:rsidRPr="0070250E">
          <w:rPr>
            <w:rFonts w:asciiTheme="majorBidi" w:hAnsiTheme="majorBidi" w:cstheme="majorBidi"/>
            <w:sz w:val="24"/>
            <w:szCs w:val="24"/>
          </w:rPr>
          <w:t xml:space="preserve"> </w:t>
        </w:r>
      </w:ins>
      <w:r w:rsidRPr="0070250E">
        <w:rPr>
          <w:rFonts w:asciiTheme="majorBidi" w:hAnsiTheme="majorBidi" w:cstheme="majorBidi"/>
          <w:sz w:val="24"/>
          <w:szCs w:val="24"/>
        </w:rPr>
        <w:t xml:space="preserve">direction, </w:t>
      </w:r>
      <w:del w:id="255" w:author="bijan mehralizadeh" w:date="2021-12-25T10:11:00Z">
        <w:r w:rsidRPr="0070250E" w:rsidDel="00AB28DE">
          <w:rPr>
            <w:rFonts w:asciiTheme="majorBidi" w:hAnsiTheme="majorBidi" w:cstheme="majorBidi"/>
            <w:sz w:val="24"/>
            <w:szCs w:val="24"/>
          </w:rPr>
          <w:delText xml:space="preserve">roll </w:delText>
        </w:r>
      </w:del>
      <w:commentRangeStart w:id="256"/>
      <w:r w:rsidRPr="0070250E">
        <w:rPr>
          <w:rFonts w:asciiTheme="majorBidi" w:hAnsiTheme="majorBidi" w:cstheme="majorBidi"/>
          <w:sz w:val="24"/>
          <w:szCs w:val="24"/>
        </w:rPr>
        <w:t>tilt</w:t>
      </w:r>
      <w:ins w:id="257" w:author="bijan mehralizadeh" w:date="2021-12-25T10:11:00Z">
        <w:r w:rsidR="00AB28DE">
          <w:rPr>
            <w:rFonts w:asciiTheme="majorBidi" w:hAnsiTheme="majorBidi" w:cstheme="majorBidi"/>
            <w:sz w:val="24"/>
            <w:szCs w:val="24"/>
          </w:rPr>
          <w:t xml:space="preserve"> about Y axis</w:t>
        </w:r>
      </w:ins>
      <w:ins w:id="258" w:author="bijan mehralizadeh" w:date="2021-12-24T23:57:00Z">
        <w:r w:rsidR="003F4648">
          <w:rPr>
            <w:rFonts w:asciiTheme="majorBidi" w:hAnsiTheme="majorBidi" w:cstheme="majorBidi"/>
            <w:sz w:val="24"/>
            <w:szCs w:val="24"/>
          </w:rPr>
          <w:t>,</w:t>
        </w:r>
      </w:ins>
      <w:del w:id="259" w:author="bijan mehralizadeh" w:date="2021-12-24T23:57:00Z">
        <w:r w:rsidRPr="0070250E" w:rsidDel="003F4648">
          <w:rPr>
            <w:rFonts w:asciiTheme="majorBidi" w:hAnsiTheme="majorBidi" w:cstheme="majorBidi"/>
            <w:sz w:val="24"/>
            <w:szCs w:val="24"/>
          </w:rPr>
          <w:delText xml:space="preserve"> </w:delText>
        </w:r>
        <w:commentRangeEnd w:id="256"/>
        <w:r w:rsidR="00E97A3D" w:rsidDel="003F4648">
          <w:rPr>
            <w:rStyle w:val="CommentReference"/>
          </w:rPr>
          <w:commentReference w:id="256"/>
        </w:r>
        <w:r w:rsidRPr="0070250E" w:rsidDel="003F4648">
          <w:rPr>
            <w:rFonts w:asciiTheme="majorBidi" w:hAnsiTheme="majorBidi" w:cstheme="majorBidi"/>
            <w:sz w:val="24"/>
            <w:szCs w:val="24"/>
          </w:rPr>
          <w:delText>in the Y direction,</w:delText>
        </w:r>
      </w:del>
      <w:r w:rsidRPr="0070250E">
        <w:rPr>
          <w:rFonts w:asciiTheme="majorBidi" w:hAnsiTheme="majorBidi" w:cstheme="majorBidi"/>
          <w:sz w:val="24"/>
          <w:szCs w:val="24"/>
        </w:rPr>
        <w:t xml:space="preserve"> the energy of the signal in the Y direction, Correlation of the acceleration signals between X and Y directions.</w:t>
      </w:r>
    </w:p>
    <w:p w14:paraId="47B27D6D" w14:textId="6AC9E3D4" w:rsidR="0056400F" w:rsidRDefault="0056400F" w:rsidP="00DE5C15">
      <w:pPr>
        <w:rPr>
          <w:ins w:id="260" w:author="bijan mehralizadeh" w:date="2021-12-25T13:16:00Z"/>
          <w:rFonts w:asciiTheme="majorBidi" w:hAnsiTheme="majorBidi" w:cstheme="majorBidi"/>
          <w:sz w:val="24"/>
          <w:szCs w:val="24"/>
        </w:rPr>
      </w:pPr>
    </w:p>
    <w:p w14:paraId="5E362643" w14:textId="142AE3B3" w:rsidR="0056400F" w:rsidRDefault="0056400F" w:rsidP="00DE5C15">
      <w:pPr>
        <w:rPr>
          <w:ins w:id="261" w:author="bijan mehralizadeh" w:date="2021-12-25T13:16:00Z"/>
          <w:rFonts w:asciiTheme="majorBidi" w:hAnsiTheme="majorBidi" w:cstheme="majorBidi"/>
          <w:sz w:val="24"/>
          <w:szCs w:val="24"/>
        </w:rPr>
      </w:pPr>
    </w:p>
    <w:p w14:paraId="4C6E181A" w14:textId="2451D2B9" w:rsidR="0056400F" w:rsidRDefault="0056400F" w:rsidP="00DE5C15">
      <w:pPr>
        <w:rPr>
          <w:ins w:id="262" w:author="bijan mehralizadeh" w:date="2021-12-25T13:16:00Z"/>
          <w:rFonts w:asciiTheme="majorBidi" w:hAnsiTheme="majorBidi" w:cstheme="majorBidi"/>
          <w:sz w:val="24"/>
          <w:szCs w:val="24"/>
        </w:rPr>
      </w:pPr>
    </w:p>
    <w:p w14:paraId="720DBA80" w14:textId="797454EA" w:rsidR="0056400F" w:rsidRDefault="0056400F" w:rsidP="00DE5C15">
      <w:pPr>
        <w:rPr>
          <w:ins w:id="263" w:author="bijan mehralizadeh" w:date="2021-12-25T13:16:00Z"/>
          <w:rFonts w:asciiTheme="majorBidi" w:hAnsiTheme="majorBidi" w:cstheme="majorBidi"/>
          <w:sz w:val="24"/>
          <w:szCs w:val="24"/>
        </w:rPr>
      </w:pPr>
    </w:p>
    <w:p w14:paraId="7EEA7B48" w14:textId="2CB98FFB" w:rsidR="0056400F" w:rsidRDefault="0056400F" w:rsidP="00DE5C15">
      <w:pPr>
        <w:rPr>
          <w:ins w:id="264" w:author="bijan mehralizadeh" w:date="2021-12-25T13:16:00Z"/>
          <w:rFonts w:asciiTheme="majorBidi" w:hAnsiTheme="majorBidi" w:cstheme="majorBidi"/>
          <w:sz w:val="24"/>
          <w:szCs w:val="24"/>
        </w:rPr>
      </w:pPr>
    </w:p>
    <w:p w14:paraId="65D56D9E" w14:textId="77777777" w:rsidR="0056400F" w:rsidRDefault="0056400F" w:rsidP="00DE5C15">
      <w:pPr>
        <w:rPr>
          <w:rFonts w:asciiTheme="majorBidi" w:hAnsiTheme="majorBidi" w:cstheme="majorBidi"/>
          <w:sz w:val="24"/>
          <w:szCs w:val="24"/>
        </w:rPr>
      </w:pPr>
    </w:p>
    <w:p w14:paraId="10EB44DE" w14:textId="77777777" w:rsidR="001C5F20" w:rsidRPr="0070250E" w:rsidRDefault="001C5F20" w:rsidP="00DE5C15">
      <w:pPr>
        <w:rPr>
          <w:rFonts w:asciiTheme="majorBidi" w:hAnsiTheme="majorBidi" w:cstheme="majorBidi"/>
          <w:sz w:val="24"/>
          <w:szCs w:val="24"/>
        </w:rPr>
      </w:pPr>
    </w:p>
    <w:p w14:paraId="71257A49" w14:textId="20629A8A" w:rsidR="0056400F" w:rsidRDefault="0056400F" w:rsidP="0056400F">
      <w:pPr>
        <w:pStyle w:val="Caption"/>
        <w:keepNext/>
        <w:rPr>
          <w:ins w:id="265" w:author="bijan mehralizadeh" w:date="2021-12-25T13:16:00Z"/>
        </w:rPr>
        <w:pPrChange w:id="266" w:author="bijan mehralizadeh" w:date="2021-12-25T13:16:00Z">
          <w:pPr/>
        </w:pPrChange>
      </w:pPr>
      <w:ins w:id="267" w:author="bijan mehralizadeh" w:date="2021-12-25T13:16:00Z">
        <w:r>
          <w:t xml:space="preserve">Table </w:t>
        </w:r>
        <w:r>
          <w:fldChar w:fldCharType="begin"/>
        </w:r>
        <w:r>
          <w:instrText xml:space="preserve"> SEQ Table \* ARABIC </w:instrText>
        </w:r>
      </w:ins>
      <w:r>
        <w:fldChar w:fldCharType="separate"/>
      </w:r>
      <w:ins w:id="268" w:author="bijan mehralizadeh" w:date="2021-12-25T13:16:00Z">
        <w:r>
          <w:rPr>
            <w:noProof/>
          </w:rPr>
          <w:t>2</w:t>
        </w:r>
        <w:r>
          <w:fldChar w:fldCharType="end"/>
        </w:r>
        <w:r>
          <w:t xml:space="preserve">. </w:t>
        </w:r>
      </w:ins>
      <w:ins w:id="269" w:author="bijan mehralizadeh" w:date="2021-12-25T13:17:00Z">
        <w:r w:rsidR="00497C82">
          <w:rPr>
            <w:i w:val="0"/>
            <w:iCs w:val="0"/>
          </w:rPr>
          <w:t xml:space="preserve">The best accuracy, sensitivity, and specificity gained by adding new features to the baseline classification. The results show the advantage of adding both shaft encoders’ encoders' features and the new acceleration feature for classification. Also, it is </w:t>
        </w:r>
        <w:r w:rsidR="00497C82">
          <w:t>obvious</w:t>
        </w:r>
        <w:r w:rsidR="00497C82">
          <w:rPr>
            <w:i w:val="0"/>
            <w:iCs w:val="0"/>
          </w:rPr>
          <w:t xml:space="preserve"> that encoders are more effective than the </w:t>
        </w:r>
        <w:proofErr w:type="gramStart"/>
        <w:r w:rsidR="00497C82">
          <w:rPr>
            <w:i w:val="0"/>
            <w:iCs w:val="0"/>
          </w:rPr>
          <w:t>new  acceleration</w:t>
        </w:r>
        <w:proofErr w:type="gramEnd"/>
        <w:r w:rsidR="00497C82">
          <w:rPr>
            <w:i w:val="0"/>
            <w:iCs w:val="0"/>
          </w:rPr>
          <w:t xml:space="preserve"> feature. </w:t>
        </w:r>
      </w:ins>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Change w:id="270" w:author="bijan mehralizadeh" w:date="2021-12-25T13:16:00Z">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PrChange>
      </w:tblPr>
      <w:tblGrid>
        <w:gridCol w:w="2378"/>
        <w:gridCol w:w="2297"/>
        <w:gridCol w:w="2332"/>
        <w:gridCol w:w="2347"/>
        <w:tblGridChange w:id="271">
          <w:tblGrid>
            <w:gridCol w:w="2378"/>
            <w:gridCol w:w="2297"/>
            <w:gridCol w:w="2332"/>
            <w:gridCol w:w="2347"/>
          </w:tblGrid>
        </w:tblGridChange>
      </w:tblGrid>
      <w:tr w:rsidR="0056400F" w:rsidRPr="0056400F" w14:paraId="6EAD83A9" w14:textId="77777777" w:rsidTr="0056400F">
        <w:trPr>
          <w:tblCellSpacing w:w="15" w:type="dxa"/>
          <w:ins w:id="272" w:author="bijan mehralizadeh" w:date="2021-12-25T13:15:00Z"/>
          <w:trPrChange w:id="273" w:author="bijan mehralizadeh" w:date="2021-12-25T13:16:00Z">
            <w:trPr>
              <w:tblCellSpacing w:w="15" w:type="dxa"/>
            </w:trPr>
          </w:trPrChange>
        </w:trPr>
        <w:tc>
          <w:tcPr>
            <w:tcW w:w="2333" w:type="dxa"/>
            <w:tcBorders>
              <w:top w:val="single" w:sz="2" w:space="0" w:color="C1C7CD"/>
              <w:left w:val="single" w:sz="2" w:space="0" w:color="C1C7CD"/>
              <w:bottom w:val="single" w:sz="2" w:space="0" w:color="C1C7CD"/>
              <w:right w:val="single" w:sz="2" w:space="0" w:color="C1C7CD"/>
            </w:tcBorders>
            <w:tcMar>
              <w:top w:w="75" w:type="dxa"/>
              <w:left w:w="120" w:type="dxa"/>
              <w:bottom w:w="75" w:type="dxa"/>
              <w:right w:w="120" w:type="dxa"/>
            </w:tcMar>
            <w:hideMark/>
            <w:tcPrChange w:id="274" w:author="bijan mehralizadeh" w:date="2021-12-25T13:16:00Z">
              <w:tcPr>
                <w:tcW w:w="2880" w:type="dxa"/>
                <w:tcBorders>
                  <w:top w:val="single" w:sz="2"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tcPrChange>
          </w:tcPr>
          <w:p w14:paraId="60CF6C51" w14:textId="77777777" w:rsidR="0056400F" w:rsidRPr="0056400F" w:rsidRDefault="0056400F" w:rsidP="0056400F">
            <w:pPr>
              <w:spacing w:after="0" w:line="240" w:lineRule="auto"/>
              <w:rPr>
                <w:ins w:id="275" w:author="bijan mehralizadeh" w:date="2021-12-25T13:15:00Z"/>
                <w:rFonts w:ascii="Times New Roman" w:eastAsia="Times New Roman" w:hAnsi="Times New Roman" w:cs="Times New Roman"/>
                <w:sz w:val="24"/>
                <w:szCs w:val="24"/>
              </w:rPr>
            </w:pPr>
            <w:ins w:id="276" w:author="bijan mehralizadeh" w:date="2021-12-25T13:15:00Z">
              <w:r w:rsidRPr="0056400F">
                <w:rPr>
                  <w:rFonts w:ascii="Times New Roman" w:eastAsia="Times New Roman" w:hAnsi="Times New Roman" w:cs="Times New Roman"/>
                  <w:b/>
                  <w:bCs/>
                  <w:sz w:val="24"/>
                  <w:szCs w:val="24"/>
                </w:rPr>
                <w:t>Classifier</w:t>
              </w:r>
            </w:ins>
          </w:p>
        </w:tc>
        <w:tc>
          <w:tcPr>
            <w:tcW w:w="2267" w:type="dxa"/>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277" w:author="bijan mehralizadeh" w:date="2021-12-25T13:16:00Z">
              <w:tcPr>
                <w:tcW w:w="2880" w:type="dxa"/>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107B3CDD" w14:textId="77777777" w:rsidR="0056400F" w:rsidRPr="0056400F" w:rsidRDefault="0056400F" w:rsidP="0056400F">
            <w:pPr>
              <w:spacing w:after="0" w:line="240" w:lineRule="auto"/>
              <w:rPr>
                <w:ins w:id="278" w:author="bijan mehralizadeh" w:date="2021-12-25T13:15:00Z"/>
                <w:rFonts w:ascii="Times New Roman" w:eastAsia="Times New Roman" w:hAnsi="Times New Roman" w:cs="Times New Roman"/>
                <w:sz w:val="24"/>
                <w:szCs w:val="24"/>
              </w:rPr>
            </w:pPr>
            <w:ins w:id="279" w:author="bijan mehralizadeh" w:date="2021-12-25T13:15:00Z">
              <w:r w:rsidRPr="0056400F">
                <w:rPr>
                  <w:rFonts w:ascii="Times New Roman" w:eastAsia="Times New Roman" w:hAnsi="Times New Roman" w:cs="Times New Roman"/>
                  <w:b/>
                  <w:bCs/>
                  <w:sz w:val="24"/>
                  <w:szCs w:val="24"/>
                </w:rPr>
                <w:t>Accuracy</w:t>
              </w:r>
            </w:ins>
          </w:p>
        </w:tc>
        <w:tc>
          <w:tcPr>
            <w:tcW w:w="2302" w:type="dxa"/>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280" w:author="bijan mehralizadeh" w:date="2021-12-25T13:16:00Z">
              <w:tcPr>
                <w:tcW w:w="2880" w:type="dxa"/>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62DAB12A" w14:textId="77777777" w:rsidR="0056400F" w:rsidRPr="0056400F" w:rsidRDefault="0056400F" w:rsidP="0056400F">
            <w:pPr>
              <w:spacing w:after="0" w:line="240" w:lineRule="auto"/>
              <w:rPr>
                <w:ins w:id="281" w:author="bijan mehralizadeh" w:date="2021-12-25T13:15:00Z"/>
                <w:rFonts w:ascii="Times New Roman" w:eastAsia="Times New Roman" w:hAnsi="Times New Roman" w:cs="Times New Roman"/>
                <w:sz w:val="24"/>
                <w:szCs w:val="24"/>
              </w:rPr>
            </w:pPr>
            <w:ins w:id="282" w:author="bijan mehralizadeh" w:date="2021-12-25T13:15:00Z">
              <w:r w:rsidRPr="0056400F">
                <w:rPr>
                  <w:rFonts w:ascii="Times New Roman" w:eastAsia="Times New Roman" w:hAnsi="Times New Roman" w:cs="Times New Roman"/>
                  <w:b/>
                  <w:bCs/>
                  <w:sz w:val="24"/>
                  <w:szCs w:val="24"/>
                </w:rPr>
                <w:t>Sensitivity</w:t>
              </w:r>
            </w:ins>
          </w:p>
        </w:tc>
        <w:tc>
          <w:tcPr>
            <w:tcW w:w="2302" w:type="dxa"/>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283" w:author="bijan mehralizadeh" w:date="2021-12-25T13:16:00Z">
              <w:tcPr>
                <w:tcW w:w="2880" w:type="dxa"/>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7ACB9203" w14:textId="77777777" w:rsidR="0056400F" w:rsidRPr="0056400F" w:rsidRDefault="0056400F" w:rsidP="0056400F">
            <w:pPr>
              <w:spacing w:after="0" w:line="240" w:lineRule="auto"/>
              <w:rPr>
                <w:ins w:id="284" w:author="bijan mehralizadeh" w:date="2021-12-25T13:15:00Z"/>
                <w:rFonts w:ascii="Times New Roman" w:eastAsia="Times New Roman" w:hAnsi="Times New Roman" w:cs="Times New Roman"/>
                <w:sz w:val="24"/>
                <w:szCs w:val="24"/>
              </w:rPr>
            </w:pPr>
            <w:ins w:id="285" w:author="bijan mehralizadeh" w:date="2021-12-25T13:15:00Z">
              <w:r w:rsidRPr="0056400F">
                <w:rPr>
                  <w:rFonts w:ascii="Times New Roman" w:eastAsia="Times New Roman" w:hAnsi="Times New Roman" w:cs="Times New Roman"/>
                  <w:b/>
                  <w:bCs/>
                  <w:sz w:val="24"/>
                  <w:szCs w:val="24"/>
                </w:rPr>
                <w:t>Specificity</w:t>
              </w:r>
            </w:ins>
          </w:p>
        </w:tc>
      </w:tr>
      <w:tr w:rsidR="0056400F" w:rsidRPr="0056400F" w14:paraId="7D368EAF" w14:textId="77777777" w:rsidTr="0056400F">
        <w:trPr>
          <w:tblCellSpacing w:w="15" w:type="dxa"/>
          <w:ins w:id="286" w:author="bijan mehralizadeh" w:date="2021-12-25T13:15:00Z"/>
          <w:trPrChange w:id="287" w:author="bijan mehralizadeh" w:date="2021-12-25T13:16:00Z">
            <w:trPr>
              <w:tblCellSpacing w:w="15" w:type="dxa"/>
            </w:trPr>
          </w:trPrChange>
        </w:trPr>
        <w:tc>
          <w:tcPr>
            <w:tcW w:w="2333"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Change w:id="288" w:author="bijan mehralizadeh" w:date="2021-12-25T13:16:00Z">
              <w:tcPr>
                <w:tcW w:w="288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tcPrChange>
          </w:tcPr>
          <w:p w14:paraId="11A0CCEE" w14:textId="77777777" w:rsidR="0056400F" w:rsidRPr="0056400F" w:rsidRDefault="0056400F" w:rsidP="0056400F">
            <w:pPr>
              <w:spacing w:after="0" w:line="240" w:lineRule="auto"/>
              <w:rPr>
                <w:ins w:id="289" w:author="bijan mehralizadeh" w:date="2021-12-25T13:15:00Z"/>
                <w:rFonts w:ascii="Times New Roman" w:eastAsia="Times New Roman" w:hAnsi="Times New Roman" w:cs="Times New Roman"/>
                <w:sz w:val="24"/>
                <w:szCs w:val="24"/>
              </w:rPr>
            </w:pPr>
            <w:ins w:id="290" w:author="bijan mehralizadeh" w:date="2021-12-25T13:15:00Z">
              <w:r w:rsidRPr="0056400F">
                <w:rPr>
                  <w:rFonts w:ascii="Times New Roman" w:eastAsia="Times New Roman" w:hAnsi="Times New Roman" w:cs="Times New Roman"/>
                  <w:sz w:val="24"/>
                  <w:szCs w:val="24"/>
                </w:rPr>
                <w:t>Baseline</w:t>
              </w:r>
            </w:ins>
          </w:p>
        </w:tc>
        <w:tc>
          <w:tcPr>
            <w:tcW w:w="2267"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291" w:author="bijan mehralizadeh" w:date="2021-12-25T13:16:00Z">
              <w:tcPr>
                <w:tcW w:w="288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60E2748A" w14:textId="77777777" w:rsidR="0056400F" w:rsidRPr="0056400F" w:rsidRDefault="0056400F" w:rsidP="0056400F">
            <w:pPr>
              <w:spacing w:after="0" w:line="240" w:lineRule="auto"/>
              <w:rPr>
                <w:ins w:id="292" w:author="bijan mehralizadeh" w:date="2021-12-25T13:15:00Z"/>
                <w:rFonts w:ascii="Times New Roman" w:eastAsia="Times New Roman" w:hAnsi="Times New Roman" w:cs="Times New Roman"/>
                <w:sz w:val="24"/>
                <w:szCs w:val="24"/>
              </w:rPr>
            </w:pPr>
            <w:ins w:id="293" w:author="bijan mehralizadeh" w:date="2021-12-25T13:15:00Z">
              <w:r w:rsidRPr="0056400F">
                <w:rPr>
                  <w:rFonts w:ascii="Times New Roman" w:eastAsia="Times New Roman" w:hAnsi="Times New Roman" w:cs="Times New Roman"/>
                  <w:sz w:val="24"/>
                  <w:szCs w:val="24"/>
                </w:rPr>
                <w:t>71.11</w:t>
              </w:r>
            </w:ins>
          </w:p>
        </w:tc>
        <w:tc>
          <w:tcPr>
            <w:tcW w:w="2302"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294" w:author="bijan mehralizadeh" w:date="2021-12-25T13:16:00Z">
              <w:tcPr>
                <w:tcW w:w="288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6A9DC72B" w14:textId="77777777" w:rsidR="0056400F" w:rsidRPr="0056400F" w:rsidRDefault="0056400F" w:rsidP="0056400F">
            <w:pPr>
              <w:spacing w:after="0" w:line="240" w:lineRule="auto"/>
              <w:rPr>
                <w:ins w:id="295" w:author="bijan mehralizadeh" w:date="2021-12-25T13:15:00Z"/>
                <w:rFonts w:ascii="Times New Roman" w:eastAsia="Times New Roman" w:hAnsi="Times New Roman" w:cs="Times New Roman"/>
                <w:sz w:val="24"/>
                <w:szCs w:val="24"/>
              </w:rPr>
            </w:pPr>
            <w:ins w:id="296" w:author="bijan mehralizadeh" w:date="2021-12-25T13:15:00Z">
              <w:r w:rsidRPr="0056400F">
                <w:rPr>
                  <w:rFonts w:ascii="Times New Roman" w:eastAsia="Times New Roman" w:hAnsi="Times New Roman" w:cs="Times New Roman"/>
                  <w:sz w:val="24"/>
                  <w:szCs w:val="24"/>
                </w:rPr>
                <w:t>67.14</w:t>
              </w:r>
            </w:ins>
          </w:p>
        </w:tc>
        <w:tc>
          <w:tcPr>
            <w:tcW w:w="2302"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297" w:author="bijan mehralizadeh" w:date="2021-12-25T13:16:00Z">
              <w:tcPr>
                <w:tcW w:w="288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41EEB22F" w14:textId="77777777" w:rsidR="0056400F" w:rsidRPr="0056400F" w:rsidRDefault="0056400F" w:rsidP="0056400F">
            <w:pPr>
              <w:spacing w:after="0" w:line="240" w:lineRule="auto"/>
              <w:rPr>
                <w:ins w:id="298" w:author="bijan mehralizadeh" w:date="2021-12-25T13:15:00Z"/>
                <w:rFonts w:ascii="Times New Roman" w:eastAsia="Times New Roman" w:hAnsi="Times New Roman" w:cs="Times New Roman"/>
                <w:sz w:val="24"/>
                <w:szCs w:val="24"/>
              </w:rPr>
            </w:pPr>
            <w:ins w:id="299" w:author="bijan mehralizadeh" w:date="2021-12-25T13:15:00Z">
              <w:r w:rsidRPr="0056400F">
                <w:rPr>
                  <w:rFonts w:ascii="Times New Roman" w:eastAsia="Times New Roman" w:hAnsi="Times New Roman" w:cs="Times New Roman"/>
                  <w:sz w:val="24"/>
                  <w:szCs w:val="24"/>
                </w:rPr>
                <w:t>80</w:t>
              </w:r>
            </w:ins>
          </w:p>
        </w:tc>
      </w:tr>
      <w:tr w:rsidR="0056400F" w:rsidRPr="0056400F" w14:paraId="10F7A320" w14:textId="77777777" w:rsidTr="0056400F">
        <w:trPr>
          <w:tblCellSpacing w:w="15" w:type="dxa"/>
          <w:ins w:id="300" w:author="bijan mehralizadeh" w:date="2021-12-25T13:15:00Z"/>
          <w:trPrChange w:id="301" w:author="bijan mehralizadeh" w:date="2021-12-25T13:16:00Z">
            <w:trPr>
              <w:tblCellSpacing w:w="15" w:type="dxa"/>
            </w:trPr>
          </w:trPrChange>
        </w:trPr>
        <w:tc>
          <w:tcPr>
            <w:tcW w:w="2333"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Change w:id="302" w:author="bijan mehralizadeh" w:date="2021-12-25T13:16:00Z">
              <w:tcPr>
                <w:tcW w:w="288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tcPrChange>
          </w:tcPr>
          <w:p w14:paraId="310CD912" w14:textId="77777777" w:rsidR="0056400F" w:rsidRPr="0056400F" w:rsidRDefault="0056400F" w:rsidP="0056400F">
            <w:pPr>
              <w:spacing w:after="0" w:line="240" w:lineRule="auto"/>
              <w:rPr>
                <w:ins w:id="303" w:author="bijan mehralizadeh" w:date="2021-12-25T13:15:00Z"/>
                <w:rFonts w:ascii="Times New Roman" w:eastAsia="Times New Roman" w:hAnsi="Times New Roman" w:cs="Times New Roman"/>
                <w:sz w:val="24"/>
                <w:szCs w:val="24"/>
              </w:rPr>
            </w:pPr>
            <w:ins w:id="304" w:author="bijan mehralizadeh" w:date="2021-12-25T13:15:00Z">
              <w:r w:rsidRPr="0056400F">
                <w:rPr>
                  <w:rFonts w:ascii="Times New Roman" w:eastAsia="Times New Roman" w:hAnsi="Times New Roman" w:cs="Times New Roman"/>
                  <w:sz w:val="24"/>
                  <w:szCs w:val="24"/>
                </w:rPr>
                <w:t>Baseline and encoder features</w:t>
              </w:r>
            </w:ins>
          </w:p>
        </w:tc>
        <w:tc>
          <w:tcPr>
            <w:tcW w:w="2267"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305" w:author="bijan mehralizadeh" w:date="2021-12-25T13:16:00Z">
              <w:tcPr>
                <w:tcW w:w="288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54F04701" w14:textId="77777777" w:rsidR="0056400F" w:rsidRPr="0056400F" w:rsidRDefault="0056400F" w:rsidP="0056400F">
            <w:pPr>
              <w:spacing w:after="0" w:line="240" w:lineRule="auto"/>
              <w:rPr>
                <w:ins w:id="306" w:author="bijan mehralizadeh" w:date="2021-12-25T13:15:00Z"/>
                <w:rFonts w:ascii="Times New Roman" w:eastAsia="Times New Roman" w:hAnsi="Times New Roman" w:cs="Times New Roman"/>
                <w:sz w:val="24"/>
                <w:szCs w:val="24"/>
              </w:rPr>
            </w:pPr>
            <w:ins w:id="307" w:author="bijan mehralizadeh" w:date="2021-12-25T13:15:00Z">
              <w:r w:rsidRPr="0056400F">
                <w:rPr>
                  <w:rFonts w:ascii="Times New Roman" w:eastAsia="Times New Roman" w:hAnsi="Times New Roman" w:cs="Times New Roman"/>
                  <w:sz w:val="24"/>
                  <w:szCs w:val="24"/>
                </w:rPr>
                <w:t>80</w:t>
              </w:r>
            </w:ins>
          </w:p>
        </w:tc>
        <w:tc>
          <w:tcPr>
            <w:tcW w:w="2302"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308" w:author="bijan mehralizadeh" w:date="2021-12-25T13:16:00Z">
              <w:tcPr>
                <w:tcW w:w="288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20E0C56F" w14:textId="77777777" w:rsidR="0056400F" w:rsidRPr="0056400F" w:rsidRDefault="0056400F" w:rsidP="0056400F">
            <w:pPr>
              <w:spacing w:after="0" w:line="240" w:lineRule="auto"/>
              <w:rPr>
                <w:ins w:id="309" w:author="bijan mehralizadeh" w:date="2021-12-25T13:15:00Z"/>
                <w:rFonts w:ascii="Times New Roman" w:eastAsia="Times New Roman" w:hAnsi="Times New Roman" w:cs="Times New Roman"/>
                <w:sz w:val="24"/>
                <w:szCs w:val="24"/>
              </w:rPr>
            </w:pPr>
            <w:ins w:id="310" w:author="bijan mehralizadeh" w:date="2021-12-25T13:15:00Z">
              <w:r w:rsidRPr="0056400F">
                <w:rPr>
                  <w:rFonts w:ascii="Times New Roman" w:eastAsia="Times New Roman" w:hAnsi="Times New Roman" w:cs="Times New Roman"/>
                  <w:sz w:val="24"/>
                  <w:szCs w:val="24"/>
                </w:rPr>
                <w:t>79</w:t>
              </w:r>
            </w:ins>
          </w:p>
        </w:tc>
        <w:tc>
          <w:tcPr>
            <w:tcW w:w="2302"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311" w:author="bijan mehralizadeh" w:date="2021-12-25T13:16:00Z">
              <w:tcPr>
                <w:tcW w:w="288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6A030585" w14:textId="77777777" w:rsidR="0056400F" w:rsidRPr="0056400F" w:rsidRDefault="0056400F" w:rsidP="0056400F">
            <w:pPr>
              <w:spacing w:after="0" w:line="240" w:lineRule="auto"/>
              <w:rPr>
                <w:ins w:id="312" w:author="bijan mehralizadeh" w:date="2021-12-25T13:15:00Z"/>
                <w:rFonts w:ascii="Times New Roman" w:eastAsia="Times New Roman" w:hAnsi="Times New Roman" w:cs="Times New Roman"/>
                <w:sz w:val="24"/>
                <w:szCs w:val="24"/>
              </w:rPr>
            </w:pPr>
            <w:ins w:id="313" w:author="bijan mehralizadeh" w:date="2021-12-25T13:15:00Z">
              <w:r w:rsidRPr="0056400F">
                <w:rPr>
                  <w:rFonts w:ascii="Times New Roman" w:eastAsia="Times New Roman" w:hAnsi="Times New Roman" w:cs="Times New Roman"/>
                  <w:sz w:val="24"/>
                  <w:szCs w:val="24"/>
                </w:rPr>
                <w:t>78</w:t>
              </w:r>
            </w:ins>
          </w:p>
        </w:tc>
      </w:tr>
      <w:tr w:rsidR="0056400F" w:rsidRPr="0056400F" w14:paraId="455EE198" w14:textId="77777777" w:rsidTr="0056400F">
        <w:trPr>
          <w:tblCellSpacing w:w="15" w:type="dxa"/>
          <w:ins w:id="314" w:author="bijan mehralizadeh" w:date="2021-12-25T13:15:00Z"/>
          <w:trPrChange w:id="315" w:author="bijan mehralizadeh" w:date="2021-12-25T13:16:00Z">
            <w:trPr>
              <w:tblCellSpacing w:w="15" w:type="dxa"/>
            </w:trPr>
          </w:trPrChange>
        </w:trPr>
        <w:tc>
          <w:tcPr>
            <w:tcW w:w="2333"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Change w:id="316" w:author="bijan mehralizadeh" w:date="2021-12-25T13:16:00Z">
              <w:tcPr>
                <w:tcW w:w="288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tcPrChange>
          </w:tcPr>
          <w:p w14:paraId="0739B402" w14:textId="77777777" w:rsidR="0056400F" w:rsidRPr="0056400F" w:rsidRDefault="0056400F" w:rsidP="0056400F">
            <w:pPr>
              <w:spacing w:after="0" w:line="240" w:lineRule="auto"/>
              <w:rPr>
                <w:ins w:id="317" w:author="bijan mehralizadeh" w:date="2021-12-25T13:15:00Z"/>
                <w:rFonts w:ascii="Times New Roman" w:eastAsia="Times New Roman" w:hAnsi="Times New Roman" w:cs="Times New Roman"/>
                <w:sz w:val="24"/>
                <w:szCs w:val="24"/>
              </w:rPr>
            </w:pPr>
            <w:ins w:id="318" w:author="bijan mehralizadeh" w:date="2021-12-25T13:15:00Z">
              <w:r w:rsidRPr="0056400F">
                <w:rPr>
                  <w:rFonts w:ascii="Times New Roman" w:eastAsia="Times New Roman" w:hAnsi="Times New Roman" w:cs="Times New Roman"/>
                  <w:sz w:val="24"/>
                  <w:szCs w:val="24"/>
                </w:rPr>
                <w:t>Baseline and new acceleration feature</w:t>
              </w:r>
            </w:ins>
          </w:p>
        </w:tc>
        <w:tc>
          <w:tcPr>
            <w:tcW w:w="2267"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319" w:author="bijan mehralizadeh" w:date="2021-12-25T13:16:00Z">
              <w:tcPr>
                <w:tcW w:w="288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4BBB58BD" w14:textId="77777777" w:rsidR="0056400F" w:rsidRPr="0056400F" w:rsidRDefault="0056400F" w:rsidP="0056400F">
            <w:pPr>
              <w:spacing w:after="0" w:line="240" w:lineRule="auto"/>
              <w:rPr>
                <w:ins w:id="320" w:author="bijan mehralizadeh" w:date="2021-12-25T13:15:00Z"/>
                <w:rFonts w:ascii="Times New Roman" w:eastAsia="Times New Roman" w:hAnsi="Times New Roman" w:cs="Times New Roman"/>
                <w:sz w:val="24"/>
                <w:szCs w:val="24"/>
              </w:rPr>
            </w:pPr>
            <w:ins w:id="321" w:author="bijan mehralizadeh" w:date="2021-12-25T13:15:00Z">
              <w:r w:rsidRPr="0056400F">
                <w:rPr>
                  <w:rFonts w:ascii="Times New Roman" w:eastAsia="Times New Roman" w:hAnsi="Times New Roman" w:cs="Times New Roman"/>
                  <w:sz w:val="24"/>
                  <w:szCs w:val="24"/>
                </w:rPr>
                <w:t>76</w:t>
              </w:r>
            </w:ins>
          </w:p>
        </w:tc>
        <w:tc>
          <w:tcPr>
            <w:tcW w:w="2302"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322" w:author="bijan mehralizadeh" w:date="2021-12-25T13:16:00Z">
              <w:tcPr>
                <w:tcW w:w="288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6D482459" w14:textId="77777777" w:rsidR="0056400F" w:rsidRPr="0056400F" w:rsidRDefault="0056400F" w:rsidP="0056400F">
            <w:pPr>
              <w:spacing w:after="0" w:line="240" w:lineRule="auto"/>
              <w:rPr>
                <w:ins w:id="323" w:author="bijan mehralizadeh" w:date="2021-12-25T13:15:00Z"/>
                <w:rFonts w:ascii="Times New Roman" w:eastAsia="Times New Roman" w:hAnsi="Times New Roman" w:cs="Times New Roman"/>
                <w:sz w:val="24"/>
                <w:szCs w:val="24"/>
              </w:rPr>
            </w:pPr>
            <w:ins w:id="324" w:author="bijan mehralizadeh" w:date="2021-12-25T13:15:00Z">
              <w:r w:rsidRPr="0056400F">
                <w:rPr>
                  <w:rFonts w:ascii="Times New Roman" w:eastAsia="Times New Roman" w:hAnsi="Times New Roman" w:cs="Times New Roman"/>
                  <w:sz w:val="24"/>
                  <w:szCs w:val="24"/>
                </w:rPr>
                <w:t>74</w:t>
              </w:r>
            </w:ins>
          </w:p>
        </w:tc>
        <w:tc>
          <w:tcPr>
            <w:tcW w:w="2302"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325" w:author="bijan mehralizadeh" w:date="2021-12-25T13:16:00Z">
              <w:tcPr>
                <w:tcW w:w="288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03A7546F" w14:textId="77777777" w:rsidR="0056400F" w:rsidRPr="0056400F" w:rsidRDefault="0056400F" w:rsidP="0056400F">
            <w:pPr>
              <w:spacing w:after="0" w:line="240" w:lineRule="auto"/>
              <w:rPr>
                <w:ins w:id="326" w:author="bijan mehralizadeh" w:date="2021-12-25T13:15:00Z"/>
                <w:rFonts w:ascii="Times New Roman" w:eastAsia="Times New Roman" w:hAnsi="Times New Roman" w:cs="Times New Roman"/>
                <w:sz w:val="24"/>
                <w:szCs w:val="24"/>
              </w:rPr>
            </w:pPr>
            <w:ins w:id="327" w:author="bijan mehralizadeh" w:date="2021-12-25T13:15:00Z">
              <w:r w:rsidRPr="0056400F">
                <w:rPr>
                  <w:rFonts w:ascii="Times New Roman" w:eastAsia="Times New Roman" w:hAnsi="Times New Roman" w:cs="Times New Roman"/>
                  <w:sz w:val="24"/>
                  <w:szCs w:val="24"/>
                </w:rPr>
                <w:t>75</w:t>
              </w:r>
            </w:ins>
          </w:p>
        </w:tc>
      </w:tr>
      <w:tr w:rsidR="0056400F" w:rsidRPr="0056400F" w14:paraId="3DFF520F" w14:textId="77777777" w:rsidTr="0056400F">
        <w:trPr>
          <w:tblCellSpacing w:w="15" w:type="dxa"/>
          <w:ins w:id="328" w:author="bijan mehralizadeh" w:date="2021-12-25T13:15:00Z"/>
          <w:trPrChange w:id="329" w:author="bijan mehralizadeh" w:date="2021-12-25T13:16:00Z">
            <w:trPr>
              <w:tblCellSpacing w:w="15" w:type="dxa"/>
            </w:trPr>
          </w:trPrChange>
        </w:trPr>
        <w:tc>
          <w:tcPr>
            <w:tcW w:w="2333"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Change w:id="330" w:author="bijan mehralizadeh" w:date="2021-12-25T13:16:00Z">
              <w:tcPr>
                <w:tcW w:w="288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tcPrChange>
          </w:tcPr>
          <w:p w14:paraId="640151B1" w14:textId="77777777" w:rsidR="0056400F" w:rsidRPr="0056400F" w:rsidRDefault="0056400F" w:rsidP="0056400F">
            <w:pPr>
              <w:spacing w:after="0" w:line="240" w:lineRule="auto"/>
              <w:rPr>
                <w:ins w:id="331" w:author="bijan mehralizadeh" w:date="2021-12-25T13:15:00Z"/>
                <w:rFonts w:ascii="Times New Roman" w:eastAsia="Times New Roman" w:hAnsi="Times New Roman" w:cs="Times New Roman"/>
                <w:sz w:val="24"/>
                <w:szCs w:val="24"/>
              </w:rPr>
            </w:pPr>
            <w:ins w:id="332" w:author="bijan mehralizadeh" w:date="2021-12-25T13:15:00Z">
              <w:r w:rsidRPr="0056400F">
                <w:rPr>
                  <w:rFonts w:ascii="Times New Roman" w:eastAsia="Times New Roman" w:hAnsi="Times New Roman" w:cs="Times New Roman"/>
                  <w:sz w:val="24"/>
                  <w:szCs w:val="24"/>
                </w:rPr>
                <w:t xml:space="preserve">Baseline, encoder features and new acceleration </w:t>
              </w:r>
              <w:proofErr w:type="gramStart"/>
              <w:r w:rsidRPr="0056400F">
                <w:rPr>
                  <w:rFonts w:ascii="Times New Roman" w:eastAsia="Times New Roman" w:hAnsi="Times New Roman" w:cs="Times New Roman"/>
                  <w:sz w:val="24"/>
                  <w:szCs w:val="24"/>
                </w:rPr>
                <w:t>feature</w:t>
              </w:r>
              <w:proofErr w:type="gramEnd"/>
            </w:ins>
          </w:p>
        </w:tc>
        <w:tc>
          <w:tcPr>
            <w:tcW w:w="2267"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333" w:author="bijan mehralizadeh" w:date="2021-12-25T13:16:00Z">
              <w:tcPr>
                <w:tcW w:w="288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21A7EC76" w14:textId="77777777" w:rsidR="0056400F" w:rsidRPr="0056400F" w:rsidRDefault="0056400F" w:rsidP="0056400F">
            <w:pPr>
              <w:spacing w:after="0" w:line="240" w:lineRule="auto"/>
              <w:rPr>
                <w:ins w:id="334" w:author="bijan mehralizadeh" w:date="2021-12-25T13:15:00Z"/>
                <w:rFonts w:ascii="Times New Roman" w:eastAsia="Times New Roman" w:hAnsi="Times New Roman" w:cs="Times New Roman"/>
                <w:sz w:val="24"/>
                <w:szCs w:val="24"/>
              </w:rPr>
            </w:pPr>
            <w:ins w:id="335" w:author="bijan mehralizadeh" w:date="2021-12-25T13:15:00Z">
              <w:r w:rsidRPr="0056400F">
                <w:rPr>
                  <w:rFonts w:ascii="Times New Roman" w:eastAsia="Times New Roman" w:hAnsi="Times New Roman" w:cs="Times New Roman"/>
                  <w:sz w:val="24"/>
                  <w:szCs w:val="24"/>
                </w:rPr>
                <w:t>85.56</w:t>
              </w:r>
            </w:ins>
          </w:p>
        </w:tc>
        <w:tc>
          <w:tcPr>
            <w:tcW w:w="2302"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336" w:author="bijan mehralizadeh" w:date="2021-12-25T13:16:00Z">
              <w:tcPr>
                <w:tcW w:w="288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422739B1" w14:textId="77777777" w:rsidR="0056400F" w:rsidRPr="0056400F" w:rsidRDefault="0056400F" w:rsidP="0056400F">
            <w:pPr>
              <w:spacing w:after="0" w:line="240" w:lineRule="auto"/>
              <w:rPr>
                <w:ins w:id="337" w:author="bijan mehralizadeh" w:date="2021-12-25T13:15:00Z"/>
                <w:rFonts w:ascii="Times New Roman" w:eastAsia="Times New Roman" w:hAnsi="Times New Roman" w:cs="Times New Roman"/>
                <w:sz w:val="24"/>
                <w:szCs w:val="24"/>
              </w:rPr>
            </w:pPr>
            <w:ins w:id="338" w:author="bijan mehralizadeh" w:date="2021-12-25T13:15:00Z">
              <w:r w:rsidRPr="0056400F">
                <w:rPr>
                  <w:rFonts w:ascii="Times New Roman" w:eastAsia="Times New Roman" w:hAnsi="Times New Roman" w:cs="Times New Roman"/>
                  <w:sz w:val="24"/>
                  <w:szCs w:val="24"/>
                </w:rPr>
                <w:t>81.67</w:t>
              </w:r>
            </w:ins>
          </w:p>
        </w:tc>
        <w:tc>
          <w:tcPr>
            <w:tcW w:w="2302"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Change w:id="339" w:author="bijan mehralizadeh" w:date="2021-12-25T13:16:00Z">
              <w:tcPr>
                <w:tcW w:w="288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tcPrChange>
          </w:tcPr>
          <w:p w14:paraId="75DD186F" w14:textId="77777777" w:rsidR="0056400F" w:rsidRPr="0056400F" w:rsidRDefault="0056400F" w:rsidP="0056400F">
            <w:pPr>
              <w:spacing w:after="0" w:line="240" w:lineRule="auto"/>
              <w:rPr>
                <w:ins w:id="340" w:author="bijan mehralizadeh" w:date="2021-12-25T13:15:00Z"/>
                <w:rFonts w:ascii="Times New Roman" w:eastAsia="Times New Roman" w:hAnsi="Times New Roman" w:cs="Times New Roman"/>
                <w:sz w:val="24"/>
                <w:szCs w:val="24"/>
              </w:rPr>
            </w:pPr>
            <w:ins w:id="341" w:author="bijan mehralizadeh" w:date="2021-12-25T13:15:00Z">
              <w:r w:rsidRPr="0056400F">
                <w:rPr>
                  <w:rFonts w:ascii="Times New Roman" w:eastAsia="Times New Roman" w:hAnsi="Times New Roman" w:cs="Times New Roman"/>
                  <w:sz w:val="24"/>
                  <w:szCs w:val="24"/>
                </w:rPr>
                <w:t>87.67</w:t>
              </w:r>
            </w:ins>
          </w:p>
        </w:tc>
      </w:tr>
    </w:tbl>
    <w:p w14:paraId="0FCD0333" w14:textId="4C4A7B34" w:rsidR="00D97382" w:rsidRDefault="00D97382" w:rsidP="00D97382">
      <w:pPr>
        <w:keepNext/>
      </w:pPr>
      <w:commentRangeStart w:id="342"/>
      <w:del w:id="343" w:author="bijan mehralizadeh" w:date="2021-12-25T13:15:00Z">
        <w:r w:rsidRPr="00311B0C" w:rsidDel="0056400F">
          <w:rPr>
            <w:rStyle w:val="FollowedHyperlink"/>
            <w:noProof/>
            <w:lang w:bidi="fa-IR"/>
          </w:rPr>
          <w:drawing>
            <wp:inline distT="0" distB="0" distL="0" distR="0" wp14:anchorId="0F2AC016" wp14:editId="606554DA">
              <wp:extent cx="5943600" cy="2781117"/>
              <wp:effectExtent l="0" t="0" r="0" b="63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del>
      <w:commentRangeEnd w:id="342"/>
      <w:r w:rsidR="00401FC6">
        <w:rPr>
          <w:rStyle w:val="CommentReference"/>
        </w:rPr>
        <w:commentReference w:id="342"/>
      </w:r>
    </w:p>
    <w:p w14:paraId="18E7D786" w14:textId="3FBABAB9" w:rsidR="00B30193" w:rsidRPr="00976DF2" w:rsidRDefault="00D97382" w:rsidP="00D97382">
      <w:pPr>
        <w:pStyle w:val="Caption"/>
        <w:jc w:val="center"/>
        <w:rPr>
          <w:rFonts w:asciiTheme="majorBidi" w:hAnsiTheme="majorBidi" w:cstheme="majorBidi"/>
        </w:rPr>
      </w:pPr>
      <w:del w:id="344" w:author="bijan mehralizadeh" w:date="2021-12-25T13:16:00Z">
        <w:r w:rsidDel="0056400F">
          <w:delText xml:space="preserve">Figure </w:delText>
        </w:r>
        <w:r w:rsidR="00E97532" w:rsidDel="0056400F">
          <w:fldChar w:fldCharType="begin"/>
        </w:r>
        <w:r w:rsidR="00E97532" w:rsidDel="0056400F">
          <w:delInstrText xml:space="preserve"> SEQ Figure \* ARABIC </w:delInstrText>
        </w:r>
        <w:r w:rsidR="00E97532" w:rsidDel="0056400F">
          <w:fldChar w:fldCharType="separate"/>
        </w:r>
        <w:r w:rsidR="00C0052C" w:rsidDel="0056400F">
          <w:rPr>
            <w:noProof/>
          </w:rPr>
          <w:delText>3</w:delText>
        </w:r>
        <w:r w:rsidR="00E97532" w:rsidDel="0056400F">
          <w:rPr>
            <w:noProof/>
          </w:rPr>
          <w:fldChar w:fldCharType="end"/>
        </w:r>
        <w:r w:rsidDel="0056400F">
          <w:delText xml:space="preserve">. </w:delText>
        </w:r>
        <w:r w:rsidRPr="0017722D" w:rsidDel="0056400F">
          <w:delText>The best accuracy, sensitivity</w:delText>
        </w:r>
        <w:r w:rsidR="004C0EEA" w:rsidDel="0056400F">
          <w:delText>, and specificity gained by</w:delText>
        </w:r>
        <w:r w:rsidRPr="0017722D" w:rsidDel="0056400F">
          <w:delText xml:space="preserve"> adding new features to the baseline classification. a) Baseline classifier based on [17], b) Encoder features are added to the baseline classifier, c) Only </w:delText>
        </w:r>
        <w:r w:rsidR="00F45BE7" w:rsidDel="0056400F">
          <w:delText>the</w:delText>
        </w:r>
        <w:r w:rsidR="004C0EEA" w:rsidDel="0056400F">
          <w:delText xml:space="preserve"> </w:delText>
        </w:r>
        <w:r w:rsidRPr="0017722D" w:rsidDel="0056400F">
          <w:delText xml:space="preserve">new extracted </w:delText>
        </w:r>
        <w:r w:rsidRPr="00D97382" w:rsidDel="0056400F">
          <w:delText xml:space="preserve">acceleration feature is added to the baseline classifier. e) </w:delText>
        </w:r>
        <w:r w:rsidR="00F45BE7" w:rsidDel="0056400F">
          <w:delText xml:space="preserve">Both shaft </w:delText>
        </w:r>
      </w:del>
      <w:del w:id="345" w:author="bijan mehralizadeh" w:date="2021-12-24T21:22:00Z">
        <w:r w:rsidR="00F45BE7" w:rsidDel="00F63E51">
          <w:delText xml:space="preserve">encoders’ </w:delText>
        </w:r>
      </w:del>
      <w:del w:id="346" w:author="bijan mehralizadeh" w:date="2021-12-25T13:16:00Z">
        <w:r w:rsidR="00F45BE7" w:rsidDel="0056400F">
          <w:delText xml:space="preserve">features and the new acceleration feature is added. The results show the advantage of adding both shaft </w:delText>
        </w:r>
      </w:del>
      <w:del w:id="347" w:author="bijan mehralizadeh" w:date="2021-12-24T21:22:00Z">
        <w:r w:rsidR="00F45BE7" w:rsidDel="00F63E51">
          <w:delText xml:space="preserve">encoders’ </w:delText>
        </w:r>
      </w:del>
      <w:del w:id="348" w:author="bijan mehralizadeh" w:date="2021-12-25T13:16:00Z">
        <w:r w:rsidR="00F45BE7" w:rsidDel="0056400F">
          <w:delText xml:space="preserve">features and the new acceleration feature for classification. </w:delText>
        </w:r>
      </w:del>
    </w:p>
    <w:p w14:paraId="1143E8C7" w14:textId="3525793A" w:rsidR="00B30193" w:rsidRPr="00976DF2" w:rsidRDefault="00B30193" w:rsidP="00B30193">
      <w:pPr>
        <w:pStyle w:val="Heading1"/>
        <w:rPr>
          <w:rFonts w:asciiTheme="majorBidi" w:hAnsiTheme="majorBidi" w:cstheme="majorBidi"/>
        </w:rPr>
      </w:pPr>
      <w:r w:rsidRPr="00976DF2">
        <w:rPr>
          <w:rFonts w:asciiTheme="majorBidi" w:hAnsiTheme="majorBidi" w:cstheme="majorBidi"/>
        </w:rPr>
        <w:lastRenderedPageBreak/>
        <w:t>Discussion</w:t>
      </w:r>
    </w:p>
    <w:p w14:paraId="2FE6D79D" w14:textId="77437E0F" w:rsidR="00BC16AE" w:rsidRDefault="00401FC6" w:rsidP="00DE5C15">
      <w:pPr>
        <w:pStyle w:val="Heading1"/>
        <w:rPr>
          <w:rFonts w:asciiTheme="majorBidi" w:hAnsiTheme="majorBidi" w:cstheme="majorBidi"/>
          <w:b w:val="0"/>
          <w:sz w:val="24"/>
          <w:szCs w:val="24"/>
        </w:rPr>
      </w:pPr>
      <w:r>
        <w:rPr>
          <w:rFonts w:asciiTheme="majorBidi" w:hAnsiTheme="majorBidi" w:cstheme="majorBidi"/>
          <w:b w:val="0"/>
          <w:sz w:val="24"/>
          <w:szCs w:val="24"/>
        </w:rPr>
        <w:t xml:space="preserve">As shown in Table xx, the accuracy of the new proposed multi-modal approach is better than the previously suggested single modal approach. </w:t>
      </w:r>
      <w:r w:rsidR="00BC16AE">
        <w:rPr>
          <w:rFonts w:asciiTheme="majorBidi" w:hAnsiTheme="majorBidi" w:cstheme="majorBidi"/>
          <w:b w:val="0"/>
          <w:sz w:val="24"/>
          <w:szCs w:val="24"/>
        </w:rPr>
        <w:t xml:space="preserve">Furthermore, adding the extra acceleration feature, </w:t>
      </w:r>
      <w:del w:id="349" w:author="bijan mehralizadeh" w:date="2021-12-24T23:57:00Z">
        <w:r w:rsidR="00BC16AE" w:rsidDel="003F4648">
          <w:rPr>
            <w:rFonts w:asciiTheme="majorBidi" w:hAnsiTheme="majorBidi" w:cstheme="majorBidi"/>
            <w:b w:val="0"/>
            <w:sz w:val="24"/>
            <w:szCs w:val="24"/>
          </w:rPr>
          <w:delText>i.e.</w:delText>
        </w:r>
      </w:del>
      <w:ins w:id="350" w:author="bijan mehralizadeh" w:date="2021-12-24T23:57:00Z">
        <w:r w:rsidR="003F4648">
          <w:rPr>
            <w:rFonts w:asciiTheme="majorBidi" w:hAnsiTheme="majorBidi" w:cstheme="majorBidi"/>
            <w:b w:val="0"/>
            <w:sz w:val="24"/>
            <w:szCs w:val="24"/>
          </w:rPr>
          <w:t>i.e.,</w:t>
        </w:r>
      </w:ins>
      <w:r w:rsidR="00BC16AE">
        <w:rPr>
          <w:rFonts w:asciiTheme="majorBidi" w:hAnsiTheme="majorBidi" w:cstheme="majorBidi"/>
          <w:b w:val="0"/>
          <w:sz w:val="24"/>
          <w:szCs w:val="24"/>
        </w:rPr>
        <w:t xml:space="preserve"> …, in the feature set improved the classification accuracy. </w:t>
      </w:r>
    </w:p>
    <w:p w14:paraId="1F1E24C0" w14:textId="5431099D" w:rsidR="00BC16AE" w:rsidRDefault="00BC16AE" w:rsidP="00DE5C15">
      <w:pPr>
        <w:pStyle w:val="Heading1"/>
        <w:rPr>
          <w:rFonts w:asciiTheme="majorBidi" w:hAnsiTheme="majorBidi" w:cstheme="majorBidi"/>
          <w:b w:val="0"/>
          <w:sz w:val="24"/>
          <w:szCs w:val="24"/>
        </w:rPr>
      </w:pPr>
      <w:r>
        <w:rPr>
          <w:rFonts w:asciiTheme="majorBidi" w:hAnsiTheme="majorBidi" w:cstheme="majorBidi"/>
          <w:b w:val="0"/>
          <w:sz w:val="24"/>
          <w:szCs w:val="24"/>
        </w:rPr>
        <w:t xml:space="preserve">It should be noted that the accuracy reported in </w:t>
      </w:r>
      <w:r w:rsidR="00DE5C15">
        <w:rPr>
          <w:rFonts w:asciiTheme="majorBidi" w:hAnsiTheme="majorBidi" w:cstheme="majorBidi"/>
          <w:b w:val="0"/>
          <w:sz w:val="24"/>
          <w:szCs w:val="24"/>
        </w:rPr>
        <w:fldChar w:fldCharType="begin"/>
      </w:r>
      <w:r w:rsidR="00263859">
        <w:rPr>
          <w:rFonts w:asciiTheme="majorBidi" w:hAnsiTheme="majorBidi" w:cstheme="majorBidi"/>
          <w:b w:val="0"/>
          <w:sz w:val="24"/>
          <w:szCs w:val="24"/>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DE5C15">
        <w:rPr>
          <w:rFonts w:asciiTheme="majorBidi" w:hAnsiTheme="majorBidi" w:cstheme="majorBidi"/>
          <w:b w:val="0"/>
          <w:sz w:val="24"/>
          <w:szCs w:val="24"/>
        </w:rPr>
        <w:fldChar w:fldCharType="separate"/>
      </w:r>
      <w:r w:rsidR="00491548">
        <w:rPr>
          <w:rFonts w:asciiTheme="majorBidi" w:hAnsiTheme="majorBidi" w:cstheme="majorBidi"/>
          <w:b w:val="0"/>
          <w:noProof/>
          <w:sz w:val="24"/>
          <w:szCs w:val="24"/>
        </w:rPr>
        <w:t>[13]</w:t>
      </w:r>
      <w:r w:rsidR="00DE5C15">
        <w:rPr>
          <w:rFonts w:asciiTheme="majorBidi" w:hAnsiTheme="majorBidi" w:cstheme="majorBidi"/>
          <w:b w:val="0"/>
          <w:sz w:val="24"/>
          <w:szCs w:val="24"/>
        </w:rPr>
        <w:fldChar w:fldCharType="end"/>
      </w:r>
      <w:r>
        <w:rPr>
          <w:rFonts w:asciiTheme="majorBidi" w:hAnsiTheme="majorBidi" w:cstheme="majorBidi"/>
          <w:b w:val="0"/>
          <w:sz w:val="24"/>
          <w:szCs w:val="24"/>
        </w:rPr>
        <w:t>, i.e.</w:t>
      </w:r>
      <w:ins w:id="351" w:author="bijan mehralizadeh" w:date="2021-12-24T23:58:00Z">
        <w:r w:rsidR="003F4648">
          <w:rPr>
            <w:rFonts w:asciiTheme="majorBidi" w:hAnsiTheme="majorBidi" w:cstheme="majorBidi"/>
            <w:b w:val="0"/>
            <w:sz w:val="24"/>
            <w:szCs w:val="24"/>
          </w:rPr>
          <w:t>,</w:t>
        </w:r>
      </w:ins>
      <w:r>
        <w:rPr>
          <w:rFonts w:asciiTheme="majorBidi" w:hAnsiTheme="majorBidi" w:cstheme="majorBidi"/>
          <w:b w:val="0"/>
          <w:sz w:val="24"/>
          <w:szCs w:val="24"/>
        </w:rPr>
        <w:t xml:space="preserve"> 85% accuracy, is higher than what we got in this study, i.e.</w:t>
      </w:r>
      <w:ins w:id="352" w:author="bijan mehralizadeh" w:date="2021-12-24T23:58:00Z">
        <w:r w:rsidR="003F4648">
          <w:rPr>
            <w:rFonts w:asciiTheme="majorBidi" w:hAnsiTheme="majorBidi" w:cstheme="majorBidi"/>
            <w:b w:val="0"/>
            <w:sz w:val="24"/>
            <w:szCs w:val="24"/>
          </w:rPr>
          <w:t>,</w:t>
        </w:r>
      </w:ins>
      <w:r>
        <w:rPr>
          <w:rFonts w:asciiTheme="majorBidi" w:hAnsiTheme="majorBidi" w:cstheme="majorBidi"/>
          <w:b w:val="0"/>
          <w:sz w:val="24"/>
          <w:szCs w:val="24"/>
        </w:rPr>
        <w:t xml:space="preserve"> 72%, which may be due to the following reasons.  </w:t>
      </w:r>
      <w:del w:id="353" w:author="bijan mehralizadeh" w:date="2021-12-24T23:57:00Z">
        <w:r w:rsidDel="003F4648">
          <w:rPr>
            <w:rFonts w:asciiTheme="majorBidi" w:hAnsiTheme="majorBidi" w:cstheme="majorBidi"/>
            <w:b w:val="0"/>
            <w:sz w:val="24"/>
            <w:szCs w:val="24"/>
          </w:rPr>
          <w:delText>First of all</w:delText>
        </w:r>
      </w:del>
      <w:ins w:id="354" w:author="bijan mehralizadeh" w:date="2021-12-24T23:57:00Z">
        <w:r w:rsidR="003F4648">
          <w:rPr>
            <w:rFonts w:asciiTheme="majorBidi" w:hAnsiTheme="majorBidi" w:cstheme="majorBidi"/>
            <w:b w:val="0"/>
            <w:sz w:val="24"/>
            <w:szCs w:val="24"/>
          </w:rPr>
          <w:t>First</w:t>
        </w:r>
      </w:ins>
      <w:r>
        <w:rPr>
          <w:rFonts w:asciiTheme="majorBidi" w:hAnsiTheme="majorBidi" w:cstheme="majorBidi"/>
          <w:b w:val="0"/>
          <w:sz w:val="24"/>
          <w:szCs w:val="24"/>
        </w:rPr>
        <w:t>, the data set</w:t>
      </w:r>
      <w:r w:rsidR="00756A26">
        <w:rPr>
          <w:rFonts w:asciiTheme="majorBidi" w:hAnsiTheme="majorBidi" w:cstheme="majorBidi"/>
          <w:b w:val="0"/>
          <w:sz w:val="24"/>
          <w:szCs w:val="24"/>
        </w:rPr>
        <w:t>s</w:t>
      </w:r>
      <w:r>
        <w:rPr>
          <w:rFonts w:asciiTheme="majorBidi" w:hAnsiTheme="majorBidi" w:cstheme="majorBidi"/>
          <w:b w:val="0"/>
          <w:sz w:val="24"/>
          <w:szCs w:val="24"/>
        </w:rPr>
        <w:t xml:space="preserve"> </w:t>
      </w:r>
      <w:r w:rsidR="00756A26">
        <w:rPr>
          <w:rFonts w:asciiTheme="majorBidi" w:hAnsiTheme="majorBidi" w:cstheme="majorBidi"/>
          <w:b w:val="0"/>
          <w:sz w:val="24"/>
          <w:szCs w:val="24"/>
        </w:rPr>
        <w:t>were</w:t>
      </w:r>
      <w:r>
        <w:rPr>
          <w:rFonts w:asciiTheme="majorBidi" w:hAnsiTheme="majorBidi" w:cstheme="majorBidi"/>
          <w:b w:val="0"/>
          <w:sz w:val="24"/>
          <w:szCs w:val="24"/>
        </w:rPr>
        <w:t xml:space="preserve"> different </w:t>
      </w:r>
      <w:ins w:id="355" w:author="bijan mehralizadeh" w:date="2021-12-24T23:58:00Z">
        <w:r w:rsidR="003F4648">
          <w:rPr>
            <w:rFonts w:asciiTheme="majorBidi" w:hAnsiTheme="majorBidi" w:cstheme="majorBidi"/>
            <w:b w:val="0"/>
            <w:sz w:val="24"/>
            <w:szCs w:val="24"/>
          </w:rPr>
          <w:t xml:space="preserve">in </w:t>
        </w:r>
      </w:ins>
      <w:r w:rsidR="00756A26">
        <w:rPr>
          <w:rFonts w:asciiTheme="majorBidi" w:hAnsiTheme="majorBidi" w:cstheme="majorBidi"/>
          <w:b w:val="0"/>
          <w:sz w:val="24"/>
          <w:szCs w:val="24"/>
        </w:rPr>
        <w:t xml:space="preserve">that </w:t>
      </w:r>
      <w:r>
        <w:rPr>
          <w:rFonts w:asciiTheme="majorBidi" w:hAnsiTheme="majorBidi" w:cstheme="majorBidi"/>
          <w:b w:val="0"/>
          <w:sz w:val="24"/>
          <w:szCs w:val="24"/>
        </w:rPr>
        <w:t>ay create</w:t>
      </w:r>
      <w:ins w:id="356" w:author="bijan mehralizadeh" w:date="2021-12-24T23:58:00Z">
        <w:r w:rsidR="003F4648">
          <w:rPr>
            <w:rFonts w:asciiTheme="majorBidi" w:hAnsiTheme="majorBidi" w:cstheme="majorBidi"/>
            <w:b w:val="0"/>
            <w:sz w:val="24"/>
            <w:szCs w:val="24"/>
          </w:rPr>
          <w:t>d</w:t>
        </w:r>
      </w:ins>
      <w:r>
        <w:rPr>
          <w:rFonts w:asciiTheme="majorBidi" w:hAnsiTheme="majorBidi" w:cstheme="majorBidi"/>
          <w:b w:val="0"/>
          <w:sz w:val="24"/>
          <w:szCs w:val="24"/>
        </w:rPr>
        <w:t xml:space="preserve"> different result</w:t>
      </w:r>
      <w:ins w:id="357" w:author="bijan mehralizadeh" w:date="2021-12-24T23:58:00Z">
        <w:r w:rsidR="003F4648">
          <w:rPr>
            <w:rFonts w:asciiTheme="majorBidi" w:hAnsiTheme="majorBidi" w:cstheme="majorBidi"/>
            <w:b w:val="0"/>
            <w:sz w:val="24"/>
            <w:szCs w:val="24"/>
          </w:rPr>
          <w:t>s</w:t>
        </w:r>
      </w:ins>
      <w:r>
        <w:rPr>
          <w:rFonts w:asciiTheme="majorBidi" w:hAnsiTheme="majorBidi" w:cstheme="majorBidi"/>
          <w:b w:val="0"/>
          <w:sz w:val="24"/>
          <w:szCs w:val="24"/>
        </w:rPr>
        <w:t xml:space="preserve">. </w:t>
      </w:r>
      <w:r w:rsidR="00756A26">
        <w:rPr>
          <w:rFonts w:asciiTheme="majorBidi" w:hAnsiTheme="majorBidi" w:cstheme="majorBidi"/>
          <w:b w:val="0"/>
          <w:sz w:val="24"/>
          <w:szCs w:val="24"/>
        </w:rPr>
        <w:t>Second, the first version of the car was different and used a set of lights to attract children with ASD. Finally,</w:t>
      </w:r>
      <w:r>
        <w:rPr>
          <w:rFonts w:asciiTheme="majorBidi" w:hAnsiTheme="majorBidi" w:cstheme="majorBidi"/>
          <w:b w:val="0"/>
          <w:sz w:val="24"/>
          <w:szCs w:val="24"/>
        </w:rPr>
        <w:t xml:space="preserve"> the system in [17] used </w:t>
      </w:r>
      <w:del w:id="358" w:author="bijan mehralizadeh" w:date="2021-12-24T23:58:00Z">
        <w:r w:rsidDel="003F4648">
          <w:rPr>
            <w:rFonts w:asciiTheme="majorBidi" w:hAnsiTheme="majorBidi" w:cstheme="majorBidi"/>
            <w:b w:val="0"/>
            <w:sz w:val="24"/>
            <w:szCs w:val="24"/>
          </w:rPr>
          <w:delText xml:space="preserve">high </w:delText>
        </w:r>
      </w:del>
      <w:ins w:id="359" w:author="bijan mehralizadeh" w:date="2021-12-24T23:58:00Z">
        <w:r w:rsidR="003F4648">
          <w:rPr>
            <w:rFonts w:asciiTheme="majorBidi" w:hAnsiTheme="majorBidi" w:cstheme="majorBidi"/>
            <w:b w:val="0"/>
            <w:sz w:val="24"/>
            <w:szCs w:val="24"/>
          </w:rPr>
          <w:t>high-</w:t>
        </w:r>
      </w:ins>
      <w:r>
        <w:rPr>
          <w:rFonts w:asciiTheme="majorBidi" w:hAnsiTheme="majorBidi" w:cstheme="majorBidi"/>
          <w:b w:val="0"/>
          <w:sz w:val="24"/>
          <w:szCs w:val="24"/>
        </w:rPr>
        <w:t xml:space="preserve">quality accelerometers </w:t>
      </w:r>
      <w:del w:id="360" w:author="bijan mehralizadeh" w:date="2021-12-24T23:57:00Z">
        <w:r w:rsidDel="003F4648">
          <w:rPr>
            <w:rFonts w:asciiTheme="majorBidi" w:hAnsiTheme="majorBidi" w:cstheme="majorBidi"/>
            <w:b w:val="0"/>
            <w:sz w:val="24"/>
            <w:szCs w:val="24"/>
          </w:rPr>
          <w:delText>impelemented</w:delText>
        </w:r>
      </w:del>
      <w:ins w:id="361" w:author="bijan mehralizadeh" w:date="2021-12-24T23:57:00Z">
        <w:r w:rsidR="003F4648">
          <w:rPr>
            <w:rFonts w:asciiTheme="majorBidi" w:hAnsiTheme="majorBidi" w:cstheme="majorBidi"/>
            <w:b w:val="0"/>
            <w:sz w:val="24"/>
            <w:szCs w:val="24"/>
          </w:rPr>
          <w:t>implemented</w:t>
        </w:r>
      </w:ins>
      <w:r>
        <w:rPr>
          <w:rFonts w:asciiTheme="majorBidi" w:hAnsiTheme="majorBidi" w:cstheme="majorBidi"/>
          <w:b w:val="0"/>
          <w:sz w:val="24"/>
          <w:szCs w:val="24"/>
        </w:rPr>
        <w:t xml:space="preserve"> in Wii mote with </w:t>
      </w:r>
      <w:r w:rsidR="00DE5C15" w:rsidRPr="00995402">
        <w:rPr>
          <w:rFonts w:asciiTheme="majorBidi" w:hAnsiTheme="majorBidi" w:cstheme="majorBidi"/>
          <w:b w:val="0"/>
          <w:sz w:val="24"/>
          <w:szCs w:val="24"/>
        </w:rPr>
        <w:t>multiple preprocessing stages that significantly improve</w:t>
      </w:r>
      <w:ins w:id="362" w:author="bijan mehralizadeh" w:date="2021-12-24T23:58:00Z">
        <w:r w:rsidR="003F4648">
          <w:rPr>
            <w:rFonts w:asciiTheme="majorBidi" w:hAnsiTheme="majorBidi" w:cstheme="majorBidi"/>
            <w:b w:val="0"/>
            <w:sz w:val="24"/>
            <w:szCs w:val="24"/>
          </w:rPr>
          <w:t>d</w:t>
        </w:r>
      </w:ins>
      <w:r w:rsidR="00DE5C15" w:rsidRPr="00995402">
        <w:rPr>
          <w:rFonts w:asciiTheme="majorBidi" w:hAnsiTheme="majorBidi" w:cstheme="majorBidi"/>
          <w:b w:val="0"/>
          <w:sz w:val="24"/>
          <w:szCs w:val="24"/>
        </w:rPr>
        <w:t xml:space="preserve"> the status of the collected signals. </w:t>
      </w:r>
    </w:p>
    <w:p w14:paraId="7C9A07BD" w14:textId="75DF2120" w:rsidR="00DE5C15" w:rsidRDefault="00DE5C15" w:rsidP="00DE5C15">
      <w:pPr>
        <w:pStyle w:val="Heading1"/>
        <w:rPr>
          <w:rFonts w:asciiTheme="majorBidi" w:hAnsiTheme="majorBidi" w:cstheme="majorBidi"/>
          <w:b w:val="0"/>
          <w:sz w:val="24"/>
          <w:szCs w:val="24"/>
        </w:rPr>
      </w:pPr>
      <w:r w:rsidRPr="00995402">
        <w:rPr>
          <w:rFonts w:asciiTheme="majorBidi" w:hAnsiTheme="majorBidi" w:cstheme="majorBidi"/>
          <w:b w:val="0"/>
          <w:sz w:val="24"/>
          <w:szCs w:val="24"/>
        </w:rPr>
        <w:t>The novelty of this research is its multi-</w:t>
      </w:r>
      <w:commentRangeStart w:id="363"/>
      <w:r w:rsidRPr="00995402">
        <w:rPr>
          <w:rFonts w:asciiTheme="majorBidi" w:hAnsiTheme="majorBidi" w:cstheme="majorBidi"/>
          <w:b w:val="0"/>
          <w:sz w:val="24"/>
          <w:szCs w:val="24"/>
        </w:rPr>
        <w:t xml:space="preserve">modality structure resulting in the examination of ASD through a wider variety of symptoms. </w:t>
      </w:r>
      <w:proofErr w:type="gramStart"/>
      <w:r w:rsidRPr="00995402">
        <w:rPr>
          <w:rFonts w:asciiTheme="majorBidi" w:hAnsiTheme="majorBidi" w:cstheme="majorBidi"/>
          <w:b w:val="0"/>
          <w:sz w:val="24"/>
          <w:szCs w:val="24"/>
        </w:rPr>
        <w:t>In order to</w:t>
      </w:r>
      <w:proofErr w:type="gramEnd"/>
      <w:r w:rsidRPr="00995402">
        <w:rPr>
          <w:rFonts w:asciiTheme="majorBidi" w:hAnsiTheme="majorBidi" w:cstheme="majorBidi"/>
          <w:b w:val="0"/>
          <w:sz w:val="24"/>
          <w:szCs w:val="24"/>
        </w:rPr>
        <w:t xml:space="preserve"> reach this purpose, encoders are added to the system, which causes some new challenges. Encoders are simple signals which extraction of features from them is not straightforward. </w:t>
      </w:r>
      <w:del w:id="364" w:author="bijan mehralizadeh" w:date="2021-12-24T23:57:00Z">
        <w:r w:rsidRPr="00995402" w:rsidDel="003F4648">
          <w:rPr>
            <w:rFonts w:asciiTheme="majorBidi" w:hAnsiTheme="majorBidi" w:cstheme="majorBidi"/>
            <w:b w:val="0"/>
            <w:sz w:val="24"/>
            <w:szCs w:val="24"/>
          </w:rPr>
          <w:delText>In order to</w:delText>
        </w:r>
      </w:del>
      <w:ins w:id="365" w:author="bijan mehralizadeh" w:date="2021-12-24T23:58:00Z">
        <w:r w:rsidR="003F4648">
          <w:rPr>
            <w:rFonts w:asciiTheme="majorBidi" w:hAnsiTheme="majorBidi" w:cstheme="majorBidi"/>
            <w:b w:val="0"/>
            <w:sz w:val="24"/>
            <w:szCs w:val="24"/>
          </w:rPr>
          <w:t>Children's playtime is divided into four sections by an innovative approach to solving this issue</w:t>
        </w:r>
      </w:ins>
      <w:del w:id="366" w:author="bijan mehralizadeh" w:date="2021-12-24T23:58:00Z">
        <w:r w:rsidRPr="00995402" w:rsidDel="003F4648">
          <w:rPr>
            <w:rFonts w:asciiTheme="majorBidi" w:hAnsiTheme="majorBidi" w:cstheme="majorBidi"/>
            <w:b w:val="0"/>
            <w:sz w:val="24"/>
            <w:szCs w:val="24"/>
          </w:rPr>
          <w:delText xml:space="preserve"> solve this issue, children's playtime is divided into four sections by an innovative approach</w:delText>
        </w:r>
      </w:del>
      <w:r w:rsidRPr="00995402">
        <w:rPr>
          <w:rFonts w:asciiTheme="majorBidi" w:hAnsiTheme="majorBidi" w:cstheme="majorBidi"/>
          <w:b w:val="0"/>
          <w:sz w:val="24"/>
          <w:szCs w:val="24"/>
        </w:rPr>
        <w:t>. This new idea provides useful encoder features to separate children with autism from others. Also, adding encoder features to extracted acceleration features makes the feature selection process more problematic. Applying feature selection algorithms on the entire set of features is not effective enough; therefore, the features are clustered in two groups, and feature selection algorithms are applied on each of them separately. In this regard, using more effective feature selection methods is also essential. The enhanced Correlation-based feature selection and examination of every feature in high-correlated feature groups to find the most suitable features can considerably improve the system's accuracy</w:t>
      </w:r>
      <w:commentRangeEnd w:id="363"/>
      <w:r w:rsidR="00756A26">
        <w:rPr>
          <w:rStyle w:val="CommentReference"/>
          <w:b w:val="0"/>
        </w:rPr>
        <w:commentReference w:id="363"/>
      </w:r>
      <w:r w:rsidRPr="00995402">
        <w:rPr>
          <w:rFonts w:asciiTheme="majorBidi" w:hAnsiTheme="majorBidi" w:cstheme="majorBidi"/>
          <w:b w:val="0"/>
          <w:sz w:val="24"/>
          <w:szCs w:val="24"/>
        </w:rPr>
        <w:t xml:space="preserve">. </w:t>
      </w:r>
    </w:p>
    <w:p w14:paraId="3344F308" w14:textId="647C3FEF" w:rsidR="00B30193" w:rsidRPr="00976DF2" w:rsidRDefault="00B30193" w:rsidP="00B30193">
      <w:pPr>
        <w:pStyle w:val="Heading1"/>
        <w:rPr>
          <w:rFonts w:asciiTheme="majorBidi" w:hAnsiTheme="majorBidi" w:cstheme="majorBidi"/>
        </w:rPr>
      </w:pPr>
      <w:r w:rsidRPr="00976DF2">
        <w:rPr>
          <w:rFonts w:asciiTheme="majorBidi" w:hAnsiTheme="majorBidi" w:cstheme="majorBidi"/>
        </w:rPr>
        <w:t>Conclusion</w:t>
      </w:r>
    </w:p>
    <w:p w14:paraId="48B72363" w14:textId="0FB1CA7F" w:rsidR="004514F7" w:rsidRPr="0022125D" w:rsidRDefault="00756A26" w:rsidP="004514F7">
      <w:pPr>
        <w:spacing w:before="100" w:beforeAutospacing="1" w:after="100" w:afterAutospacing="1" w:line="240" w:lineRule="auto"/>
        <w:rPr>
          <w:rFonts w:asciiTheme="majorBidi" w:hAnsiTheme="majorBidi" w:cstheme="majorBidi"/>
          <w:sz w:val="24"/>
          <w:szCs w:val="24"/>
          <w:rPrChange w:id="367" w:author="bijan mehralizadeh" w:date="2021-12-25T10:16:00Z">
            <w:rPr>
              <w:rFonts w:asciiTheme="majorBidi" w:hAnsiTheme="majorBidi" w:cstheme="majorBidi"/>
            </w:rPr>
          </w:rPrChange>
        </w:rPr>
      </w:pPr>
      <w:r w:rsidRPr="0022125D">
        <w:rPr>
          <w:rFonts w:asciiTheme="majorBidi" w:hAnsiTheme="majorBidi" w:cstheme="majorBidi"/>
          <w:sz w:val="24"/>
          <w:szCs w:val="24"/>
          <w:rPrChange w:id="368" w:author="bijan mehralizadeh" w:date="2021-12-25T10:16:00Z">
            <w:rPr>
              <w:rFonts w:asciiTheme="majorBidi" w:hAnsiTheme="majorBidi" w:cstheme="majorBidi"/>
            </w:rPr>
          </w:rPrChange>
        </w:rPr>
        <w:t>In t</w:t>
      </w:r>
      <w:r w:rsidR="00995402" w:rsidRPr="0022125D">
        <w:rPr>
          <w:rFonts w:asciiTheme="majorBidi" w:hAnsiTheme="majorBidi" w:cstheme="majorBidi"/>
          <w:sz w:val="24"/>
          <w:szCs w:val="24"/>
          <w:rPrChange w:id="369" w:author="bijan mehralizadeh" w:date="2021-12-25T10:16:00Z">
            <w:rPr>
              <w:rFonts w:asciiTheme="majorBidi" w:hAnsiTheme="majorBidi" w:cstheme="majorBidi"/>
            </w:rPr>
          </w:rPrChange>
        </w:rPr>
        <w:t xml:space="preserve">his </w:t>
      </w:r>
      <w:r w:rsidRPr="0022125D">
        <w:rPr>
          <w:rFonts w:asciiTheme="majorBidi" w:hAnsiTheme="majorBidi" w:cstheme="majorBidi"/>
          <w:sz w:val="24"/>
          <w:szCs w:val="24"/>
          <w:rPrChange w:id="370" w:author="bijan mehralizadeh" w:date="2021-12-25T10:16:00Z">
            <w:rPr>
              <w:rFonts w:asciiTheme="majorBidi" w:hAnsiTheme="majorBidi" w:cstheme="majorBidi"/>
            </w:rPr>
          </w:rPrChange>
        </w:rPr>
        <w:t>paper, we</w:t>
      </w:r>
      <w:r w:rsidR="00995402" w:rsidRPr="0022125D">
        <w:rPr>
          <w:rFonts w:asciiTheme="majorBidi" w:hAnsiTheme="majorBidi" w:cstheme="majorBidi"/>
          <w:sz w:val="24"/>
          <w:szCs w:val="24"/>
          <w:rPrChange w:id="371" w:author="bijan mehralizadeh" w:date="2021-12-25T10:16:00Z">
            <w:rPr>
              <w:rFonts w:asciiTheme="majorBidi" w:hAnsiTheme="majorBidi" w:cstheme="majorBidi"/>
            </w:rPr>
          </w:rPrChange>
        </w:rPr>
        <w:t xml:space="preserve"> introduced the </w:t>
      </w:r>
      <w:r w:rsidR="00C27452" w:rsidRPr="0022125D">
        <w:rPr>
          <w:rFonts w:asciiTheme="majorBidi" w:hAnsiTheme="majorBidi" w:cstheme="majorBidi"/>
          <w:sz w:val="24"/>
          <w:szCs w:val="24"/>
          <w:rPrChange w:id="372" w:author="bijan mehralizadeh" w:date="2021-12-25T10:16:00Z">
            <w:rPr>
              <w:rFonts w:asciiTheme="majorBidi" w:hAnsiTheme="majorBidi" w:cstheme="majorBidi"/>
            </w:rPr>
          </w:rPrChange>
        </w:rPr>
        <w:t>intelligent</w:t>
      </w:r>
      <w:r w:rsidR="00995402" w:rsidRPr="0022125D">
        <w:rPr>
          <w:rFonts w:asciiTheme="majorBidi" w:hAnsiTheme="majorBidi" w:cstheme="majorBidi"/>
          <w:sz w:val="24"/>
          <w:szCs w:val="24"/>
          <w:rPrChange w:id="373" w:author="bijan mehralizadeh" w:date="2021-12-25T10:16:00Z">
            <w:rPr>
              <w:rFonts w:asciiTheme="majorBidi" w:hAnsiTheme="majorBidi" w:cstheme="majorBidi"/>
            </w:rPr>
          </w:rPrChange>
        </w:rPr>
        <w:t xml:space="preserve"> toy car 2.0</w:t>
      </w:r>
      <w:r w:rsidRPr="0022125D">
        <w:rPr>
          <w:rFonts w:asciiTheme="majorBidi" w:hAnsiTheme="majorBidi" w:cstheme="majorBidi"/>
          <w:sz w:val="24"/>
          <w:szCs w:val="24"/>
          <w:rPrChange w:id="374" w:author="bijan mehralizadeh" w:date="2021-12-25T10:16:00Z">
            <w:rPr>
              <w:rFonts w:asciiTheme="majorBidi" w:hAnsiTheme="majorBidi" w:cstheme="majorBidi"/>
            </w:rPr>
          </w:rPrChange>
        </w:rPr>
        <w:t xml:space="preserve"> which uses multi-modal ASD screening. The new design incorporates shaft</w:t>
      </w:r>
      <w:r w:rsidR="00995402" w:rsidRPr="0022125D">
        <w:rPr>
          <w:rFonts w:asciiTheme="majorBidi" w:hAnsiTheme="majorBidi" w:cstheme="majorBidi"/>
          <w:sz w:val="24"/>
          <w:szCs w:val="24"/>
          <w:rPrChange w:id="375" w:author="bijan mehralizadeh" w:date="2021-12-25T10:16:00Z">
            <w:rPr>
              <w:rFonts w:asciiTheme="majorBidi" w:hAnsiTheme="majorBidi" w:cstheme="majorBidi"/>
            </w:rPr>
          </w:rPrChange>
        </w:rPr>
        <w:t xml:space="preserve"> encoders </w:t>
      </w:r>
      <w:r w:rsidRPr="0022125D">
        <w:rPr>
          <w:rFonts w:asciiTheme="majorBidi" w:hAnsiTheme="majorBidi" w:cstheme="majorBidi"/>
          <w:sz w:val="24"/>
          <w:szCs w:val="24"/>
          <w:rPrChange w:id="376" w:author="bijan mehralizadeh" w:date="2021-12-25T10:16:00Z">
            <w:rPr>
              <w:rFonts w:asciiTheme="majorBidi" w:hAnsiTheme="majorBidi" w:cstheme="majorBidi"/>
            </w:rPr>
          </w:rPrChange>
        </w:rPr>
        <w:t>to capture the tendency of children with ASD into details and rotating items. Furthermore, we</w:t>
      </w:r>
      <w:r w:rsidR="00995402" w:rsidRPr="0022125D">
        <w:rPr>
          <w:rFonts w:asciiTheme="majorBidi" w:hAnsiTheme="majorBidi" w:cstheme="majorBidi"/>
          <w:sz w:val="24"/>
          <w:szCs w:val="24"/>
          <w:rPrChange w:id="377" w:author="bijan mehralizadeh" w:date="2021-12-25T10:16:00Z">
            <w:rPr>
              <w:rFonts w:asciiTheme="majorBidi" w:hAnsiTheme="majorBidi" w:cstheme="majorBidi"/>
            </w:rPr>
          </w:rPrChange>
        </w:rPr>
        <w:t xml:space="preserve"> </w:t>
      </w:r>
      <w:r w:rsidRPr="0022125D">
        <w:rPr>
          <w:rFonts w:asciiTheme="majorBidi" w:hAnsiTheme="majorBidi" w:cstheme="majorBidi"/>
          <w:sz w:val="24"/>
          <w:szCs w:val="24"/>
          <w:rPrChange w:id="378" w:author="bijan mehralizadeh" w:date="2021-12-25T10:16:00Z">
            <w:rPr>
              <w:rFonts w:asciiTheme="majorBidi" w:hAnsiTheme="majorBidi" w:cstheme="majorBidi"/>
            </w:rPr>
          </w:rPrChange>
        </w:rPr>
        <w:t xml:space="preserve">improved </w:t>
      </w:r>
      <w:r w:rsidR="00995402" w:rsidRPr="0022125D">
        <w:rPr>
          <w:rFonts w:asciiTheme="majorBidi" w:hAnsiTheme="majorBidi" w:cstheme="majorBidi"/>
          <w:sz w:val="24"/>
          <w:szCs w:val="24"/>
          <w:rPrChange w:id="379" w:author="bijan mehralizadeh" w:date="2021-12-25T10:16:00Z">
            <w:rPr>
              <w:rFonts w:asciiTheme="majorBidi" w:hAnsiTheme="majorBidi" w:cstheme="majorBidi"/>
            </w:rPr>
          </w:rPrChange>
        </w:rPr>
        <w:t xml:space="preserve">the feature selection strategy </w:t>
      </w:r>
      <w:r w:rsidRPr="0022125D">
        <w:rPr>
          <w:rFonts w:asciiTheme="majorBidi" w:hAnsiTheme="majorBidi" w:cstheme="majorBidi"/>
          <w:sz w:val="24"/>
          <w:szCs w:val="24"/>
          <w:rPrChange w:id="380" w:author="bijan mehralizadeh" w:date="2021-12-25T10:16:00Z">
            <w:rPr>
              <w:rFonts w:asciiTheme="majorBidi" w:hAnsiTheme="majorBidi" w:cstheme="majorBidi"/>
            </w:rPr>
          </w:rPrChange>
        </w:rPr>
        <w:t xml:space="preserve">to </w:t>
      </w:r>
      <w:r w:rsidR="00995402" w:rsidRPr="0022125D">
        <w:rPr>
          <w:rFonts w:asciiTheme="majorBidi" w:hAnsiTheme="majorBidi" w:cstheme="majorBidi"/>
          <w:sz w:val="24"/>
          <w:szCs w:val="24"/>
          <w:rPrChange w:id="381" w:author="bijan mehralizadeh" w:date="2021-12-25T10:16:00Z">
            <w:rPr>
              <w:rFonts w:asciiTheme="majorBidi" w:hAnsiTheme="majorBidi" w:cstheme="majorBidi"/>
            </w:rPr>
          </w:rPrChange>
        </w:rPr>
        <w:t>increas</w:t>
      </w:r>
      <w:r w:rsidRPr="0022125D">
        <w:rPr>
          <w:rFonts w:asciiTheme="majorBidi" w:hAnsiTheme="majorBidi" w:cstheme="majorBidi"/>
          <w:sz w:val="24"/>
          <w:szCs w:val="24"/>
          <w:rPrChange w:id="382" w:author="bijan mehralizadeh" w:date="2021-12-25T10:16:00Z">
            <w:rPr>
              <w:rFonts w:asciiTheme="majorBidi" w:hAnsiTheme="majorBidi" w:cstheme="majorBidi"/>
            </w:rPr>
          </w:rPrChange>
        </w:rPr>
        <w:t>e the</w:t>
      </w:r>
      <w:r w:rsidR="00995402" w:rsidRPr="0022125D">
        <w:rPr>
          <w:rFonts w:asciiTheme="majorBidi" w:hAnsiTheme="majorBidi" w:cstheme="majorBidi"/>
          <w:sz w:val="24"/>
          <w:szCs w:val="24"/>
          <w:rPrChange w:id="383" w:author="bijan mehralizadeh" w:date="2021-12-25T10:16:00Z">
            <w:rPr>
              <w:rFonts w:asciiTheme="majorBidi" w:hAnsiTheme="majorBidi" w:cstheme="majorBidi"/>
            </w:rPr>
          </w:rPrChange>
        </w:rPr>
        <w:t xml:space="preserve"> system accuracy by multi-modal analyzing ASD symptoms. </w:t>
      </w:r>
      <w:r w:rsidRPr="0022125D">
        <w:rPr>
          <w:rFonts w:asciiTheme="majorBidi" w:hAnsiTheme="majorBidi" w:cstheme="majorBidi"/>
          <w:sz w:val="24"/>
          <w:szCs w:val="24"/>
          <w:rPrChange w:id="384" w:author="bijan mehralizadeh" w:date="2021-12-25T10:16:00Z">
            <w:rPr>
              <w:rFonts w:asciiTheme="majorBidi" w:hAnsiTheme="majorBidi" w:cstheme="majorBidi"/>
            </w:rPr>
          </w:rPrChange>
        </w:rPr>
        <w:t xml:space="preserve">The advantage of this system over other screening methods is in its low cost and limited need for expertise. It can be used at homes, daycares, or clinics for initial screening. </w:t>
      </w:r>
    </w:p>
    <w:p w14:paraId="22103A5A" w14:textId="77777777" w:rsidR="004514F7" w:rsidRPr="0022125D" w:rsidRDefault="004514F7" w:rsidP="004514F7">
      <w:pPr>
        <w:spacing w:before="100" w:beforeAutospacing="1" w:after="100" w:afterAutospacing="1" w:line="240" w:lineRule="auto"/>
        <w:rPr>
          <w:rFonts w:asciiTheme="majorBidi" w:hAnsiTheme="majorBidi" w:cstheme="majorBidi"/>
          <w:sz w:val="24"/>
          <w:szCs w:val="24"/>
          <w:rPrChange w:id="385" w:author="bijan mehralizadeh" w:date="2021-12-25T10:16:00Z">
            <w:rPr>
              <w:rFonts w:asciiTheme="majorBidi" w:hAnsiTheme="majorBidi" w:cstheme="majorBidi"/>
            </w:rPr>
          </w:rPrChange>
        </w:rPr>
      </w:pPr>
      <w:r w:rsidRPr="0022125D">
        <w:rPr>
          <w:rFonts w:asciiTheme="majorBidi" w:hAnsiTheme="majorBidi" w:cstheme="majorBidi"/>
          <w:sz w:val="24"/>
          <w:szCs w:val="24"/>
          <w:rPrChange w:id="386" w:author="bijan mehralizadeh" w:date="2021-12-25T10:16:00Z">
            <w:rPr>
              <w:rFonts w:asciiTheme="majorBidi" w:hAnsiTheme="majorBidi" w:cstheme="majorBidi"/>
            </w:rPr>
          </w:rPrChange>
        </w:rPr>
        <w:t xml:space="preserve">For the future work, we </w:t>
      </w:r>
      <w:proofErr w:type="gramStart"/>
      <w:r w:rsidRPr="0022125D">
        <w:rPr>
          <w:rFonts w:asciiTheme="majorBidi" w:hAnsiTheme="majorBidi" w:cstheme="majorBidi"/>
          <w:sz w:val="24"/>
          <w:szCs w:val="24"/>
          <w:rPrChange w:id="387" w:author="bijan mehralizadeh" w:date="2021-12-25T10:16:00Z">
            <w:rPr>
              <w:rFonts w:asciiTheme="majorBidi" w:hAnsiTheme="majorBidi" w:cstheme="majorBidi"/>
            </w:rPr>
          </w:rPrChange>
        </w:rPr>
        <w:t>have to</w:t>
      </w:r>
      <w:proofErr w:type="gramEnd"/>
      <w:r w:rsidRPr="0022125D">
        <w:rPr>
          <w:rFonts w:asciiTheme="majorBidi" w:hAnsiTheme="majorBidi" w:cstheme="majorBidi"/>
          <w:sz w:val="24"/>
          <w:szCs w:val="24"/>
          <w:rPrChange w:id="388" w:author="bijan mehralizadeh" w:date="2021-12-25T10:16:00Z">
            <w:rPr>
              <w:rFonts w:asciiTheme="majorBidi" w:hAnsiTheme="majorBidi" w:cstheme="majorBidi"/>
            </w:rPr>
          </w:rPrChange>
        </w:rPr>
        <w:t xml:space="preserve"> test the system on a wider population and test it on a variety of cognitive deficits to see if it can differentiate between different cognitive deficits or not. Consequently, at this stage, it can be used as a warning system to alarm the parents and care givers to perform further evaluation through experts. </w:t>
      </w:r>
    </w:p>
    <w:p w14:paraId="38525F29" w14:textId="49F9A47C" w:rsidR="00B30193" w:rsidRPr="0022125D" w:rsidRDefault="004514F7" w:rsidP="00B30193">
      <w:pPr>
        <w:spacing w:after="0" w:line="240" w:lineRule="auto"/>
        <w:rPr>
          <w:rFonts w:asciiTheme="majorBidi" w:eastAsia="Times New Roman" w:hAnsiTheme="majorBidi" w:cstheme="majorBidi"/>
          <w:sz w:val="28"/>
          <w:szCs w:val="28"/>
          <w:rPrChange w:id="389" w:author="bijan mehralizadeh" w:date="2021-12-25T10:16:00Z">
            <w:rPr>
              <w:rFonts w:asciiTheme="majorBidi" w:eastAsia="Times New Roman" w:hAnsiTheme="majorBidi" w:cstheme="majorBidi"/>
              <w:sz w:val="24"/>
              <w:szCs w:val="24"/>
            </w:rPr>
          </w:rPrChange>
        </w:rPr>
      </w:pPr>
      <w:r w:rsidRPr="0022125D">
        <w:rPr>
          <w:rFonts w:asciiTheme="majorBidi" w:hAnsiTheme="majorBidi" w:cstheme="majorBidi"/>
          <w:sz w:val="24"/>
          <w:szCs w:val="24"/>
          <w:rPrChange w:id="390" w:author="bijan mehralizadeh" w:date="2021-12-25T10:16:00Z">
            <w:rPr>
              <w:rFonts w:asciiTheme="majorBidi" w:hAnsiTheme="majorBidi" w:cstheme="majorBidi"/>
            </w:rPr>
          </w:rPrChange>
        </w:rPr>
        <w:lastRenderedPageBreak/>
        <w:t>Finally, t</w:t>
      </w:r>
      <w:r w:rsidR="00995402" w:rsidRPr="0022125D">
        <w:rPr>
          <w:rFonts w:asciiTheme="majorBidi" w:hAnsiTheme="majorBidi" w:cstheme="majorBidi"/>
          <w:sz w:val="24"/>
          <w:szCs w:val="24"/>
          <w:rPrChange w:id="391" w:author="bijan mehralizadeh" w:date="2021-12-25T10:16:00Z">
            <w:rPr>
              <w:rFonts w:asciiTheme="majorBidi" w:hAnsiTheme="majorBidi" w:cstheme="majorBidi"/>
            </w:rPr>
          </w:rPrChange>
        </w:rPr>
        <w:t xml:space="preserve">he </w:t>
      </w:r>
      <w:r w:rsidR="00C27452" w:rsidRPr="0022125D">
        <w:rPr>
          <w:rFonts w:asciiTheme="majorBidi" w:hAnsiTheme="majorBidi" w:cstheme="majorBidi"/>
          <w:sz w:val="24"/>
          <w:szCs w:val="24"/>
          <w:rPrChange w:id="392" w:author="bijan mehralizadeh" w:date="2021-12-25T10:16:00Z">
            <w:rPr>
              <w:rFonts w:asciiTheme="majorBidi" w:hAnsiTheme="majorBidi" w:cstheme="majorBidi"/>
            </w:rPr>
          </w:rPrChange>
        </w:rPr>
        <w:t>intelligent</w:t>
      </w:r>
      <w:r w:rsidR="00995402" w:rsidRPr="0022125D">
        <w:rPr>
          <w:rFonts w:asciiTheme="majorBidi" w:hAnsiTheme="majorBidi" w:cstheme="majorBidi"/>
          <w:sz w:val="24"/>
          <w:szCs w:val="24"/>
          <w:rPrChange w:id="393" w:author="bijan mehralizadeh" w:date="2021-12-25T10:16:00Z">
            <w:rPr>
              <w:rFonts w:asciiTheme="majorBidi" w:hAnsiTheme="majorBidi" w:cstheme="majorBidi"/>
            </w:rPr>
          </w:rPrChange>
        </w:rPr>
        <w:t xml:space="preserve"> toy car </w:t>
      </w:r>
      <w:r w:rsidRPr="0022125D">
        <w:rPr>
          <w:rFonts w:asciiTheme="majorBidi" w:hAnsiTheme="majorBidi" w:cstheme="majorBidi"/>
          <w:sz w:val="24"/>
          <w:szCs w:val="24"/>
          <w:rPrChange w:id="394" w:author="bijan mehralizadeh" w:date="2021-12-25T10:16:00Z">
            <w:rPr>
              <w:rFonts w:asciiTheme="majorBidi" w:hAnsiTheme="majorBidi" w:cstheme="majorBidi"/>
            </w:rPr>
          </w:rPrChange>
        </w:rPr>
        <w:t xml:space="preserve">can be used beside other </w:t>
      </w:r>
      <w:r w:rsidR="00995402" w:rsidRPr="0022125D">
        <w:rPr>
          <w:rFonts w:asciiTheme="majorBidi" w:hAnsiTheme="majorBidi" w:cstheme="majorBidi"/>
          <w:sz w:val="24"/>
          <w:szCs w:val="24"/>
          <w:rPrChange w:id="395" w:author="bijan mehralizadeh" w:date="2021-12-25T10:16:00Z">
            <w:rPr>
              <w:rFonts w:asciiTheme="majorBidi" w:hAnsiTheme="majorBidi" w:cstheme="majorBidi"/>
            </w:rPr>
          </w:rPrChange>
        </w:rPr>
        <w:t xml:space="preserve">screening devices </w:t>
      </w:r>
      <w:r w:rsidRPr="0022125D">
        <w:rPr>
          <w:rFonts w:asciiTheme="majorBidi" w:hAnsiTheme="majorBidi" w:cstheme="majorBidi"/>
          <w:sz w:val="24"/>
          <w:szCs w:val="24"/>
          <w:rPrChange w:id="396" w:author="bijan mehralizadeh" w:date="2021-12-25T10:16:00Z">
            <w:rPr>
              <w:rFonts w:asciiTheme="majorBidi" w:hAnsiTheme="majorBidi" w:cstheme="majorBidi"/>
            </w:rPr>
          </w:rPrChange>
        </w:rPr>
        <w:t xml:space="preserve">to increase the accuracy by considering other modalities of children with ASD. </w:t>
      </w:r>
      <w:r w:rsidR="00995402" w:rsidRPr="0022125D">
        <w:rPr>
          <w:rFonts w:asciiTheme="majorBidi" w:hAnsiTheme="majorBidi" w:cstheme="majorBidi"/>
          <w:sz w:val="24"/>
          <w:szCs w:val="24"/>
          <w:rPrChange w:id="397" w:author="bijan mehralizadeh" w:date="2021-12-25T10:16:00Z">
            <w:rPr>
              <w:rFonts w:asciiTheme="majorBidi" w:hAnsiTheme="majorBidi" w:cstheme="majorBidi"/>
            </w:rPr>
          </w:rPrChange>
        </w:rPr>
        <w:t xml:space="preserve"> </w:t>
      </w:r>
      <w:r w:rsidRPr="0022125D">
        <w:rPr>
          <w:rFonts w:asciiTheme="majorBidi" w:hAnsiTheme="majorBidi" w:cstheme="majorBidi"/>
          <w:sz w:val="24"/>
          <w:szCs w:val="24"/>
          <w:rPrChange w:id="398" w:author="bijan mehralizadeh" w:date="2021-12-25T10:16:00Z">
            <w:rPr>
              <w:rFonts w:asciiTheme="majorBidi" w:hAnsiTheme="majorBidi" w:cstheme="majorBidi"/>
            </w:rPr>
          </w:rPrChange>
        </w:rPr>
        <w:t>We expect that having more modalities observed can help to better screening.</w:t>
      </w:r>
    </w:p>
    <w:p w14:paraId="2ACCAF67" w14:textId="0971DAC3" w:rsidR="00B30193" w:rsidRPr="00976DF2" w:rsidRDefault="00B30193" w:rsidP="00B30193">
      <w:pPr>
        <w:spacing w:after="0" w:line="240" w:lineRule="auto"/>
        <w:rPr>
          <w:rFonts w:asciiTheme="majorBidi" w:eastAsia="Times New Roman" w:hAnsiTheme="majorBidi" w:cstheme="majorBidi"/>
          <w:sz w:val="24"/>
          <w:szCs w:val="24"/>
        </w:rPr>
      </w:pPr>
    </w:p>
    <w:p w14:paraId="42B93CE2" w14:textId="32302B54" w:rsidR="00DE1FCF" w:rsidRPr="00976DF2" w:rsidRDefault="00B30193" w:rsidP="00473D41">
      <w:pPr>
        <w:pStyle w:val="Heading1"/>
        <w:rPr>
          <w:rFonts w:asciiTheme="majorBidi" w:hAnsiTheme="majorBidi" w:cstheme="majorBidi"/>
        </w:rPr>
      </w:pPr>
      <w:r w:rsidRPr="00976DF2">
        <w:rPr>
          <w:rFonts w:asciiTheme="majorBidi" w:hAnsiTheme="majorBidi" w:cstheme="majorBidi"/>
        </w:rPr>
        <w:t>Reference </w:t>
      </w:r>
    </w:p>
    <w:bookmarkStart w:id="399" w:name="_Hlk91285515"/>
    <w:p w14:paraId="7725AC29" w14:textId="77777777" w:rsidR="0056400F" w:rsidRPr="0056400F" w:rsidRDefault="00DE1FCF" w:rsidP="0056400F">
      <w:pPr>
        <w:pStyle w:val="EndNoteBibliography"/>
        <w:spacing w:after="0"/>
        <w:ind w:left="720" w:hanging="720"/>
      </w:pPr>
      <w:r w:rsidRPr="00976DF2">
        <w:rPr>
          <w:rFonts w:asciiTheme="majorBidi" w:eastAsia="Times New Roman" w:hAnsiTheme="majorBidi" w:cstheme="majorBidi"/>
          <w:color w:val="0E101A"/>
          <w:sz w:val="24"/>
          <w:szCs w:val="24"/>
        </w:rPr>
        <w:fldChar w:fldCharType="begin"/>
      </w:r>
      <w:r w:rsidRPr="00976DF2">
        <w:rPr>
          <w:rFonts w:asciiTheme="majorBidi" w:eastAsia="Times New Roman" w:hAnsiTheme="majorBidi" w:cstheme="majorBidi"/>
          <w:color w:val="0E101A"/>
          <w:sz w:val="24"/>
          <w:szCs w:val="24"/>
        </w:rPr>
        <w:instrText xml:space="preserve"> ADDIN EN.REFLIST </w:instrText>
      </w:r>
      <w:r w:rsidRPr="00976DF2">
        <w:rPr>
          <w:rFonts w:asciiTheme="majorBidi" w:eastAsia="Times New Roman" w:hAnsiTheme="majorBidi" w:cstheme="majorBidi"/>
          <w:color w:val="0E101A"/>
          <w:sz w:val="24"/>
          <w:szCs w:val="24"/>
        </w:rPr>
        <w:fldChar w:fldCharType="separate"/>
      </w:r>
      <w:r w:rsidR="0056400F" w:rsidRPr="0056400F">
        <w:t>1.</w:t>
      </w:r>
      <w:r w:rsidR="0056400F" w:rsidRPr="0056400F">
        <w:tab/>
        <w:t xml:space="preserve">American Psychiatric, A., </w:t>
      </w:r>
      <w:r w:rsidR="0056400F" w:rsidRPr="0056400F">
        <w:rPr>
          <w:i/>
        </w:rPr>
        <w:t>Diagnostic and Statistical Manual of Mental Disorders</w:t>
      </w:r>
      <w:r w:rsidR="0056400F" w:rsidRPr="0056400F">
        <w:t>. Fifth Edition ed. 2013: American Psychiatric Association.</w:t>
      </w:r>
    </w:p>
    <w:p w14:paraId="381DD781" w14:textId="77777777" w:rsidR="0056400F" w:rsidRPr="0056400F" w:rsidRDefault="0056400F" w:rsidP="0056400F">
      <w:pPr>
        <w:pStyle w:val="EndNoteBibliography"/>
        <w:spacing w:after="0"/>
        <w:ind w:left="720" w:hanging="720"/>
      </w:pPr>
      <w:r w:rsidRPr="0056400F">
        <w:t>2.</w:t>
      </w:r>
      <w:r w:rsidRPr="0056400F">
        <w:tab/>
      </w:r>
      <w:r w:rsidRPr="0056400F">
        <w:rPr>
          <w:i/>
        </w:rPr>
        <w:t>Prevalence of autism spectrum disorder among children aged 8 years - autism and developmental disabilities monitoring network, 11 sites, United States, 2010.</w:t>
      </w:r>
      <w:r w:rsidRPr="0056400F">
        <w:t xml:space="preserve"> MMWR Surveill Summ, 2014. </w:t>
      </w:r>
      <w:r w:rsidRPr="0056400F">
        <w:rPr>
          <w:b/>
        </w:rPr>
        <w:t>63</w:t>
      </w:r>
      <w:r w:rsidRPr="0056400F">
        <w:t>(2): p. 1-21.</w:t>
      </w:r>
    </w:p>
    <w:p w14:paraId="3E453F82" w14:textId="77777777" w:rsidR="0056400F" w:rsidRPr="0056400F" w:rsidRDefault="0056400F" w:rsidP="0056400F">
      <w:pPr>
        <w:pStyle w:val="EndNoteBibliography"/>
        <w:spacing w:after="0"/>
        <w:ind w:left="720" w:hanging="720"/>
      </w:pPr>
      <w:r w:rsidRPr="0056400F">
        <w:t>3.</w:t>
      </w:r>
      <w:r w:rsidRPr="0056400F">
        <w:tab/>
        <w:t xml:space="preserve">Thabtah, F. and D. Peebles, </w:t>
      </w:r>
      <w:r w:rsidRPr="0056400F">
        <w:rPr>
          <w:i/>
        </w:rPr>
        <w:t>Early Autism Screening: A Comprehensive Review.</w:t>
      </w:r>
      <w:r w:rsidRPr="0056400F">
        <w:t xml:space="preserve"> Int J Environ Res Public Health, 2019. </w:t>
      </w:r>
      <w:r w:rsidRPr="0056400F">
        <w:rPr>
          <w:b/>
        </w:rPr>
        <w:t>16</w:t>
      </w:r>
      <w:r w:rsidRPr="0056400F">
        <w:t>(18).</w:t>
      </w:r>
    </w:p>
    <w:p w14:paraId="756169A9" w14:textId="77777777" w:rsidR="0056400F" w:rsidRPr="0056400F" w:rsidRDefault="0056400F" w:rsidP="0056400F">
      <w:pPr>
        <w:pStyle w:val="EndNoteBibliography"/>
        <w:spacing w:after="0"/>
        <w:ind w:left="720" w:hanging="720"/>
      </w:pPr>
      <w:r w:rsidRPr="0056400F">
        <w:t>4.</w:t>
      </w:r>
      <w:r w:rsidRPr="0056400F">
        <w:tab/>
        <w:t xml:space="preserve">Brooks, B.A., et al., </w:t>
      </w:r>
      <w:r w:rsidRPr="0056400F">
        <w:rPr>
          <w:i/>
        </w:rPr>
        <w:t>Implementation of Web-Based Autism Screening in an Urban Clinic.</w:t>
      </w:r>
      <w:r w:rsidRPr="0056400F">
        <w:t xml:space="preserve"> Clinical Pediatrics, 2015. </w:t>
      </w:r>
      <w:r w:rsidRPr="0056400F">
        <w:rPr>
          <w:b/>
        </w:rPr>
        <w:t>55</w:t>
      </w:r>
      <w:r w:rsidRPr="0056400F">
        <w:t>(10): p. 927-934.</w:t>
      </w:r>
    </w:p>
    <w:p w14:paraId="149309A0" w14:textId="77777777" w:rsidR="0056400F" w:rsidRPr="0056400F" w:rsidRDefault="0056400F" w:rsidP="0056400F">
      <w:pPr>
        <w:pStyle w:val="EndNoteBibliography"/>
        <w:spacing w:after="0"/>
        <w:ind w:left="720" w:hanging="720"/>
      </w:pPr>
      <w:r w:rsidRPr="0056400F">
        <w:t>5.</w:t>
      </w:r>
      <w:r w:rsidRPr="0056400F">
        <w:tab/>
        <w:t xml:space="preserve">Shokoohi-Yekta, M., et al., </w:t>
      </w:r>
      <w:r w:rsidRPr="0056400F">
        <w:rPr>
          <w:i/>
        </w:rPr>
        <w:t>Developing Autism Screening Expert System (ASES).</w:t>
      </w:r>
      <w:r w:rsidRPr="0056400F">
        <w:t xml:space="preserve"> Global Journal on Technology, 2013. </w:t>
      </w:r>
      <w:r w:rsidRPr="0056400F">
        <w:rPr>
          <w:b/>
        </w:rPr>
        <w:t>4</w:t>
      </w:r>
      <w:r w:rsidRPr="0056400F">
        <w:t>(2).</w:t>
      </w:r>
    </w:p>
    <w:p w14:paraId="2210CFED" w14:textId="77777777" w:rsidR="0056400F" w:rsidRPr="0056400F" w:rsidRDefault="0056400F" w:rsidP="0056400F">
      <w:pPr>
        <w:pStyle w:val="EndNoteBibliography"/>
        <w:spacing w:after="0"/>
        <w:ind w:left="720" w:hanging="720"/>
      </w:pPr>
      <w:r w:rsidRPr="0056400F">
        <w:t>6.</w:t>
      </w:r>
      <w:r w:rsidRPr="0056400F">
        <w:tab/>
        <w:t xml:space="preserve">Crane, L., et al., </w:t>
      </w:r>
      <w:r w:rsidRPr="0056400F">
        <w:rPr>
          <w:i/>
        </w:rPr>
        <w:t>Experiences of autism diagnosis: A survey of over 1000 parents in the United Kingdom.</w:t>
      </w:r>
      <w:r w:rsidRPr="0056400F">
        <w:t xml:space="preserve"> Autism, 2015. </w:t>
      </w:r>
      <w:r w:rsidRPr="0056400F">
        <w:rPr>
          <w:b/>
        </w:rPr>
        <w:t>20</w:t>
      </w:r>
      <w:r w:rsidRPr="0056400F">
        <w:t>(2): p. 153-162.</w:t>
      </w:r>
    </w:p>
    <w:p w14:paraId="405CF277" w14:textId="77777777" w:rsidR="0056400F" w:rsidRPr="0056400F" w:rsidRDefault="0056400F" w:rsidP="0056400F">
      <w:pPr>
        <w:pStyle w:val="EndNoteBibliography"/>
        <w:spacing w:after="0"/>
        <w:ind w:left="720" w:hanging="720"/>
      </w:pPr>
      <w:r w:rsidRPr="0056400F">
        <w:t>7.</w:t>
      </w:r>
      <w:r w:rsidRPr="0056400F">
        <w:tab/>
        <w:t xml:space="preserve">Hewitson, L., </w:t>
      </w:r>
      <w:r w:rsidRPr="0056400F">
        <w:rPr>
          <w:i/>
        </w:rPr>
        <w:t>Scientific challenges in developing biological markers for autism.</w:t>
      </w:r>
      <w:r w:rsidRPr="0056400F">
        <w:t xml:space="preserve"> OA Autism, 2013. </w:t>
      </w:r>
      <w:r w:rsidRPr="0056400F">
        <w:rPr>
          <w:b/>
        </w:rPr>
        <w:t>1</w:t>
      </w:r>
      <w:r w:rsidRPr="0056400F">
        <w:t>(1): p. 7.</w:t>
      </w:r>
    </w:p>
    <w:p w14:paraId="5EFBA3B7" w14:textId="77777777" w:rsidR="0056400F" w:rsidRPr="0056400F" w:rsidRDefault="0056400F" w:rsidP="0056400F">
      <w:pPr>
        <w:pStyle w:val="EndNoteBibliography"/>
        <w:spacing w:after="0"/>
        <w:ind w:left="720" w:hanging="720"/>
      </w:pPr>
      <w:r w:rsidRPr="0056400F">
        <w:t>8.</w:t>
      </w:r>
      <w:r w:rsidRPr="0056400F">
        <w:tab/>
        <w:t xml:space="preserve">Eslami, T. and F. Saeed. </w:t>
      </w:r>
      <w:r w:rsidRPr="0056400F">
        <w:rPr>
          <w:i/>
        </w:rPr>
        <w:t>Auto-ASD-network: a technique based on deep learning and support vector machines for diagnosing autism spectrum disorder using fMRI data</w:t>
      </w:r>
      <w:r w:rsidRPr="0056400F">
        <w:t xml:space="preserve">. in </w:t>
      </w:r>
      <w:r w:rsidRPr="0056400F">
        <w:rPr>
          <w:i/>
        </w:rPr>
        <w:t>Proceedings of the 10th ACM International Conference on Bioinformatics, Computational Biology and Health Informatics</w:t>
      </w:r>
      <w:r w:rsidRPr="0056400F">
        <w:t>. 2019.</w:t>
      </w:r>
    </w:p>
    <w:p w14:paraId="6DFF6251" w14:textId="77777777" w:rsidR="0056400F" w:rsidRPr="0056400F" w:rsidRDefault="0056400F" w:rsidP="0056400F">
      <w:pPr>
        <w:pStyle w:val="EndNoteBibliography"/>
        <w:spacing w:after="0"/>
        <w:ind w:left="720" w:hanging="720"/>
      </w:pPr>
      <w:r w:rsidRPr="0056400F">
        <w:t>9.</w:t>
      </w:r>
      <w:r w:rsidRPr="0056400F">
        <w:tab/>
        <w:t xml:space="preserve">Bosl, W.J., H. Tager-Flusberg, and C.A. Nelson, </w:t>
      </w:r>
      <w:r w:rsidRPr="0056400F">
        <w:rPr>
          <w:i/>
        </w:rPr>
        <w:t>EEG Analytics for Early Detection of Autism Spectrum Disorder: A data-driven approach.</w:t>
      </w:r>
      <w:r w:rsidRPr="0056400F">
        <w:t xml:space="preserve"> Scientific Reports, 2018. </w:t>
      </w:r>
      <w:r w:rsidRPr="0056400F">
        <w:rPr>
          <w:b/>
        </w:rPr>
        <w:t>8</w:t>
      </w:r>
      <w:r w:rsidRPr="0056400F">
        <w:t>(1): p. 6828.</w:t>
      </w:r>
    </w:p>
    <w:p w14:paraId="5AD869C9" w14:textId="77777777" w:rsidR="0056400F" w:rsidRPr="0056400F" w:rsidRDefault="0056400F" w:rsidP="0056400F">
      <w:pPr>
        <w:pStyle w:val="EndNoteBibliography"/>
        <w:spacing w:after="0"/>
        <w:ind w:left="720" w:hanging="720"/>
      </w:pPr>
      <w:r w:rsidRPr="0056400F">
        <w:t>10.</w:t>
      </w:r>
      <w:r w:rsidRPr="0056400F">
        <w:tab/>
        <w:t xml:space="preserve">Mohammadian Rad, N., et al., </w:t>
      </w:r>
      <w:r w:rsidRPr="0056400F">
        <w:rPr>
          <w:i/>
        </w:rPr>
        <w:t>Deep learning for automatic stereotypical motor movement detection using wearable sensors in autism spectrum disorders.</w:t>
      </w:r>
      <w:r w:rsidRPr="0056400F">
        <w:t xml:space="preserve"> Signal Processing, 2018. </w:t>
      </w:r>
      <w:r w:rsidRPr="0056400F">
        <w:rPr>
          <w:b/>
        </w:rPr>
        <w:t>144</w:t>
      </w:r>
      <w:r w:rsidRPr="0056400F">
        <w:t>: p. 180-191.</w:t>
      </w:r>
    </w:p>
    <w:p w14:paraId="089EC438" w14:textId="77777777" w:rsidR="0056400F" w:rsidRPr="0056400F" w:rsidRDefault="0056400F" w:rsidP="0056400F">
      <w:pPr>
        <w:pStyle w:val="EndNoteBibliography"/>
        <w:spacing w:after="0"/>
        <w:ind w:left="720" w:hanging="720"/>
      </w:pPr>
      <w:r w:rsidRPr="0056400F">
        <w:t>11.</w:t>
      </w:r>
      <w:r w:rsidRPr="0056400F">
        <w:tab/>
        <w:t xml:space="preserve">Nag, A., et al., </w:t>
      </w:r>
      <w:r w:rsidRPr="0056400F">
        <w:rPr>
          <w:i/>
        </w:rPr>
        <w:t>Toward Continuous Social Phenotyping: Analyzing Gaze Patterns in an Emotion Recognition Task for Children With Autism Through Wearable Smart Glasses.</w:t>
      </w:r>
      <w:r w:rsidRPr="0056400F">
        <w:t xml:space="preserve"> J Med Internet Res, 2020. </w:t>
      </w:r>
      <w:r w:rsidRPr="0056400F">
        <w:rPr>
          <w:b/>
        </w:rPr>
        <w:t>22</w:t>
      </w:r>
      <w:r w:rsidRPr="0056400F">
        <w:t>(4): p. e13810.</w:t>
      </w:r>
    </w:p>
    <w:p w14:paraId="00B189C5" w14:textId="77777777" w:rsidR="0056400F" w:rsidRPr="0056400F" w:rsidRDefault="0056400F" w:rsidP="0056400F">
      <w:pPr>
        <w:pStyle w:val="EndNoteBibliography"/>
        <w:spacing w:after="0"/>
        <w:ind w:left="720" w:hanging="720"/>
      </w:pPr>
      <w:r w:rsidRPr="0056400F">
        <w:t>12.</w:t>
      </w:r>
      <w:r w:rsidRPr="0056400F">
        <w:tab/>
        <w:t xml:space="preserve">Moghadas, M. and H. Moradi. </w:t>
      </w:r>
      <w:r w:rsidRPr="0056400F">
        <w:rPr>
          <w:i/>
        </w:rPr>
        <w:t>Analyzing Human-Robot Interaction Using Machine Vision for Autism screening</w:t>
      </w:r>
      <w:r w:rsidRPr="0056400F">
        <w:t xml:space="preserve">. in </w:t>
      </w:r>
      <w:r w:rsidRPr="0056400F">
        <w:rPr>
          <w:i/>
        </w:rPr>
        <w:t>2018 6th RSI International Conference on Robotics and Mechatronics (IcRoM)</w:t>
      </w:r>
      <w:r w:rsidRPr="0056400F">
        <w:t>. 2018.</w:t>
      </w:r>
    </w:p>
    <w:p w14:paraId="0FEF39FF" w14:textId="77777777" w:rsidR="0056400F" w:rsidRPr="0056400F" w:rsidRDefault="0056400F" w:rsidP="0056400F">
      <w:pPr>
        <w:pStyle w:val="EndNoteBibliography"/>
        <w:spacing w:after="0"/>
        <w:ind w:left="720" w:hanging="720"/>
      </w:pPr>
      <w:r w:rsidRPr="0056400F">
        <w:t>13.</w:t>
      </w:r>
      <w:r w:rsidRPr="0056400F">
        <w:tab/>
        <w:t xml:space="preserve">Moradi, H., et al. </w:t>
      </w:r>
      <w:r w:rsidRPr="0056400F">
        <w:rPr>
          <w:i/>
        </w:rPr>
        <w:t>Autism screening using an intelligent toy car</w:t>
      </w:r>
      <w:r w:rsidRPr="0056400F">
        <w:t xml:space="preserve">. in </w:t>
      </w:r>
      <w:r w:rsidRPr="0056400F">
        <w:rPr>
          <w:i/>
        </w:rPr>
        <w:t>International Conference on Ubiquitous Computing and Ambient Intelligence</w:t>
      </w:r>
      <w:r w:rsidRPr="0056400F">
        <w:t>. 2017. Springer.</w:t>
      </w:r>
    </w:p>
    <w:p w14:paraId="59152E23" w14:textId="77777777" w:rsidR="0056400F" w:rsidRPr="0056400F" w:rsidRDefault="0056400F" w:rsidP="0056400F">
      <w:pPr>
        <w:pStyle w:val="EndNoteBibliography"/>
        <w:spacing w:after="0"/>
        <w:ind w:left="720" w:hanging="720"/>
      </w:pPr>
      <w:r w:rsidRPr="0056400F">
        <w:t>14.</w:t>
      </w:r>
      <w:r w:rsidRPr="0056400F">
        <w:tab/>
        <w:t xml:space="preserve">Rakić, M., et al., </w:t>
      </w:r>
      <w:r w:rsidRPr="0056400F">
        <w:rPr>
          <w:i/>
        </w:rPr>
        <w:t>Improving the detection of autism spectrum disorder by combining structural and functional MRI information.</w:t>
      </w:r>
      <w:r w:rsidRPr="0056400F">
        <w:t xml:space="preserve"> NeuroImage: Clinical, 2020. </w:t>
      </w:r>
      <w:r w:rsidRPr="0056400F">
        <w:rPr>
          <w:b/>
        </w:rPr>
        <w:t>25</w:t>
      </w:r>
      <w:r w:rsidRPr="0056400F">
        <w:t>: p. 102181.</w:t>
      </w:r>
    </w:p>
    <w:p w14:paraId="4F7577D5" w14:textId="77777777" w:rsidR="0056400F" w:rsidRPr="0056400F" w:rsidRDefault="0056400F" w:rsidP="0056400F">
      <w:pPr>
        <w:pStyle w:val="EndNoteBibliography"/>
        <w:spacing w:after="0"/>
        <w:ind w:left="720" w:hanging="720"/>
      </w:pPr>
      <w:r w:rsidRPr="0056400F">
        <w:t>15.</w:t>
      </w:r>
      <w:r w:rsidRPr="0056400F">
        <w:tab/>
        <w:t xml:space="preserve">Kang, J., et al., </w:t>
      </w:r>
      <w:r w:rsidRPr="0056400F">
        <w:rPr>
          <w:i/>
        </w:rPr>
        <w:t>The identification of children with autism spectrum disorder by SVM approach on EEG and eye-tracking data.</w:t>
      </w:r>
      <w:r w:rsidRPr="0056400F">
        <w:t xml:space="preserve"> Computers in Biology and Medicine, 2020. </w:t>
      </w:r>
      <w:r w:rsidRPr="0056400F">
        <w:rPr>
          <w:b/>
        </w:rPr>
        <w:t>120</w:t>
      </w:r>
      <w:r w:rsidRPr="0056400F">
        <w:t>: p. 103722.</w:t>
      </w:r>
    </w:p>
    <w:p w14:paraId="0786552C" w14:textId="77777777" w:rsidR="0056400F" w:rsidRPr="0056400F" w:rsidRDefault="0056400F" w:rsidP="0056400F">
      <w:pPr>
        <w:pStyle w:val="EndNoteBibliography"/>
        <w:spacing w:after="0"/>
        <w:ind w:left="720" w:hanging="720"/>
      </w:pPr>
      <w:r w:rsidRPr="0056400F">
        <w:t>16.</w:t>
      </w:r>
      <w:r w:rsidRPr="0056400F">
        <w:tab/>
        <w:t xml:space="preserve">Baron-Cohen, S., </w:t>
      </w:r>
      <w:r w:rsidRPr="0056400F">
        <w:rPr>
          <w:i/>
        </w:rPr>
        <w:t>Autism and Asperger syndrome</w:t>
      </w:r>
      <w:r w:rsidRPr="0056400F">
        <w:t>. Autism and Asperger syndrome. 2008, New York, NY, US: Oxford University Press. xii, 157-xii, 157.</w:t>
      </w:r>
    </w:p>
    <w:p w14:paraId="1EF3B425" w14:textId="77777777" w:rsidR="0056400F" w:rsidRPr="0056400F" w:rsidRDefault="0056400F" w:rsidP="0056400F">
      <w:pPr>
        <w:pStyle w:val="EndNoteBibliography"/>
        <w:spacing w:after="0"/>
        <w:ind w:left="720" w:hanging="720"/>
      </w:pPr>
      <w:r w:rsidRPr="0056400F">
        <w:lastRenderedPageBreak/>
        <w:t>17.</w:t>
      </w:r>
      <w:r w:rsidRPr="0056400F">
        <w:tab/>
        <w:t xml:space="preserve">Oberleitner, R., G. Abowd, and J.S. Suri, </w:t>
      </w:r>
      <w:r w:rsidRPr="0056400F">
        <w:rPr>
          <w:i/>
        </w:rPr>
        <w:t>Behavior Imaging®’s Assessment Technology: A Mobile Infrastructure to Transform Autism Diagnosis and Treatment</w:t>
      </w:r>
      <w:r w:rsidRPr="0056400F">
        <w:t xml:space="preserve">, in </w:t>
      </w:r>
      <w:r w:rsidRPr="0056400F">
        <w:rPr>
          <w:i/>
        </w:rPr>
        <w:t>Imaging the Brain in Autism</w:t>
      </w:r>
      <w:r w:rsidRPr="0056400F">
        <w:t>, M.F. Casanova, A.S. El-Baz, and J.S. Suri, Editors. 2013, Springer New York: New York, NY. p. 371-380.</w:t>
      </w:r>
    </w:p>
    <w:p w14:paraId="674E0C77" w14:textId="77777777" w:rsidR="0056400F" w:rsidRPr="0056400F" w:rsidRDefault="0056400F" w:rsidP="0056400F">
      <w:pPr>
        <w:pStyle w:val="EndNoteBibliography"/>
        <w:spacing w:after="0"/>
        <w:ind w:left="720" w:hanging="720"/>
      </w:pPr>
      <w:r w:rsidRPr="0056400F">
        <w:t>18.</w:t>
      </w:r>
      <w:r w:rsidRPr="0056400F">
        <w:tab/>
        <w:t xml:space="preserve">Taban, R., A. Parsa, and H. Moradi. </w:t>
      </w:r>
      <w:r w:rsidRPr="0056400F">
        <w:rPr>
          <w:i/>
        </w:rPr>
        <w:t>Tip-Toe Walking Detection Using CPG Parameters from Skeleton Data Gathered by Kinect</w:t>
      </w:r>
      <w:r w:rsidRPr="0056400F">
        <w:t>. 2017. Cham: Springer International Publishing.</w:t>
      </w:r>
    </w:p>
    <w:p w14:paraId="21C5D95E" w14:textId="77777777" w:rsidR="0056400F" w:rsidRPr="0056400F" w:rsidRDefault="0056400F" w:rsidP="0056400F">
      <w:pPr>
        <w:pStyle w:val="EndNoteBibliography"/>
        <w:spacing w:after="0"/>
        <w:ind w:left="720" w:hanging="720"/>
      </w:pPr>
      <w:r w:rsidRPr="0056400F">
        <w:t>19.</w:t>
      </w:r>
      <w:r w:rsidRPr="0056400F">
        <w:tab/>
        <w:t xml:space="preserve">Sapiro, G., J. Hashemi, and G. Dawson, </w:t>
      </w:r>
      <w:r w:rsidRPr="0056400F">
        <w:rPr>
          <w:i/>
        </w:rPr>
        <w:t>Computer vision and behavioral phenotyping: an autism case study.</w:t>
      </w:r>
      <w:r w:rsidRPr="0056400F">
        <w:t xml:space="preserve"> Current Opinion in Biomedical Engineering, 2019. </w:t>
      </w:r>
      <w:r w:rsidRPr="0056400F">
        <w:rPr>
          <w:b/>
        </w:rPr>
        <w:t>9</w:t>
      </w:r>
      <w:r w:rsidRPr="0056400F">
        <w:t>: p. 14-20.</w:t>
      </w:r>
    </w:p>
    <w:p w14:paraId="6D2AB04D" w14:textId="77777777" w:rsidR="0056400F" w:rsidRPr="0056400F" w:rsidRDefault="0056400F" w:rsidP="0056400F">
      <w:pPr>
        <w:pStyle w:val="EndNoteBibliography"/>
        <w:spacing w:after="0"/>
        <w:ind w:left="720" w:hanging="720"/>
      </w:pPr>
      <w:r w:rsidRPr="0056400F">
        <w:t>20.</w:t>
      </w:r>
      <w:r w:rsidRPr="0056400F">
        <w:tab/>
        <w:t xml:space="preserve">Campbell, K., et al., </w:t>
      </w:r>
      <w:r w:rsidRPr="0056400F">
        <w:rPr>
          <w:i/>
        </w:rPr>
        <w:t>Computer vision analysis captures atypical attention in toddlers with autism.</w:t>
      </w:r>
      <w:r w:rsidRPr="0056400F">
        <w:t xml:space="preserve"> Autism, 2019. </w:t>
      </w:r>
      <w:r w:rsidRPr="0056400F">
        <w:rPr>
          <w:b/>
        </w:rPr>
        <w:t>23</w:t>
      </w:r>
      <w:r w:rsidRPr="0056400F">
        <w:t>(3): p. 619-628.</w:t>
      </w:r>
    </w:p>
    <w:p w14:paraId="4E9213E4" w14:textId="77777777" w:rsidR="0056400F" w:rsidRPr="0056400F" w:rsidRDefault="0056400F" w:rsidP="0056400F">
      <w:pPr>
        <w:pStyle w:val="EndNoteBibliography"/>
        <w:spacing w:after="0"/>
        <w:ind w:left="720" w:hanging="720"/>
      </w:pPr>
      <w:r w:rsidRPr="0056400F">
        <w:t>21.</w:t>
      </w:r>
      <w:r w:rsidRPr="0056400F">
        <w:tab/>
        <w:t xml:space="preserve">Lanini, M., et al. </w:t>
      </w:r>
      <w:r w:rsidRPr="0056400F">
        <w:rPr>
          <w:i/>
        </w:rPr>
        <w:t>Sensorized Toys to Identify the Early ‘Red Flags’ of Autistic Spectrum Disorders in Preschoolers</w:t>
      </w:r>
      <w:r w:rsidRPr="0056400F">
        <w:t>. 2019. Cham: Springer International Publishing.</w:t>
      </w:r>
    </w:p>
    <w:p w14:paraId="2E92EDE0" w14:textId="77777777" w:rsidR="0056400F" w:rsidRPr="0056400F" w:rsidRDefault="0056400F" w:rsidP="0056400F">
      <w:pPr>
        <w:pStyle w:val="EndNoteBibliography"/>
        <w:spacing w:after="0"/>
        <w:ind w:left="720" w:hanging="720"/>
      </w:pPr>
      <w:r w:rsidRPr="0056400F">
        <w:t>22.</w:t>
      </w:r>
      <w:r w:rsidRPr="0056400F">
        <w:tab/>
        <w:t xml:space="preserve">Lee, G., et al., </w:t>
      </w:r>
      <w:r w:rsidRPr="0056400F">
        <w:rPr>
          <w:i/>
        </w:rPr>
        <w:t>PyWavelets: A Python package for wavelet analysis.</w:t>
      </w:r>
      <w:r w:rsidRPr="0056400F">
        <w:t xml:space="preserve"> Journal of Open Source Software, 2019. </w:t>
      </w:r>
      <w:r w:rsidRPr="0056400F">
        <w:rPr>
          <w:b/>
        </w:rPr>
        <w:t>4</w:t>
      </w:r>
      <w:r w:rsidRPr="0056400F">
        <w:t>(36): p. 1237.</w:t>
      </w:r>
    </w:p>
    <w:p w14:paraId="1A4AA7EF" w14:textId="77777777" w:rsidR="0056400F" w:rsidRPr="0056400F" w:rsidRDefault="0056400F" w:rsidP="0056400F">
      <w:pPr>
        <w:pStyle w:val="EndNoteBibliography"/>
        <w:spacing w:after="0"/>
        <w:ind w:left="720" w:hanging="720"/>
      </w:pPr>
      <w:r w:rsidRPr="0056400F">
        <w:t>23.</w:t>
      </w:r>
      <w:r w:rsidRPr="0056400F">
        <w:tab/>
        <w:t xml:space="preserve">Virtanen, P., et al., </w:t>
      </w:r>
      <w:r w:rsidRPr="0056400F">
        <w:rPr>
          <w:i/>
        </w:rPr>
        <w:t>SciPy 1.0: fundamental algorithms for scientific computing in Python.</w:t>
      </w:r>
      <w:r w:rsidRPr="0056400F">
        <w:t xml:space="preserve"> Nature Methods, 2020. </w:t>
      </w:r>
      <w:r w:rsidRPr="0056400F">
        <w:rPr>
          <w:b/>
        </w:rPr>
        <w:t>17</w:t>
      </w:r>
      <w:r w:rsidRPr="0056400F">
        <w:t>(3): p. 261-272.</w:t>
      </w:r>
    </w:p>
    <w:p w14:paraId="0DC7A5A7" w14:textId="77777777" w:rsidR="0056400F" w:rsidRPr="0056400F" w:rsidRDefault="0056400F" w:rsidP="0056400F">
      <w:pPr>
        <w:pStyle w:val="EndNoteBibliography"/>
        <w:ind w:left="720" w:hanging="720"/>
      </w:pPr>
      <w:r w:rsidRPr="0056400F">
        <w:t>24.</w:t>
      </w:r>
      <w:r w:rsidRPr="0056400F">
        <w:tab/>
        <w:t xml:space="preserve">Pedregosa, F., et al., </w:t>
      </w:r>
      <w:r w:rsidRPr="0056400F">
        <w:rPr>
          <w:i/>
        </w:rPr>
        <w:t>Scikit-learn: Machine learning in Python.</w:t>
      </w:r>
      <w:r w:rsidRPr="0056400F">
        <w:t xml:space="preserve"> the Journal of machine Learning research, 2011. </w:t>
      </w:r>
      <w:r w:rsidRPr="0056400F">
        <w:rPr>
          <w:b/>
        </w:rPr>
        <w:t>12</w:t>
      </w:r>
      <w:r w:rsidRPr="0056400F">
        <w:t>: p. 2825-2830.</w:t>
      </w:r>
    </w:p>
    <w:p w14:paraId="00000026" w14:textId="3D19470D" w:rsidR="00407061" w:rsidRPr="00976DF2" w:rsidRDefault="00DE1FCF" w:rsidP="0056400F">
      <w:pPr>
        <w:spacing w:after="0" w:line="240" w:lineRule="auto"/>
        <w:jc w:val="both"/>
        <w:rPr>
          <w:rFonts w:asciiTheme="majorBidi" w:eastAsia="Times New Roman" w:hAnsiTheme="majorBidi" w:cstheme="majorBidi"/>
          <w:color w:val="0E101A"/>
          <w:sz w:val="24"/>
          <w:szCs w:val="24"/>
        </w:rPr>
      </w:pPr>
      <w:r w:rsidRPr="00976DF2">
        <w:rPr>
          <w:rFonts w:asciiTheme="majorBidi" w:eastAsia="Times New Roman" w:hAnsiTheme="majorBidi" w:cstheme="majorBidi"/>
          <w:color w:val="0E101A"/>
          <w:sz w:val="24"/>
          <w:szCs w:val="24"/>
        </w:rPr>
        <w:fldChar w:fldCharType="end"/>
      </w:r>
      <w:bookmarkEnd w:id="399"/>
    </w:p>
    <w:sectPr w:rsidR="00407061" w:rsidRPr="00976DF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7" w:author="Lily Mo" w:date="2021-12-24T12:53:00Z" w:initials="LM">
    <w:p w14:paraId="25C5E84B" w14:textId="6A694064" w:rsidR="00F635C7" w:rsidRDefault="00F635C7">
      <w:pPr>
        <w:pStyle w:val="CommentText"/>
        <w:rPr>
          <w:rtl/>
          <w:lang w:bidi="fa-IR"/>
        </w:rPr>
      </w:pPr>
      <w:r>
        <w:rPr>
          <w:rStyle w:val="CommentReference"/>
        </w:rPr>
        <w:annotationRef/>
      </w:r>
      <w:r>
        <w:t>Please use intelligent since we have used it before</w:t>
      </w:r>
    </w:p>
  </w:comment>
  <w:comment w:id="148" w:author="Lily Mo" w:date="2021-12-24T12:50:00Z" w:initials="LM">
    <w:p w14:paraId="12B28B42" w14:textId="77777777" w:rsidR="00821066" w:rsidRDefault="00821066">
      <w:pPr>
        <w:pStyle w:val="CommentText"/>
      </w:pPr>
      <w:r>
        <w:rPr>
          <w:rStyle w:val="CommentReference"/>
        </w:rPr>
        <w:annotationRef/>
      </w:r>
      <w:r>
        <w:t>Front wheel shaft</w:t>
      </w:r>
    </w:p>
    <w:p w14:paraId="0DAF8995" w14:textId="77777777" w:rsidR="00821066" w:rsidRDefault="00821066">
      <w:pPr>
        <w:pStyle w:val="CommentText"/>
      </w:pPr>
      <w:r>
        <w:t>Back wheel shaft</w:t>
      </w:r>
    </w:p>
    <w:p w14:paraId="1606D8E2" w14:textId="77777777" w:rsidR="00821066" w:rsidRDefault="00821066">
      <w:pPr>
        <w:pStyle w:val="CommentText"/>
      </w:pPr>
    </w:p>
    <w:p w14:paraId="578954AD" w14:textId="096ADC05" w:rsidR="00821066" w:rsidRDefault="00821066">
      <w:pPr>
        <w:pStyle w:val="CommentText"/>
        <w:rPr>
          <w:rtl/>
          <w:lang w:bidi="fa-IR"/>
        </w:rPr>
      </w:pPr>
      <w:r>
        <w:t>The picture of the whole car is not important. The installed items should be shown.</w:t>
      </w:r>
    </w:p>
  </w:comment>
  <w:comment w:id="153" w:author="bijan mehralizadeh" w:date="2021-12-22T15:28:00Z" w:initials="bm">
    <w:p w14:paraId="3CDED213" w14:textId="43110373" w:rsidR="006E07F0" w:rsidRDefault="006E07F0">
      <w:pPr>
        <w:pStyle w:val="CommentText"/>
      </w:pPr>
      <w:r>
        <w:rPr>
          <w:rStyle w:val="CommentReference"/>
        </w:rPr>
        <w:annotationRef/>
      </w:r>
      <w:r>
        <w:t>Ethic problem</w:t>
      </w:r>
    </w:p>
  </w:comment>
  <w:comment w:id="167" w:author="Lily Mo" w:date="2021-12-24T13:29:00Z" w:initials="LM">
    <w:p w14:paraId="5CBE505E" w14:textId="77777777" w:rsidR="001D67CA" w:rsidRDefault="001D67CA">
      <w:pPr>
        <w:pStyle w:val="CommentText"/>
      </w:pPr>
      <w:r>
        <w:rPr>
          <w:rStyle w:val="CommentReference"/>
        </w:rPr>
        <w:annotationRef/>
      </w:r>
      <w:r>
        <w:t>What about the rest? The TD or others?</w:t>
      </w:r>
    </w:p>
    <w:p w14:paraId="6F67541F" w14:textId="4D743A02" w:rsidR="001D67CA" w:rsidRDefault="001D67CA">
      <w:pPr>
        <w:pStyle w:val="CommentText"/>
      </w:pPr>
      <w:r>
        <w:t>This should be discussed.</w:t>
      </w:r>
    </w:p>
  </w:comment>
  <w:comment w:id="203" w:author="bijan mehralizadeh" w:date="2021-12-24T21:21:00Z" w:initials="bm">
    <w:p w14:paraId="08876CAF" w14:textId="5227B80E" w:rsidR="00697F67" w:rsidRDefault="00697F67">
      <w:pPr>
        <w:pStyle w:val="CommentText"/>
      </w:pPr>
      <w:r>
        <w:rPr>
          <w:rStyle w:val="CommentReference"/>
        </w:rPr>
        <w:annotationRef/>
      </w:r>
      <w:r>
        <w:t>Maybe a better name?</w:t>
      </w:r>
    </w:p>
  </w:comment>
  <w:comment w:id="206" w:author="Lily Mo" w:date="2021-12-24T16:35:00Z" w:initials="LM">
    <w:p w14:paraId="4AC8F903" w14:textId="4B39A553" w:rsidR="00B94AE6" w:rsidRDefault="00B94AE6">
      <w:pPr>
        <w:pStyle w:val="CommentText"/>
      </w:pPr>
      <w:r>
        <w:rPr>
          <w:rStyle w:val="CommentReference"/>
        </w:rPr>
        <w:annotationRef/>
      </w:r>
      <w:r>
        <w:t>You may want to show it on the car when showing the whole system</w:t>
      </w:r>
    </w:p>
  </w:comment>
  <w:comment w:id="210" w:author="Lily Mo" w:date="2021-12-24T16:38:00Z" w:initials="LM">
    <w:p w14:paraId="31ADE9E3" w14:textId="47E4A131" w:rsidR="00491625" w:rsidRDefault="00491625">
      <w:pPr>
        <w:pStyle w:val="CommentText"/>
      </w:pPr>
      <w:r>
        <w:rPr>
          <w:rStyle w:val="CommentReference"/>
        </w:rPr>
        <w:annotationRef/>
      </w:r>
      <w:r>
        <w:t>It is not very clear. I do not get the features exactly. Can you write something like the ones for the accelerometer?</w:t>
      </w:r>
    </w:p>
  </w:comment>
  <w:comment w:id="219" w:author="Lily Mo" w:date="2021-12-24T16:58:00Z" w:initials="LM">
    <w:p w14:paraId="0597A364" w14:textId="77777777" w:rsidR="0084228A" w:rsidRDefault="0084228A">
      <w:pPr>
        <w:pStyle w:val="CommentText"/>
      </w:pPr>
      <w:r>
        <w:rPr>
          <w:rStyle w:val="CommentReference"/>
        </w:rPr>
        <w:annotationRef/>
      </w:r>
      <w:r>
        <w:t>What is the difference between this and the previous one?</w:t>
      </w:r>
    </w:p>
    <w:p w14:paraId="5A532A8A" w14:textId="21C10989" w:rsidR="0084228A" w:rsidRDefault="0084228A">
      <w:pPr>
        <w:pStyle w:val="CommentText"/>
      </w:pPr>
    </w:p>
  </w:comment>
  <w:comment w:id="220" w:author="bijan mehralizadeh" w:date="2021-12-24T23:46:00Z" w:initials="bm">
    <w:p w14:paraId="26C776E9" w14:textId="77777777" w:rsidR="003F4648" w:rsidRDefault="003F4648">
      <w:pPr>
        <w:pStyle w:val="CommentText"/>
      </w:pPr>
      <w:r>
        <w:rPr>
          <w:rStyle w:val="CommentReference"/>
        </w:rPr>
        <w:annotationRef/>
      </w:r>
      <w:r>
        <w:t>Total time = not playing + playing only with wheels + playing on the ground + playing in the air</w:t>
      </w:r>
    </w:p>
    <w:p w14:paraId="5CFABE97" w14:textId="77777777" w:rsidR="003F4648" w:rsidRDefault="003F4648">
      <w:pPr>
        <w:pStyle w:val="CommentText"/>
      </w:pPr>
    </w:p>
    <w:p w14:paraId="6984A20B" w14:textId="57435EBD" w:rsidR="003F4648" w:rsidRDefault="003F4648" w:rsidP="003F4648">
      <w:pPr>
        <w:pStyle w:val="CommentText"/>
        <w:numPr>
          <w:ilvl w:val="0"/>
          <w:numId w:val="9"/>
        </w:numPr>
      </w:pPr>
      <w:r>
        <w:t xml:space="preserve"> Not play ratio = not play/total time</w:t>
      </w:r>
    </w:p>
    <w:p w14:paraId="59D75F28" w14:textId="0C5CD049" w:rsidR="003F4648" w:rsidRDefault="003F4648" w:rsidP="003F4648">
      <w:pPr>
        <w:pStyle w:val="CommentText"/>
        <w:numPr>
          <w:ilvl w:val="0"/>
          <w:numId w:val="9"/>
        </w:numPr>
      </w:pPr>
      <w:r>
        <w:t xml:space="preserve"> playing only with wheels ratio = playing only with wheels /total time</w:t>
      </w:r>
    </w:p>
    <w:p w14:paraId="4F6D766C" w14:textId="6EB23E52" w:rsidR="003F4648" w:rsidRDefault="003F4648" w:rsidP="003F4648">
      <w:pPr>
        <w:pStyle w:val="CommentText"/>
        <w:numPr>
          <w:ilvl w:val="0"/>
          <w:numId w:val="9"/>
        </w:numPr>
      </w:pPr>
      <w:r>
        <w:t xml:space="preserve"> playing on the ground ratio = playing on the ground /total time</w:t>
      </w:r>
    </w:p>
    <w:p w14:paraId="7FB9D02C" w14:textId="4C500108" w:rsidR="003F4648" w:rsidRDefault="003F4648" w:rsidP="003F4648">
      <w:pPr>
        <w:pStyle w:val="CommentText"/>
        <w:numPr>
          <w:ilvl w:val="0"/>
          <w:numId w:val="9"/>
        </w:numPr>
      </w:pPr>
      <w:r>
        <w:t xml:space="preserve"> playing in the air ratio = playing in the air /total time</w:t>
      </w:r>
    </w:p>
    <w:p w14:paraId="482063A9" w14:textId="77777777" w:rsidR="003F4648" w:rsidRDefault="003F4648">
      <w:pPr>
        <w:pStyle w:val="CommentText"/>
      </w:pPr>
    </w:p>
    <w:p w14:paraId="2A7F7B7A" w14:textId="77777777" w:rsidR="003F4648" w:rsidRDefault="003F4648">
      <w:pPr>
        <w:pStyle w:val="CommentText"/>
      </w:pPr>
      <w:r w:rsidRPr="00976DF2">
        <w:rPr>
          <w:rFonts w:asciiTheme="majorBidi" w:hAnsiTheme="majorBidi" w:cstheme="majorBidi"/>
          <w:color w:val="0E101A"/>
        </w:rPr>
        <w:t>absolute interaction period</w:t>
      </w:r>
      <w:r>
        <w:rPr>
          <w:rFonts w:asciiTheme="majorBidi" w:hAnsiTheme="majorBidi" w:cstheme="majorBidi"/>
          <w:color w:val="0E101A"/>
        </w:rPr>
        <w:t xml:space="preserve"> = </w:t>
      </w:r>
      <w:r>
        <w:t>playing only with wheels + playing on the ground + playing in the air</w:t>
      </w:r>
    </w:p>
    <w:p w14:paraId="14066969" w14:textId="77777777" w:rsidR="003F4648" w:rsidRDefault="003F4648">
      <w:pPr>
        <w:pStyle w:val="CommentText"/>
      </w:pPr>
    </w:p>
    <w:p w14:paraId="5EA6BC10" w14:textId="33F8EDD6" w:rsidR="003F4648" w:rsidRDefault="003F4648" w:rsidP="003F4648">
      <w:pPr>
        <w:pStyle w:val="CommentText"/>
        <w:numPr>
          <w:ilvl w:val="0"/>
          <w:numId w:val="11"/>
        </w:numPr>
        <w:rPr>
          <w:rFonts w:asciiTheme="majorBidi" w:hAnsiTheme="majorBidi" w:cstheme="majorBidi"/>
          <w:color w:val="0E101A"/>
        </w:rPr>
      </w:pPr>
      <w:r>
        <w:rPr>
          <w:rFonts w:asciiTheme="majorBidi" w:hAnsiTheme="majorBidi" w:cstheme="majorBidi"/>
          <w:color w:val="0E101A"/>
        </w:rPr>
        <w:t xml:space="preserve"> </w:t>
      </w:r>
      <w:r w:rsidRPr="00976DF2">
        <w:rPr>
          <w:rFonts w:asciiTheme="majorBidi" w:hAnsiTheme="majorBidi" w:cstheme="majorBidi"/>
          <w:color w:val="0E101A"/>
        </w:rPr>
        <w:t>absolute</w:t>
      </w:r>
      <w:r>
        <w:rPr>
          <w:rFonts w:asciiTheme="majorBidi" w:hAnsiTheme="majorBidi" w:cstheme="majorBidi"/>
          <w:color w:val="0E101A"/>
        </w:rPr>
        <w:t xml:space="preserve"> </w:t>
      </w:r>
      <w:r>
        <w:t>playing only with wheels ratio = playing only with wheels /</w:t>
      </w:r>
      <w:r w:rsidRPr="003F4648">
        <w:rPr>
          <w:rFonts w:asciiTheme="majorBidi" w:hAnsiTheme="majorBidi" w:cstheme="majorBidi"/>
          <w:color w:val="0E101A"/>
        </w:rPr>
        <w:t xml:space="preserve"> </w:t>
      </w:r>
      <w:r w:rsidRPr="00976DF2">
        <w:rPr>
          <w:rFonts w:asciiTheme="majorBidi" w:hAnsiTheme="majorBidi" w:cstheme="majorBidi"/>
          <w:color w:val="0E101A"/>
        </w:rPr>
        <w:t>absolute interaction period</w:t>
      </w:r>
    </w:p>
    <w:p w14:paraId="6FC8FB23" w14:textId="43236A33" w:rsidR="003F4648" w:rsidRDefault="003F4648" w:rsidP="003F4648">
      <w:pPr>
        <w:pStyle w:val="CommentText"/>
        <w:numPr>
          <w:ilvl w:val="0"/>
          <w:numId w:val="11"/>
        </w:numPr>
        <w:rPr>
          <w:rFonts w:asciiTheme="majorBidi" w:hAnsiTheme="majorBidi" w:cstheme="majorBidi"/>
          <w:color w:val="0E101A"/>
        </w:rPr>
      </w:pPr>
      <w:r>
        <w:rPr>
          <w:rFonts w:asciiTheme="majorBidi" w:hAnsiTheme="majorBidi" w:cstheme="majorBidi"/>
          <w:color w:val="0E101A"/>
        </w:rPr>
        <w:t xml:space="preserve"> </w:t>
      </w:r>
      <w:r w:rsidRPr="00976DF2">
        <w:rPr>
          <w:rFonts w:asciiTheme="majorBidi" w:hAnsiTheme="majorBidi" w:cstheme="majorBidi"/>
          <w:color w:val="0E101A"/>
        </w:rPr>
        <w:t>absolute</w:t>
      </w:r>
      <w:r>
        <w:rPr>
          <w:rFonts w:asciiTheme="majorBidi" w:hAnsiTheme="majorBidi" w:cstheme="majorBidi"/>
          <w:color w:val="0E101A"/>
        </w:rPr>
        <w:t xml:space="preserve"> </w:t>
      </w:r>
      <w:r>
        <w:t>playing on the ground ratio = playing on the ground /</w:t>
      </w:r>
      <w:r w:rsidRPr="003F4648">
        <w:rPr>
          <w:rFonts w:asciiTheme="majorBidi" w:hAnsiTheme="majorBidi" w:cstheme="majorBidi"/>
          <w:color w:val="0E101A"/>
        </w:rPr>
        <w:t xml:space="preserve"> </w:t>
      </w:r>
      <w:r w:rsidRPr="00976DF2">
        <w:rPr>
          <w:rFonts w:asciiTheme="majorBidi" w:hAnsiTheme="majorBidi" w:cstheme="majorBidi"/>
          <w:color w:val="0E101A"/>
        </w:rPr>
        <w:t>absolute interaction period</w:t>
      </w:r>
    </w:p>
    <w:p w14:paraId="2802E4F4" w14:textId="76D6CE18" w:rsidR="003F4648" w:rsidRDefault="003F4648" w:rsidP="003F4648">
      <w:pPr>
        <w:pStyle w:val="CommentText"/>
        <w:numPr>
          <w:ilvl w:val="0"/>
          <w:numId w:val="11"/>
        </w:numPr>
        <w:rPr>
          <w:rFonts w:asciiTheme="majorBidi" w:hAnsiTheme="majorBidi" w:cstheme="majorBidi"/>
          <w:color w:val="0E101A"/>
        </w:rPr>
      </w:pPr>
      <w:r w:rsidRPr="00976DF2">
        <w:rPr>
          <w:rFonts w:asciiTheme="majorBidi" w:hAnsiTheme="majorBidi" w:cstheme="majorBidi"/>
          <w:color w:val="0E101A"/>
        </w:rPr>
        <w:t>absolute</w:t>
      </w:r>
      <w:r>
        <w:rPr>
          <w:rFonts w:asciiTheme="majorBidi" w:hAnsiTheme="majorBidi" w:cstheme="majorBidi"/>
          <w:color w:val="0E101A"/>
        </w:rPr>
        <w:t xml:space="preserve"> </w:t>
      </w:r>
      <w:r>
        <w:t>playing in the air ratio = playing in the air /</w:t>
      </w:r>
      <w:r w:rsidRPr="003F4648">
        <w:rPr>
          <w:rFonts w:asciiTheme="majorBidi" w:hAnsiTheme="majorBidi" w:cstheme="majorBidi"/>
          <w:color w:val="0E101A"/>
        </w:rPr>
        <w:t xml:space="preserve"> </w:t>
      </w:r>
      <w:r w:rsidRPr="00976DF2">
        <w:rPr>
          <w:rFonts w:asciiTheme="majorBidi" w:hAnsiTheme="majorBidi" w:cstheme="majorBidi"/>
          <w:color w:val="0E101A"/>
        </w:rPr>
        <w:t>absolute interaction period</w:t>
      </w:r>
    </w:p>
    <w:p w14:paraId="168A0582" w14:textId="0667FECD" w:rsidR="003F4648" w:rsidRDefault="003F4648">
      <w:pPr>
        <w:pStyle w:val="CommentText"/>
      </w:pPr>
    </w:p>
  </w:comment>
  <w:comment w:id="224" w:author="Lily Mo" w:date="2021-12-24T17:00:00Z" w:initials="LM">
    <w:p w14:paraId="67426049" w14:textId="77777777" w:rsidR="009124B6" w:rsidRDefault="009124B6">
      <w:pPr>
        <w:pStyle w:val="CommentText"/>
      </w:pPr>
      <w:r>
        <w:rPr>
          <w:rStyle w:val="CommentReference"/>
        </w:rPr>
        <w:annotationRef/>
      </w:r>
      <w:r>
        <w:t xml:space="preserve">Did you keep test only data? You better to have train, </w:t>
      </w:r>
      <w:proofErr w:type="gramStart"/>
      <w:r>
        <w:t>validation</w:t>
      </w:r>
      <w:proofErr w:type="gramEnd"/>
      <w:r>
        <w:t xml:space="preserve"> and test.</w:t>
      </w:r>
    </w:p>
    <w:p w14:paraId="36F6B351" w14:textId="08D17A02" w:rsidR="009124B6" w:rsidRDefault="009124B6">
      <w:pPr>
        <w:pStyle w:val="CommentText"/>
      </w:pPr>
    </w:p>
  </w:comment>
  <w:comment w:id="239" w:author="Lily Mo" w:date="2021-12-24T17:09:00Z" w:initials="LM">
    <w:p w14:paraId="7E4BA9F2" w14:textId="518A3885" w:rsidR="00D67F20" w:rsidRDefault="00D67F20">
      <w:pPr>
        <w:pStyle w:val="CommentText"/>
      </w:pPr>
      <w:r>
        <w:rPr>
          <w:rStyle w:val="CommentReference"/>
        </w:rPr>
        <w:annotationRef/>
      </w:r>
      <w:r>
        <w:t>What is the difference between this and the one before it?</w:t>
      </w:r>
    </w:p>
  </w:comment>
  <w:comment w:id="242" w:author="Lily Mo" w:date="2021-12-24T17:11:00Z" w:initials="LM">
    <w:p w14:paraId="5D9BC11C" w14:textId="312F4D3C" w:rsidR="00D67F20" w:rsidRDefault="00D67F20">
      <w:pPr>
        <w:pStyle w:val="CommentText"/>
      </w:pPr>
      <w:r>
        <w:rPr>
          <w:rStyle w:val="CommentReference"/>
        </w:rPr>
        <w:annotationRef/>
      </w:r>
      <w:r>
        <w:t xml:space="preserve">What do you mean by this? Whatever you write, should convey some meaning. </w:t>
      </w:r>
    </w:p>
  </w:comment>
  <w:comment w:id="244" w:author="Lily Mo" w:date="2021-12-24T17:12:00Z" w:initials="LM">
    <w:p w14:paraId="299CBD7A" w14:textId="6E57FE50" w:rsidR="00D67F20" w:rsidRDefault="00D67F20">
      <w:pPr>
        <w:pStyle w:val="CommentText"/>
      </w:pPr>
      <w:r>
        <w:rPr>
          <w:rStyle w:val="CommentReference"/>
        </w:rPr>
        <w:annotationRef/>
      </w:r>
      <w:r>
        <w:t>This does not bring good information while there is no feature information The only thing it says is that there are some number of features working better with each other.</w:t>
      </w:r>
    </w:p>
  </w:comment>
  <w:comment w:id="245" w:author="Lily Mo" w:date="2021-12-24T17:10:00Z" w:initials="LM">
    <w:p w14:paraId="026D4C4C" w14:textId="5331E012" w:rsidR="00D67F20" w:rsidRDefault="00D67F20">
      <w:pPr>
        <w:pStyle w:val="CommentText"/>
      </w:pPr>
      <w:r>
        <w:rPr>
          <w:rStyle w:val="CommentReference"/>
        </w:rPr>
        <w:annotationRef/>
      </w:r>
      <w:r>
        <w:t>Why do you write Encoders? (</w:t>
      </w:r>
      <w:proofErr w:type="gramStart"/>
      <w:r>
        <w:t>capital</w:t>
      </w:r>
      <w:proofErr w:type="gramEnd"/>
      <w:r>
        <w:t xml:space="preserve"> E)</w:t>
      </w:r>
    </w:p>
  </w:comment>
  <w:comment w:id="251" w:author="Lily Mo" w:date="2021-12-24T17:19:00Z" w:initials="LM">
    <w:p w14:paraId="095378FB" w14:textId="2104AD1E" w:rsidR="00E97A3D" w:rsidRDefault="00E97A3D">
      <w:pPr>
        <w:pStyle w:val="CommentText"/>
      </w:pPr>
      <w:r>
        <w:rPr>
          <w:rStyle w:val="CommentReference"/>
        </w:rPr>
        <w:annotationRef/>
      </w:r>
      <w:r>
        <w:t>These are not shaft encoder features. These are higher level features. You should give the encoders’ features.</w:t>
      </w:r>
    </w:p>
  </w:comment>
  <w:comment w:id="256" w:author="Lily Mo" w:date="2021-12-24T17:19:00Z" w:initials="LM">
    <w:p w14:paraId="724CA1B8" w14:textId="2ADD9A58" w:rsidR="00E97A3D" w:rsidRDefault="00E97A3D">
      <w:pPr>
        <w:pStyle w:val="CommentText"/>
      </w:pPr>
      <w:r>
        <w:rPr>
          <w:rStyle w:val="CommentReference"/>
        </w:rPr>
        <w:annotationRef/>
      </w:r>
      <w:r>
        <w:t>Roll or tilt or both?</w:t>
      </w:r>
    </w:p>
  </w:comment>
  <w:comment w:id="342" w:author="Lily Mo" w:date="2021-12-24T20:03:00Z" w:initials="LM">
    <w:p w14:paraId="1A759D06" w14:textId="737857D5" w:rsidR="00401FC6" w:rsidRDefault="00401FC6">
      <w:pPr>
        <w:pStyle w:val="CommentText"/>
      </w:pPr>
      <w:r>
        <w:rPr>
          <w:rStyle w:val="CommentReference"/>
        </w:rPr>
        <w:annotationRef/>
      </w:r>
      <w:r>
        <w:t>It is better to have table rather than chart</w:t>
      </w:r>
    </w:p>
  </w:comment>
  <w:comment w:id="363" w:author="Lily Mo" w:date="2021-12-24T20:18:00Z" w:initials="LM">
    <w:p w14:paraId="0FAA275E" w14:textId="41186581" w:rsidR="00756A26" w:rsidRDefault="00756A26">
      <w:pPr>
        <w:pStyle w:val="CommentText"/>
      </w:pPr>
      <w:r>
        <w:rPr>
          <w:rStyle w:val="CommentReference"/>
        </w:rPr>
        <w:annotationRef/>
      </w:r>
      <w:r>
        <w:t xml:space="preserve">I do not get this that much.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C5E84B" w15:done="1"/>
  <w15:commentEx w15:paraId="578954AD" w15:done="0"/>
  <w15:commentEx w15:paraId="3CDED213" w15:done="1"/>
  <w15:commentEx w15:paraId="6F67541F" w15:done="0"/>
  <w15:commentEx w15:paraId="08876CAF" w15:done="0"/>
  <w15:commentEx w15:paraId="4AC8F903" w15:done="1"/>
  <w15:commentEx w15:paraId="31ADE9E3" w15:done="0"/>
  <w15:commentEx w15:paraId="5A532A8A" w15:done="0"/>
  <w15:commentEx w15:paraId="168A0582" w15:paraIdParent="5A532A8A" w15:done="0"/>
  <w15:commentEx w15:paraId="36F6B351" w15:done="0"/>
  <w15:commentEx w15:paraId="7E4BA9F2" w15:done="0"/>
  <w15:commentEx w15:paraId="5D9BC11C" w15:done="0"/>
  <w15:commentEx w15:paraId="299CBD7A" w15:done="0"/>
  <w15:commentEx w15:paraId="026D4C4C" w15:done="0"/>
  <w15:commentEx w15:paraId="095378FB" w15:done="0"/>
  <w15:commentEx w15:paraId="724CA1B8" w15:done="0"/>
  <w15:commentEx w15:paraId="1A759D06" w15:done="0"/>
  <w15:commentEx w15:paraId="0FAA27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0412F" w16cex:dateUtc="2021-12-24T09:23:00Z"/>
  <w16cex:commentExtensible w16cex:durableId="257040A0" w16cex:dateUtc="2021-12-24T09:20:00Z"/>
  <w16cex:commentExtensible w16cex:durableId="256DC2B3" w16cex:dateUtc="2021-12-22T11:58:00Z"/>
  <w16cex:commentExtensible w16cex:durableId="257049BB" w16cex:dateUtc="2021-12-24T09:59:00Z"/>
  <w16cex:commentExtensible w16cex:durableId="2570B86C" w16cex:dateUtc="2021-12-24T17:51:00Z"/>
  <w16cex:commentExtensible w16cex:durableId="25707534" w16cex:dateUtc="2021-12-24T13:05:00Z"/>
  <w16cex:commentExtensible w16cex:durableId="2570760A" w16cex:dateUtc="2021-12-24T13:08:00Z"/>
  <w16cex:commentExtensible w16cex:durableId="25707AA3" w16cex:dateUtc="2021-12-24T13:28:00Z"/>
  <w16cex:commentExtensible w16cex:durableId="2570DA49" w16cex:dateUtc="2021-12-24T20:16:00Z"/>
  <w16cex:commentExtensible w16cex:durableId="25707B11" w16cex:dateUtc="2021-12-24T13:30:00Z"/>
  <w16cex:commentExtensible w16cex:durableId="25707D56" w16cex:dateUtc="2021-12-24T13:39:00Z"/>
  <w16cex:commentExtensible w16cex:durableId="25707DBC" w16cex:dateUtc="2021-12-24T13:41:00Z"/>
  <w16cex:commentExtensible w16cex:durableId="25707DE0" w16cex:dateUtc="2021-12-24T13:42:00Z"/>
  <w16cex:commentExtensible w16cex:durableId="25707D9F" w16cex:dateUtc="2021-12-24T13:40:00Z"/>
  <w16cex:commentExtensible w16cex:durableId="25707F87" w16cex:dateUtc="2021-12-24T13:49:00Z"/>
  <w16cex:commentExtensible w16cex:durableId="25707FBE" w16cex:dateUtc="2021-12-24T13:49:00Z"/>
  <w16cex:commentExtensible w16cex:durableId="2570A617" w16cex:dateUtc="2021-12-24T16:33:00Z"/>
  <w16cex:commentExtensible w16cex:durableId="2570A9AA" w16cex:dateUtc="2021-12-24T1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C5E84B" w16cid:durableId="2570412F"/>
  <w16cid:commentId w16cid:paraId="578954AD" w16cid:durableId="257040A0"/>
  <w16cid:commentId w16cid:paraId="3CDED213" w16cid:durableId="256DC2B3"/>
  <w16cid:commentId w16cid:paraId="6F67541F" w16cid:durableId="257049BB"/>
  <w16cid:commentId w16cid:paraId="08876CAF" w16cid:durableId="2570B86C"/>
  <w16cid:commentId w16cid:paraId="4AC8F903" w16cid:durableId="25707534"/>
  <w16cid:commentId w16cid:paraId="31ADE9E3" w16cid:durableId="2570760A"/>
  <w16cid:commentId w16cid:paraId="5A532A8A" w16cid:durableId="25707AA3"/>
  <w16cid:commentId w16cid:paraId="168A0582" w16cid:durableId="2570DA49"/>
  <w16cid:commentId w16cid:paraId="36F6B351" w16cid:durableId="25707B11"/>
  <w16cid:commentId w16cid:paraId="7E4BA9F2" w16cid:durableId="25707D56"/>
  <w16cid:commentId w16cid:paraId="5D9BC11C" w16cid:durableId="25707DBC"/>
  <w16cid:commentId w16cid:paraId="299CBD7A" w16cid:durableId="25707DE0"/>
  <w16cid:commentId w16cid:paraId="026D4C4C" w16cid:durableId="25707D9F"/>
  <w16cid:commentId w16cid:paraId="095378FB" w16cid:durableId="25707F87"/>
  <w16cid:commentId w16cid:paraId="724CA1B8" w16cid:durableId="25707FBE"/>
  <w16cid:commentId w16cid:paraId="1A759D06" w16cid:durableId="2570A617"/>
  <w16cid:commentId w16cid:paraId="0FAA275E" w16cid:durableId="2570A9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2BDCA" w14:textId="77777777" w:rsidR="00152A7F" w:rsidRDefault="00152A7F" w:rsidP="00786DBD">
      <w:pPr>
        <w:spacing w:after="0" w:line="240" w:lineRule="auto"/>
      </w:pPr>
      <w:r>
        <w:separator/>
      </w:r>
    </w:p>
  </w:endnote>
  <w:endnote w:type="continuationSeparator" w:id="0">
    <w:p w14:paraId="085C8C24" w14:textId="77777777" w:rsidR="00152A7F" w:rsidRDefault="00152A7F" w:rsidP="00786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05B53" w14:textId="77777777" w:rsidR="00152A7F" w:rsidRDefault="00152A7F" w:rsidP="00786DBD">
      <w:pPr>
        <w:spacing w:after="0" w:line="240" w:lineRule="auto"/>
      </w:pPr>
      <w:r>
        <w:separator/>
      </w:r>
    </w:p>
  </w:footnote>
  <w:footnote w:type="continuationSeparator" w:id="0">
    <w:p w14:paraId="2DA2557B" w14:textId="77777777" w:rsidR="00152A7F" w:rsidRDefault="00152A7F" w:rsidP="00786DBD">
      <w:pPr>
        <w:spacing w:after="0" w:line="240" w:lineRule="auto"/>
      </w:pPr>
      <w:r>
        <w:continuationSeparator/>
      </w:r>
    </w:p>
  </w:footnote>
  <w:footnote w:id="1">
    <w:p w14:paraId="36D33BC5" w14:textId="477BB52E" w:rsidR="00473D41" w:rsidRDefault="00473D41">
      <w:pPr>
        <w:pStyle w:val="FootnoteText"/>
      </w:pPr>
      <w:r>
        <w:rPr>
          <w:rStyle w:val="FootnoteReference"/>
        </w:rPr>
        <w:footnoteRef/>
      </w:r>
      <w:r>
        <w:t xml:space="preserve"> </w:t>
      </w:r>
      <w:r w:rsidRPr="00473D41">
        <w:t>www.espressif.com</w:t>
      </w:r>
    </w:p>
  </w:footnote>
  <w:footnote w:id="2">
    <w:p w14:paraId="52DD041A" w14:textId="3C5B20BF" w:rsidR="00786DBD" w:rsidDel="00F63E51" w:rsidRDefault="00786DBD">
      <w:pPr>
        <w:pStyle w:val="FootnoteText"/>
        <w:rPr>
          <w:del w:id="134" w:author="bijan mehralizadeh" w:date="2021-12-24T21:30:00Z"/>
        </w:rPr>
      </w:pPr>
      <w:del w:id="135" w:author="bijan mehralizadeh" w:date="2021-12-24T21:30:00Z">
        <w:r w:rsidDel="00F63E51">
          <w:rPr>
            <w:rStyle w:val="FootnoteReference"/>
          </w:rPr>
          <w:footnoteRef/>
        </w:r>
        <w:r w:rsidDel="00F63E51">
          <w:delText xml:space="preserve"> </w:delText>
        </w:r>
        <w:r w:rsidRPr="00786DBD" w:rsidDel="00F63E51">
          <w:delText>www.ros.org</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40C8A"/>
    <w:multiLevelType w:val="multilevel"/>
    <w:tmpl w:val="7DC6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313FD"/>
    <w:multiLevelType w:val="multilevel"/>
    <w:tmpl w:val="EC5C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258F8"/>
    <w:multiLevelType w:val="multilevel"/>
    <w:tmpl w:val="EF74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8207A"/>
    <w:multiLevelType w:val="multilevel"/>
    <w:tmpl w:val="3278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825F80"/>
    <w:multiLevelType w:val="hybridMultilevel"/>
    <w:tmpl w:val="7B388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993212"/>
    <w:multiLevelType w:val="hybridMultilevel"/>
    <w:tmpl w:val="35BA78E2"/>
    <w:lvl w:ilvl="0" w:tplc="C34A9D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6D0D26"/>
    <w:multiLevelType w:val="hybridMultilevel"/>
    <w:tmpl w:val="E1EC9ECC"/>
    <w:lvl w:ilvl="0" w:tplc="933A98F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5857B0"/>
    <w:multiLevelType w:val="multilevel"/>
    <w:tmpl w:val="9D601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BF472E"/>
    <w:multiLevelType w:val="multilevel"/>
    <w:tmpl w:val="DE90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3E4463"/>
    <w:multiLevelType w:val="hybridMultilevel"/>
    <w:tmpl w:val="354C0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A80857"/>
    <w:multiLevelType w:val="hybridMultilevel"/>
    <w:tmpl w:val="F91097BA"/>
    <w:lvl w:ilvl="0" w:tplc="FCDE88F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7"/>
  </w:num>
  <w:num w:numId="5">
    <w:abstractNumId w:val="0"/>
  </w:num>
  <w:num w:numId="6">
    <w:abstractNumId w:val="3"/>
  </w:num>
  <w:num w:numId="7">
    <w:abstractNumId w:val="5"/>
  </w:num>
  <w:num w:numId="8">
    <w:abstractNumId w:val="6"/>
  </w:num>
  <w:num w:numId="9">
    <w:abstractNumId w:val="4"/>
  </w:num>
  <w:num w:numId="10">
    <w:abstractNumId w:val="10"/>
  </w:num>
  <w:num w:numId="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jan mehralizadeh">
    <w15:presenceInfo w15:providerId="Windows Live" w15:userId="eabb2d2a4433c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MbMwMzOyNLAwNzJX0lEKTi0uzszPAykwNKwFAJinDxg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f95w5tevxtp9oeex2mxv0s1xpx9pse9ez9t&quot;&gt;the_smart_toy_car&lt;record-ids&gt;&lt;item&gt;1&lt;/item&gt;&lt;item&gt;4&lt;/item&gt;&lt;item&gt;5&lt;/item&gt;&lt;item&gt;6&lt;/item&gt;&lt;item&gt;7&lt;/item&gt;&lt;item&gt;8&lt;/item&gt;&lt;item&gt;10&lt;/item&gt;&lt;item&gt;11&lt;/item&gt;&lt;item&gt;12&lt;/item&gt;&lt;item&gt;13&lt;/item&gt;&lt;item&gt;14&lt;/item&gt;&lt;item&gt;15&lt;/item&gt;&lt;item&gt;16&lt;/item&gt;&lt;item&gt;17&lt;/item&gt;&lt;item&gt;18&lt;/item&gt;&lt;item&gt;19&lt;/item&gt;&lt;item&gt;22&lt;/item&gt;&lt;item&gt;23&lt;/item&gt;&lt;item&gt;25&lt;/item&gt;&lt;item&gt;26&lt;/item&gt;&lt;item&gt;27&lt;/item&gt;&lt;item&gt;28&lt;/item&gt;&lt;item&gt;29&lt;/item&gt;&lt;item&gt;30&lt;/item&gt;&lt;/record-ids&gt;&lt;/item&gt;&lt;/Libraries&gt;"/>
  </w:docVars>
  <w:rsids>
    <w:rsidRoot w:val="00407061"/>
    <w:rsid w:val="00007296"/>
    <w:rsid w:val="00015ABB"/>
    <w:rsid w:val="00020482"/>
    <w:rsid w:val="00023934"/>
    <w:rsid w:val="000508B4"/>
    <w:rsid w:val="0005725C"/>
    <w:rsid w:val="000605AB"/>
    <w:rsid w:val="00060E46"/>
    <w:rsid w:val="000612F1"/>
    <w:rsid w:val="00065847"/>
    <w:rsid w:val="000933A5"/>
    <w:rsid w:val="000A0468"/>
    <w:rsid w:val="000A1F9E"/>
    <w:rsid w:val="000C1FF6"/>
    <w:rsid w:val="000C3144"/>
    <w:rsid w:val="000C3614"/>
    <w:rsid w:val="000D1F7F"/>
    <w:rsid w:val="000D7A0E"/>
    <w:rsid w:val="000F235C"/>
    <w:rsid w:val="000F7C04"/>
    <w:rsid w:val="00101C8B"/>
    <w:rsid w:val="001047EF"/>
    <w:rsid w:val="00107FD5"/>
    <w:rsid w:val="00115A5D"/>
    <w:rsid w:val="00117630"/>
    <w:rsid w:val="001207F1"/>
    <w:rsid w:val="001207F6"/>
    <w:rsid w:val="0012541F"/>
    <w:rsid w:val="00126FE7"/>
    <w:rsid w:val="00130B49"/>
    <w:rsid w:val="00132B9F"/>
    <w:rsid w:val="0013589D"/>
    <w:rsid w:val="00144A40"/>
    <w:rsid w:val="00151D01"/>
    <w:rsid w:val="00151DA7"/>
    <w:rsid w:val="00152A7F"/>
    <w:rsid w:val="00181791"/>
    <w:rsid w:val="001820CA"/>
    <w:rsid w:val="00195F9C"/>
    <w:rsid w:val="001964A2"/>
    <w:rsid w:val="001A2024"/>
    <w:rsid w:val="001A6C29"/>
    <w:rsid w:val="001B17E0"/>
    <w:rsid w:val="001C1ED3"/>
    <w:rsid w:val="001C5F20"/>
    <w:rsid w:val="001C7452"/>
    <w:rsid w:val="001D22D7"/>
    <w:rsid w:val="001D67CA"/>
    <w:rsid w:val="001E7880"/>
    <w:rsid w:val="001F3B2C"/>
    <w:rsid w:val="00207404"/>
    <w:rsid w:val="00210494"/>
    <w:rsid w:val="00216479"/>
    <w:rsid w:val="0022125D"/>
    <w:rsid w:val="00226686"/>
    <w:rsid w:val="002431B8"/>
    <w:rsid w:val="00263859"/>
    <w:rsid w:val="00282782"/>
    <w:rsid w:val="00290CC0"/>
    <w:rsid w:val="00295893"/>
    <w:rsid w:val="002D26ED"/>
    <w:rsid w:val="002E11FF"/>
    <w:rsid w:val="002E30EE"/>
    <w:rsid w:val="002F4ED2"/>
    <w:rsid w:val="003009A4"/>
    <w:rsid w:val="003039FD"/>
    <w:rsid w:val="00310BE2"/>
    <w:rsid w:val="003115BB"/>
    <w:rsid w:val="003257A0"/>
    <w:rsid w:val="003307AE"/>
    <w:rsid w:val="003353D4"/>
    <w:rsid w:val="003443D2"/>
    <w:rsid w:val="0034585D"/>
    <w:rsid w:val="003633A9"/>
    <w:rsid w:val="00365EBF"/>
    <w:rsid w:val="00366C9B"/>
    <w:rsid w:val="00370BAD"/>
    <w:rsid w:val="00377286"/>
    <w:rsid w:val="00383393"/>
    <w:rsid w:val="0039623C"/>
    <w:rsid w:val="003A5795"/>
    <w:rsid w:val="003A6461"/>
    <w:rsid w:val="003B1806"/>
    <w:rsid w:val="003B4032"/>
    <w:rsid w:val="003B651C"/>
    <w:rsid w:val="003C2738"/>
    <w:rsid w:val="003C624C"/>
    <w:rsid w:val="003D3D98"/>
    <w:rsid w:val="003D63A0"/>
    <w:rsid w:val="003F4648"/>
    <w:rsid w:val="003F7886"/>
    <w:rsid w:val="004016E2"/>
    <w:rsid w:val="00401FC6"/>
    <w:rsid w:val="00407061"/>
    <w:rsid w:val="004238F5"/>
    <w:rsid w:val="00450018"/>
    <w:rsid w:val="004514F7"/>
    <w:rsid w:val="004542B3"/>
    <w:rsid w:val="00456074"/>
    <w:rsid w:val="004569CC"/>
    <w:rsid w:val="00464A95"/>
    <w:rsid w:val="00473D41"/>
    <w:rsid w:val="0048433C"/>
    <w:rsid w:val="0048437F"/>
    <w:rsid w:val="004865DE"/>
    <w:rsid w:val="00486880"/>
    <w:rsid w:val="00491548"/>
    <w:rsid w:val="00491625"/>
    <w:rsid w:val="0049389A"/>
    <w:rsid w:val="00497C82"/>
    <w:rsid w:val="004A00FF"/>
    <w:rsid w:val="004A3168"/>
    <w:rsid w:val="004A5108"/>
    <w:rsid w:val="004A51CF"/>
    <w:rsid w:val="004C0EEA"/>
    <w:rsid w:val="004C6008"/>
    <w:rsid w:val="004C6DA7"/>
    <w:rsid w:val="004C7B05"/>
    <w:rsid w:val="004D2A15"/>
    <w:rsid w:val="004D61D8"/>
    <w:rsid w:val="004D7C74"/>
    <w:rsid w:val="004F1CD1"/>
    <w:rsid w:val="004F4453"/>
    <w:rsid w:val="00503362"/>
    <w:rsid w:val="005043A0"/>
    <w:rsid w:val="00534B2F"/>
    <w:rsid w:val="00536633"/>
    <w:rsid w:val="00541AE4"/>
    <w:rsid w:val="00553371"/>
    <w:rsid w:val="00554639"/>
    <w:rsid w:val="00555E43"/>
    <w:rsid w:val="005576DD"/>
    <w:rsid w:val="00563183"/>
    <w:rsid w:val="0056400F"/>
    <w:rsid w:val="005746D7"/>
    <w:rsid w:val="00591B03"/>
    <w:rsid w:val="005924E0"/>
    <w:rsid w:val="00592915"/>
    <w:rsid w:val="00593BCD"/>
    <w:rsid w:val="005B7F12"/>
    <w:rsid w:val="005D078F"/>
    <w:rsid w:val="005D2CA7"/>
    <w:rsid w:val="005E43F3"/>
    <w:rsid w:val="005F657C"/>
    <w:rsid w:val="005F672F"/>
    <w:rsid w:val="00626282"/>
    <w:rsid w:val="00627D15"/>
    <w:rsid w:val="00644321"/>
    <w:rsid w:val="0066231D"/>
    <w:rsid w:val="00667EBA"/>
    <w:rsid w:val="00673461"/>
    <w:rsid w:val="006754FA"/>
    <w:rsid w:val="006867BF"/>
    <w:rsid w:val="006925AB"/>
    <w:rsid w:val="00697F67"/>
    <w:rsid w:val="006A31FD"/>
    <w:rsid w:val="006A3D57"/>
    <w:rsid w:val="006A6468"/>
    <w:rsid w:val="006C2199"/>
    <w:rsid w:val="006C6E17"/>
    <w:rsid w:val="006E07F0"/>
    <w:rsid w:val="006E5C3B"/>
    <w:rsid w:val="006F18D8"/>
    <w:rsid w:val="007005AB"/>
    <w:rsid w:val="0070186C"/>
    <w:rsid w:val="0070250E"/>
    <w:rsid w:val="007037AE"/>
    <w:rsid w:val="00703F38"/>
    <w:rsid w:val="0072615F"/>
    <w:rsid w:val="00755D42"/>
    <w:rsid w:val="00756A26"/>
    <w:rsid w:val="00760F7E"/>
    <w:rsid w:val="007735CE"/>
    <w:rsid w:val="00786952"/>
    <w:rsid w:val="00786B47"/>
    <w:rsid w:val="00786DBD"/>
    <w:rsid w:val="00787AF0"/>
    <w:rsid w:val="00791FE1"/>
    <w:rsid w:val="00793353"/>
    <w:rsid w:val="0079615E"/>
    <w:rsid w:val="007A0542"/>
    <w:rsid w:val="007A448E"/>
    <w:rsid w:val="007A69B5"/>
    <w:rsid w:val="007B1444"/>
    <w:rsid w:val="007D2B34"/>
    <w:rsid w:val="007D3B82"/>
    <w:rsid w:val="007F49EC"/>
    <w:rsid w:val="008030F6"/>
    <w:rsid w:val="00812BDA"/>
    <w:rsid w:val="00813330"/>
    <w:rsid w:val="008206E7"/>
    <w:rsid w:val="00821066"/>
    <w:rsid w:val="0082176E"/>
    <w:rsid w:val="008223F1"/>
    <w:rsid w:val="00824613"/>
    <w:rsid w:val="00835E25"/>
    <w:rsid w:val="0084228A"/>
    <w:rsid w:val="008467BB"/>
    <w:rsid w:val="00847763"/>
    <w:rsid w:val="00861018"/>
    <w:rsid w:val="00863AFD"/>
    <w:rsid w:val="00863EB4"/>
    <w:rsid w:val="0086455C"/>
    <w:rsid w:val="008727F9"/>
    <w:rsid w:val="00873943"/>
    <w:rsid w:val="008A3EE6"/>
    <w:rsid w:val="008A73E7"/>
    <w:rsid w:val="008C3B2E"/>
    <w:rsid w:val="008E04D1"/>
    <w:rsid w:val="008E04EF"/>
    <w:rsid w:val="008E2202"/>
    <w:rsid w:val="008E7730"/>
    <w:rsid w:val="008F29AC"/>
    <w:rsid w:val="008F6D42"/>
    <w:rsid w:val="00907989"/>
    <w:rsid w:val="009124B6"/>
    <w:rsid w:val="00916374"/>
    <w:rsid w:val="0092097E"/>
    <w:rsid w:val="009211E0"/>
    <w:rsid w:val="00923689"/>
    <w:rsid w:val="009350F9"/>
    <w:rsid w:val="00936974"/>
    <w:rsid w:val="009403EA"/>
    <w:rsid w:val="00943708"/>
    <w:rsid w:val="00951F53"/>
    <w:rsid w:val="00963A88"/>
    <w:rsid w:val="00976DF2"/>
    <w:rsid w:val="009777C1"/>
    <w:rsid w:val="009826A2"/>
    <w:rsid w:val="009932F7"/>
    <w:rsid w:val="00994F44"/>
    <w:rsid w:val="00995402"/>
    <w:rsid w:val="00996B92"/>
    <w:rsid w:val="00997A23"/>
    <w:rsid w:val="009A0783"/>
    <w:rsid w:val="009A5F87"/>
    <w:rsid w:val="009D348B"/>
    <w:rsid w:val="009D6347"/>
    <w:rsid w:val="009D72A8"/>
    <w:rsid w:val="009E2EA6"/>
    <w:rsid w:val="009E427E"/>
    <w:rsid w:val="009F24B9"/>
    <w:rsid w:val="00A004D1"/>
    <w:rsid w:val="00A016B3"/>
    <w:rsid w:val="00A01FDD"/>
    <w:rsid w:val="00A0268D"/>
    <w:rsid w:val="00A10E69"/>
    <w:rsid w:val="00A21ECF"/>
    <w:rsid w:val="00A3591C"/>
    <w:rsid w:val="00A42B44"/>
    <w:rsid w:val="00A43101"/>
    <w:rsid w:val="00A473D1"/>
    <w:rsid w:val="00A63C50"/>
    <w:rsid w:val="00A75F6F"/>
    <w:rsid w:val="00A93C14"/>
    <w:rsid w:val="00AB28DE"/>
    <w:rsid w:val="00AB7E1D"/>
    <w:rsid w:val="00AC2424"/>
    <w:rsid w:val="00AC2E19"/>
    <w:rsid w:val="00AF09DD"/>
    <w:rsid w:val="00AF10CB"/>
    <w:rsid w:val="00AF6459"/>
    <w:rsid w:val="00B04B37"/>
    <w:rsid w:val="00B30193"/>
    <w:rsid w:val="00B30732"/>
    <w:rsid w:val="00B40AC8"/>
    <w:rsid w:val="00B51799"/>
    <w:rsid w:val="00B60976"/>
    <w:rsid w:val="00B64CCB"/>
    <w:rsid w:val="00B72694"/>
    <w:rsid w:val="00B82551"/>
    <w:rsid w:val="00B84947"/>
    <w:rsid w:val="00B9465C"/>
    <w:rsid w:val="00B94AE6"/>
    <w:rsid w:val="00BC16AE"/>
    <w:rsid w:val="00BD21DE"/>
    <w:rsid w:val="00BE720E"/>
    <w:rsid w:val="00BF1203"/>
    <w:rsid w:val="00BF3911"/>
    <w:rsid w:val="00BF5629"/>
    <w:rsid w:val="00BF713A"/>
    <w:rsid w:val="00C0052C"/>
    <w:rsid w:val="00C07454"/>
    <w:rsid w:val="00C10F27"/>
    <w:rsid w:val="00C111E7"/>
    <w:rsid w:val="00C20ACE"/>
    <w:rsid w:val="00C27452"/>
    <w:rsid w:val="00C43544"/>
    <w:rsid w:val="00C63CAD"/>
    <w:rsid w:val="00C866E9"/>
    <w:rsid w:val="00CA30B9"/>
    <w:rsid w:val="00CB3974"/>
    <w:rsid w:val="00CB3A46"/>
    <w:rsid w:val="00CB655D"/>
    <w:rsid w:val="00CE2E6D"/>
    <w:rsid w:val="00CF22AA"/>
    <w:rsid w:val="00CF37F2"/>
    <w:rsid w:val="00D2424F"/>
    <w:rsid w:val="00D3385F"/>
    <w:rsid w:val="00D33AD8"/>
    <w:rsid w:val="00D34876"/>
    <w:rsid w:val="00D50773"/>
    <w:rsid w:val="00D55E7C"/>
    <w:rsid w:val="00D67F20"/>
    <w:rsid w:val="00D70915"/>
    <w:rsid w:val="00D737AA"/>
    <w:rsid w:val="00D97382"/>
    <w:rsid w:val="00DB2A8E"/>
    <w:rsid w:val="00DD0DEE"/>
    <w:rsid w:val="00DE1FCF"/>
    <w:rsid w:val="00DE5C15"/>
    <w:rsid w:val="00DF2744"/>
    <w:rsid w:val="00DF495F"/>
    <w:rsid w:val="00DF5038"/>
    <w:rsid w:val="00E117B4"/>
    <w:rsid w:val="00E349F4"/>
    <w:rsid w:val="00E47601"/>
    <w:rsid w:val="00E539C2"/>
    <w:rsid w:val="00E91A06"/>
    <w:rsid w:val="00E95F95"/>
    <w:rsid w:val="00E96620"/>
    <w:rsid w:val="00E97223"/>
    <w:rsid w:val="00E97532"/>
    <w:rsid w:val="00E97608"/>
    <w:rsid w:val="00E97A3D"/>
    <w:rsid w:val="00EB4FFE"/>
    <w:rsid w:val="00EC0E88"/>
    <w:rsid w:val="00ED5598"/>
    <w:rsid w:val="00EE399E"/>
    <w:rsid w:val="00EF2BCA"/>
    <w:rsid w:val="00F1074C"/>
    <w:rsid w:val="00F10B27"/>
    <w:rsid w:val="00F1596C"/>
    <w:rsid w:val="00F163EF"/>
    <w:rsid w:val="00F215BB"/>
    <w:rsid w:val="00F21953"/>
    <w:rsid w:val="00F30CCB"/>
    <w:rsid w:val="00F36713"/>
    <w:rsid w:val="00F41033"/>
    <w:rsid w:val="00F41D7B"/>
    <w:rsid w:val="00F45BE7"/>
    <w:rsid w:val="00F517AD"/>
    <w:rsid w:val="00F635C7"/>
    <w:rsid w:val="00F63E51"/>
    <w:rsid w:val="00F923C7"/>
    <w:rsid w:val="00FB4BFA"/>
    <w:rsid w:val="00FD2541"/>
    <w:rsid w:val="00FD3E87"/>
    <w:rsid w:val="00FD7A67"/>
    <w:rsid w:val="00FE1E47"/>
    <w:rsid w:val="00FE60CF"/>
    <w:rsid w:val="00FF1C56"/>
    <w:rsid w:val="00FF20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4716A9"/>
  <w15:docId w15:val="{603D2796-668A-4347-A771-D8E4B3B51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AAD"/>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B81A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B81AAD"/>
    <w:rPr>
      <w:rFonts w:ascii="Times New Roman" w:eastAsia="Times New Roman" w:hAnsi="Times New Roman" w:cs="Times New Roman"/>
      <w:b/>
      <w:bCs/>
      <w:sz w:val="36"/>
      <w:szCs w:val="36"/>
    </w:rPr>
  </w:style>
  <w:style w:type="paragraph" w:styleId="NormalWeb">
    <w:name w:val="Normal (Web)"/>
    <w:basedOn w:val="Normal"/>
    <w:uiPriority w:val="99"/>
    <w:unhideWhenUsed/>
    <w:rsid w:val="00B81AA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ighlight">
    <w:name w:val="highlight"/>
    <w:basedOn w:val="DefaultParagraphFont"/>
    <w:rsid w:val="00B30193"/>
  </w:style>
  <w:style w:type="character" w:styleId="Hyperlink">
    <w:name w:val="Hyperlink"/>
    <w:basedOn w:val="DefaultParagraphFont"/>
    <w:uiPriority w:val="99"/>
    <w:unhideWhenUsed/>
    <w:rsid w:val="00B30193"/>
    <w:rPr>
      <w:color w:val="0000FF"/>
      <w:u w:val="single"/>
    </w:rPr>
  </w:style>
  <w:style w:type="character" w:styleId="CommentReference">
    <w:name w:val="annotation reference"/>
    <w:basedOn w:val="DefaultParagraphFont"/>
    <w:uiPriority w:val="99"/>
    <w:semiHidden/>
    <w:unhideWhenUsed/>
    <w:rsid w:val="000F7C04"/>
    <w:rPr>
      <w:sz w:val="16"/>
      <w:szCs w:val="16"/>
    </w:rPr>
  </w:style>
  <w:style w:type="paragraph" w:styleId="CommentText">
    <w:name w:val="annotation text"/>
    <w:basedOn w:val="Normal"/>
    <w:link w:val="CommentTextChar"/>
    <w:uiPriority w:val="99"/>
    <w:semiHidden/>
    <w:unhideWhenUsed/>
    <w:rsid w:val="000F7C04"/>
    <w:pPr>
      <w:spacing w:line="240" w:lineRule="auto"/>
    </w:pPr>
    <w:rPr>
      <w:sz w:val="20"/>
      <w:szCs w:val="20"/>
    </w:rPr>
  </w:style>
  <w:style w:type="character" w:customStyle="1" w:styleId="CommentTextChar">
    <w:name w:val="Comment Text Char"/>
    <w:basedOn w:val="DefaultParagraphFont"/>
    <w:link w:val="CommentText"/>
    <w:uiPriority w:val="99"/>
    <w:semiHidden/>
    <w:rsid w:val="000F7C04"/>
    <w:rPr>
      <w:sz w:val="20"/>
      <w:szCs w:val="20"/>
    </w:rPr>
  </w:style>
  <w:style w:type="paragraph" w:styleId="CommentSubject">
    <w:name w:val="annotation subject"/>
    <w:basedOn w:val="CommentText"/>
    <w:next w:val="CommentText"/>
    <w:link w:val="CommentSubjectChar"/>
    <w:uiPriority w:val="99"/>
    <w:semiHidden/>
    <w:unhideWhenUsed/>
    <w:rsid w:val="000F7C04"/>
    <w:rPr>
      <w:b/>
      <w:bCs/>
    </w:rPr>
  </w:style>
  <w:style w:type="character" w:customStyle="1" w:styleId="CommentSubjectChar">
    <w:name w:val="Comment Subject Char"/>
    <w:basedOn w:val="CommentTextChar"/>
    <w:link w:val="CommentSubject"/>
    <w:uiPriority w:val="99"/>
    <w:semiHidden/>
    <w:rsid w:val="000F7C04"/>
    <w:rPr>
      <w:b/>
      <w:bCs/>
      <w:sz w:val="20"/>
      <w:szCs w:val="20"/>
    </w:rPr>
  </w:style>
  <w:style w:type="character" w:customStyle="1" w:styleId="fontstyle01">
    <w:name w:val="fontstyle01"/>
    <w:basedOn w:val="DefaultParagraphFont"/>
    <w:rsid w:val="000F7C04"/>
    <w:rPr>
      <w:rFonts w:ascii="TimesNewRomanPSMT" w:hAnsi="TimesNewRomanPSMT" w:hint="default"/>
      <w:b w:val="0"/>
      <w:bCs w:val="0"/>
      <w:i w:val="0"/>
      <w:iCs w:val="0"/>
      <w:color w:val="000000"/>
      <w:sz w:val="28"/>
      <w:szCs w:val="28"/>
    </w:rPr>
  </w:style>
  <w:style w:type="character" w:styleId="Emphasis">
    <w:name w:val="Emphasis"/>
    <w:basedOn w:val="DefaultParagraphFont"/>
    <w:uiPriority w:val="20"/>
    <w:qFormat/>
    <w:rsid w:val="008F29AC"/>
    <w:rPr>
      <w:i/>
      <w:iCs/>
    </w:rPr>
  </w:style>
  <w:style w:type="paragraph" w:styleId="ListParagraph">
    <w:name w:val="List Paragraph"/>
    <w:basedOn w:val="Normal"/>
    <w:uiPriority w:val="34"/>
    <w:qFormat/>
    <w:rsid w:val="008F29AC"/>
    <w:pPr>
      <w:ind w:left="720"/>
      <w:contextualSpacing/>
    </w:pPr>
  </w:style>
  <w:style w:type="character" w:styleId="FollowedHyperlink">
    <w:name w:val="FollowedHyperlink"/>
    <w:basedOn w:val="DefaultParagraphFont"/>
    <w:uiPriority w:val="99"/>
    <w:semiHidden/>
    <w:unhideWhenUsed/>
    <w:rsid w:val="00DE1FCF"/>
    <w:rPr>
      <w:color w:val="954F72" w:themeColor="followedHyperlink"/>
      <w:u w:val="single"/>
    </w:rPr>
  </w:style>
  <w:style w:type="paragraph" w:customStyle="1" w:styleId="EndNoteBibliographyTitle">
    <w:name w:val="EndNote Bibliography Title"/>
    <w:basedOn w:val="Normal"/>
    <w:link w:val="EndNoteBibliographyTitleChar"/>
    <w:rsid w:val="00DE1FCF"/>
    <w:pPr>
      <w:spacing w:after="0"/>
      <w:jc w:val="center"/>
    </w:pPr>
    <w:rPr>
      <w:noProof/>
    </w:rPr>
  </w:style>
  <w:style w:type="character" w:customStyle="1" w:styleId="EndNoteBibliographyTitleChar">
    <w:name w:val="EndNote Bibliography Title Char"/>
    <w:basedOn w:val="DefaultParagraphFont"/>
    <w:link w:val="EndNoteBibliographyTitle"/>
    <w:rsid w:val="00DE1FCF"/>
    <w:rPr>
      <w:noProof/>
    </w:rPr>
  </w:style>
  <w:style w:type="paragraph" w:customStyle="1" w:styleId="EndNoteBibliography">
    <w:name w:val="EndNote Bibliography"/>
    <w:basedOn w:val="Normal"/>
    <w:link w:val="EndNoteBibliographyChar"/>
    <w:rsid w:val="00DE1FCF"/>
    <w:pPr>
      <w:spacing w:line="240" w:lineRule="auto"/>
      <w:jc w:val="both"/>
    </w:pPr>
    <w:rPr>
      <w:noProof/>
    </w:rPr>
  </w:style>
  <w:style w:type="character" w:customStyle="1" w:styleId="EndNoteBibliographyChar">
    <w:name w:val="EndNote Bibliography Char"/>
    <w:basedOn w:val="DefaultParagraphFont"/>
    <w:link w:val="EndNoteBibliography"/>
    <w:rsid w:val="00DE1FCF"/>
    <w:rPr>
      <w:noProof/>
    </w:rPr>
  </w:style>
  <w:style w:type="character" w:styleId="UnresolvedMention">
    <w:name w:val="Unresolved Mention"/>
    <w:basedOn w:val="DefaultParagraphFont"/>
    <w:uiPriority w:val="99"/>
    <w:semiHidden/>
    <w:unhideWhenUsed/>
    <w:rsid w:val="00DE1FCF"/>
    <w:rPr>
      <w:color w:val="605E5C"/>
      <w:shd w:val="clear" w:color="auto" w:fill="E1DFDD"/>
    </w:rPr>
  </w:style>
  <w:style w:type="paragraph" w:styleId="EndnoteText">
    <w:name w:val="endnote text"/>
    <w:basedOn w:val="Normal"/>
    <w:link w:val="EndnoteTextChar"/>
    <w:uiPriority w:val="99"/>
    <w:semiHidden/>
    <w:unhideWhenUsed/>
    <w:rsid w:val="00786D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6DBD"/>
    <w:rPr>
      <w:sz w:val="20"/>
      <w:szCs w:val="20"/>
    </w:rPr>
  </w:style>
  <w:style w:type="character" w:styleId="EndnoteReference">
    <w:name w:val="endnote reference"/>
    <w:basedOn w:val="DefaultParagraphFont"/>
    <w:uiPriority w:val="99"/>
    <w:semiHidden/>
    <w:unhideWhenUsed/>
    <w:rsid w:val="00786DBD"/>
    <w:rPr>
      <w:vertAlign w:val="superscript"/>
    </w:rPr>
  </w:style>
  <w:style w:type="paragraph" w:styleId="FootnoteText">
    <w:name w:val="footnote text"/>
    <w:basedOn w:val="Normal"/>
    <w:link w:val="FootnoteTextChar"/>
    <w:uiPriority w:val="99"/>
    <w:semiHidden/>
    <w:unhideWhenUsed/>
    <w:rsid w:val="00786D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6DBD"/>
    <w:rPr>
      <w:sz w:val="20"/>
      <w:szCs w:val="20"/>
    </w:rPr>
  </w:style>
  <w:style w:type="character" w:styleId="FootnoteReference">
    <w:name w:val="footnote reference"/>
    <w:basedOn w:val="DefaultParagraphFont"/>
    <w:uiPriority w:val="99"/>
    <w:semiHidden/>
    <w:unhideWhenUsed/>
    <w:rsid w:val="00786DBD"/>
    <w:rPr>
      <w:vertAlign w:val="superscript"/>
    </w:rPr>
  </w:style>
  <w:style w:type="table" w:styleId="PlainTable4">
    <w:name w:val="Plain Table 4"/>
    <w:basedOn w:val="TableNormal"/>
    <w:uiPriority w:val="44"/>
    <w:rsid w:val="00464A9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464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4A9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DE5C15"/>
    <w:rPr>
      <w:b/>
      <w:sz w:val="48"/>
      <w:szCs w:val="48"/>
    </w:rPr>
  </w:style>
  <w:style w:type="paragraph" w:styleId="Revision">
    <w:name w:val="Revision"/>
    <w:hidden/>
    <w:uiPriority w:val="99"/>
    <w:semiHidden/>
    <w:rsid w:val="00AC2E19"/>
    <w:pPr>
      <w:spacing w:after="0" w:line="240" w:lineRule="auto"/>
    </w:pPr>
  </w:style>
  <w:style w:type="paragraph" w:customStyle="1" w:styleId="MDPI42tablebody">
    <w:name w:val="MDPI_4.2_table_body"/>
    <w:qFormat/>
    <w:rsid w:val="004C6DA7"/>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52figure">
    <w:name w:val="MDPI_5.2_figure"/>
    <w:qFormat/>
    <w:rsid w:val="004C6DA7"/>
    <w:pPr>
      <w:adjustRightInd w:val="0"/>
      <w:snapToGrid w:val="0"/>
      <w:spacing w:before="240" w:after="120" w:line="240" w:lineRule="auto"/>
      <w:jc w:val="center"/>
    </w:pPr>
    <w:rPr>
      <w:rFonts w:ascii="Palatino Linotype" w:eastAsia="Times New Roman" w:hAnsi="Palatino Linotype" w:cs="Times New Roman"/>
      <w:snapToGrid w:val="0"/>
      <w:color w:val="000000"/>
      <w:sz w:val="20"/>
      <w:szCs w:val="20"/>
      <w:lang w:eastAsia="de-DE" w:bidi="en-US"/>
    </w:rPr>
  </w:style>
  <w:style w:type="character" w:customStyle="1" w:styleId="comment-extra-inner-span">
    <w:name w:val="comment-extra-inner-span"/>
    <w:basedOn w:val="DefaultParagraphFont"/>
    <w:rsid w:val="0056400F"/>
  </w:style>
  <w:style w:type="character" w:customStyle="1" w:styleId="ace-all-bold-hthree">
    <w:name w:val="ace-all-bold-hthree"/>
    <w:basedOn w:val="DefaultParagraphFont"/>
    <w:rsid w:val="00564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39949">
      <w:bodyDiv w:val="1"/>
      <w:marLeft w:val="0"/>
      <w:marRight w:val="0"/>
      <w:marTop w:val="0"/>
      <w:marBottom w:val="0"/>
      <w:divBdr>
        <w:top w:val="none" w:sz="0" w:space="0" w:color="auto"/>
        <w:left w:val="none" w:sz="0" w:space="0" w:color="auto"/>
        <w:bottom w:val="none" w:sz="0" w:space="0" w:color="auto"/>
        <w:right w:val="none" w:sz="0" w:space="0" w:color="auto"/>
      </w:divBdr>
    </w:div>
    <w:div w:id="181818175">
      <w:bodyDiv w:val="1"/>
      <w:marLeft w:val="0"/>
      <w:marRight w:val="0"/>
      <w:marTop w:val="0"/>
      <w:marBottom w:val="0"/>
      <w:divBdr>
        <w:top w:val="none" w:sz="0" w:space="0" w:color="auto"/>
        <w:left w:val="none" w:sz="0" w:space="0" w:color="auto"/>
        <w:bottom w:val="none" w:sz="0" w:space="0" w:color="auto"/>
        <w:right w:val="none" w:sz="0" w:space="0" w:color="auto"/>
      </w:divBdr>
      <w:divsChild>
        <w:div w:id="1753163114">
          <w:marLeft w:val="0"/>
          <w:marRight w:val="0"/>
          <w:marTop w:val="0"/>
          <w:marBottom w:val="0"/>
          <w:divBdr>
            <w:top w:val="none" w:sz="0" w:space="0" w:color="auto"/>
            <w:left w:val="none" w:sz="0" w:space="0" w:color="auto"/>
            <w:bottom w:val="none" w:sz="0" w:space="0" w:color="auto"/>
            <w:right w:val="none" w:sz="0" w:space="0" w:color="auto"/>
          </w:divBdr>
          <w:divsChild>
            <w:div w:id="316567596">
              <w:marLeft w:val="0"/>
              <w:marRight w:val="0"/>
              <w:marTop w:val="0"/>
              <w:marBottom w:val="0"/>
              <w:divBdr>
                <w:top w:val="none" w:sz="0" w:space="0" w:color="auto"/>
                <w:left w:val="none" w:sz="0" w:space="0" w:color="auto"/>
                <w:bottom w:val="none" w:sz="0" w:space="0" w:color="auto"/>
                <w:right w:val="none" w:sz="0" w:space="0" w:color="auto"/>
              </w:divBdr>
              <w:divsChild>
                <w:div w:id="5729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999646">
      <w:bodyDiv w:val="1"/>
      <w:marLeft w:val="0"/>
      <w:marRight w:val="0"/>
      <w:marTop w:val="0"/>
      <w:marBottom w:val="0"/>
      <w:divBdr>
        <w:top w:val="none" w:sz="0" w:space="0" w:color="auto"/>
        <w:left w:val="none" w:sz="0" w:space="0" w:color="auto"/>
        <w:bottom w:val="none" w:sz="0" w:space="0" w:color="auto"/>
        <w:right w:val="none" w:sz="0" w:space="0" w:color="auto"/>
      </w:divBdr>
    </w:div>
    <w:div w:id="700976273">
      <w:bodyDiv w:val="1"/>
      <w:marLeft w:val="0"/>
      <w:marRight w:val="0"/>
      <w:marTop w:val="0"/>
      <w:marBottom w:val="0"/>
      <w:divBdr>
        <w:top w:val="none" w:sz="0" w:space="0" w:color="auto"/>
        <w:left w:val="none" w:sz="0" w:space="0" w:color="auto"/>
        <w:bottom w:val="none" w:sz="0" w:space="0" w:color="auto"/>
        <w:right w:val="none" w:sz="0" w:space="0" w:color="auto"/>
      </w:divBdr>
      <w:divsChild>
        <w:div w:id="1463689543">
          <w:marLeft w:val="0"/>
          <w:marRight w:val="0"/>
          <w:marTop w:val="0"/>
          <w:marBottom w:val="0"/>
          <w:divBdr>
            <w:top w:val="none" w:sz="0" w:space="0" w:color="auto"/>
            <w:left w:val="none" w:sz="0" w:space="0" w:color="auto"/>
            <w:bottom w:val="none" w:sz="0" w:space="0" w:color="auto"/>
            <w:right w:val="none" w:sz="0" w:space="0" w:color="auto"/>
          </w:divBdr>
          <w:divsChild>
            <w:div w:id="1315719769">
              <w:marLeft w:val="0"/>
              <w:marRight w:val="0"/>
              <w:marTop w:val="0"/>
              <w:marBottom w:val="0"/>
              <w:divBdr>
                <w:top w:val="none" w:sz="0" w:space="0" w:color="auto"/>
                <w:left w:val="none" w:sz="0" w:space="0" w:color="auto"/>
                <w:bottom w:val="none" w:sz="0" w:space="0" w:color="auto"/>
                <w:right w:val="none" w:sz="0" w:space="0" w:color="auto"/>
              </w:divBdr>
            </w:div>
            <w:div w:id="1572546687">
              <w:marLeft w:val="0"/>
              <w:marRight w:val="0"/>
              <w:marTop w:val="0"/>
              <w:marBottom w:val="0"/>
              <w:divBdr>
                <w:top w:val="none" w:sz="0" w:space="0" w:color="auto"/>
                <w:left w:val="none" w:sz="0" w:space="0" w:color="auto"/>
                <w:bottom w:val="none" w:sz="0" w:space="0" w:color="auto"/>
                <w:right w:val="none" w:sz="0" w:space="0" w:color="auto"/>
              </w:divBdr>
            </w:div>
            <w:div w:id="894315328">
              <w:marLeft w:val="0"/>
              <w:marRight w:val="0"/>
              <w:marTop w:val="0"/>
              <w:marBottom w:val="0"/>
              <w:divBdr>
                <w:top w:val="none" w:sz="0" w:space="0" w:color="auto"/>
                <w:left w:val="none" w:sz="0" w:space="0" w:color="auto"/>
                <w:bottom w:val="none" w:sz="0" w:space="0" w:color="auto"/>
                <w:right w:val="none" w:sz="0" w:space="0" w:color="auto"/>
              </w:divBdr>
            </w:div>
            <w:div w:id="1538590074">
              <w:marLeft w:val="0"/>
              <w:marRight w:val="0"/>
              <w:marTop w:val="0"/>
              <w:marBottom w:val="0"/>
              <w:divBdr>
                <w:top w:val="none" w:sz="0" w:space="0" w:color="auto"/>
                <w:left w:val="none" w:sz="0" w:space="0" w:color="auto"/>
                <w:bottom w:val="none" w:sz="0" w:space="0" w:color="auto"/>
                <w:right w:val="none" w:sz="0" w:space="0" w:color="auto"/>
              </w:divBdr>
            </w:div>
            <w:div w:id="879703728">
              <w:marLeft w:val="0"/>
              <w:marRight w:val="0"/>
              <w:marTop w:val="0"/>
              <w:marBottom w:val="0"/>
              <w:divBdr>
                <w:top w:val="none" w:sz="0" w:space="0" w:color="auto"/>
                <w:left w:val="none" w:sz="0" w:space="0" w:color="auto"/>
                <w:bottom w:val="none" w:sz="0" w:space="0" w:color="auto"/>
                <w:right w:val="none" w:sz="0" w:space="0" w:color="auto"/>
              </w:divBdr>
            </w:div>
            <w:div w:id="363290321">
              <w:marLeft w:val="0"/>
              <w:marRight w:val="0"/>
              <w:marTop w:val="0"/>
              <w:marBottom w:val="0"/>
              <w:divBdr>
                <w:top w:val="none" w:sz="0" w:space="0" w:color="auto"/>
                <w:left w:val="none" w:sz="0" w:space="0" w:color="auto"/>
                <w:bottom w:val="none" w:sz="0" w:space="0" w:color="auto"/>
                <w:right w:val="none" w:sz="0" w:space="0" w:color="auto"/>
              </w:divBdr>
            </w:div>
            <w:div w:id="301498001">
              <w:marLeft w:val="0"/>
              <w:marRight w:val="0"/>
              <w:marTop w:val="0"/>
              <w:marBottom w:val="0"/>
              <w:divBdr>
                <w:top w:val="none" w:sz="0" w:space="0" w:color="auto"/>
                <w:left w:val="none" w:sz="0" w:space="0" w:color="auto"/>
                <w:bottom w:val="none" w:sz="0" w:space="0" w:color="auto"/>
                <w:right w:val="none" w:sz="0" w:space="0" w:color="auto"/>
              </w:divBdr>
            </w:div>
            <w:div w:id="938608425">
              <w:marLeft w:val="0"/>
              <w:marRight w:val="0"/>
              <w:marTop w:val="0"/>
              <w:marBottom w:val="0"/>
              <w:divBdr>
                <w:top w:val="none" w:sz="0" w:space="0" w:color="auto"/>
                <w:left w:val="none" w:sz="0" w:space="0" w:color="auto"/>
                <w:bottom w:val="none" w:sz="0" w:space="0" w:color="auto"/>
                <w:right w:val="none" w:sz="0" w:space="0" w:color="auto"/>
              </w:divBdr>
            </w:div>
            <w:div w:id="687826957">
              <w:marLeft w:val="0"/>
              <w:marRight w:val="0"/>
              <w:marTop w:val="0"/>
              <w:marBottom w:val="0"/>
              <w:divBdr>
                <w:top w:val="none" w:sz="0" w:space="0" w:color="auto"/>
                <w:left w:val="none" w:sz="0" w:space="0" w:color="auto"/>
                <w:bottom w:val="none" w:sz="0" w:space="0" w:color="auto"/>
                <w:right w:val="none" w:sz="0" w:space="0" w:color="auto"/>
              </w:divBdr>
            </w:div>
            <w:div w:id="1578593559">
              <w:marLeft w:val="0"/>
              <w:marRight w:val="0"/>
              <w:marTop w:val="0"/>
              <w:marBottom w:val="0"/>
              <w:divBdr>
                <w:top w:val="none" w:sz="0" w:space="0" w:color="auto"/>
                <w:left w:val="none" w:sz="0" w:space="0" w:color="auto"/>
                <w:bottom w:val="none" w:sz="0" w:space="0" w:color="auto"/>
                <w:right w:val="none" w:sz="0" w:space="0" w:color="auto"/>
              </w:divBdr>
            </w:div>
            <w:div w:id="1126045993">
              <w:marLeft w:val="0"/>
              <w:marRight w:val="0"/>
              <w:marTop w:val="0"/>
              <w:marBottom w:val="0"/>
              <w:divBdr>
                <w:top w:val="none" w:sz="0" w:space="0" w:color="auto"/>
                <w:left w:val="none" w:sz="0" w:space="0" w:color="auto"/>
                <w:bottom w:val="none" w:sz="0" w:space="0" w:color="auto"/>
                <w:right w:val="none" w:sz="0" w:space="0" w:color="auto"/>
              </w:divBdr>
            </w:div>
            <w:div w:id="1337422397">
              <w:marLeft w:val="0"/>
              <w:marRight w:val="0"/>
              <w:marTop w:val="0"/>
              <w:marBottom w:val="0"/>
              <w:divBdr>
                <w:top w:val="none" w:sz="0" w:space="0" w:color="auto"/>
                <w:left w:val="none" w:sz="0" w:space="0" w:color="auto"/>
                <w:bottom w:val="none" w:sz="0" w:space="0" w:color="auto"/>
                <w:right w:val="none" w:sz="0" w:space="0" w:color="auto"/>
              </w:divBdr>
            </w:div>
            <w:div w:id="1231430264">
              <w:marLeft w:val="0"/>
              <w:marRight w:val="0"/>
              <w:marTop w:val="0"/>
              <w:marBottom w:val="0"/>
              <w:divBdr>
                <w:top w:val="none" w:sz="0" w:space="0" w:color="auto"/>
                <w:left w:val="none" w:sz="0" w:space="0" w:color="auto"/>
                <w:bottom w:val="none" w:sz="0" w:space="0" w:color="auto"/>
                <w:right w:val="none" w:sz="0" w:space="0" w:color="auto"/>
              </w:divBdr>
            </w:div>
            <w:div w:id="2022123592">
              <w:marLeft w:val="0"/>
              <w:marRight w:val="0"/>
              <w:marTop w:val="0"/>
              <w:marBottom w:val="0"/>
              <w:divBdr>
                <w:top w:val="none" w:sz="0" w:space="0" w:color="auto"/>
                <w:left w:val="none" w:sz="0" w:space="0" w:color="auto"/>
                <w:bottom w:val="none" w:sz="0" w:space="0" w:color="auto"/>
                <w:right w:val="none" w:sz="0" w:space="0" w:color="auto"/>
              </w:divBdr>
            </w:div>
            <w:div w:id="1871646479">
              <w:marLeft w:val="0"/>
              <w:marRight w:val="0"/>
              <w:marTop w:val="0"/>
              <w:marBottom w:val="0"/>
              <w:divBdr>
                <w:top w:val="none" w:sz="0" w:space="0" w:color="auto"/>
                <w:left w:val="none" w:sz="0" w:space="0" w:color="auto"/>
                <w:bottom w:val="none" w:sz="0" w:space="0" w:color="auto"/>
                <w:right w:val="none" w:sz="0" w:space="0" w:color="auto"/>
              </w:divBdr>
            </w:div>
            <w:div w:id="1310792604">
              <w:marLeft w:val="0"/>
              <w:marRight w:val="0"/>
              <w:marTop w:val="0"/>
              <w:marBottom w:val="0"/>
              <w:divBdr>
                <w:top w:val="none" w:sz="0" w:space="0" w:color="auto"/>
                <w:left w:val="none" w:sz="0" w:space="0" w:color="auto"/>
                <w:bottom w:val="none" w:sz="0" w:space="0" w:color="auto"/>
                <w:right w:val="none" w:sz="0" w:space="0" w:color="auto"/>
              </w:divBdr>
            </w:div>
            <w:div w:id="1049232825">
              <w:marLeft w:val="0"/>
              <w:marRight w:val="0"/>
              <w:marTop w:val="0"/>
              <w:marBottom w:val="0"/>
              <w:divBdr>
                <w:top w:val="none" w:sz="0" w:space="0" w:color="auto"/>
                <w:left w:val="none" w:sz="0" w:space="0" w:color="auto"/>
                <w:bottom w:val="none" w:sz="0" w:space="0" w:color="auto"/>
                <w:right w:val="none" w:sz="0" w:space="0" w:color="auto"/>
              </w:divBdr>
            </w:div>
            <w:div w:id="488981226">
              <w:marLeft w:val="0"/>
              <w:marRight w:val="0"/>
              <w:marTop w:val="0"/>
              <w:marBottom w:val="0"/>
              <w:divBdr>
                <w:top w:val="none" w:sz="0" w:space="0" w:color="auto"/>
                <w:left w:val="none" w:sz="0" w:space="0" w:color="auto"/>
                <w:bottom w:val="none" w:sz="0" w:space="0" w:color="auto"/>
                <w:right w:val="none" w:sz="0" w:space="0" w:color="auto"/>
              </w:divBdr>
            </w:div>
            <w:div w:id="401290769">
              <w:marLeft w:val="0"/>
              <w:marRight w:val="0"/>
              <w:marTop w:val="0"/>
              <w:marBottom w:val="0"/>
              <w:divBdr>
                <w:top w:val="none" w:sz="0" w:space="0" w:color="auto"/>
                <w:left w:val="none" w:sz="0" w:space="0" w:color="auto"/>
                <w:bottom w:val="none" w:sz="0" w:space="0" w:color="auto"/>
                <w:right w:val="none" w:sz="0" w:space="0" w:color="auto"/>
              </w:divBdr>
            </w:div>
            <w:div w:id="12109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09609">
      <w:bodyDiv w:val="1"/>
      <w:marLeft w:val="0"/>
      <w:marRight w:val="0"/>
      <w:marTop w:val="0"/>
      <w:marBottom w:val="0"/>
      <w:divBdr>
        <w:top w:val="none" w:sz="0" w:space="0" w:color="auto"/>
        <w:left w:val="none" w:sz="0" w:space="0" w:color="auto"/>
        <w:bottom w:val="none" w:sz="0" w:space="0" w:color="auto"/>
        <w:right w:val="none" w:sz="0" w:space="0" w:color="auto"/>
      </w:divBdr>
      <w:divsChild>
        <w:div w:id="115220394">
          <w:marLeft w:val="0"/>
          <w:marRight w:val="0"/>
          <w:marTop w:val="0"/>
          <w:marBottom w:val="0"/>
          <w:divBdr>
            <w:top w:val="none" w:sz="0" w:space="0" w:color="auto"/>
            <w:left w:val="none" w:sz="0" w:space="0" w:color="auto"/>
            <w:bottom w:val="none" w:sz="0" w:space="0" w:color="auto"/>
            <w:right w:val="none" w:sz="0" w:space="0" w:color="auto"/>
          </w:divBdr>
        </w:div>
        <w:div w:id="1356619599">
          <w:marLeft w:val="0"/>
          <w:marRight w:val="0"/>
          <w:marTop w:val="0"/>
          <w:marBottom w:val="0"/>
          <w:divBdr>
            <w:top w:val="none" w:sz="0" w:space="0" w:color="auto"/>
            <w:left w:val="none" w:sz="0" w:space="0" w:color="auto"/>
            <w:bottom w:val="none" w:sz="0" w:space="0" w:color="auto"/>
            <w:right w:val="none" w:sz="0" w:space="0" w:color="auto"/>
          </w:divBdr>
        </w:div>
        <w:div w:id="177425021">
          <w:marLeft w:val="0"/>
          <w:marRight w:val="0"/>
          <w:marTop w:val="0"/>
          <w:marBottom w:val="0"/>
          <w:divBdr>
            <w:top w:val="none" w:sz="0" w:space="0" w:color="auto"/>
            <w:left w:val="none" w:sz="0" w:space="0" w:color="auto"/>
            <w:bottom w:val="none" w:sz="0" w:space="0" w:color="auto"/>
            <w:right w:val="none" w:sz="0" w:space="0" w:color="auto"/>
          </w:divBdr>
        </w:div>
        <w:div w:id="999040008">
          <w:marLeft w:val="0"/>
          <w:marRight w:val="0"/>
          <w:marTop w:val="0"/>
          <w:marBottom w:val="0"/>
          <w:divBdr>
            <w:top w:val="none" w:sz="0" w:space="0" w:color="auto"/>
            <w:left w:val="none" w:sz="0" w:space="0" w:color="auto"/>
            <w:bottom w:val="none" w:sz="0" w:space="0" w:color="auto"/>
            <w:right w:val="none" w:sz="0" w:space="0" w:color="auto"/>
          </w:divBdr>
        </w:div>
        <w:div w:id="1193877651">
          <w:marLeft w:val="0"/>
          <w:marRight w:val="0"/>
          <w:marTop w:val="0"/>
          <w:marBottom w:val="0"/>
          <w:divBdr>
            <w:top w:val="none" w:sz="0" w:space="0" w:color="auto"/>
            <w:left w:val="none" w:sz="0" w:space="0" w:color="auto"/>
            <w:bottom w:val="none" w:sz="0" w:space="0" w:color="auto"/>
            <w:right w:val="none" w:sz="0" w:space="0" w:color="auto"/>
          </w:divBdr>
        </w:div>
        <w:div w:id="691876860">
          <w:marLeft w:val="0"/>
          <w:marRight w:val="0"/>
          <w:marTop w:val="0"/>
          <w:marBottom w:val="0"/>
          <w:divBdr>
            <w:top w:val="none" w:sz="0" w:space="0" w:color="auto"/>
            <w:left w:val="none" w:sz="0" w:space="0" w:color="auto"/>
            <w:bottom w:val="none" w:sz="0" w:space="0" w:color="auto"/>
            <w:right w:val="none" w:sz="0" w:space="0" w:color="auto"/>
          </w:divBdr>
        </w:div>
        <w:div w:id="1915510609">
          <w:marLeft w:val="0"/>
          <w:marRight w:val="0"/>
          <w:marTop w:val="0"/>
          <w:marBottom w:val="0"/>
          <w:divBdr>
            <w:top w:val="none" w:sz="0" w:space="0" w:color="auto"/>
            <w:left w:val="none" w:sz="0" w:space="0" w:color="auto"/>
            <w:bottom w:val="none" w:sz="0" w:space="0" w:color="auto"/>
            <w:right w:val="none" w:sz="0" w:space="0" w:color="auto"/>
          </w:divBdr>
        </w:div>
        <w:div w:id="1437555860">
          <w:marLeft w:val="0"/>
          <w:marRight w:val="0"/>
          <w:marTop w:val="0"/>
          <w:marBottom w:val="0"/>
          <w:divBdr>
            <w:top w:val="none" w:sz="0" w:space="0" w:color="auto"/>
            <w:left w:val="none" w:sz="0" w:space="0" w:color="auto"/>
            <w:bottom w:val="none" w:sz="0" w:space="0" w:color="auto"/>
            <w:right w:val="none" w:sz="0" w:space="0" w:color="auto"/>
          </w:divBdr>
        </w:div>
        <w:div w:id="748767741">
          <w:marLeft w:val="0"/>
          <w:marRight w:val="0"/>
          <w:marTop w:val="0"/>
          <w:marBottom w:val="0"/>
          <w:divBdr>
            <w:top w:val="none" w:sz="0" w:space="0" w:color="auto"/>
            <w:left w:val="none" w:sz="0" w:space="0" w:color="auto"/>
            <w:bottom w:val="none" w:sz="0" w:space="0" w:color="auto"/>
            <w:right w:val="none" w:sz="0" w:space="0" w:color="auto"/>
          </w:divBdr>
        </w:div>
        <w:div w:id="2133740759">
          <w:marLeft w:val="0"/>
          <w:marRight w:val="0"/>
          <w:marTop w:val="0"/>
          <w:marBottom w:val="0"/>
          <w:divBdr>
            <w:top w:val="none" w:sz="0" w:space="0" w:color="auto"/>
            <w:left w:val="none" w:sz="0" w:space="0" w:color="auto"/>
            <w:bottom w:val="none" w:sz="0" w:space="0" w:color="auto"/>
            <w:right w:val="none" w:sz="0" w:space="0" w:color="auto"/>
          </w:divBdr>
        </w:div>
        <w:div w:id="17849932">
          <w:marLeft w:val="0"/>
          <w:marRight w:val="0"/>
          <w:marTop w:val="0"/>
          <w:marBottom w:val="0"/>
          <w:divBdr>
            <w:top w:val="none" w:sz="0" w:space="0" w:color="auto"/>
            <w:left w:val="none" w:sz="0" w:space="0" w:color="auto"/>
            <w:bottom w:val="none" w:sz="0" w:space="0" w:color="auto"/>
            <w:right w:val="none" w:sz="0" w:space="0" w:color="auto"/>
          </w:divBdr>
        </w:div>
        <w:div w:id="699207795">
          <w:marLeft w:val="0"/>
          <w:marRight w:val="0"/>
          <w:marTop w:val="0"/>
          <w:marBottom w:val="0"/>
          <w:divBdr>
            <w:top w:val="none" w:sz="0" w:space="0" w:color="auto"/>
            <w:left w:val="none" w:sz="0" w:space="0" w:color="auto"/>
            <w:bottom w:val="none" w:sz="0" w:space="0" w:color="auto"/>
            <w:right w:val="none" w:sz="0" w:space="0" w:color="auto"/>
          </w:divBdr>
        </w:div>
        <w:div w:id="91707277">
          <w:marLeft w:val="0"/>
          <w:marRight w:val="0"/>
          <w:marTop w:val="0"/>
          <w:marBottom w:val="0"/>
          <w:divBdr>
            <w:top w:val="none" w:sz="0" w:space="0" w:color="auto"/>
            <w:left w:val="none" w:sz="0" w:space="0" w:color="auto"/>
            <w:bottom w:val="none" w:sz="0" w:space="0" w:color="auto"/>
            <w:right w:val="none" w:sz="0" w:space="0" w:color="auto"/>
          </w:divBdr>
        </w:div>
        <w:div w:id="1278827781">
          <w:marLeft w:val="0"/>
          <w:marRight w:val="0"/>
          <w:marTop w:val="0"/>
          <w:marBottom w:val="0"/>
          <w:divBdr>
            <w:top w:val="none" w:sz="0" w:space="0" w:color="auto"/>
            <w:left w:val="none" w:sz="0" w:space="0" w:color="auto"/>
            <w:bottom w:val="none" w:sz="0" w:space="0" w:color="auto"/>
            <w:right w:val="none" w:sz="0" w:space="0" w:color="auto"/>
          </w:divBdr>
        </w:div>
        <w:div w:id="828324108">
          <w:marLeft w:val="0"/>
          <w:marRight w:val="0"/>
          <w:marTop w:val="0"/>
          <w:marBottom w:val="0"/>
          <w:divBdr>
            <w:top w:val="none" w:sz="0" w:space="0" w:color="auto"/>
            <w:left w:val="none" w:sz="0" w:space="0" w:color="auto"/>
            <w:bottom w:val="none" w:sz="0" w:space="0" w:color="auto"/>
            <w:right w:val="none" w:sz="0" w:space="0" w:color="auto"/>
          </w:divBdr>
        </w:div>
        <w:div w:id="348220237">
          <w:marLeft w:val="0"/>
          <w:marRight w:val="0"/>
          <w:marTop w:val="0"/>
          <w:marBottom w:val="0"/>
          <w:divBdr>
            <w:top w:val="none" w:sz="0" w:space="0" w:color="auto"/>
            <w:left w:val="none" w:sz="0" w:space="0" w:color="auto"/>
            <w:bottom w:val="none" w:sz="0" w:space="0" w:color="auto"/>
            <w:right w:val="none" w:sz="0" w:space="0" w:color="auto"/>
          </w:divBdr>
        </w:div>
        <w:div w:id="545525551">
          <w:marLeft w:val="0"/>
          <w:marRight w:val="0"/>
          <w:marTop w:val="0"/>
          <w:marBottom w:val="0"/>
          <w:divBdr>
            <w:top w:val="none" w:sz="0" w:space="0" w:color="auto"/>
            <w:left w:val="none" w:sz="0" w:space="0" w:color="auto"/>
            <w:bottom w:val="none" w:sz="0" w:space="0" w:color="auto"/>
            <w:right w:val="none" w:sz="0" w:space="0" w:color="auto"/>
          </w:divBdr>
        </w:div>
        <w:div w:id="440877179">
          <w:marLeft w:val="0"/>
          <w:marRight w:val="0"/>
          <w:marTop w:val="0"/>
          <w:marBottom w:val="0"/>
          <w:divBdr>
            <w:top w:val="none" w:sz="0" w:space="0" w:color="auto"/>
            <w:left w:val="none" w:sz="0" w:space="0" w:color="auto"/>
            <w:bottom w:val="none" w:sz="0" w:space="0" w:color="auto"/>
            <w:right w:val="none" w:sz="0" w:space="0" w:color="auto"/>
          </w:divBdr>
        </w:div>
        <w:div w:id="1150633743">
          <w:marLeft w:val="0"/>
          <w:marRight w:val="0"/>
          <w:marTop w:val="0"/>
          <w:marBottom w:val="0"/>
          <w:divBdr>
            <w:top w:val="none" w:sz="0" w:space="0" w:color="auto"/>
            <w:left w:val="none" w:sz="0" w:space="0" w:color="auto"/>
            <w:bottom w:val="none" w:sz="0" w:space="0" w:color="auto"/>
            <w:right w:val="none" w:sz="0" w:space="0" w:color="auto"/>
          </w:divBdr>
        </w:div>
      </w:divsChild>
    </w:div>
    <w:div w:id="1028916356">
      <w:bodyDiv w:val="1"/>
      <w:marLeft w:val="0"/>
      <w:marRight w:val="0"/>
      <w:marTop w:val="0"/>
      <w:marBottom w:val="0"/>
      <w:divBdr>
        <w:top w:val="none" w:sz="0" w:space="0" w:color="auto"/>
        <w:left w:val="none" w:sz="0" w:space="0" w:color="auto"/>
        <w:bottom w:val="none" w:sz="0" w:space="0" w:color="auto"/>
        <w:right w:val="none" w:sz="0" w:space="0" w:color="auto"/>
      </w:divBdr>
      <w:divsChild>
        <w:div w:id="425420757">
          <w:marLeft w:val="0"/>
          <w:marRight w:val="0"/>
          <w:marTop w:val="0"/>
          <w:marBottom w:val="0"/>
          <w:divBdr>
            <w:top w:val="none" w:sz="0" w:space="0" w:color="auto"/>
            <w:left w:val="none" w:sz="0" w:space="0" w:color="auto"/>
            <w:bottom w:val="none" w:sz="0" w:space="0" w:color="auto"/>
            <w:right w:val="none" w:sz="0" w:space="0" w:color="auto"/>
          </w:divBdr>
        </w:div>
        <w:div w:id="150752326">
          <w:marLeft w:val="0"/>
          <w:marRight w:val="0"/>
          <w:marTop w:val="0"/>
          <w:marBottom w:val="0"/>
          <w:divBdr>
            <w:top w:val="none" w:sz="0" w:space="0" w:color="auto"/>
            <w:left w:val="none" w:sz="0" w:space="0" w:color="auto"/>
            <w:bottom w:val="none" w:sz="0" w:space="0" w:color="auto"/>
            <w:right w:val="none" w:sz="0" w:space="0" w:color="auto"/>
          </w:divBdr>
        </w:div>
      </w:divsChild>
    </w:div>
    <w:div w:id="1073233091">
      <w:bodyDiv w:val="1"/>
      <w:marLeft w:val="0"/>
      <w:marRight w:val="0"/>
      <w:marTop w:val="0"/>
      <w:marBottom w:val="0"/>
      <w:divBdr>
        <w:top w:val="none" w:sz="0" w:space="0" w:color="auto"/>
        <w:left w:val="none" w:sz="0" w:space="0" w:color="auto"/>
        <w:bottom w:val="none" w:sz="0" w:space="0" w:color="auto"/>
        <w:right w:val="none" w:sz="0" w:space="0" w:color="auto"/>
      </w:divBdr>
    </w:div>
    <w:div w:id="1115900835">
      <w:bodyDiv w:val="1"/>
      <w:marLeft w:val="0"/>
      <w:marRight w:val="0"/>
      <w:marTop w:val="0"/>
      <w:marBottom w:val="0"/>
      <w:divBdr>
        <w:top w:val="none" w:sz="0" w:space="0" w:color="auto"/>
        <w:left w:val="none" w:sz="0" w:space="0" w:color="auto"/>
        <w:bottom w:val="none" w:sz="0" w:space="0" w:color="auto"/>
        <w:right w:val="none" w:sz="0" w:space="0" w:color="auto"/>
      </w:divBdr>
      <w:divsChild>
        <w:div w:id="245726551">
          <w:marLeft w:val="0"/>
          <w:marRight w:val="0"/>
          <w:marTop w:val="0"/>
          <w:marBottom w:val="0"/>
          <w:divBdr>
            <w:top w:val="none" w:sz="0" w:space="0" w:color="auto"/>
            <w:left w:val="none" w:sz="0" w:space="0" w:color="auto"/>
            <w:bottom w:val="none" w:sz="0" w:space="0" w:color="auto"/>
            <w:right w:val="none" w:sz="0" w:space="0" w:color="auto"/>
          </w:divBdr>
        </w:div>
        <w:div w:id="246578436">
          <w:marLeft w:val="0"/>
          <w:marRight w:val="0"/>
          <w:marTop w:val="0"/>
          <w:marBottom w:val="0"/>
          <w:divBdr>
            <w:top w:val="none" w:sz="0" w:space="0" w:color="auto"/>
            <w:left w:val="none" w:sz="0" w:space="0" w:color="auto"/>
            <w:bottom w:val="none" w:sz="0" w:space="0" w:color="auto"/>
            <w:right w:val="none" w:sz="0" w:space="0" w:color="auto"/>
          </w:divBdr>
        </w:div>
      </w:divsChild>
    </w:div>
    <w:div w:id="1233275575">
      <w:bodyDiv w:val="1"/>
      <w:marLeft w:val="0"/>
      <w:marRight w:val="0"/>
      <w:marTop w:val="0"/>
      <w:marBottom w:val="0"/>
      <w:divBdr>
        <w:top w:val="none" w:sz="0" w:space="0" w:color="auto"/>
        <w:left w:val="none" w:sz="0" w:space="0" w:color="auto"/>
        <w:bottom w:val="none" w:sz="0" w:space="0" w:color="auto"/>
        <w:right w:val="none" w:sz="0" w:space="0" w:color="auto"/>
      </w:divBdr>
      <w:divsChild>
        <w:div w:id="1902986430">
          <w:marLeft w:val="0"/>
          <w:marRight w:val="0"/>
          <w:marTop w:val="0"/>
          <w:marBottom w:val="0"/>
          <w:divBdr>
            <w:top w:val="none" w:sz="0" w:space="0" w:color="auto"/>
            <w:left w:val="none" w:sz="0" w:space="0" w:color="auto"/>
            <w:bottom w:val="none" w:sz="0" w:space="0" w:color="auto"/>
            <w:right w:val="none" w:sz="0" w:space="0" w:color="auto"/>
          </w:divBdr>
        </w:div>
        <w:div w:id="2136831335">
          <w:marLeft w:val="0"/>
          <w:marRight w:val="0"/>
          <w:marTop w:val="0"/>
          <w:marBottom w:val="0"/>
          <w:divBdr>
            <w:top w:val="none" w:sz="0" w:space="0" w:color="auto"/>
            <w:left w:val="none" w:sz="0" w:space="0" w:color="auto"/>
            <w:bottom w:val="none" w:sz="0" w:space="0" w:color="auto"/>
            <w:right w:val="none" w:sz="0" w:space="0" w:color="auto"/>
          </w:divBdr>
        </w:div>
        <w:div w:id="336077065">
          <w:marLeft w:val="0"/>
          <w:marRight w:val="0"/>
          <w:marTop w:val="0"/>
          <w:marBottom w:val="0"/>
          <w:divBdr>
            <w:top w:val="none" w:sz="0" w:space="0" w:color="auto"/>
            <w:left w:val="none" w:sz="0" w:space="0" w:color="auto"/>
            <w:bottom w:val="none" w:sz="0" w:space="0" w:color="auto"/>
            <w:right w:val="none" w:sz="0" w:space="0" w:color="auto"/>
          </w:divBdr>
        </w:div>
        <w:div w:id="1613516339">
          <w:marLeft w:val="0"/>
          <w:marRight w:val="0"/>
          <w:marTop w:val="0"/>
          <w:marBottom w:val="0"/>
          <w:divBdr>
            <w:top w:val="none" w:sz="0" w:space="0" w:color="auto"/>
            <w:left w:val="none" w:sz="0" w:space="0" w:color="auto"/>
            <w:bottom w:val="none" w:sz="0" w:space="0" w:color="auto"/>
            <w:right w:val="none" w:sz="0" w:space="0" w:color="auto"/>
          </w:divBdr>
        </w:div>
        <w:div w:id="1801531614">
          <w:marLeft w:val="0"/>
          <w:marRight w:val="0"/>
          <w:marTop w:val="0"/>
          <w:marBottom w:val="0"/>
          <w:divBdr>
            <w:top w:val="none" w:sz="0" w:space="0" w:color="auto"/>
            <w:left w:val="none" w:sz="0" w:space="0" w:color="auto"/>
            <w:bottom w:val="none" w:sz="0" w:space="0" w:color="auto"/>
            <w:right w:val="none" w:sz="0" w:space="0" w:color="auto"/>
          </w:divBdr>
        </w:div>
        <w:div w:id="1354922893">
          <w:marLeft w:val="0"/>
          <w:marRight w:val="0"/>
          <w:marTop w:val="0"/>
          <w:marBottom w:val="0"/>
          <w:divBdr>
            <w:top w:val="none" w:sz="0" w:space="0" w:color="auto"/>
            <w:left w:val="none" w:sz="0" w:space="0" w:color="auto"/>
            <w:bottom w:val="none" w:sz="0" w:space="0" w:color="auto"/>
            <w:right w:val="none" w:sz="0" w:space="0" w:color="auto"/>
          </w:divBdr>
        </w:div>
        <w:div w:id="23986912">
          <w:marLeft w:val="0"/>
          <w:marRight w:val="0"/>
          <w:marTop w:val="0"/>
          <w:marBottom w:val="0"/>
          <w:divBdr>
            <w:top w:val="none" w:sz="0" w:space="0" w:color="auto"/>
            <w:left w:val="none" w:sz="0" w:space="0" w:color="auto"/>
            <w:bottom w:val="none" w:sz="0" w:space="0" w:color="auto"/>
            <w:right w:val="none" w:sz="0" w:space="0" w:color="auto"/>
          </w:divBdr>
        </w:div>
        <w:div w:id="1299455846">
          <w:marLeft w:val="0"/>
          <w:marRight w:val="0"/>
          <w:marTop w:val="0"/>
          <w:marBottom w:val="0"/>
          <w:divBdr>
            <w:top w:val="none" w:sz="0" w:space="0" w:color="auto"/>
            <w:left w:val="none" w:sz="0" w:space="0" w:color="auto"/>
            <w:bottom w:val="none" w:sz="0" w:space="0" w:color="auto"/>
            <w:right w:val="none" w:sz="0" w:space="0" w:color="auto"/>
          </w:divBdr>
        </w:div>
        <w:div w:id="313028128">
          <w:marLeft w:val="0"/>
          <w:marRight w:val="0"/>
          <w:marTop w:val="0"/>
          <w:marBottom w:val="0"/>
          <w:divBdr>
            <w:top w:val="none" w:sz="0" w:space="0" w:color="auto"/>
            <w:left w:val="none" w:sz="0" w:space="0" w:color="auto"/>
            <w:bottom w:val="none" w:sz="0" w:space="0" w:color="auto"/>
            <w:right w:val="none" w:sz="0" w:space="0" w:color="auto"/>
          </w:divBdr>
        </w:div>
        <w:div w:id="1514032719">
          <w:marLeft w:val="0"/>
          <w:marRight w:val="0"/>
          <w:marTop w:val="0"/>
          <w:marBottom w:val="0"/>
          <w:divBdr>
            <w:top w:val="none" w:sz="0" w:space="0" w:color="auto"/>
            <w:left w:val="none" w:sz="0" w:space="0" w:color="auto"/>
            <w:bottom w:val="none" w:sz="0" w:space="0" w:color="auto"/>
            <w:right w:val="none" w:sz="0" w:space="0" w:color="auto"/>
          </w:divBdr>
        </w:div>
        <w:div w:id="1329671520">
          <w:marLeft w:val="0"/>
          <w:marRight w:val="0"/>
          <w:marTop w:val="0"/>
          <w:marBottom w:val="0"/>
          <w:divBdr>
            <w:top w:val="none" w:sz="0" w:space="0" w:color="auto"/>
            <w:left w:val="none" w:sz="0" w:space="0" w:color="auto"/>
            <w:bottom w:val="none" w:sz="0" w:space="0" w:color="auto"/>
            <w:right w:val="none" w:sz="0" w:space="0" w:color="auto"/>
          </w:divBdr>
        </w:div>
        <w:div w:id="1673340364">
          <w:marLeft w:val="0"/>
          <w:marRight w:val="0"/>
          <w:marTop w:val="0"/>
          <w:marBottom w:val="0"/>
          <w:divBdr>
            <w:top w:val="none" w:sz="0" w:space="0" w:color="auto"/>
            <w:left w:val="none" w:sz="0" w:space="0" w:color="auto"/>
            <w:bottom w:val="none" w:sz="0" w:space="0" w:color="auto"/>
            <w:right w:val="none" w:sz="0" w:space="0" w:color="auto"/>
          </w:divBdr>
        </w:div>
        <w:div w:id="1147942249">
          <w:marLeft w:val="0"/>
          <w:marRight w:val="0"/>
          <w:marTop w:val="0"/>
          <w:marBottom w:val="0"/>
          <w:divBdr>
            <w:top w:val="none" w:sz="0" w:space="0" w:color="auto"/>
            <w:left w:val="none" w:sz="0" w:space="0" w:color="auto"/>
            <w:bottom w:val="none" w:sz="0" w:space="0" w:color="auto"/>
            <w:right w:val="none" w:sz="0" w:space="0" w:color="auto"/>
          </w:divBdr>
        </w:div>
        <w:div w:id="276378112">
          <w:marLeft w:val="0"/>
          <w:marRight w:val="0"/>
          <w:marTop w:val="0"/>
          <w:marBottom w:val="0"/>
          <w:divBdr>
            <w:top w:val="none" w:sz="0" w:space="0" w:color="auto"/>
            <w:left w:val="none" w:sz="0" w:space="0" w:color="auto"/>
            <w:bottom w:val="none" w:sz="0" w:space="0" w:color="auto"/>
            <w:right w:val="none" w:sz="0" w:space="0" w:color="auto"/>
          </w:divBdr>
        </w:div>
      </w:divsChild>
    </w:div>
    <w:div w:id="1506165280">
      <w:bodyDiv w:val="1"/>
      <w:marLeft w:val="0"/>
      <w:marRight w:val="0"/>
      <w:marTop w:val="0"/>
      <w:marBottom w:val="0"/>
      <w:divBdr>
        <w:top w:val="none" w:sz="0" w:space="0" w:color="auto"/>
        <w:left w:val="none" w:sz="0" w:space="0" w:color="auto"/>
        <w:bottom w:val="none" w:sz="0" w:space="0" w:color="auto"/>
        <w:right w:val="none" w:sz="0" w:space="0" w:color="auto"/>
      </w:divBdr>
      <w:divsChild>
        <w:div w:id="1925799482">
          <w:marLeft w:val="0"/>
          <w:marRight w:val="0"/>
          <w:marTop w:val="0"/>
          <w:marBottom w:val="0"/>
          <w:divBdr>
            <w:top w:val="none" w:sz="0" w:space="0" w:color="auto"/>
            <w:left w:val="none" w:sz="0" w:space="0" w:color="auto"/>
            <w:bottom w:val="none" w:sz="0" w:space="0" w:color="auto"/>
            <w:right w:val="none" w:sz="0" w:space="0" w:color="auto"/>
          </w:divBdr>
        </w:div>
        <w:div w:id="2053725650">
          <w:marLeft w:val="0"/>
          <w:marRight w:val="0"/>
          <w:marTop w:val="0"/>
          <w:marBottom w:val="0"/>
          <w:divBdr>
            <w:top w:val="none" w:sz="0" w:space="0" w:color="auto"/>
            <w:left w:val="none" w:sz="0" w:space="0" w:color="auto"/>
            <w:bottom w:val="none" w:sz="0" w:space="0" w:color="auto"/>
            <w:right w:val="none" w:sz="0" w:space="0" w:color="auto"/>
          </w:divBdr>
        </w:div>
      </w:divsChild>
    </w:div>
    <w:div w:id="1548645680">
      <w:bodyDiv w:val="1"/>
      <w:marLeft w:val="0"/>
      <w:marRight w:val="0"/>
      <w:marTop w:val="0"/>
      <w:marBottom w:val="0"/>
      <w:divBdr>
        <w:top w:val="none" w:sz="0" w:space="0" w:color="auto"/>
        <w:left w:val="none" w:sz="0" w:space="0" w:color="auto"/>
        <w:bottom w:val="none" w:sz="0" w:space="0" w:color="auto"/>
        <w:right w:val="none" w:sz="0" w:space="0" w:color="auto"/>
      </w:divBdr>
    </w:div>
    <w:div w:id="1551384232">
      <w:bodyDiv w:val="1"/>
      <w:marLeft w:val="0"/>
      <w:marRight w:val="0"/>
      <w:marTop w:val="0"/>
      <w:marBottom w:val="0"/>
      <w:divBdr>
        <w:top w:val="none" w:sz="0" w:space="0" w:color="auto"/>
        <w:left w:val="none" w:sz="0" w:space="0" w:color="auto"/>
        <w:bottom w:val="none" w:sz="0" w:space="0" w:color="auto"/>
        <w:right w:val="none" w:sz="0" w:space="0" w:color="auto"/>
      </w:divBdr>
      <w:divsChild>
        <w:div w:id="626544871">
          <w:marLeft w:val="0"/>
          <w:marRight w:val="0"/>
          <w:marTop w:val="0"/>
          <w:marBottom w:val="0"/>
          <w:divBdr>
            <w:top w:val="none" w:sz="0" w:space="0" w:color="auto"/>
            <w:left w:val="none" w:sz="0" w:space="0" w:color="auto"/>
            <w:bottom w:val="none" w:sz="0" w:space="0" w:color="auto"/>
            <w:right w:val="none" w:sz="0" w:space="0" w:color="auto"/>
          </w:divBdr>
          <w:divsChild>
            <w:div w:id="1420786722">
              <w:marLeft w:val="0"/>
              <w:marRight w:val="0"/>
              <w:marTop w:val="0"/>
              <w:marBottom w:val="0"/>
              <w:divBdr>
                <w:top w:val="none" w:sz="0" w:space="0" w:color="auto"/>
                <w:left w:val="none" w:sz="0" w:space="0" w:color="auto"/>
                <w:bottom w:val="none" w:sz="0" w:space="0" w:color="auto"/>
                <w:right w:val="none" w:sz="0" w:space="0" w:color="auto"/>
              </w:divBdr>
            </w:div>
            <w:div w:id="1652250620">
              <w:marLeft w:val="0"/>
              <w:marRight w:val="0"/>
              <w:marTop w:val="0"/>
              <w:marBottom w:val="0"/>
              <w:divBdr>
                <w:top w:val="none" w:sz="0" w:space="0" w:color="auto"/>
                <w:left w:val="none" w:sz="0" w:space="0" w:color="auto"/>
                <w:bottom w:val="none" w:sz="0" w:space="0" w:color="auto"/>
                <w:right w:val="none" w:sz="0" w:space="0" w:color="auto"/>
              </w:divBdr>
            </w:div>
            <w:div w:id="262230860">
              <w:marLeft w:val="0"/>
              <w:marRight w:val="0"/>
              <w:marTop w:val="0"/>
              <w:marBottom w:val="0"/>
              <w:divBdr>
                <w:top w:val="none" w:sz="0" w:space="0" w:color="auto"/>
                <w:left w:val="none" w:sz="0" w:space="0" w:color="auto"/>
                <w:bottom w:val="none" w:sz="0" w:space="0" w:color="auto"/>
                <w:right w:val="none" w:sz="0" w:space="0" w:color="auto"/>
              </w:divBdr>
            </w:div>
            <w:div w:id="773744536">
              <w:marLeft w:val="0"/>
              <w:marRight w:val="0"/>
              <w:marTop w:val="0"/>
              <w:marBottom w:val="0"/>
              <w:divBdr>
                <w:top w:val="none" w:sz="0" w:space="0" w:color="auto"/>
                <w:left w:val="none" w:sz="0" w:space="0" w:color="auto"/>
                <w:bottom w:val="none" w:sz="0" w:space="0" w:color="auto"/>
                <w:right w:val="none" w:sz="0" w:space="0" w:color="auto"/>
              </w:divBdr>
            </w:div>
            <w:div w:id="1549995089">
              <w:marLeft w:val="0"/>
              <w:marRight w:val="0"/>
              <w:marTop w:val="0"/>
              <w:marBottom w:val="0"/>
              <w:divBdr>
                <w:top w:val="none" w:sz="0" w:space="0" w:color="auto"/>
                <w:left w:val="none" w:sz="0" w:space="0" w:color="auto"/>
                <w:bottom w:val="none" w:sz="0" w:space="0" w:color="auto"/>
                <w:right w:val="none" w:sz="0" w:space="0" w:color="auto"/>
              </w:divBdr>
            </w:div>
            <w:div w:id="2114084933">
              <w:marLeft w:val="0"/>
              <w:marRight w:val="0"/>
              <w:marTop w:val="0"/>
              <w:marBottom w:val="0"/>
              <w:divBdr>
                <w:top w:val="none" w:sz="0" w:space="0" w:color="auto"/>
                <w:left w:val="none" w:sz="0" w:space="0" w:color="auto"/>
                <w:bottom w:val="none" w:sz="0" w:space="0" w:color="auto"/>
                <w:right w:val="none" w:sz="0" w:space="0" w:color="auto"/>
              </w:divBdr>
            </w:div>
            <w:div w:id="1712270245">
              <w:marLeft w:val="0"/>
              <w:marRight w:val="0"/>
              <w:marTop w:val="0"/>
              <w:marBottom w:val="0"/>
              <w:divBdr>
                <w:top w:val="none" w:sz="0" w:space="0" w:color="auto"/>
                <w:left w:val="none" w:sz="0" w:space="0" w:color="auto"/>
                <w:bottom w:val="none" w:sz="0" w:space="0" w:color="auto"/>
                <w:right w:val="none" w:sz="0" w:space="0" w:color="auto"/>
              </w:divBdr>
            </w:div>
            <w:div w:id="2033414840">
              <w:marLeft w:val="0"/>
              <w:marRight w:val="0"/>
              <w:marTop w:val="0"/>
              <w:marBottom w:val="0"/>
              <w:divBdr>
                <w:top w:val="none" w:sz="0" w:space="0" w:color="auto"/>
                <w:left w:val="none" w:sz="0" w:space="0" w:color="auto"/>
                <w:bottom w:val="none" w:sz="0" w:space="0" w:color="auto"/>
                <w:right w:val="none" w:sz="0" w:space="0" w:color="auto"/>
              </w:divBdr>
            </w:div>
            <w:div w:id="764688886">
              <w:marLeft w:val="0"/>
              <w:marRight w:val="0"/>
              <w:marTop w:val="0"/>
              <w:marBottom w:val="0"/>
              <w:divBdr>
                <w:top w:val="none" w:sz="0" w:space="0" w:color="auto"/>
                <w:left w:val="none" w:sz="0" w:space="0" w:color="auto"/>
                <w:bottom w:val="none" w:sz="0" w:space="0" w:color="auto"/>
                <w:right w:val="none" w:sz="0" w:space="0" w:color="auto"/>
              </w:divBdr>
            </w:div>
            <w:div w:id="457528910">
              <w:marLeft w:val="0"/>
              <w:marRight w:val="0"/>
              <w:marTop w:val="0"/>
              <w:marBottom w:val="0"/>
              <w:divBdr>
                <w:top w:val="none" w:sz="0" w:space="0" w:color="auto"/>
                <w:left w:val="none" w:sz="0" w:space="0" w:color="auto"/>
                <w:bottom w:val="none" w:sz="0" w:space="0" w:color="auto"/>
                <w:right w:val="none" w:sz="0" w:space="0" w:color="auto"/>
              </w:divBdr>
            </w:div>
            <w:div w:id="2321457">
              <w:marLeft w:val="0"/>
              <w:marRight w:val="0"/>
              <w:marTop w:val="0"/>
              <w:marBottom w:val="0"/>
              <w:divBdr>
                <w:top w:val="none" w:sz="0" w:space="0" w:color="auto"/>
                <w:left w:val="none" w:sz="0" w:space="0" w:color="auto"/>
                <w:bottom w:val="none" w:sz="0" w:space="0" w:color="auto"/>
                <w:right w:val="none" w:sz="0" w:space="0" w:color="auto"/>
              </w:divBdr>
            </w:div>
            <w:div w:id="1311010922">
              <w:marLeft w:val="0"/>
              <w:marRight w:val="0"/>
              <w:marTop w:val="0"/>
              <w:marBottom w:val="0"/>
              <w:divBdr>
                <w:top w:val="none" w:sz="0" w:space="0" w:color="auto"/>
                <w:left w:val="none" w:sz="0" w:space="0" w:color="auto"/>
                <w:bottom w:val="none" w:sz="0" w:space="0" w:color="auto"/>
                <w:right w:val="none" w:sz="0" w:space="0" w:color="auto"/>
              </w:divBdr>
            </w:div>
            <w:div w:id="692917954">
              <w:marLeft w:val="0"/>
              <w:marRight w:val="0"/>
              <w:marTop w:val="0"/>
              <w:marBottom w:val="0"/>
              <w:divBdr>
                <w:top w:val="none" w:sz="0" w:space="0" w:color="auto"/>
                <w:left w:val="none" w:sz="0" w:space="0" w:color="auto"/>
                <w:bottom w:val="none" w:sz="0" w:space="0" w:color="auto"/>
                <w:right w:val="none" w:sz="0" w:space="0" w:color="auto"/>
              </w:divBdr>
            </w:div>
            <w:div w:id="569270578">
              <w:marLeft w:val="0"/>
              <w:marRight w:val="0"/>
              <w:marTop w:val="0"/>
              <w:marBottom w:val="0"/>
              <w:divBdr>
                <w:top w:val="none" w:sz="0" w:space="0" w:color="auto"/>
                <w:left w:val="none" w:sz="0" w:space="0" w:color="auto"/>
                <w:bottom w:val="none" w:sz="0" w:space="0" w:color="auto"/>
                <w:right w:val="none" w:sz="0" w:space="0" w:color="auto"/>
              </w:divBdr>
            </w:div>
            <w:div w:id="1528712539">
              <w:marLeft w:val="0"/>
              <w:marRight w:val="0"/>
              <w:marTop w:val="0"/>
              <w:marBottom w:val="0"/>
              <w:divBdr>
                <w:top w:val="none" w:sz="0" w:space="0" w:color="auto"/>
                <w:left w:val="none" w:sz="0" w:space="0" w:color="auto"/>
                <w:bottom w:val="none" w:sz="0" w:space="0" w:color="auto"/>
                <w:right w:val="none" w:sz="0" w:space="0" w:color="auto"/>
              </w:divBdr>
            </w:div>
            <w:div w:id="7481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0560">
      <w:bodyDiv w:val="1"/>
      <w:marLeft w:val="0"/>
      <w:marRight w:val="0"/>
      <w:marTop w:val="0"/>
      <w:marBottom w:val="0"/>
      <w:divBdr>
        <w:top w:val="none" w:sz="0" w:space="0" w:color="auto"/>
        <w:left w:val="none" w:sz="0" w:space="0" w:color="auto"/>
        <w:bottom w:val="none" w:sz="0" w:space="0" w:color="auto"/>
        <w:right w:val="none" w:sz="0" w:space="0" w:color="auto"/>
      </w:divBdr>
    </w:div>
    <w:div w:id="1767380174">
      <w:bodyDiv w:val="1"/>
      <w:marLeft w:val="0"/>
      <w:marRight w:val="0"/>
      <w:marTop w:val="0"/>
      <w:marBottom w:val="0"/>
      <w:divBdr>
        <w:top w:val="none" w:sz="0" w:space="0" w:color="auto"/>
        <w:left w:val="none" w:sz="0" w:space="0" w:color="auto"/>
        <w:bottom w:val="none" w:sz="0" w:space="0" w:color="auto"/>
        <w:right w:val="none" w:sz="0" w:space="0" w:color="auto"/>
      </w:divBdr>
      <w:divsChild>
        <w:div w:id="1364673980">
          <w:marLeft w:val="0"/>
          <w:marRight w:val="0"/>
          <w:marTop w:val="0"/>
          <w:marBottom w:val="0"/>
          <w:divBdr>
            <w:top w:val="none" w:sz="0" w:space="0" w:color="auto"/>
            <w:left w:val="none" w:sz="0" w:space="0" w:color="auto"/>
            <w:bottom w:val="none" w:sz="0" w:space="0" w:color="auto"/>
            <w:right w:val="none" w:sz="0" w:space="0" w:color="auto"/>
          </w:divBdr>
        </w:div>
        <w:div w:id="1712147647">
          <w:marLeft w:val="0"/>
          <w:marRight w:val="0"/>
          <w:marTop w:val="0"/>
          <w:marBottom w:val="0"/>
          <w:divBdr>
            <w:top w:val="none" w:sz="0" w:space="0" w:color="auto"/>
            <w:left w:val="none" w:sz="0" w:space="0" w:color="auto"/>
            <w:bottom w:val="none" w:sz="0" w:space="0" w:color="auto"/>
            <w:right w:val="none" w:sz="0" w:space="0" w:color="auto"/>
          </w:divBdr>
        </w:div>
      </w:divsChild>
    </w:div>
    <w:div w:id="2136217829">
      <w:bodyDiv w:val="1"/>
      <w:marLeft w:val="0"/>
      <w:marRight w:val="0"/>
      <w:marTop w:val="0"/>
      <w:marBottom w:val="0"/>
      <w:divBdr>
        <w:top w:val="none" w:sz="0" w:space="0" w:color="auto"/>
        <w:left w:val="none" w:sz="0" w:space="0" w:color="auto"/>
        <w:bottom w:val="none" w:sz="0" w:space="0" w:color="auto"/>
        <w:right w:val="none" w:sz="0" w:space="0" w:color="auto"/>
      </w:divBdr>
      <w:divsChild>
        <w:div w:id="1052846178">
          <w:marLeft w:val="0"/>
          <w:marRight w:val="0"/>
          <w:marTop w:val="0"/>
          <w:marBottom w:val="0"/>
          <w:divBdr>
            <w:top w:val="none" w:sz="0" w:space="0" w:color="auto"/>
            <w:left w:val="none" w:sz="0" w:space="0" w:color="auto"/>
            <w:bottom w:val="none" w:sz="0" w:space="0" w:color="auto"/>
            <w:right w:val="none" w:sz="0" w:space="0" w:color="auto"/>
          </w:divBdr>
        </w:div>
        <w:div w:id="283194842">
          <w:marLeft w:val="0"/>
          <w:marRight w:val="0"/>
          <w:marTop w:val="0"/>
          <w:marBottom w:val="0"/>
          <w:divBdr>
            <w:top w:val="none" w:sz="0" w:space="0" w:color="auto"/>
            <w:left w:val="none" w:sz="0" w:space="0" w:color="auto"/>
            <w:bottom w:val="none" w:sz="0" w:space="0" w:color="auto"/>
            <w:right w:val="none" w:sz="0" w:space="0" w:color="auto"/>
          </w:divBdr>
        </w:div>
        <w:div w:id="275256015">
          <w:marLeft w:val="0"/>
          <w:marRight w:val="0"/>
          <w:marTop w:val="0"/>
          <w:marBottom w:val="0"/>
          <w:divBdr>
            <w:top w:val="none" w:sz="0" w:space="0" w:color="auto"/>
            <w:left w:val="none" w:sz="0" w:space="0" w:color="auto"/>
            <w:bottom w:val="none" w:sz="0" w:space="0" w:color="auto"/>
            <w:right w:val="none" w:sz="0" w:space="0" w:color="auto"/>
          </w:divBdr>
        </w:div>
        <w:div w:id="448210403">
          <w:marLeft w:val="0"/>
          <w:marRight w:val="0"/>
          <w:marTop w:val="0"/>
          <w:marBottom w:val="0"/>
          <w:divBdr>
            <w:top w:val="none" w:sz="0" w:space="0" w:color="auto"/>
            <w:left w:val="none" w:sz="0" w:space="0" w:color="auto"/>
            <w:bottom w:val="none" w:sz="0" w:space="0" w:color="auto"/>
            <w:right w:val="none" w:sz="0" w:space="0" w:color="auto"/>
          </w:divBdr>
        </w:div>
        <w:div w:id="1253860066">
          <w:marLeft w:val="0"/>
          <w:marRight w:val="0"/>
          <w:marTop w:val="0"/>
          <w:marBottom w:val="0"/>
          <w:divBdr>
            <w:top w:val="none" w:sz="0" w:space="0" w:color="auto"/>
            <w:left w:val="none" w:sz="0" w:space="0" w:color="auto"/>
            <w:bottom w:val="none" w:sz="0" w:space="0" w:color="auto"/>
            <w:right w:val="none" w:sz="0" w:space="0" w:color="auto"/>
          </w:divBdr>
        </w:div>
        <w:div w:id="6636248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chart" Target="charts/chart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jp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Sheet1!$B$1</c:f>
              <c:strCache>
                <c:ptCount val="1"/>
                <c:pt idx="0">
                  <c:v>eee</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Classifier with
5 Acceleration features
and 2 encoder features</c:v>
                </c:pt>
                <c:pt idx="1">
                  <c:v>Classifier with
4 Acceleration features
and 3 encoder features</c:v>
                </c:pt>
                <c:pt idx="2">
                  <c:v>Classifier with
6 Acceleration features
and 1 encoder features</c:v>
                </c:pt>
              </c:strCache>
            </c:strRef>
          </c:cat>
          <c:val>
            <c:numRef>
              <c:f>Sheet1!$B$2:$B$4</c:f>
              <c:numCache>
                <c:formatCode>General</c:formatCode>
                <c:ptCount val="3"/>
                <c:pt idx="0">
                  <c:v>85.5</c:v>
                </c:pt>
                <c:pt idx="1">
                  <c:v>83.3</c:v>
                </c:pt>
                <c:pt idx="2">
                  <c:v>82</c:v>
                </c:pt>
              </c:numCache>
            </c:numRef>
          </c:val>
          <c:extLst>
            <c:ext xmlns:c16="http://schemas.microsoft.com/office/drawing/2014/chart" uri="{C3380CC4-5D6E-409C-BE32-E72D297353CC}">
              <c16:uniqueId val="{00000000-A34D-45AC-B517-8C17B75989F6}"/>
            </c:ext>
          </c:extLst>
        </c:ser>
        <c:ser>
          <c:idx val="1"/>
          <c:order val="1"/>
          <c:tx>
            <c:strRef>
              <c:f>Sheet1!$C$1</c:f>
              <c:strCache>
                <c:ptCount val="1"/>
                <c:pt idx="0">
                  <c:v>Sensitivity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Classifier with
5 Acceleration features
and 2 encoder features</c:v>
                </c:pt>
                <c:pt idx="1">
                  <c:v>Classifier with
4 Acceleration features
and 3 encoder features</c:v>
                </c:pt>
                <c:pt idx="2">
                  <c:v>Classifier with
6 Acceleration features
and 1 encoder features</c:v>
                </c:pt>
              </c:strCache>
            </c:strRef>
          </c:cat>
          <c:val>
            <c:numRef>
              <c:f>Sheet1!$C$2:$C$4</c:f>
              <c:numCache>
                <c:formatCode>General</c:formatCode>
                <c:ptCount val="3"/>
                <c:pt idx="0">
                  <c:v>86</c:v>
                </c:pt>
                <c:pt idx="1">
                  <c:v>82</c:v>
                </c:pt>
                <c:pt idx="2">
                  <c:v>81.2</c:v>
                </c:pt>
              </c:numCache>
            </c:numRef>
          </c:val>
          <c:extLst>
            <c:ext xmlns:c16="http://schemas.microsoft.com/office/drawing/2014/chart" uri="{C3380CC4-5D6E-409C-BE32-E72D297353CC}">
              <c16:uniqueId val="{00000001-A34D-45AC-B517-8C17B75989F6}"/>
            </c:ext>
          </c:extLst>
        </c:ser>
        <c:ser>
          <c:idx val="2"/>
          <c:order val="2"/>
          <c:tx>
            <c:strRef>
              <c:f>Sheet1!$D$1</c:f>
              <c:strCache>
                <c:ptCount val="1"/>
                <c:pt idx="0">
                  <c:v>Specificity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Classifier with
5 Acceleration features
and 2 encoder features</c:v>
                </c:pt>
                <c:pt idx="1">
                  <c:v>Classifier with
4 Acceleration features
and 3 encoder features</c:v>
                </c:pt>
                <c:pt idx="2">
                  <c:v>Classifier with
6 Acceleration features
and 1 encoder features</c:v>
                </c:pt>
              </c:strCache>
            </c:strRef>
          </c:cat>
          <c:val>
            <c:numRef>
              <c:f>Sheet1!$D$2:$D$4</c:f>
              <c:numCache>
                <c:formatCode>General</c:formatCode>
                <c:ptCount val="3"/>
                <c:pt idx="0">
                  <c:v>84</c:v>
                </c:pt>
                <c:pt idx="1">
                  <c:v>84</c:v>
                </c:pt>
                <c:pt idx="2">
                  <c:v>81</c:v>
                </c:pt>
              </c:numCache>
            </c:numRef>
          </c:val>
          <c:extLst>
            <c:ext xmlns:c16="http://schemas.microsoft.com/office/drawing/2014/chart" uri="{C3380CC4-5D6E-409C-BE32-E72D297353CC}">
              <c16:uniqueId val="{00000002-A34D-45AC-B517-8C17B75989F6}"/>
            </c:ext>
          </c:extLst>
        </c:ser>
        <c:dLbls>
          <c:showLegendKey val="0"/>
          <c:showVal val="1"/>
          <c:showCatName val="0"/>
          <c:showSerName val="0"/>
          <c:showPercent val="0"/>
          <c:showBubbleSize val="0"/>
        </c:dLbls>
        <c:gapWidth val="75"/>
        <c:overlap val="-20"/>
        <c:axId val="83598848"/>
        <c:axId val="48659200"/>
      </c:barChart>
      <c:catAx>
        <c:axId val="83598848"/>
        <c:scaling>
          <c:orientation val="minMax"/>
        </c:scaling>
        <c:delete val="0"/>
        <c:axPos val="b"/>
        <c:numFmt formatCode="General" sourceLinked="0"/>
        <c:majorTickMark val="none"/>
        <c:minorTickMark val="none"/>
        <c:tickLblPos val="nextTo"/>
        <c:crossAx val="48659200"/>
        <c:crosses val="autoZero"/>
        <c:auto val="1"/>
        <c:lblAlgn val="ctr"/>
        <c:lblOffset val="100"/>
        <c:noMultiLvlLbl val="0"/>
      </c:catAx>
      <c:valAx>
        <c:axId val="48659200"/>
        <c:scaling>
          <c:orientation val="minMax"/>
        </c:scaling>
        <c:delete val="0"/>
        <c:axPos val="l"/>
        <c:numFmt formatCode="General" sourceLinked="1"/>
        <c:majorTickMark val="none"/>
        <c:minorTickMark val="none"/>
        <c:tickLblPos val="nextTo"/>
        <c:crossAx val="83598848"/>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classifier performance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dPt>
            <c:idx val="0"/>
            <c:invertIfNegative val="0"/>
            <c:bubble3D val="0"/>
            <c:extLst>
              <c:ext xmlns:c16="http://schemas.microsoft.com/office/drawing/2014/chart" uri="{C3380CC4-5D6E-409C-BE32-E72D297353CC}">
                <c16:uniqueId val="{00000000-4F3B-4B64-804F-71F4D8239C4B}"/>
              </c:ext>
            </c:extLst>
          </c:dPt>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a</c:v>
                </c:pt>
                <c:pt idx="1">
                  <c:v>b</c:v>
                </c:pt>
                <c:pt idx="2">
                  <c:v>c</c:v>
                </c:pt>
                <c:pt idx="3">
                  <c:v>d</c:v>
                </c:pt>
              </c:strCache>
            </c:strRef>
          </c:cat>
          <c:val>
            <c:numRef>
              <c:f>Sheet1!$B$2:$B$5</c:f>
              <c:numCache>
                <c:formatCode>General</c:formatCode>
                <c:ptCount val="4"/>
                <c:pt idx="0">
                  <c:v>72</c:v>
                </c:pt>
                <c:pt idx="1">
                  <c:v>80</c:v>
                </c:pt>
                <c:pt idx="2">
                  <c:v>76</c:v>
                </c:pt>
                <c:pt idx="3">
                  <c:v>86</c:v>
                </c:pt>
              </c:numCache>
            </c:numRef>
          </c:val>
          <c:extLst>
            <c:ext xmlns:c16="http://schemas.microsoft.com/office/drawing/2014/chart" uri="{C3380CC4-5D6E-409C-BE32-E72D297353CC}">
              <c16:uniqueId val="{00000001-4F3B-4B64-804F-71F4D8239C4B}"/>
            </c:ext>
          </c:extLst>
        </c:ser>
        <c:ser>
          <c:idx val="1"/>
          <c:order val="1"/>
          <c:tx>
            <c:strRef>
              <c:f>Sheet1!$C$1</c:f>
              <c:strCache>
                <c:ptCount val="1"/>
                <c:pt idx="0">
                  <c:v>Sensitivity</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a</c:v>
                </c:pt>
                <c:pt idx="1">
                  <c:v>b</c:v>
                </c:pt>
                <c:pt idx="2">
                  <c:v>c</c:v>
                </c:pt>
                <c:pt idx="3">
                  <c:v>d</c:v>
                </c:pt>
              </c:strCache>
            </c:strRef>
          </c:cat>
          <c:val>
            <c:numRef>
              <c:f>Sheet1!$C$2:$C$5</c:f>
              <c:numCache>
                <c:formatCode>General</c:formatCode>
                <c:ptCount val="4"/>
                <c:pt idx="0">
                  <c:v>74</c:v>
                </c:pt>
                <c:pt idx="1">
                  <c:v>79</c:v>
                </c:pt>
                <c:pt idx="2">
                  <c:v>74</c:v>
                </c:pt>
                <c:pt idx="3">
                  <c:v>87</c:v>
                </c:pt>
              </c:numCache>
            </c:numRef>
          </c:val>
          <c:extLst>
            <c:ext xmlns:c16="http://schemas.microsoft.com/office/drawing/2014/chart" uri="{C3380CC4-5D6E-409C-BE32-E72D297353CC}">
              <c16:uniqueId val="{00000002-4F3B-4B64-804F-71F4D8239C4B}"/>
            </c:ext>
          </c:extLst>
        </c:ser>
        <c:ser>
          <c:idx val="2"/>
          <c:order val="2"/>
          <c:tx>
            <c:strRef>
              <c:f>Sheet1!$D$1</c:f>
              <c:strCache>
                <c:ptCount val="1"/>
                <c:pt idx="0">
                  <c:v>Specificity</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a</c:v>
                </c:pt>
                <c:pt idx="1">
                  <c:v>b</c:v>
                </c:pt>
                <c:pt idx="2">
                  <c:v>c</c:v>
                </c:pt>
                <c:pt idx="3">
                  <c:v>d</c:v>
                </c:pt>
              </c:strCache>
            </c:strRef>
          </c:cat>
          <c:val>
            <c:numRef>
              <c:f>Sheet1!$D$2:$D$5</c:f>
              <c:numCache>
                <c:formatCode>General</c:formatCode>
                <c:ptCount val="4"/>
                <c:pt idx="0">
                  <c:v>73</c:v>
                </c:pt>
                <c:pt idx="1">
                  <c:v>78</c:v>
                </c:pt>
                <c:pt idx="2">
                  <c:v>75</c:v>
                </c:pt>
                <c:pt idx="3">
                  <c:v>85</c:v>
                </c:pt>
              </c:numCache>
            </c:numRef>
          </c:val>
          <c:extLst>
            <c:ext xmlns:c16="http://schemas.microsoft.com/office/drawing/2014/chart" uri="{C3380CC4-5D6E-409C-BE32-E72D297353CC}">
              <c16:uniqueId val="{00000003-4F3B-4B64-804F-71F4D8239C4B}"/>
            </c:ext>
          </c:extLst>
        </c:ser>
        <c:dLbls>
          <c:dLblPos val="outEnd"/>
          <c:showLegendKey val="0"/>
          <c:showVal val="1"/>
          <c:showCatName val="0"/>
          <c:showSerName val="0"/>
          <c:showPercent val="0"/>
          <c:showBubbleSize val="0"/>
        </c:dLbls>
        <c:gapWidth val="444"/>
        <c:overlap val="-90"/>
        <c:axId val="48606720"/>
        <c:axId val="44008576"/>
      </c:barChart>
      <c:catAx>
        <c:axId val="486067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4008576"/>
        <c:crosses val="autoZero"/>
        <c:auto val="1"/>
        <c:lblAlgn val="ctr"/>
        <c:lblOffset val="100"/>
        <c:noMultiLvlLbl val="0"/>
      </c:catAx>
      <c:valAx>
        <c:axId val="44008576"/>
        <c:scaling>
          <c:orientation val="minMax"/>
        </c:scaling>
        <c:delete val="1"/>
        <c:axPos val="l"/>
        <c:numFmt formatCode="General" sourceLinked="1"/>
        <c:majorTickMark val="none"/>
        <c:minorTickMark val="none"/>
        <c:tickLblPos val="nextTo"/>
        <c:crossAx val="486067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SaywlO8aUnsORUj6OBT4Z0aflA==">AMUW2mUM+vmACDN38M8nY5yiO3i8Xt3QbkuSVmuq3R1Z3yFlLCLkMhw7dOZ8CNW4qnBd/DRBKfMOXhF9DBDeZNAreJngnc3tSvT+W7kODZQayLZwpudmJVNEkuAoBHKddh32b2qeD6jI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C15797F-4470-4240-97E7-FD59BF540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11</Pages>
  <Words>9212</Words>
  <Characters>52514</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 mehralizadeh</dc:creator>
  <cp:lastModifiedBy>bijan mehralizadeh</cp:lastModifiedBy>
  <cp:revision>27</cp:revision>
  <cp:lastPrinted>2021-12-25T06:47:00Z</cp:lastPrinted>
  <dcterms:created xsi:type="dcterms:W3CDTF">2021-12-23T14:21:00Z</dcterms:created>
  <dcterms:modified xsi:type="dcterms:W3CDTF">2021-12-25T09:51:00Z</dcterms:modified>
</cp:coreProperties>
</file>