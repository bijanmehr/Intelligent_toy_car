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Abstract</w:t>
      </w:r>
    </w:p>
    <w:p w14:paraId="235AB85C" w14:textId="77777777" w:rsidR="00A473D1" w:rsidRPr="00976DF2" w:rsidRDefault="00A473D1">
      <w:pPr>
        <w:spacing w:after="0" w:line="240" w:lineRule="auto"/>
        <w:jc w:val="both"/>
        <w:rPr>
          <w:rFonts w:asciiTheme="majorBidi" w:eastAsia="Times New Roman" w:hAnsiTheme="majorBidi" w:cstheme="majorBidi"/>
          <w:color w:val="0E101A"/>
          <w:sz w:val="36"/>
          <w:szCs w:val="36"/>
        </w:rPr>
      </w:pPr>
    </w:p>
    <w:p w14:paraId="4877207F" w14:textId="42A8DBCC" w:rsidR="00B30193" w:rsidRPr="00976DF2" w:rsidRDefault="003039FD" w:rsidP="00456074">
      <w:pPr>
        <w:spacing w:after="0" w:line="240" w:lineRule="auto"/>
        <w:rPr>
          <w:rFonts w:asciiTheme="majorBidi" w:eastAsia="Times New Roman" w:hAnsiTheme="majorBidi" w:cstheme="majorBidi"/>
          <w:color w:val="0E101A"/>
          <w:sz w:val="24"/>
          <w:szCs w:val="24"/>
          <w:lang w:bidi="fa-IR"/>
        </w:rPr>
      </w:pPr>
      <w:bookmarkStart w:id="0" w:name="_Hlk91097131"/>
      <w:del w:id="1" w:author="bijan mehralizadeh" w:date="2021-12-24T18:17:00Z">
        <w:r w:rsidRPr="00976DF2" w:rsidDel="00D027FE">
          <w:rPr>
            <w:rFonts w:asciiTheme="majorBidi" w:eastAsia="Times New Roman" w:hAnsiTheme="majorBidi" w:cstheme="majorBidi"/>
            <w:color w:val="0E101A"/>
            <w:sz w:val="24"/>
            <w:szCs w:val="24"/>
          </w:rPr>
          <w:delText xml:space="preserve">Early </w:delText>
        </w:r>
      </w:del>
      <w:ins w:id="2" w:author="bijan mehralizadeh" w:date="2021-12-24T18:17:00Z">
        <w:r w:rsidR="00D027FE">
          <w:rPr>
            <w:rFonts w:asciiTheme="majorBidi" w:eastAsia="Times New Roman" w:hAnsiTheme="majorBidi" w:cstheme="majorBidi"/>
            <w:color w:val="0E101A"/>
            <w:sz w:val="24"/>
            <w:szCs w:val="24"/>
          </w:rPr>
          <w:t>E</w:t>
        </w:r>
        <w:r w:rsidR="00D027FE" w:rsidRPr="00976DF2">
          <w:rPr>
            <w:rFonts w:asciiTheme="majorBidi" w:eastAsia="Times New Roman" w:hAnsiTheme="majorBidi" w:cstheme="majorBidi"/>
            <w:color w:val="0E101A"/>
            <w:sz w:val="24"/>
            <w:szCs w:val="24"/>
          </w:rPr>
          <w:t xml:space="preserve">arly </w:t>
        </w:r>
      </w:ins>
      <w:r w:rsidRPr="00976DF2">
        <w:rPr>
          <w:rFonts w:asciiTheme="majorBidi" w:eastAsia="Times New Roman" w:hAnsiTheme="majorBidi" w:cstheme="majorBidi"/>
          <w:color w:val="0E101A"/>
          <w:sz w:val="24"/>
          <w:szCs w:val="24"/>
        </w:rPr>
        <w:t>screening</w:t>
      </w:r>
      <w:ins w:id="3" w:author="bijan mehralizadeh" w:date="2021-12-24T18:17:00Z">
        <w:r w:rsidR="00D027FE">
          <w:rPr>
            <w:rFonts w:asciiTheme="majorBidi" w:eastAsia="Times New Roman" w:hAnsiTheme="majorBidi" w:cstheme="majorBidi"/>
            <w:color w:val="0E101A"/>
            <w:sz w:val="24"/>
            <w:szCs w:val="24"/>
          </w:rPr>
          <w:t>,</w:t>
        </w:r>
      </w:ins>
      <w:r w:rsidR="009211E0" w:rsidRPr="00976DF2">
        <w:rPr>
          <w:rFonts w:asciiTheme="majorBidi" w:eastAsia="Times New Roman" w:hAnsiTheme="majorBidi" w:cstheme="majorBidi"/>
          <w:color w:val="0E101A"/>
          <w:sz w:val="24"/>
          <w:szCs w:val="24"/>
        </w:rPr>
        <w:t xml:space="preserve"> </w:t>
      </w:r>
      <w:del w:id="4" w:author="Lily Mo" w:date="2021-12-23T17:50:00Z">
        <w:r w:rsidR="009211E0" w:rsidRPr="00976DF2" w:rsidDel="00AC2E19">
          <w:rPr>
            <w:rFonts w:asciiTheme="majorBidi" w:eastAsia="Times New Roman" w:hAnsiTheme="majorBidi" w:cstheme="majorBidi"/>
            <w:color w:val="0E101A"/>
            <w:sz w:val="24"/>
            <w:szCs w:val="24"/>
          </w:rPr>
          <w:delText xml:space="preserve">and </w:delText>
        </w:r>
      </w:del>
      <w:ins w:id="5" w:author="Lily Mo" w:date="2021-12-23T17:50:00Z">
        <w:r w:rsidR="00AC2E19">
          <w:rPr>
            <w:rFonts w:asciiTheme="majorBidi" w:eastAsia="Times New Roman" w:hAnsiTheme="majorBidi" w:cstheme="majorBidi"/>
            <w:color w:val="0E101A"/>
            <w:sz w:val="24"/>
            <w:szCs w:val="24"/>
          </w:rPr>
          <w:t xml:space="preserve">which can lead to early diagnosis and </w:t>
        </w:r>
      </w:ins>
      <w:r w:rsidR="009211E0" w:rsidRPr="00976DF2">
        <w:rPr>
          <w:rFonts w:asciiTheme="majorBidi" w:eastAsia="Times New Roman" w:hAnsiTheme="majorBidi" w:cstheme="majorBidi"/>
          <w:color w:val="0E101A"/>
          <w:sz w:val="24"/>
          <w:szCs w:val="24"/>
        </w:rPr>
        <w:t>interven</w:t>
      </w:r>
      <w:r w:rsidR="00F21953" w:rsidRPr="00976DF2">
        <w:rPr>
          <w:rFonts w:asciiTheme="majorBidi" w:eastAsia="Times New Roman" w:hAnsiTheme="majorBidi" w:cstheme="majorBidi"/>
          <w:color w:val="0E101A"/>
          <w:sz w:val="24"/>
          <w:szCs w:val="24"/>
        </w:rPr>
        <w:t>t</w:t>
      </w:r>
      <w:r w:rsidR="009211E0" w:rsidRPr="00976DF2">
        <w:rPr>
          <w:rFonts w:asciiTheme="majorBidi" w:eastAsia="Times New Roman" w:hAnsiTheme="majorBidi" w:cstheme="majorBidi"/>
          <w:color w:val="0E101A"/>
          <w:sz w:val="24"/>
          <w:szCs w:val="24"/>
        </w:rPr>
        <w:t>ion</w:t>
      </w:r>
      <w:r w:rsidRPr="00976DF2">
        <w:rPr>
          <w:rFonts w:asciiTheme="majorBidi" w:eastAsia="Times New Roman" w:hAnsiTheme="majorBidi" w:cstheme="majorBidi"/>
          <w:color w:val="0E101A"/>
          <w:sz w:val="24"/>
          <w:szCs w:val="24"/>
        </w:rPr>
        <w:t xml:space="preserve"> of </w:t>
      </w:r>
      <w:ins w:id="6" w:author="Lily Mo" w:date="2021-12-23T17:50:00Z">
        <w:r w:rsidR="00AC2E19">
          <w:rPr>
            <w:rFonts w:asciiTheme="majorBidi" w:eastAsia="Times New Roman" w:hAnsiTheme="majorBidi" w:cstheme="majorBidi"/>
            <w:color w:val="0E101A"/>
            <w:sz w:val="24"/>
            <w:szCs w:val="24"/>
          </w:rPr>
          <w:t>children with autism (</w:t>
        </w:r>
      </w:ins>
      <w:r w:rsidRPr="00976DF2">
        <w:rPr>
          <w:rFonts w:asciiTheme="majorBidi" w:eastAsia="Times New Roman" w:hAnsiTheme="majorBidi" w:cstheme="majorBidi"/>
          <w:color w:val="0E101A"/>
          <w:sz w:val="24"/>
          <w:szCs w:val="24"/>
        </w:rPr>
        <w:t>ASD</w:t>
      </w:r>
      <w:ins w:id="7" w:author="Lily Mo" w:date="2021-12-23T17:50:00Z">
        <w:r w:rsidR="00AC2E19">
          <w:rPr>
            <w:rFonts w:asciiTheme="majorBidi" w:eastAsia="Times New Roman" w:hAnsiTheme="majorBidi" w:cstheme="majorBidi"/>
            <w:color w:val="0E101A"/>
            <w:sz w:val="24"/>
            <w:szCs w:val="24"/>
          </w:rPr>
          <w:t>)</w:t>
        </w:r>
      </w:ins>
      <w:ins w:id="8" w:author="bijan mehralizadeh" w:date="2021-12-24T18:17:00Z">
        <w:r w:rsidR="00D027FE">
          <w:rPr>
            <w:rFonts w:asciiTheme="majorBidi" w:eastAsia="Times New Roman" w:hAnsiTheme="majorBidi" w:cstheme="majorBidi"/>
            <w:color w:val="0E101A"/>
            <w:sz w:val="24"/>
            <w:szCs w:val="24"/>
          </w:rPr>
          <w:t>,</w:t>
        </w:r>
      </w:ins>
      <w:r w:rsidRPr="00976DF2">
        <w:rPr>
          <w:rFonts w:asciiTheme="majorBidi" w:eastAsia="Times New Roman" w:hAnsiTheme="majorBidi" w:cstheme="majorBidi"/>
          <w:color w:val="0E101A"/>
          <w:sz w:val="24"/>
          <w:szCs w:val="24"/>
        </w:rPr>
        <w:t xml:space="preserve"> </w:t>
      </w:r>
      <w:del w:id="9" w:author="Lily Mo" w:date="2021-12-23T17:50:00Z">
        <w:r w:rsidR="009211E0" w:rsidRPr="00976DF2" w:rsidDel="00AC2E19">
          <w:rPr>
            <w:rFonts w:asciiTheme="majorBidi" w:eastAsia="Times New Roman" w:hAnsiTheme="majorBidi" w:cstheme="majorBidi"/>
            <w:color w:val="0E101A"/>
            <w:sz w:val="24"/>
            <w:szCs w:val="24"/>
          </w:rPr>
          <w:delText xml:space="preserve">could </w:delText>
        </w:r>
      </w:del>
      <w:ins w:id="10" w:author="Lily Mo" w:date="2021-12-23T17:50:00Z">
        <w:r w:rsidR="00AC2E19">
          <w:rPr>
            <w:rFonts w:asciiTheme="majorBidi" w:eastAsia="Times New Roman" w:hAnsiTheme="majorBidi" w:cstheme="majorBidi"/>
            <w:color w:val="0E101A"/>
            <w:sz w:val="24"/>
            <w:szCs w:val="24"/>
          </w:rPr>
          <w:t>can</w:t>
        </w:r>
        <w:r w:rsidR="00AC2E19" w:rsidRPr="00976DF2">
          <w:rPr>
            <w:rFonts w:asciiTheme="majorBidi" w:eastAsia="Times New Roman" w:hAnsiTheme="majorBidi" w:cstheme="majorBidi"/>
            <w:color w:val="0E101A"/>
            <w:sz w:val="24"/>
            <w:szCs w:val="24"/>
          </w:rPr>
          <w:t xml:space="preserve"> </w:t>
        </w:r>
      </w:ins>
      <w:r w:rsidR="009211E0" w:rsidRPr="00976DF2">
        <w:rPr>
          <w:rFonts w:asciiTheme="majorBidi" w:eastAsia="Times New Roman" w:hAnsiTheme="majorBidi" w:cstheme="majorBidi"/>
          <w:color w:val="0E101A"/>
          <w:sz w:val="24"/>
          <w:szCs w:val="24"/>
        </w:rPr>
        <w:t xml:space="preserve">significantly improve </w:t>
      </w:r>
      <w:r w:rsidR="00F21953" w:rsidRPr="00976DF2">
        <w:rPr>
          <w:rFonts w:asciiTheme="majorBidi" w:eastAsia="Times New Roman" w:hAnsiTheme="majorBidi" w:cstheme="majorBidi"/>
          <w:color w:val="0E101A"/>
          <w:sz w:val="24"/>
          <w:szCs w:val="24"/>
        </w:rPr>
        <w:t xml:space="preserve">the </w:t>
      </w:r>
      <w:r w:rsidR="009211E0" w:rsidRPr="00976DF2">
        <w:rPr>
          <w:rFonts w:asciiTheme="majorBidi" w:eastAsia="Times New Roman" w:hAnsiTheme="majorBidi" w:cstheme="majorBidi"/>
          <w:color w:val="0E101A"/>
          <w:sz w:val="24"/>
          <w:szCs w:val="24"/>
        </w:rPr>
        <w:t>li</w:t>
      </w:r>
      <w:r w:rsidR="004C7B05" w:rsidRPr="00976DF2">
        <w:rPr>
          <w:rFonts w:asciiTheme="majorBidi" w:eastAsia="Times New Roman" w:hAnsiTheme="majorBidi" w:cstheme="majorBidi"/>
          <w:color w:val="0E101A"/>
          <w:sz w:val="24"/>
          <w:szCs w:val="24"/>
        </w:rPr>
        <w:t>fe quality of children with autism</w:t>
      </w:r>
      <w:r w:rsidR="00863EB4" w:rsidRPr="00976DF2">
        <w:rPr>
          <w:rFonts w:asciiTheme="majorBidi" w:eastAsia="Times New Roman" w:hAnsiTheme="majorBidi" w:cstheme="majorBidi"/>
          <w:color w:val="0E101A"/>
          <w:sz w:val="24"/>
          <w:szCs w:val="24"/>
        </w:rPr>
        <w:t xml:space="preserve">. </w:t>
      </w:r>
      <w:r w:rsidR="00923689" w:rsidRPr="00976DF2">
        <w:rPr>
          <w:rFonts w:asciiTheme="majorBidi" w:eastAsia="Times New Roman" w:hAnsiTheme="majorBidi" w:cstheme="majorBidi"/>
          <w:color w:val="0E101A"/>
          <w:sz w:val="24"/>
          <w:szCs w:val="24"/>
        </w:rPr>
        <w:t xml:space="preserve">The observational </w:t>
      </w:r>
      <w:r w:rsidR="00E117B4" w:rsidRPr="00976DF2">
        <w:rPr>
          <w:rFonts w:asciiTheme="majorBidi" w:eastAsia="Times New Roman" w:hAnsiTheme="majorBidi" w:cstheme="majorBidi"/>
          <w:color w:val="0E101A"/>
          <w:sz w:val="24"/>
          <w:szCs w:val="24"/>
        </w:rPr>
        <w:t>process of ASD diagnosi</w:t>
      </w:r>
      <w:ins w:id="11" w:author="Lily Mo" w:date="2021-12-23T17:51:00Z">
        <w:r w:rsidR="00AC2E19">
          <w:rPr>
            <w:rFonts w:asciiTheme="majorBidi" w:eastAsia="Times New Roman" w:hAnsiTheme="majorBidi" w:cstheme="majorBidi"/>
            <w:color w:val="0E101A"/>
            <w:sz w:val="24"/>
            <w:szCs w:val="24"/>
          </w:rPr>
          <w:t>s</w:t>
        </w:r>
      </w:ins>
      <w:del w:id="12" w:author="Lily Mo" w:date="2021-12-23T17:51:00Z">
        <w:r w:rsidR="00E117B4" w:rsidRPr="00976DF2" w:rsidDel="00AC2E19">
          <w:rPr>
            <w:rFonts w:asciiTheme="majorBidi" w:eastAsia="Times New Roman" w:hAnsiTheme="majorBidi" w:cstheme="majorBidi"/>
            <w:color w:val="0E101A"/>
            <w:sz w:val="24"/>
            <w:szCs w:val="24"/>
          </w:rPr>
          <w:delText>ng</w:delText>
        </w:r>
      </w:del>
      <w:r w:rsidR="00E117B4" w:rsidRPr="00976DF2">
        <w:rPr>
          <w:rFonts w:asciiTheme="majorBidi" w:eastAsia="Times New Roman" w:hAnsiTheme="majorBidi" w:cstheme="majorBidi"/>
          <w:color w:val="0E101A"/>
          <w:sz w:val="24"/>
          <w:szCs w:val="24"/>
        </w:rPr>
        <w:t xml:space="preserve"> and lack of experts make </w:t>
      </w:r>
      <w:r w:rsidR="004569CC" w:rsidRPr="00976DF2">
        <w:rPr>
          <w:rFonts w:asciiTheme="majorBidi" w:eastAsia="Times New Roman" w:hAnsiTheme="majorBidi" w:cstheme="majorBidi"/>
          <w:color w:val="0E101A"/>
          <w:sz w:val="24"/>
          <w:szCs w:val="24"/>
        </w:rPr>
        <w:t xml:space="preserve">the </w:t>
      </w:r>
      <w:proofErr w:type="gramStart"/>
      <w:r w:rsidR="002E30EE" w:rsidRPr="00976DF2">
        <w:rPr>
          <w:rFonts w:asciiTheme="majorBidi" w:eastAsia="Times New Roman" w:hAnsiTheme="majorBidi" w:cstheme="majorBidi"/>
          <w:color w:val="0E101A"/>
          <w:sz w:val="24"/>
          <w:szCs w:val="24"/>
        </w:rPr>
        <w:t>technology</w:t>
      </w:r>
      <w:r w:rsidR="004C0EEA">
        <w:rPr>
          <w:rFonts w:asciiTheme="majorBidi" w:eastAsia="Times New Roman" w:hAnsiTheme="majorBidi" w:cstheme="majorBidi"/>
          <w:color w:val="0E101A"/>
          <w:sz w:val="24"/>
          <w:szCs w:val="24"/>
        </w:rPr>
        <w:t>-</w:t>
      </w:r>
      <w:r w:rsidR="002E30EE" w:rsidRPr="00976DF2">
        <w:rPr>
          <w:rFonts w:asciiTheme="majorBidi" w:eastAsia="Times New Roman" w:hAnsiTheme="majorBidi" w:cstheme="majorBidi"/>
          <w:color w:val="0E101A"/>
          <w:sz w:val="24"/>
          <w:szCs w:val="24"/>
        </w:rPr>
        <w:t>based</w:t>
      </w:r>
      <w:proofErr w:type="gramEnd"/>
      <w:r w:rsidR="004569CC" w:rsidRPr="00976DF2">
        <w:rPr>
          <w:rFonts w:asciiTheme="majorBidi" w:eastAsia="Times New Roman" w:hAnsiTheme="majorBidi" w:cstheme="majorBidi"/>
          <w:color w:val="0E101A"/>
          <w:sz w:val="24"/>
          <w:szCs w:val="24"/>
        </w:rPr>
        <w:t xml:space="preserve"> ASD screening methods more </w:t>
      </w:r>
      <w:r w:rsidR="009E2EA6" w:rsidRPr="00976DF2">
        <w:rPr>
          <w:rFonts w:asciiTheme="majorBidi" w:eastAsia="Times New Roman" w:hAnsiTheme="majorBidi" w:cstheme="majorBidi"/>
          <w:color w:val="0E101A"/>
          <w:sz w:val="24"/>
          <w:szCs w:val="24"/>
        </w:rPr>
        <w:t>nec</w:t>
      </w:r>
      <w:r w:rsidR="00592915" w:rsidRPr="00976DF2">
        <w:rPr>
          <w:rFonts w:asciiTheme="majorBidi" w:eastAsia="Times New Roman" w:hAnsiTheme="majorBidi" w:cstheme="majorBidi"/>
          <w:color w:val="0E101A"/>
          <w:sz w:val="24"/>
          <w:szCs w:val="24"/>
        </w:rPr>
        <w:t>es</w:t>
      </w:r>
      <w:r w:rsidR="009E2EA6" w:rsidRPr="00976DF2">
        <w:rPr>
          <w:rFonts w:asciiTheme="majorBidi" w:eastAsia="Times New Roman" w:hAnsiTheme="majorBidi" w:cstheme="majorBidi"/>
          <w:color w:val="0E101A"/>
          <w:sz w:val="24"/>
          <w:szCs w:val="24"/>
        </w:rPr>
        <w:t>sary</w:t>
      </w:r>
      <w:r w:rsidR="00786952" w:rsidRPr="00976DF2">
        <w:rPr>
          <w:rFonts w:asciiTheme="majorBidi" w:eastAsia="Times New Roman" w:hAnsiTheme="majorBidi" w:cstheme="majorBidi"/>
          <w:color w:val="0E101A"/>
          <w:sz w:val="24"/>
          <w:szCs w:val="24"/>
        </w:rPr>
        <w:t xml:space="preserve">. </w:t>
      </w:r>
      <w:r w:rsidR="005F657C" w:rsidRPr="00976DF2">
        <w:rPr>
          <w:rFonts w:asciiTheme="majorBidi" w:eastAsia="Times New Roman" w:hAnsiTheme="majorBidi" w:cstheme="majorBidi"/>
          <w:color w:val="0E101A"/>
          <w:sz w:val="24"/>
          <w:szCs w:val="24"/>
        </w:rPr>
        <w:t>Early A</w:t>
      </w:r>
      <w:r w:rsidR="00D2424F" w:rsidRPr="00976DF2">
        <w:rPr>
          <w:rFonts w:asciiTheme="majorBidi" w:eastAsia="Times New Roman" w:hAnsiTheme="majorBidi" w:cstheme="majorBidi"/>
          <w:color w:val="0E101A"/>
          <w:sz w:val="24"/>
          <w:szCs w:val="24"/>
        </w:rPr>
        <w:t xml:space="preserve">SD screening based on behaviors </w:t>
      </w:r>
      <w:r w:rsidR="00F41D7B" w:rsidRPr="00976DF2">
        <w:rPr>
          <w:rFonts w:asciiTheme="majorBidi" w:eastAsia="Times New Roman" w:hAnsiTheme="majorBidi" w:cstheme="majorBidi"/>
          <w:color w:val="0E101A"/>
          <w:sz w:val="24"/>
          <w:szCs w:val="24"/>
        </w:rPr>
        <w:t xml:space="preserve">is one of the most reliable methods that could be done </w:t>
      </w:r>
      <w:r w:rsidR="005F657C" w:rsidRPr="00976DF2">
        <w:rPr>
          <w:rFonts w:asciiTheme="majorBidi" w:eastAsia="Times New Roman" w:hAnsiTheme="majorBidi" w:cstheme="majorBidi"/>
          <w:color w:val="0E101A"/>
          <w:sz w:val="24"/>
          <w:szCs w:val="24"/>
        </w:rPr>
        <w:t xml:space="preserve">by analyzing </w:t>
      </w:r>
      <w:r w:rsidR="000C1FF6" w:rsidRPr="00976DF2">
        <w:rPr>
          <w:rFonts w:asciiTheme="majorBidi" w:eastAsia="Times New Roman" w:hAnsiTheme="majorBidi" w:cstheme="majorBidi"/>
          <w:color w:val="0E101A"/>
          <w:sz w:val="24"/>
          <w:szCs w:val="24"/>
        </w:rPr>
        <w:t>children</w:t>
      </w:r>
      <w:ins w:id="13" w:author="Lily Mo" w:date="2021-12-23T18:28:00Z">
        <w:r w:rsidR="007D2B34">
          <w:rPr>
            <w:rFonts w:asciiTheme="majorBidi" w:eastAsia="Times New Roman" w:hAnsiTheme="majorBidi" w:cstheme="majorBidi"/>
            <w:color w:val="0E101A"/>
            <w:sz w:val="24"/>
            <w:szCs w:val="24"/>
          </w:rPr>
          <w:t>’s</w:t>
        </w:r>
      </w:ins>
      <w:r w:rsidR="005F657C" w:rsidRPr="00976DF2">
        <w:rPr>
          <w:rFonts w:asciiTheme="majorBidi" w:eastAsia="Times New Roman" w:hAnsiTheme="majorBidi" w:cstheme="majorBidi"/>
          <w:color w:val="0E101A"/>
          <w:sz w:val="24"/>
          <w:szCs w:val="24"/>
        </w:rPr>
        <w:t xml:space="preserve"> playing patterns</w:t>
      </w:r>
      <w:r w:rsidR="000C1FF6" w:rsidRPr="00976DF2">
        <w:rPr>
          <w:rFonts w:asciiTheme="majorBidi" w:eastAsia="Times New Roman" w:hAnsiTheme="majorBidi" w:cstheme="majorBidi"/>
          <w:color w:val="0E101A"/>
          <w:sz w:val="24"/>
          <w:szCs w:val="24"/>
        </w:rPr>
        <w:t xml:space="preserve">. </w:t>
      </w:r>
      <w:ins w:id="14" w:author="Lily Mo" w:date="2021-12-23T18:28:00Z">
        <w:del w:id="15" w:author="bijan mehralizadeh" w:date="2021-12-24T18:17:00Z">
          <w:r w:rsidR="007D2B34" w:rsidDel="00D027FE">
            <w:rPr>
              <w:rFonts w:asciiTheme="majorBidi" w:eastAsia="Times New Roman" w:hAnsiTheme="majorBidi" w:cstheme="majorBidi"/>
              <w:color w:val="0E101A"/>
              <w:sz w:val="24"/>
              <w:szCs w:val="24"/>
            </w:rPr>
            <w:delText xml:space="preserve">In </w:delText>
          </w:r>
        </w:del>
      </w:ins>
      <w:del w:id="16" w:author="bijan mehralizadeh" w:date="2021-12-24T18:17:00Z">
        <w:r w:rsidR="00020482" w:rsidRPr="00976DF2" w:rsidDel="00D027FE">
          <w:rPr>
            <w:rFonts w:asciiTheme="majorBidi" w:eastAsia="Times New Roman" w:hAnsiTheme="majorBidi" w:cstheme="majorBidi"/>
            <w:color w:val="0E101A"/>
            <w:sz w:val="24"/>
            <w:szCs w:val="24"/>
          </w:rPr>
          <w:delText>T</w:delText>
        </w:r>
      </w:del>
      <w:ins w:id="17" w:author="Lily Mo" w:date="2021-12-23T18:28:00Z">
        <w:del w:id="18" w:author="bijan mehralizadeh" w:date="2021-12-24T18:17:00Z">
          <w:r w:rsidR="007D2B34" w:rsidDel="00D027FE">
            <w:rPr>
              <w:rFonts w:asciiTheme="majorBidi" w:eastAsia="Times New Roman" w:hAnsiTheme="majorBidi" w:cstheme="majorBidi"/>
              <w:color w:val="0E101A"/>
              <w:sz w:val="24"/>
              <w:szCs w:val="24"/>
            </w:rPr>
            <w:delText>t</w:delText>
          </w:r>
        </w:del>
      </w:ins>
      <w:del w:id="19" w:author="bijan mehralizadeh" w:date="2021-12-24T18:17:00Z">
        <w:r w:rsidR="00020482" w:rsidRPr="00976DF2" w:rsidDel="00D027FE">
          <w:rPr>
            <w:rFonts w:asciiTheme="majorBidi" w:eastAsia="Times New Roman" w:hAnsiTheme="majorBidi" w:cstheme="majorBidi"/>
            <w:color w:val="0E101A"/>
            <w:sz w:val="24"/>
            <w:szCs w:val="24"/>
          </w:rPr>
          <w:delText xml:space="preserve">his research </w:delText>
        </w:r>
      </w:del>
      <w:ins w:id="20" w:author="Lily Mo" w:date="2021-12-23T18:28:00Z">
        <w:del w:id="21" w:author="bijan mehralizadeh" w:date="2021-12-24T18:17:00Z">
          <w:r w:rsidR="007D2B34" w:rsidDel="00D027FE">
            <w:rPr>
              <w:rFonts w:asciiTheme="majorBidi" w:eastAsia="Times New Roman" w:hAnsiTheme="majorBidi" w:cstheme="majorBidi"/>
              <w:color w:val="0E101A"/>
              <w:sz w:val="24"/>
              <w:szCs w:val="24"/>
            </w:rPr>
            <w:delText>paper we present</w:delText>
          </w:r>
        </w:del>
      </w:ins>
      <w:ins w:id="22" w:author="bijan mehralizadeh" w:date="2021-12-24T18:17:00Z">
        <w:r w:rsidR="00D027FE">
          <w:rPr>
            <w:rFonts w:asciiTheme="majorBidi" w:eastAsia="Times New Roman" w:hAnsiTheme="majorBidi" w:cstheme="majorBidi"/>
            <w:color w:val="0E101A"/>
            <w:sz w:val="24"/>
            <w:szCs w:val="24"/>
          </w:rPr>
          <w:t>This paper presents</w:t>
        </w:r>
      </w:ins>
      <w:ins w:id="23" w:author="Lily Mo" w:date="2021-12-23T18:28:00Z">
        <w:r w:rsidR="007D2B34">
          <w:rPr>
            <w:rFonts w:asciiTheme="majorBidi" w:eastAsia="Times New Roman" w:hAnsiTheme="majorBidi" w:cstheme="majorBidi"/>
            <w:color w:val="0E101A"/>
            <w:sz w:val="24"/>
            <w:szCs w:val="24"/>
          </w:rPr>
          <w:t xml:space="preserve"> an </w:t>
        </w:r>
      </w:ins>
      <w:r w:rsidR="00020482" w:rsidRPr="00976DF2">
        <w:rPr>
          <w:rFonts w:asciiTheme="majorBidi" w:eastAsia="Times New Roman" w:hAnsiTheme="majorBidi" w:cstheme="majorBidi"/>
          <w:color w:val="0E101A"/>
          <w:sz w:val="24"/>
          <w:szCs w:val="24"/>
        </w:rPr>
        <w:t>exten</w:t>
      </w:r>
      <w:del w:id="24" w:author="Lily Mo" w:date="2021-12-23T18:28:00Z">
        <w:r w:rsidR="00020482" w:rsidRPr="00976DF2" w:rsidDel="007D2B34">
          <w:rPr>
            <w:rFonts w:asciiTheme="majorBidi" w:eastAsia="Times New Roman" w:hAnsiTheme="majorBidi" w:cstheme="majorBidi"/>
            <w:color w:val="0E101A"/>
            <w:sz w:val="24"/>
            <w:szCs w:val="24"/>
          </w:rPr>
          <w:delText>ds</w:delText>
        </w:r>
      </w:del>
      <w:ins w:id="25" w:author="Lily Mo" w:date="2021-12-23T18:28:00Z">
        <w:r w:rsidR="007D2B34">
          <w:rPr>
            <w:rFonts w:asciiTheme="majorBidi" w:eastAsia="Times New Roman" w:hAnsiTheme="majorBidi" w:cstheme="majorBidi"/>
            <w:color w:val="0E101A"/>
            <w:sz w:val="24"/>
            <w:szCs w:val="24"/>
          </w:rPr>
          <w:t>sion of</w:t>
        </w:r>
      </w:ins>
      <w:r w:rsidR="000C1FF6" w:rsidRPr="00976DF2">
        <w:rPr>
          <w:rFonts w:asciiTheme="majorBidi" w:eastAsia="Times New Roman" w:hAnsiTheme="majorBidi" w:cstheme="majorBidi"/>
          <w:color w:val="0E101A"/>
          <w:sz w:val="24"/>
          <w:szCs w:val="24"/>
        </w:rPr>
        <w:t xml:space="preserve"> the smart toy</w:t>
      </w:r>
      <w:r w:rsidR="00370BAD" w:rsidRPr="00976DF2">
        <w:rPr>
          <w:rFonts w:asciiTheme="majorBidi" w:eastAsia="Times New Roman" w:hAnsiTheme="majorBidi" w:cstheme="majorBidi"/>
          <w:color w:val="0E101A"/>
          <w:sz w:val="24"/>
          <w:szCs w:val="24"/>
        </w:rPr>
        <w:t xml:space="preserve"> car</w:t>
      </w:r>
      <w:r w:rsidR="00CF37F2" w:rsidRPr="00976DF2">
        <w:rPr>
          <w:rFonts w:asciiTheme="majorBidi" w:eastAsia="Times New Roman" w:hAnsiTheme="majorBidi" w:cstheme="majorBidi"/>
          <w:color w:val="0E101A"/>
          <w:sz w:val="24"/>
          <w:szCs w:val="24"/>
        </w:rPr>
        <w:t xml:space="preserve"> functionalities</w:t>
      </w:r>
      <w:r w:rsidR="00370BAD" w:rsidRPr="00976DF2">
        <w:rPr>
          <w:rFonts w:asciiTheme="majorBidi" w:eastAsia="Times New Roman" w:hAnsiTheme="majorBidi" w:cstheme="majorBidi"/>
          <w:color w:val="0E101A"/>
          <w:sz w:val="24"/>
          <w:szCs w:val="24"/>
        </w:rPr>
        <w:t xml:space="preserve"> by adding </w:t>
      </w:r>
      <w:r w:rsidR="00CF37F2" w:rsidRPr="00976DF2">
        <w:rPr>
          <w:rFonts w:asciiTheme="majorBidi" w:eastAsia="Times New Roman" w:hAnsiTheme="majorBidi" w:cstheme="majorBidi"/>
          <w:color w:val="0E101A"/>
          <w:sz w:val="24"/>
          <w:szCs w:val="24"/>
        </w:rPr>
        <w:t xml:space="preserve">shaft </w:t>
      </w:r>
      <w:r w:rsidR="00B60976" w:rsidRPr="00976DF2">
        <w:rPr>
          <w:rFonts w:asciiTheme="majorBidi" w:eastAsia="Times New Roman" w:hAnsiTheme="majorBidi" w:cstheme="majorBidi"/>
          <w:color w:val="0E101A"/>
          <w:sz w:val="24"/>
          <w:szCs w:val="24"/>
        </w:rPr>
        <w:t xml:space="preserve">encoders to detect </w:t>
      </w:r>
      <w:r w:rsidR="00787AF0" w:rsidRPr="00976DF2">
        <w:rPr>
          <w:rFonts w:asciiTheme="majorBidi" w:eastAsia="Times New Roman" w:hAnsiTheme="majorBidi" w:cstheme="majorBidi"/>
          <w:color w:val="0E101A"/>
          <w:sz w:val="24"/>
          <w:szCs w:val="24"/>
        </w:rPr>
        <w:t xml:space="preserve">attention </w:t>
      </w:r>
      <w:del w:id="26" w:author="bijan mehralizadeh" w:date="2021-12-24T18:17:00Z">
        <w:r w:rsidR="00787AF0" w:rsidRPr="00976DF2" w:rsidDel="00D027FE">
          <w:rPr>
            <w:rFonts w:asciiTheme="majorBidi" w:eastAsia="Times New Roman" w:hAnsiTheme="majorBidi" w:cstheme="majorBidi"/>
            <w:color w:val="0E101A"/>
            <w:sz w:val="24"/>
            <w:szCs w:val="24"/>
          </w:rPr>
          <w:delText xml:space="preserve">to </w:delText>
        </w:r>
      </w:del>
      <w:r w:rsidR="00787AF0" w:rsidRPr="00976DF2">
        <w:rPr>
          <w:rFonts w:asciiTheme="majorBidi" w:eastAsia="Times New Roman" w:hAnsiTheme="majorBidi" w:cstheme="majorBidi"/>
          <w:color w:val="0E101A"/>
          <w:sz w:val="24"/>
          <w:szCs w:val="24"/>
        </w:rPr>
        <w:t>details traits in children with ASD</w:t>
      </w:r>
      <w:r w:rsidR="00E539C2" w:rsidRPr="00976DF2">
        <w:rPr>
          <w:rFonts w:asciiTheme="majorBidi" w:eastAsia="Times New Roman" w:hAnsiTheme="majorBidi" w:cstheme="majorBidi"/>
          <w:color w:val="0E101A"/>
          <w:sz w:val="24"/>
          <w:szCs w:val="24"/>
        </w:rPr>
        <w:t>.</w:t>
      </w:r>
      <w:r w:rsidR="006F18D8" w:rsidRPr="00976DF2">
        <w:rPr>
          <w:rFonts w:asciiTheme="majorBidi" w:eastAsia="Times New Roman" w:hAnsiTheme="majorBidi" w:cstheme="majorBidi"/>
          <w:color w:val="0E101A"/>
          <w:sz w:val="24"/>
          <w:szCs w:val="24"/>
        </w:rPr>
        <w:t xml:space="preserve"> </w:t>
      </w:r>
      <w:ins w:id="27" w:author="Lily Mo" w:date="2021-12-23T18:31:00Z">
        <w:r w:rsidR="007D2B34">
          <w:rPr>
            <w:rFonts w:asciiTheme="majorBidi" w:eastAsia="Times New Roman" w:hAnsiTheme="majorBidi" w:cstheme="majorBidi"/>
            <w:color w:val="0E101A"/>
            <w:sz w:val="24"/>
            <w:szCs w:val="24"/>
          </w:rPr>
          <w:t xml:space="preserve">Thus, the proposed approach uses two different modalities that </w:t>
        </w:r>
      </w:ins>
      <w:del w:id="28" w:author="Lily Mo" w:date="2021-12-23T18:31:00Z">
        <w:r w:rsidR="001820CA" w:rsidRPr="00976DF2" w:rsidDel="008206E7">
          <w:rPr>
            <w:rFonts w:asciiTheme="majorBidi" w:eastAsia="Times New Roman" w:hAnsiTheme="majorBidi" w:cstheme="majorBidi"/>
            <w:color w:val="0E101A"/>
            <w:sz w:val="24"/>
            <w:szCs w:val="24"/>
          </w:rPr>
          <w:delText>Also,</w:delText>
        </w:r>
        <w:r w:rsidR="006F18D8" w:rsidRPr="00976DF2" w:rsidDel="008206E7">
          <w:rPr>
            <w:rFonts w:asciiTheme="majorBidi" w:eastAsia="Times New Roman" w:hAnsiTheme="majorBidi" w:cstheme="majorBidi"/>
            <w:color w:val="0E101A"/>
            <w:sz w:val="24"/>
            <w:szCs w:val="24"/>
          </w:rPr>
          <w:delText xml:space="preserve"> by </w:delText>
        </w:r>
        <w:r w:rsidR="009D6347" w:rsidRPr="00976DF2" w:rsidDel="008206E7">
          <w:rPr>
            <w:rFonts w:asciiTheme="majorBidi" w:eastAsia="Times New Roman" w:hAnsiTheme="majorBidi" w:cstheme="majorBidi"/>
            <w:color w:val="0E101A"/>
            <w:sz w:val="24"/>
            <w:szCs w:val="24"/>
          </w:rPr>
          <w:delText>optimizing</w:delText>
        </w:r>
        <w:r w:rsidR="00CA30B9" w:rsidRPr="00976DF2" w:rsidDel="008206E7">
          <w:rPr>
            <w:rFonts w:asciiTheme="majorBidi" w:eastAsia="Times New Roman" w:hAnsiTheme="majorBidi" w:cstheme="majorBidi"/>
            <w:color w:val="0E101A"/>
            <w:sz w:val="24"/>
            <w:szCs w:val="24"/>
          </w:rPr>
          <w:delText xml:space="preserve"> the feature selection method and modifying the SVM,</w:delText>
        </w:r>
        <w:r w:rsidR="00E539C2" w:rsidRPr="00976DF2" w:rsidDel="008206E7">
          <w:rPr>
            <w:rFonts w:asciiTheme="majorBidi" w:eastAsia="Times New Roman" w:hAnsiTheme="majorBidi" w:cstheme="majorBidi"/>
            <w:color w:val="0E101A"/>
            <w:sz w:val="24"/>
            <w:szCs w:val="24"/>
          </w:rPr>
          <w:delText xml:space="preserve"> </w:delText>
        </w:r>
        <w:r w:rsidR="00CA30B9" w:rsidRPr="00976DF2" w:rsidDel="008206E7">
          <w:rPr>
            <w:rFonts w:asciiTheme="majorBidi" w:eastAsia="Times New Roman" w:hAnsiTheme="majorBidi" w:cstheme="majorBidi"/>
            <w:color w:val="0E101A"/>
            <w:sz w:val="24"/>
            <w:szCs w:val="24"/>
          </w:rPr>
          <w:delText>t</w:delText>
        </w:r>
        <w:r w:rsidR="00E539C2" w:rsidRPr="00976DF2" w:rsidDel="008206E7">
          <w:rPr>
            <w:rFonts w:asciiTheme="majorBidi" w:eastAsia="Times New Roman" w:hAnsiTheme="majorBidi" w:cstheme="majorBidi"/>
            <w:color w:val="0E101A"/>
            <w:sz w:val="24"/>
            <w:szCs w:val="24"/>
          </w:rPr>
          <w:delText xml:space="preserve">he new system </w:delText>
        </w:r>
        <w:r w:rsidR="00D737AA" w:rsidRPr="00976DF2" w:rsidDel="008206E7">
          <w:rPr>
            <w:rFonts w:asciiTheme="majorBidi" w:eastAsia="Times New Roman" w:hAnsiTheme="majorBidi" w:cstheme="majorBidi"/>
            <w:color w:val="0E101A"/>
            <w:sz w:val="24"/>
            <w:szCs w:val="24"/>
            <w:lang w:bidi="fa-IR"/>
          </w:rPr>
          <w:delText>screen</w:delText>
        </w:r>
        <w:r w:rsidR="006867BF" w:rsidRPr="00976DF2" w:rsidDel="008206E7">
          <w:rPr>
            <w:rFonts w:asciiTheme="majorBidi" w:eastAsia="Times New Roman" w:hAnsiTheme="majorBidi" w:cstheme="majorBidi"/>
            <w:color w:val="0E101A"/>
            <w:sz w:val="24"/>
            <w:szCs w:val="24"/>
            <w:lang w:bidi="fa-IR"/>
          </w:rPr>
          <w:delText xml:space="preserve">s the ASD with multiple modalities </w:delText>
        </w:r>
        <w:r w:rsidR="005924E0" w:rsidRPr="00976DF2" w:rsidDel="008206E7">
          <w:rPr>
            <w:rFonts w:asciiTheme="majorBidi" w:eastAsia="Times New Roman" w:hAnsiTheme="majorBidi" w:cstheme="majorBidi"/>
            <w:color w:val="0E101A"/>
            <w:sz w:val="24"/>
            <w:szCs w:val="24"/>
            <w:lang w:bidi="fa-IR"/>
          </w:rPr>
          <w:delText xml:space="preserve">that </w:delText>
        </w:r>
      </w:del>
      <w:r w:rsidR="005924E0" w:rsidRPr="00976DF2">
        <w:rPr>
          <w:rFonts w:asciiTheme="majorBidi" w:eastAsia="Times New Roman" w:hAnsiTheme="majorBidi" w:cstheme="majorBidi"/>
          <w:color w:val="0E101A"/>
          <w:sz w:val="24"/>
          <w:szCs w:val="24"/>
          <w:lang w:bidi="fa-IR"/>
        </w:rPr>
        <w:t>improve</w:t>
      </w:r>
      <w:ins w:id="29" w:author="Lily Mo" w:date="2021-12-23T18:31:00Z">
        <w:del w:id="30" w:author="bijan mehralizadeh" w:date="2021-12-24T18:17:00Z">
          <w:r w:rsidR="008206E7" w:rsidDel="00D027FE">
            <w:rPr>
              <w:rFonts w:asciiTheme="majorBidi" w:eastAsia="Times New Roman" w:hAnsiTheme="majorBidi" w:cstheme="majorBidi"/>
              <w:color w:val="0E101A"/>
              <w:sz w:val="24"/>
              <w:szCs w:val="24"/>
              <w:lang w:bidi="fa-IR"/>
            </w:rPr>
            <w:delText>s</w:delText>
          </w:r>
        </w:del>
      </w:ins>
      <w:del w:id="31" w:author="bijan mehralizadeh" w:date="2021-12-24T18:17:00Z">
        <w:r w:rsidR="005924E0" w:rsidRPr="00976DF2" w:rsidDel="00D027FE">
          <w:rPr>
            <w:rFonts w:asciiTheme="majorBidi" w:eastAsia="Times New Roman" w:hAnsiTheme="majorBidi" w:cstheme="majorBidi"/>
            <w:color w:val="0E101A"/>
            <w:sz w:val="24"/>
            <w:szCs w:val="24"/>
            <w:lang w:bidi="fa-IR"/>
          </w:rPr>
          <w:delText xml:space="preserve"> the accuracy</w:delText>
        </w:r>
      </w:del>
      <w:ins w:id="32" w:author="Lily Mo" w:date="2021-12-23T18:31:00Z">
        <w:del w:id="33" w:author="bijan mehralizadeh" w:date="2021-12-24T18:17:00Z">
          <w:r w:rsidR="008206E7" w:rsidDel="00D027FE">
            <w:rPr>
              <w:rFonts w:asciiTheme="majorBidi" w:eastAsia="Times New Roman" w:hAnsiTheme="majorBidi" w:cstheme="majorBidi"/>
              <w:color w:val="0E101A"/>
              <w:sz w:val="24"/>
              <w:szCs w:val="24"/>
              <w:lang w:bidi="fa-IR"/>
            </w:rPr>
            <w:delText xml:space="preserve"> of screening</w:delText>
          </w:r>
        </w:del>
      </w:ins>
      <w:ins w:id="34" w:author="bijan mehralizadeh" w:date="2021-12-24T18:17:00Z">
        <w:r w:rsidR="00D027FE">
          <w:rPr>
            <w:rFonts w:asciiTheme="majorBidi" w:eastAsia="Times New Roman" w:hAnsiTheme="majorBidi" w:cstheme="majorBidi"/>
            <w:color w:val="0E101A"/>
            <w:sz w:val="24"/>
            <w:szCs w:val="24"/>
            <w:lang w:bidi="fa-IR"/>
          </w:rPr>
          <w:t xml:space="preserve"> screening accuracy</w:t>
        </w:r>
      </w:ins>
      <w:r w:rsidR="005924E0" w:rsidRPr="00976DF2">
        <w:rPr>
          <w:rFonts w:asciiTheme="majorBidi" w:eastAsia="Times New Roman" w:hAnsiTheme="majorBidi" w:cstheme="majorBidi"/>
          <w:color w:val="0E101A"/>
          <w:sz w:val="24"/>
          <w:szCs w:val="24"/>
          <w:lang w:bidi="fa-IR"/>
        </w:rPr>
        <w:t xml:space="preserve"> by 10%</w:t>
      </w:r>
      <w:r w:rsidR="00D55E7C" w:rsidRPr="00976DF2">
        <w:rPr>
          <w:rFonts w:asciiTheme="majorBidi" w:eastAsia="Times New Roman" w:hAnsiTheme="majorBidi" w:cstheme="majorBidi"/>
          <w:color w:val="0E101A"/>
          <w:sz w:val="24"/>
          <w:szCs w:val="24"/>
          <w:lang w:bidi="fa-IR"/>
        </w:rPr>
        <w:t>.</w:t>
      </w:r>
    </w:p>
    <w:bookmarkEnd w:id="0"/>
    <w:p w14:paraId="00000002" w14:textId="77777777" w:rsidR="00407061" w:rsidRPr="00976DF2" w:rsidRDefault="00407061">
      <w:pPr>
        <w:spacing w:after="0" w:line="240" w:lineRule="auto"/>
        <w:jc w:val="both"/>
        <w:rPr>
          <w:rFonts w:asciiTheme="majorBidi" w:eastAsia="Times New Roman" w:hAnsiTheme="majorBidi" w:cstheme="majorBidi"/>
          <w:color w:val="0E101A"/>
          <w:sz w:val="36"/>
          <w:szCs w:val="36"/>
        </w:rPr>
      </w:pPr>
    </w:p>
    <w:p w14:paraId="00000003" w14:textId="77777777" w:rsidR="00407061" w:rsidRPr="00976DF2" w:rsidRDefault="000933A5">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C18819F" w14:textId="7C7F20D8" w:rsidR="00C43544" w:rsidRPr="00976DF2" w:rsidRDefault="000933A5" w:rsidP="00C43544">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w:t>
      </w:r>
      <w:ins w:id="35" w:author="Lily Mo" w:date="2021-12-23T18:31:00Z">
        <w:r w:rsidR="008206E7">
          <w:rPr>
            <w:rFonts w:asciiTheme="majorBidi" w:eastAsia="Times New Roman" w:hAnsiTheme="majorBidi" w:cstheme="majorBidi"/>
            <w:sz w:val="24"/>
            <w:szCs w:val="24"/>
          </w:rPr>
          <w:t>Autism Spectrum Disorder (</w:t>
        </w:r>
      </w:ins>
      <w:r w:rsidR="00553371" w:rsidRPr="00976DF2">
        <w:rPr>
          <w:rFonts w:asciiTheme="majorBidi" w:eastAsia="Times New Roman" w:hAnsiTheme="majorBidi" w:cstheme="majorBidi"/>
          <w:sz w:val="24"/>
          <w:szCs w:val="24"/>
        </w:rPr>
        <w:t>ASD</w:t>
      </w:r>
      <w:ins w:id="36" w:author="Lily Mo" w:date="2021-12-23T18:31:00Z">
        <w:r w:rsidR="008206E7">
          <w:rPr>
            <w:rFonts w:asciiTheme="majorBidi" w:eastAsia="Times New Roman" w:hAnsiTheme="majorBidi" w:cstheme="majorBidi"/>
            <w:sz w:val="24"/>
            <w:szCs w:val="24"/>
          </w:rPr>
          <w:t>)</w:t>
        </w:r>
      </w:ins>
      <w:r w:rsidR="00553371" w:rsidRPr="00976DF2">
        <w:rPr>
          <w:rFonts w:asciiTheme="majorBidi" w:eastAsia="Times New Roman" w:hAnsiTheme="majorBidi" w:cstheme="majorBidi"/>
          <w:sz w:val="24"/>
          <w:szCs w:val="24"/>
        </w:rPr>
        <w:t xml:space="preserve"> </w:t>
      </w:r>
      <w:del w:id="37" w:author="Lily Mo" w:date="2021-12-23T18:32:00Z">
        <w:r w:rsidR="00553371" w:rsidRPr="00976DF2" w:rsidDel="008206E7">
          <w:rPr>
            <w:rFonts w:asciiTheme="majorBidi" w:eastAsia="Times New Roman" w:hAnsiTheme="majorBidi" w:cstheme="majorBidi"/>
            <w:sz w:val="24"/>
            <w:szCs w:val="24"/>
          </w:rPr>
          <w:delText>(autism spectrum disorder)</w:delText>
        </w:r>
      </w:del>
      <w:r w:rsidR="00553371" w:rsidRPr="00976DF2">
        <w:rPr>
          <w:rFonts w:asciiTheme="majorBidi" w:eastAsia="Times New Roman" w:hAnsiTheme="majorBidi" w:cstheme="majorBidi"/>
          <w:sz w:val="24"/>
          <w:szCs w:val="24"/>
        </w:rPr>
        <w:t xml:space="preserve"> is </w:t>
      </w:r>
      <w:r w:rsidR="001207F1" w:rsidRPr="00976DF2">
        <w:rPr>
          <w:rFonts w:asciiTheme="majorBidi" w:eastAsia="Times New Roman" w:hAnsiTheme="majorBidi" w:cstheme="majorBidi"/>
          <w:sz w:val="24"/>
          <w:szCs w:val="24"/>
        </w:rPr>
        <w:t xml:space="preserve">a </w:t>
      </w:r>
      <w:r w:rsidR="00553371" w:rsidRPr="00976DF2">
        <w:rPr>
          <w:rFonts w:asciiTheme="majorBidi" w:eastAsia="Times New Roman" w:hAnsiTheme="majorBidi" w:cstheme="majorBidi"/>
          <w:sz w:val="24"/>
          <w:szCs w:val="24"/>
        </w:rPr>
        <w:t>neurodevelopmental disorder that cause</w:t>
      </w:r>
      <w:r w:rsidR="001207F1" w:rsidRPr="00976DF2">
        <w:rPr>
          <w:rFonts w:asciiTheme="majorBidi" w:eastAsia="Times New Roman" w:hAnsiTheme="majorBidi" w:cstheme="majorBidi"/>
          <w:sz w:val="24"/>
          <w:szCs w:val="24"/>
        </w:rPr>
        <w:t>s</w:t>
      </w:r>
      <w:r w:rsidR="00553371" w:rsidRPr="00976DF2">
        <w:rPr>
          <w:rFonts w:asciiTheme="majorBidi" w:eastAsia="Times New Roman" w:hAnsiTheme="majorBidi" w:cstheme="majorBidi"/>
          <w:sz w:val="24"/>
          <w:szCs w:val="24"/>
        </w:rPr>
        <w:t xml:space="preserve"> </w:t>
      </w:r>
      <w:r w:rsidR="008E7730" w:rsidRPr="00976DF2">
        <w:rPr>
          <w:rFonts w:asciiTheme="majorBidi" w:eastAsia="Times New Roman" w:hAnsiTheme="majorBidi" w:cstheme="majorBidi"/>
          <w:sz w:val="24"/>
          <w:szCs w:val="24"/>
        </w:rPr>
        <w:t>social communication and interaction problems</w:t>
      </w:r>
      <w:del w:id="38" w:author="Lily Mo" w:date="2021-12-23T18:33:00Z">
        <w:r w:rsidR="00B30193" w:rsidRPr="00976DF2" w:rsidDel="008206E7">
          <w:rPr>
            <w:rFonts w:asciiTheme="majorBidi" w:eastAsia="Times New Roman" w:hAnsiTheme="majorBidi" w:cstheme="majorBidi"/>
            <w:sz w:val="24"/>
            <w:szCs w:val="24"/>
          </w:rPr>
          <w:delText>.</w:delText>
        </w:r>
      </w:del>
      <w:ins w:id="39" w:author="Lily Mo" w:date="2021-12-23T18:33:00Z">
        <w:r w:rsidR="008206E7">
          <w:rPr>
            <w:rFonts w:asciiTheme="majorBidi" w:eastAsia="Times New Roman" w:hAnsiTheme="majorBidi" w:cstheme="majorBidi"/>
            <w:sz w:val="24"/>
            <w:szCs w:val="24"/>
          </w:rPr>
          <w:t xml:space="preserve"> </w:t>
        </w:r>
      </w:ins>
      <w:r w:rsidR="00DE1FCF" w:rsidRPr="00976DF2">
        <w:rPr>
          <w:rFonts w:asciiTheme="majorBidi" w:eastAsia="Times New Roman" w:hAnsiTheme="majorBidi" w:cstheme="majorBidi"/>
          <w:sz w:val="24"/>
          <w:szCs w:val="24"/>
        </w:rPr>
        <w:fldChar w:fldCharType="begin"/>
      </w:r>
      <w:r w:rsidR="00B519C1">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E1FCF" w:rsidRPr="00976DF2">
        <w:rPr>
          <w:rFonts w:asciiTheme="majorBidi" w:eastAsia="Times New Roman" w:hAnsiTheme="majorBidi" w:cstheme="majorBidi"/>
          <w:sz w:val="24"/>
          <w:szCs w:val="24"/>
        </w:rPr>
        <w:fldChar w:fldCharType="separate"/>
      </w:r>
      <w:r w:rsidR="00B519C1">
        <w:rPr>
          <w:rFonts w:asciiTheme="majorBidi" w:eastAsia="Times New Roman" w:hAnsiTheme="majorBidi" w:cstheme="majorBidi"/>
          <w:noProof/>
          <w:sz w:val="24"/>
          <w:szCs w:val="24"/>
        </w:rPr>
        <w:t>[1]</w:t>
      </w:r>
      <w:r w:rsidR="00DE1FCF" w:rsidRPr="00976DF2">
        <w:rPr>
          <w:rFonts w:asciiTheme="majorBidi" w:eastAsia="Times New Roman" w:hAnsiTheme="majorBidi" w:cstheme="majorBidi"/>
          <w:sz w:val="24"/>
          <w:szCs w:val="24"/>
        </w:rPr>
        <w:fldChar w:fldCharType="end"/>
      </w:r>
      <w:ins w:id="40" w:author="Lily Mo" w:date="2021-12-23T18:33:00Z">
        <w:r w:rsidR="008206E7">
          <w:rPr>
            <w:rFonts w:asciiTheme="majorBidi" w:eastAsia="Times New Roman" w:hAnsiTheme="majorBidi" w:cstheme="majorBidi"/>
            <w:sz w:val="24"/>
            <w:szCs w:val="24"/>
          </w:rPr>
          <w:t>.</w:t>
        </w:r>
      </w:ins>
      <w:r w:rsidR="008E7730" w:rsidRPr="00976DF2">
        <w:rPr>
          <w:rFonts w:asciiTheme="majorBidi" w:eastAsia="Times New Roman" w:hAnsiTheme="majorBidi" w:cstheme="majorBidi"/>
          <w:sz w:val="24"/>
          <w:szCs w:val="24"/>
        </w:rPr>
        <w:t xml:space="preserve"> </w:t>
      </w:r>
      <w:del w:id="41" w:author="Lily Mo" w:date="2021-12-23T18:33:00Z">
        <w:r w:rsidR="008E7730" w:rsidRPr="00976DF2" w:rsidDel="008206E7">
          <w:rPr>
            <w:rFonts w:asciiTheme="majorBidi" w:eastAsia="Times New Roman" w:hAnsiTheme="majorBidi" w:cstheme="majorBidi"/>
            <w:sz w:val="24"/>
            <w:szCs w:val="24"/>
          </w:rPr>
          <w:delText>s</w:delText>
        </w:r>
      </w:del>
      <w:del w:id="42" w:author="Lily Mo" w:date="2021-12-23T18:36:00Z">
        <w:r w:rsidR="008E7730" w:rsidRPr="00976DF2" w:rsidDel="00D50773">
          <w:rPr>
            <w:rFonts w:asciiTheme="majorBidi" w:eastAsia="Times New Roman" w:hAnsiTheme="majorBidi" w:cstheme="majorBidi"/>
            <w:sz w:val="24"/>
            <w:szCs w:val="24"/>
          </w:rPr>
          <w:delText>ince</w:delText>
        </w:r>
      </w:del>
      <w:ins w:id="43" w:author="Lily Mo" w:date="2021-12-23T18:36:00Z">
        <w:r w:rsidR="00D50773">
          <w:rPr>
            <w:rFonts w:asciiTheme="majorBidi" w:eastAsia="Times New Roman" w:hAnsiTheme="majorBidi" w:cstheme="majorBidi"/>
            <w:sz w:val="24"/>
            <w:szCs w:val="24"/>
          </w:rPr>
          <w:t>Unfortunately</w:t>
        </w:r>
      </w:ins>
      <w:ins w:id="44" w:author="bijan mehralizadeh" w:date="2021-12-24T18:17:00Z">
        <w:r w:rsidR="00D027FE">
          <w:rPr>
            <w:rFonts w:asciiTheme="majorBidi" w:eastAsia="Times New Roman" w:hAnsiTheme="majorBidi" w:cstheme="majorBidi"/>
            <w:sz w:val="24"/>
            <w:szCs w:val="24"/>
          </w:rPr>
          <w:t>,</w:t>
        </w:r>
      </w:ins>
      <w:r w:rsidR="008E7730" w:rsidRPr="00976DF2">
        <w:rPr>
          <w:rFonts w:asciiTheme="majorBidi" w:eastAsia="Times New Roman" w:hAnsiTheme="majorBidi" w:cstheme="majorBidi"/>
          <w:sz w:val="24"/>
          <w:szCs w:val="24"/>
        </w:rPr>
        <w:t xml:space="preserve"> ASD is becoming more prevalent in the last </w:t>
      </w:r>
      <w:ins w:id="45" w:author="Lily Mo" w:date="2021-12-23T18:33:00Z">
        <w:r w:rsidR="008206E7">
          <w:rPr>
            <w:rFonts w:asciiTheme="majorBidi" w:eastAsia="Times New Roman" w:hAnsiTheme="majorBidi" w:cstheme="majorBidi"/>
            <w:sz w:val="24"/>
            <w:szCs w:val="24"/>
          </w:rPr>
          <w:t xml:space="preserve">two decades </w:t>
        </w:r>
      </w:ins>
      <w:del w:id="46" w:author="Lily Mo" w:date="2021-12-23T18:33:00Z">
        <w:r w:rsidR="008E7730" w:rsidRPr="00976DF2" w:rsidDel="008206E7">
          <w:rPr>
            <w:rFonts w:asciiTheme="majorBidi" w:eastAsia="Times New Roman" w:hAnsiTheme="majorBidi" w:cstheme="majorBidi"/>
            <w:sz w:val="24"/>
            <w:szCs w:val="24"/>
          </w:rPr>
          <w:delText>years</w:delText>
        </w:r>
      </w:del>
      <w:r w:rsidR="008A73E7" w:rsidRPr="00976DF2">
        <w:rPr>
          <w:rFonts w:asciiTheme="majorBidi" w:eastAsia="Times New Roman" w:hAnsiTheme="majorBidi" w:cstheme="majorBidi"/>
          <w:sz w:val="24"/>
          <w:szCs w:val="24"/>
        </w:rPr>
        <w:fldChar w:fldCharType="begin"/>
      </w:r>
      <w:r w:rsidR="00B519C1">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8A73E7" w:rsidRPr="00976DF2">
        <w:rPr>
          <w:rFonts w:asciiTheme="majorBidi" w:eastAsia="Times New Roman" w:hAnsiTheme="majorBidi" w:cstheme="majorBidi"/>
          <w:sz w:val="24"/>
          <w:szCs w:val="24"/>
        </w:rPr>
        <w:fldChar w:fldCharType="separate"/>
      </w:r>
      <w:r w:rsidR="00B519C1">
        <w:rPr>
          <w:rFonts w:asciiTheme="majorBidi" w:eastAsia="Times New Roman" w:hAnsiTheme="majorBidi" w:cstheme="majorBidi"/>
          <w:noProof/>
          <w:sz w:val="24"/>
          <w:szCs w:val="24"/>
        </w:rPr>
        <w:t>[2]</w:t>
      </w:r>
      <w:r w:rsidR="008A73E7" w:rsidRPr="00976DF2">
        <w:rPr>
          <w:rFonts w:asciiTheme="majorBidi" w:eastAsia="Times New Roman" w:hAnsiTheme="majorBidi" w:cstheme="majorBidi"/>
          <w:sz w:val="24"/>
          <w:szCs w:val="24"/>
        </w:rPr>
        <w:fldChar w:fldCharType="end"/>
      </w:r>
      <w:ins w:id="47" w:author="Lily Mo" w:date="2021-12-23T18:36:00Z">
        <w:r w:rsidR="00D50773">
          <w:rPr>
            <w:rFonts w:asciiTheme="majorBidi" w:eastAsia="Times New Roman" w:hAnsiTheme="majorBidi" w:cstheme="majorBidi"/>
            <w:sz w:val="24"/>
            <w:szCs w:val="24"/>
          </w:rPr>
          <w:t xml:space="preserve">. </w:t>
        </w:r>
      </w:ins>
      <w:del w:id="48" w:author="Lily Mo" w:date="2021-12-23T18:36:00Z">
        <w:r w:rsidR="008E7730" w:rsidRPr="00976DF2" w:rsidDel="00D50773">
          <w:rPr>
            <w:rFonts w:asciiTheme="majorBidi" w:eastAsia="Times New Roman" w:hAnsiTheme="majorBidi" w:cstheme="majorBidi"/>
            <w:sz w:val="24"/>
            <w:szCs w:val="24"/>
          </w:rPr>
          <w:delText>,</w:delText>
        </w:r>
        <w:r w:rsidR="00B30193" w:rsidRPr="00976DF2" w:rsidDel="00D50773">
          <w:rPr>
            <w:rFonts w:asciiTheme="majorBidi" w:eastAsia="Times New Roman" w:hAnsiTheme="majorBidi" w:cstheme="majorBidi"/>
            <w:sz w:val="24"/>
            <w:szCs w:val="24"/>
          </w:rPr>
          <w:delText xml:space="preserve"> </w:delText>
        </w:r>
      </w:del>
      <w:ins w:id="49" w:author="Lily Mo" w:date="2021-12-23T18:38:00Z">
        <w:r w:rsidR="00D50773">
          <w:rPr>
            <w:rFonts w:asciiTheme="majorBidi" w:eastAsia="Times New Roman" w:hAnsiTheme="majorBidi" w:cstheme="majorBidi"/>
            <w:sz w:val="24"/>
            <w:szCs w:val="24"/>
          </w:rPr>
          <w:t xml:space="preserve">On the other hand, studies show that </w:t>
        </w:r>
      </w:ins>
      <w:r w:rsidR="00B30193" w:rsidRPr="00976DF2">
        <w:rPr>
          <w:rFonts w:asciiTheme="majorBidi" w:eastAsia="Times New Roman" w:hAnsiTheme="majorBidi" w:cstheme="majorBidi"/>
          <w:sz w:val="24"/>
          <w:szCs w:val="24"/>
        </w:rPr>
        <w:t xml:space="preserve">early </w:t>
      </w:r>
      <w:ins w:id="50" w:author="Lily Mo" w:date="2021-12-23T18:38:00Z">
        <w:r w:rsidR="00D50773">
          <w:rPr>
            <w:rFonts w:asciiTheme="majorBidi" w:eastAsia="Times New Roman" w:hAnsiTheme="majorBidi" w:cstheme="majorBidi"/>
            <w:sz w:val="24"/>
            <w:szCs w:val="24"/>
          </w:rPr>
          <w:t xml:space="preserve">diagnosis </w:t>
        </w:r>
      </w:ins>
      <w:del w:id="51" w:author="Lily Mo" w:date="2021-12-23T18:38:00Z">
        <w:r w:rsidR="00B30193" w:rsidRPr="00976DF2" w:rsidDel="00D50773">
          <w:rPr>
            <w:rFonts w:asciiTheme="majorBidi" w:eastAsia="Times New Roman" w:hAnsiTheme="majorBidi" w:cstheme="majorBidi"/>
            <w:sz w:val="24"/>
            <w:szCs w:val="24"/>
          </w:rPr>
          <w:delText xml:space="preserve">screening </w:delText>
        </w:r>
      </w:del>
      <w:del w:id="52" w:author="Lily Mo" w:date="2021-12-23T18:39:00Z">
        <w:r w:rsidR="00B30193" w:rsidRPr="00976DF2" w:rsidDel="00D50773">
          <w:rPr>
            <w:rFonts w:asciiTheme="majorBidi" w:eastAsia="Times New Roman" w:hAnsiTheme="majorBidi" w:cstheme="majorBidi"/>
            <w:sz w:val="24"/>
            <w:szCs w:val="24"/>
          </w:rPr>
          <w:delText xml:space="preserve">and </w:delText>
        </w:r>
      </w:del>
      <w:ins w:id="53" w:author="Lily Mo" w:date="2021-12-23T18:39:00Z">
        <w:r w:rsidR="00D50773">
          <w:rPr>
            <w:rFonts w:asciiTheme="majorBidi" w:eastAsia="Times New Roman" w:hAnsiTheme="majorBidi" w:cstheme="majorBidi"/>
            <w:sz w:val="24"/>
            <w:szCs w:val="24"/>
          </w:rPr>
          <w:t xml:space="preserve">resulting </w:t>
        </w:r>
        <w:del w:id="54" w:author="bijan mehralizadeh" w:date="2021-12-24T18:17:00Z">
          <w:r w:rsidR="00D50773" w:rsidDel="00D027FE">
            <w:rPr>
              <w:rFonts w:asciiTheme="majorBidi" w:eastAsia="Times New Roman" w:hAnsiTheme="majorBidi" w:cstheme="majorBidi"/>
              <w:sz w:val="24"/>
              <w:szCs w:val="24"/>
            </w:rPr>
            <w:delText>to early</w:delText>
          </w:r>
          <w:r w:rsidR="00D50773" w:rsidRPr="00976DF2" w:rsidDel="00D027FE">
            <w:rPr>
              <w:rFonts w:asciiTheme="majorBidi" w:eastAsia="Times New Roman" w:hAnsiTheme="majorBidi" w:cstheme="majorBidi"/>
              <w:sz w:val="24"/>
              <w:szCs w:val="24"/>
            </w:rPr>
            <w:delText xml:space="preserve"> </w:delText>
          </w:r>
        </w:del>
      </w:ins>
      <w:del w:id="55" w:author="bijan mehralizadeh" w:date="2021-12-24T18:17:00Z">
        <w:r w:rsidR="008E7730" w:rsidRPr="00976DF2" w:rsidDel="00D027FE">
          <w:rPr>
            <w:rFonts w:asciiTheme="majorBidi" w:eastAsia="Times New Roman" w:hAnsiTheme="majorBidi" w:cstheme="majorBidi"/>
            <w:sz w:val="24"/>
            <w:szCs w:val="24"/>
          </w:rPr>
          <w:delText>interven</w:delText>
        </w:r>
        <w:r w:rsidR="00627D15" w:rsidRPr="00976DF2" w:rsidDel="00D027FE">
          <w:rPr>
            <w:rFonts w:asciiTheme="majorBidi" w:eastAsia="Times New Roman" w:hAnsiTheme="majorBidi" w:cstheme="majorBidi"/>
            <w:sz w:val="24"/>
            <w:szCs w:val="24"/>
          </w:rPr>
          <w:delText>t</w:delText>
        </w:r>
        <w:r w:rsidR="008E7730" w:rsidRPr="00976DF2" w:rsidDel="00D027FE">
          <w:rPr>
            <w:rFonts w:asciiTheme="majorBidi" w:eastAsia="Times New Roman" w:hAnsiTheme="majorBidi" w:cstheme="majorBidi"/>
            <w:sz w:val="24"/>
            <w:szCs w:val="24"/>
          </w:rPr>
          <w:delText>ion</w:delText>
        </w:r>
        <w:r w:rsidR="00B30193" w:rsidRPr="00976DF2" w:rsidDel="00D027FE">
          <w:rPr>
            <w:rFonts w:asciiTheme="majorBidi" w:eastAsia="Times New Roman" w:hAnsiTheme="majorBidi" w:cstheme="majorBidi"/>
            <w:sz w:val="24"/>
            <w:szCs w:val="24"/>
          </w:rPr>
          <w:delText xml:space="preserve"> can be very effective by </w:delText>
        </w:r>
      </w:del>
      <w:ins w:id="56" w:author="Lily Mo" w:date="2021-12-23T18:39:00Z">
        <w:del w:id="57" w:author="bijan mehralizadeh" w:date="2021-12-24T18:17:00Z">
          <w:r w:rsidR="00D50773" w:rsidDel="00D027FE">
            <w:rPr>
              <w:rFonts w:asciiTheme="majorBidi" w:eastAsia="Times New Roman" w:hAnsiTheme="majorBidi" w:cstheme="majorBidi"/>
              <w:sz w:val="24"/>
              <w:szCs w:val="24"/>
            </w:rPr>
            <w:delText>to</w:delText>
          </w:r>
          <w:r w:rsidR="00D50773" w:rsidRPr="00976DF2" w:rsidDel="00D027FE">
            <w:rPr>
              <w:rFonts w:asciiTheme="majorBidi" w:eastAsia="Times New Roman" w:hAnsiTheme="majorBidi" w:cstheme="majorBidi"/>
              <w:sz w:val="24"/>
              <w:szCs w:val="24"/>
            </w:rPr>
            <w:delText xml:space="preserve"> </w:delText>
          </w:r>
        </w:del>
      </w:ins>
      <w:del w:id="58" w:author="bijan mehralizadeh" w:date="2021-12-24T18:17:00Z">
        <w:r w:rsidR="00B30193" w:rsidRPr="00976DF2" w:rsidDel="00D027FE">
          <w:rPr>
            <w:rFonts w:asciiTheme="majorBidi" w:eastAsia="Times New Roman" w:hAnsiTheme="majorBidi" w:cstheme="majorBidi"/>
            <w:sz w:val="24"/>
            <w:szCs w:val="24"/>
          </w:rPr>
          <w:delText>reduc</w:delText>
        </w:r>
      </w:del>
      <w:ins w:id="59" w:author="Lily Mo" w:date="2021-12-23T18:39:00Z">
        <w:del w:id="60" w:author="bijan mehralizadeh" w:date="2021-12-24T18:17:00Z">
          <w:r w:rsidR="00D50773" w:rsidDel="00D027FE">
            <w:rPr>
              <w:rFonts w:asciiTheme="majorBidi" w:eastAsia="Times New Roman" w:hAnsiTheme="majorBidi" w:cstheme="majorBidi"/>
              <w:sz w:val="24"/>
              <w:szCs w:val="24"/>
            </w:rPr>
            <w:delText>e</w:delText>
          </w:r>
        </w:del>
      </w:ins>
      <w:del w:id="61" w:author="bijan mehralizadeh" w:date="2021-12-24T18:17:00Z">
        <w:r w:rsidR="00B30193" w:rsidRPr="00976DF2" w:rsidDel="00D027FE">
          <w:rPr>
            <w:rFonts w:asciiTheme="majorBidi" w:eastAsia="Times New Roman" w:hAnsiTheme="majorBidi" w:cstheme="majorBidi"/>
            <w:sz w:val="24"/>
            <w:szCs w:val="24"/>
          </w:rPr>
          <w:delText>ing the impacts of the disorder</w:delText>
        </w:r>
      </w:del>
      <w:ins w:id="62" w:author="bijan mehralizadeh" w:date="2021-12-24T18:17:00Z">
        <w:r w:rsidR="00D027FE">
          <w:rPr>
            <w:rFonts w:asciiTheme="majorBidi" w:eastAsia="Times New Roman" w:hAnsiTheme="majorBidi" w:cstheme="majorBidi"/>
            <w:sz w:val="24"/>
            <w:szCs w:val="24"/>
          </w:rPr>
          <w:t xml:space="preserve">in early intervention can </w:t>
        </w:r>
      </w:ins>
      <w:ins w:id="63" w:author="bijan mehralizadeh" w:date="2021-12-24T19:09:00Z">
        <w:r w:rsidR="00644939">
          <w:rPr>
            <w:rFonts w:asciiTheme="majorBidi" w:eastAsia="Times New Roman" w:hAnsiTheme="majorBidi" w:cstheme="majorBidi"/>
            <w:sz w:val="24"/>
            <w:szCs w:val="24"/>
          </w:rPr>
          <w:t>effectively reduce</w:t>
        </w:r>
      </w:ins>
      <w:ins w:id="64" w:author="bijan mehralizadeh" w:date="2021-12-24T18:17:00Z">
        <w:r w:rsidR="00D027FE">
          <w:rPr>
            <w:rFonts w:asciiTheme="majorBidi" w:eastAsia="Times New Roman" w:hAnsiTheme="majorBidi" w:cstheme="majorBidi"/>
            <w:sz w:val="24"/>
            <w:szCs w:val="24"/>
          </w:rPr>
          <w:t xml:space="preserve"> the disorder's impacts</w:t>
        </w:r>
      </w:ins>
      <w:r w:rsidR="00B30193" w:rsidRPr="00976DF2">
        <w:rPr>
          <w:rFonts w:asciiTheme="majorBidi" w:eastAsia="Times New Roman" w:hAnsiTheme="majorBidi" w:cstheme="majorBidi"/>
          <w:sz w:val="24"/>
          <w:szCs w:val="24"/>
        </w:rPr>
        <w:t xml:space="preserve">. </w:t>
      </w:r>
      <w:r w:rsidR="00216479" w:rsidRPr="00976DF2">
        <w:rPr>
          <w:rFonts w:asciiTheme="majorBidi" w:eastAsia="Times New Roman" w:hAnsiTheme="majorBidi" w:cstheme="majorBidi"/>
          <w:sz w:val="24"/>
          <w:szCs w:val="24"/>
        </w:rPr>
        <w:t>For d</w:t>
      </w:r>
      <w:r w:rsidR="00994F44" w:rsidRPr="00976DF2">
        <w:rPr>
          <w:rFonts w:asciiTheme="majorBidi" w:eastAsia="Times New Roman" w:hAnsiTheme="majorBidi" w:cstheme="majorBidi"/>
          <w:sz w:val="24"/>
          <w:szCs w:val="24"/>
        </w:rPr>
        <w:t>iagnosing autism</w:t>
      </w:r>
      <w:r w:rsidR="00216479" w:rsidRPr="00976DF2">
        <w:rPr>
          <w:rFonts w:asciiTheme="majorBidi" w:eastAsia="Times New Roman" w:hAnsiTheme="majorBidi" w:cstheme="majorBidi"/>
          <w:sz w:val="24"/>
          <w:szCs w:val="24"/>
        </w:rPr>
        <w:t xml:space="preserve">, experts should observe </w:t>
      </w:r>
      <w:ins w:id="65" w:author="Lily Mo" w:date="2021-12-23T18:40:00Z">
        <w:r w:rsidR="00D50773">
          <w:rPr>
            <w:rFonts w:asciiTheme="majorBidi" w:eastAsia="Times New Roman" w:hAnsiTheme="majorBidi" w:cstheme="majorBidi"/>
            <w:sz w:val="24"/>
            <w:szCs w:val="24"/>
          </w:rPr>
          <w:t xml:space="preserve">children and interview parents to determine </w:t>
        </w:r>
      </w:ins>
      <w:r w:rsidR="00216479" w:rsidRPr="00976DF2">
        <w:rPr>
          <w:rFonts w:asciiTheme="majorBidi" w:eastAsia="Times New Roman" w:hAnsiTheme="majorBidi" w:cstheme="majorBidi"/>
          <w:sz w:val="24"/>
          <w:szCs w:val="24"/>
        </w:rPr>
        <w:t>the severity of the symptoms</w:t>
      </w:r>
      <w:ins w:id="66" w:author="Lily Mo" w:date="2021-12-23T18:40:00Z">
        <w:r w:rsidR="00D50773">
          <w:rPr>
            <w:rFonts w:asciiTheme="majorBidi" w:eastAsia="Times New Roman" w:hAnsiTheme="majorBidi" w:cstheme="majorBidi"/>
            <w:sz w:val="24"/>
            <w:szCs w:val="24"/>
          </w:rPr>
          <w:t>.</w:t>
        </w:r>
      </w:ins>
      <w:del w:id="67" w:author="Lily Mo" w:date="2021-12-23T18:40:00Z">
        <w:r w:rsidR="00216479" w:rsidRPr="00976DF2" w:rsidDel="00D50773">
          <w:rPr>
            <w:rFonts w:asciiTheme="majorBidi" w:eastAsia="Times New Roman" w:hAnsiTheme="majorBidi" w:cstheme="majorBidi"/>
            <w:sz w:val="24"/>
            <w:szCs w:val="24"/>
          </w:rPr>
          <w:delText xml:space="preserve"> and interview</w:delText>
        </w:r>
        <w:r w:rsidR="003A5795" w:rsidRPr="00976DF2" w:rsidDel="00D50773">
          <w:rPr>
            <w:rFonts w:asciiTheme="majorBidi" w:eastAsia="Times New Roman" w:hAnsiTheme="majorBidi" w:cstheme="majorBidi"/>
            <w:sz w:val="24"/>
            <w:szCs w:val="24"/>
          </w:rPr>
          <w:delText xml:space="preserve"> the parents.</w:delText>
        </w:r>
      </w:del>
      <w:r w:rsidR="003A5795" w:rsidRPr="00976DF2">
        <w:rPr>
          <w:rFonts w:asciiTheme="majorBidi" w:eastAsia="Times New Roman" w:hAnsiTheme="majorBidi" w:cstheme="majorBidi"/>
          <w:sz w:val="24"/>
          <w:szCs w:val="24"/>
        </w:rPr>
        <w:t xml:space="preserve"> </w:t>
      </w:r>
      <w:ins w:id="68" w:author="Lily Mo" w:date="2021-12-23T18:40:00Z">
        <w:r w:rsidR="00D50773">
          <w:rPr>
            <w:rFonts w:asciiTheme="majorBidi" w:eastAsia="Times New Roman" w:hAnsiTheme="majorBidi" w:cstheme="majorBidi"/>
            <w:sz w:val="24"/>
            <w:szCs w:val="24"/>
          </w:rPr>
          <w:t>Unfortu</w:t>
        </w:r>
      </w:ins>
      <w:ins w:id="69" w:author="Lily Mo" w:date="2021-12-23T18:41:00Z">
        <w:r w:rsidR="00D50773">
          <w:rPr>
            <w:rFonts w:asciiTheme="majorBidi" w:eastAsia="Times New Roman" w:hAnsiTheme="majorBidi" w:cstheme="majorBidi"/>
            <w:sz w:val="24"/>
            <w:szCs w:val="24"/>
          </w:rPr>
          <w:t xml:space="preserve">nately, </w:t>
        </w:r>
      </w:ins>
      <w:del w:id="70" w:author="Lily Mo" w:date="2021-12-23T18:41:00Z">
        <w:r w:rsidR="00216479" w:rsidRPr="00976DF2" w:rsidDel="00D50773">
          <w:rPr>
            <w:rFonts w:asciiTheme="majorBidi" w:eastAsia="Times New Roman" w:hAnsiTheme="majorBidi" w:cstheme="majorBidi"/>
            <w:sz w:val="24"/>
            <w:szCs w:val="24"/>
          </w:rPr>
          <w:delText>I</w:delText>
        </w:r>
      </w:del>
      <w:ins w:id="71" w:author="Lily Mo" w:date="2021-12-23T18:41:00Z">
        <w:r w:rsidR="00D50773">
          <w:rPr>
            <w:rFonts w:asciiTheme="majorBidi" w:eastAsia="Times New Roman" w:hAnsiTheme="majorBidi" w:cstheme="majorBidi"/>
            <w:sz w:val="24"/>
            <w:szCs w:val="24"/>
          </w:rPr>
          <w:t>i</w:t>
        </w:r>
      </w:ins>
      <w:r w:rsidR="00994F44" w:rsidRPr="00976DF2">
        <w:rPr>
          <w:rFonts w:asciiTheme="majorBidi" w:eastAsia="Times New Roman" w:hAnsiTheme="majorBidi" w:cstheme="majorBidi"/>
          <w:sz w:val="24"/>
          <w:szCs w:val="24"/>
        </w:rPr>
        <w:t xml:space="preserve">t is a </w:t>
      </w:r>
      <w:r w:rsidR="00216479" w:rsidRPr="00976DF2">
        <w:rPr>
          <w:rFonts w:asciiTheme="majorBidi" w:eastAsia="Times New Roman" w:hAnsiTheme="majorBidi" w:cstheme="majorBidi"/>
          <w:sz w:val="24"/>
          <w:szCs w:val="24"/>
        </w:rPr>
        <w:t>time-consuming and challeng</w:t>
      </w:r>
      <w:r w:rsidR="00994F44" w:rsidRPr="00976DF2">
        <w:rPr>
          <w:rFonts w:asciiTheme="majorBidi" w:eastAsia="Times New Roman" w:hAnsiTheme="majorBidi" w:cstheme="majorBidi"/>
          <w:sz w:val="24"/>
          <w:szCs w:val="24"/>
        </w:rPr>
        <w:t>ing process</w:t>
      </w:r>
      <w:ins w:id="72" w:author="Lily Mo" w:date="2021-12-23T18:41:00Z">
        <w:r w:rsidR="00951F53">
          <w:rPr>
            <w:rFonts w:asciiTheme="majorBidi" w:eastAsia="Times New Roman" w:hAnsiTheme="majorBidi" w:cstheme="majorBidi"/>
            <w:sz w:val="24"/>
            <w:szCs w:val="24"/>
          </w:rPr>
          <w:t>. Furthermore</w:t>
        </w:r>
      </w:ins>
      <w:del w:id="73" w:author="Lily Mo" w:date="2021-12-23T18:41:00Z">
        <w:r w:rsidR="00994F44" w:rsidRPr="00976DF2" w:rsidDel="00951F53">
          <w:rPr>
            <w:rFonts w:asciiTheme="majorBidi" w:eastAsia="Times New Roman" w:hAnsiTheme="majorBidi" w:cstheme="majorBidi"/>
            <w:sz w:val="24"/>
            <w:szCs w:val="24"/>
          </w:rPr>
          <w:delText>, besides</w:delText>
        </w:r>
      </w:del>
      <w:ins w:id="74" w:author="Lily Mo" w:date="2021-12-23T18:41:00Z">
        <w:r w:rsidR="00951F53">
          <w:rPr>
            <w:rFonts w:asciiTheme="majorBidi" w:eastAsia="Times New Roman" w:hAnsiTheme="majorBidi" w:cstheme="majorBidi"/>
            <w:sz w:val="24"/>
            <w:szCs w:val="24"/>
          </w:rPr>
          <w:t>,</w:t>
        </w:r>
      </w:ins>
      <w:r w:rsidR="00994F44" w:rsidRPr="00976DF2">
        <w:rPr>
          <w:rFonts w:asciiTheme="majorBidi" w:eastAsia="Times New Roman" w:hAnsiTheme="majorBidi" w:cstheme="majorBidi"/>
          <w:sz w:val="24"/>
          <w:szCs w:val="24"/>
        </w:rPr>
        <w:t xml:space="preserve"> </w:t>
      </w:r>
      <w:del w:id="75" w:author="bijan mehralizadeh" w:date="2021-12-24T18:18:00Z">
        <w:r w:rsidR="00994F44" w:rsidRPr="00976DF2" w:rsidDel="00D027FE">
          <w:rPr>
            <w:rFonts w:asciiTheme="majorBidi" w:eastAsia="Times New Roman" w:hAnsiTheme="majorBidi" w:cstheme="majorBidi"/>
            <w:sz w:val="24"/>
            <w:szCs w:val="24"/>
          </w:rPr>
          <w:delText>d</w:delText>
        </w:r>
        <w:r w:rsidR="008E7730" w:rsidRPr="00976DF2" w:rsidDel="00D027FE">
          <w:rPr>
            <w:rFonts w:asciiTheme="majorBidi" w:eastAsia="Times New Roman" w:hAnsiTheme="majorBidi" w:cstheme="majorBidi"/>
            <w:sz w:val="24"/>
            <w:szCs w:val="24"/>
          </w:rPr>
          <w:delText xml:space="preserve">ue to </w:delText>
        </w:r>
        <w:r w:rsidR="00216479" w:rsidRPr="00976DF2" w:rsidDel="00D027FE">
          <w:rPr>
            <w:rFonts w:asciiTheme="majorBidi" w:eastAsia="Times New Roman" w:hAnsiTheme="majorBidi" w:cstheme="majorBidi"/>
            <w:sz w:val="24"/>
            <w:szCs w:val="24"/>
          </w:rPr>
          <w:delText xml:space="preserve">the </w:delText>
        </w:r>
        <w:r w:rsidR="008E7730" w:rsidRPr="00976DF2" w:rsidDel="00D027FE">
          <w:rPr>
            <w:rFonts w:asciiTheme="majorBidi" w:eastAsia="Times New Roman" w:hAnsiTheme="majorBidi" w:cstheme="majorBidi"/>
            <w:sz w:val="24"/>
            <w:szCs w:val="24"/>
          </w:rPr>
          <w:delText xml:space="preserve">lack of </w:delText>
        </w:r>
      </w:del>
      <w:ins w:id="76" w:author="Lily Mo" w:date="2021-12-23T18:42:00Z">
        <w:del w:id="77" w:author="bijan mehralizadeh" w:date="2021-12-24T18:18:00Z">
          <w:r w:rsidR="00951F53" w:rsidDel="00D027FE">
            <w:rPr>
              <w:rFonts w:asciiTheme="majorBidi" w:eastAsia="Times New Roman" w:hAnsiTheme="majorBidi" w:cstheme="majorBidi"/>
              <w:sz w:val="24"/>
              <w:szCs w:val="24"/>
            </w:rPr>
            <w:delText xml:space="preserve">widespread </w:delText>
          </w:r>
        </w:del>
      </w:ins>
      <w:del w:id="78" w:author="bijan mehralizadeh" w:date="2021-12-24T18:18:00Z">
        <w:r w:rsidR="008E7730" w:rsidRPr="00976DF2" w:rsidDel="00D027FE">
          <w:rPr>
            <w:rFonts w:asciiTheme="majorBidi" w:eastAsia="Times New Roman" w:hAnsiTheme="majorBidi" w:cstheme="majorBidi"/>
            <w:sz w:val="24"/>
            <w:szCs w:val="24"/>
          </w:rPr>
          <w:delText>experts</w:delText>
        </w:r>
        <w:r w:rsidR="00216479" w:rsidRPr="00976DF2" w:rsidDel="00D027FE">
          <w:rPr>
            <w:rFonts w:asciiTheme="majorBidi" w:eastAsia="Times New Roman" w:hAnsiTheme="majorBidi" w:cstheme="majorBidi"/>
            <w:sz w:val="24"/>
            <w:szCs w:val="24"/>
          </w:rPr>
          <w:delText>,</w:delText>
        </w:r>
        <w:r w:rsidR="008E7730" w:rsidRPr="00976DF2" w:rsidDel="00D027FE">
          <w:rPr>
            <w:rFonts w:asciiTheme="majorBidi" w:eastAsia="Times New Roman" w:hAnsiTheme="majorBidi" w:cstheme="majorBidi"/>
            <w:sz w:val="24"/>
            <w:szCs w:val="24"/>
          </w:rPr>
          <w:delText xml:space="preserve"> especially in </w:delText>
        </w:r>
        <w:r w:rsidR="00994F44" w:rsidRPr="00976DF2" w:rsidDel="00D027FE">
          <w:rPr>
            <w:rFonts w:asciiTheme="majorBidi" w:eastAsia="Times New Roman" w:hAnsiTheme="majorBidi" w:cstheme="majorBidi"/>
            <w:sz w:val="24"/>
            <w:szCs w:val="24"/>
          </w:rPr>
          <w:delText>low and middle-income soci</w:delText>
        </w:r>
        <w:r w:rsidR="00216479" w:rsidRPr="00976DF2" w:rsidDel="00D027FE">
          <w:rPr>
            <w:rFonts w:asciiTheme="majorBidi" w:eastAsia="Times New Roman" w:hAnsiTheme="majorBidi" w:cstheme="majorBidi"/>
            <w:sz w:val="24"/>
            <w:szCs w:val="24"/>
          </w:rPr>
          <w:delText>e</w:delText>
        </w:r>
        <w:r w:rsidR="00994F44" w:rsidRPr="00976DF2" w:rsidDel="00D027FE">
          <w:rPr>
            <w:rFonts w:asciiTheme="majorBidi" w:eastAsia="Times New Roman" w:hAnsiTheme="majorBidi" w:cstheme="majorBidi"/>
            <w:sz w:val="24"/>
            <w:szCs w:val="24"/>
          </w:rPr>
          <w:delText>ties</w:delText>
        </w:r>
        <w:r w:rsidR="00216479" w:rsidRPr="00976DF2" w:rsidDel="00D027FE">
          <w:rPr>
            <w:rFonts w:asciiTheme="majorBidi" w:eastAsia="Times New Roman" w:hAnsiTheme="majorBidi" w:cstheme="majorBidi"/>
            <w:sz w:val="24"/>
            <w:szCs w:val="24"/>
          </w:rPr>
          <w:delText>,</w:delText>
        </w:r>
        <w:r w:rsidR="00C43544" w:rsidRPr="00976DF2" w:rsidDel="00D027FE">
          <w:rPr>
            <w:rFonts w:asciiTheme="majorBidi" w:eastAsia="Times New Roman" w:hAnsiTheme="majorBidi" w:cstheme="majorBidi"/>
            <w:sz w:val="24"/>
            <w:szCs w:val="24"/>
          </w:rPr>
          <w:delText xml:space="preserve"> many cases remain undiagnosed</w:delText>
        </w:r>
      </w:del>
      <w:ins w:id="79" w:author="bijan mehralizadeh" w:date="2021-12-24T18:18:00Z">
        <w:r w:rsidR="00D027FE">
          <w:rPr>
            <w:rFonts w:asciiTheme="majorBidi" w:eastAsia="Times New Roman" w:hAnsiTheme="majorBidi" w:cstheme="majorBidi"/>
            <w:sz w:val="24"/>
            <w:szCs w:val="24"/>
          </w:rPr>
          <w:t>many cases remain undiagnosed due to the lack of widespread experts, especially in low and middle-income societies</w:t>
        </w:r>
      </w:ins>
      <w:r w:rsidR="00216479" w:rsidRPr="00976DF2">
        <w:rPr>
          <w:rFonts w:asciiTheme="majorBidi" w:eastAsia="Times New Roman" w:hAnsiTheme="majorBidi" w:cstheme="majorBidi"/>
          <w:sz w:val="24"/>
          <w:szCs w:val="24"/>
        </w:rPr>
        <w:t xml:space="preserve">. </w:t>
      </w:r>
      <w:ins w:id="80" w:author="Lily Mo" w:date="2021-12-23T18:43:00Z">
        <w:r w:rsidR="00951F53">
          <w:rPr>
            <w:rFonts w:asciiTheme="majorBidi" w:eastAsia="Times New Roman" w:hAnsiTheme="majorBidi" w:cstheme="majorBidi"/>
            <w:sz w:val="24"/>
            <w:szCs w:val="24"/>
          </w:rPr>
          <w:t xml:space="preserve">Consequently, </w:t>
        </w:r>
      </w:ins>
      <w:del w:id="81" w:author="Lily Mo" w:date="2021-12-23T18:43:00Z">
        <w:r w:rsidR="00216479" w:rsidRPr="00976DF2" w:rsidDel="00951F53">
          <w:rPr>
            <w:rFonts w:asciiTheme="majorBidi" w:eastAsia="Times New Roman" w:hAnsiTheme="majorBidi" w:cstheme="majorBidi"/>
            <w:sz w:val="24"/>
            <w:szCs w:val="24"/>
          </w:rPr>
          <w:delText>I</w:delText>
        </w:r>
      </w:del>
      <w:ins w:id="82" w:author="Lily Mo" w:date="2021-12-23T18:43:00Z">
        <w:r w:rsidR="00951F53">
          <w:rPr>
            <w:rFonts w:asciiTheme="majorBidi" w:eastAsia="Times New Roman" w:hAnsiTheme="majorBidi" w:cstheme="majorBidi"/>
            <w:sz w:val="24"/>
            <w:szCs w:val="24"/>
          </w:rPr>
          <w:t>i</w:t>
        </w:r>
      </w:ins>
      <w:r w:rsidR="00216479" w:rsidRPr="00976DF2">
        <w:rPr>
          <w:rFonts w:asciiTheme="majorBidi" w:eastAsia="Times New Roman" w:hAnsiTheme="majorBidi" w:cstheme="majorBidi"/>
          <w:sz w:val="24"/>
          <w:szCs w:val="24"/>
        </w:rPr>
        <w:t xml:space="preserve">t becomes essential to develop technology-based screening methods to make screening services </w:t>
      </w:r>
      <w:ins w:id="83" w:author="Lily Mo" w:date="2021-12-23T18:45:00Z">
        <w:r w:rsidR="00626282">
          <w:rPr>
            <w:rFonts w:asciiTheme="majorBidi" w:eastAsia="Times New Roman" w:hAnsiTheme="majorBidi" w:cstheme="majorBidi"/>
            <w:sz w:val="24"/>
            <w:szCs w:val="24"/>
          </w:rPr>
          <w:t xml:space="preserve">cheap and </w:t>
        </w:r>
      </w:ins>
      <w:r w:rsidR="00216479" w:rsidRPr="00976DF2">
        <w:rPr>
          <w:rFonts w:asciiTheme="majorBidi" w:eastAsia="Times New Roman" w:hAnsiTheme="majorBidi" w:cstheme="majorBidi"/>
          <w:sz w:val="24"/>
          <w:szCs w:val="24"/>
        </w:rPr>
        <w:t>widely available to overcome these challenges</w:t>
      </w:r>
      <w:r w:rsidR="00C43544" w:rsidRPr="00976DF2">
        <w:rPr>
          <w:rFonts w:asciiTheme="majorBidi" w:eastAsia="Times New Roman" w:hAnsiTheme="majorBidi" w:cstheme="majorBidi"/>
          <w:sz w:val="24"/>
          <w:szCs w:val="24"/>
        </w:rPr>
        <w:t>.</w:t>
      </w:r>
    </w:p>
    <w:p w14:paraId="018F0291" w14:textId="5C2570C9" w:rsidR="009A0783" w:rsidRDefault="00C43544" w:rsidP="00366C9B">
      <w:pPr>
        <w:rPr>
          <w:ins w:id="84" w:author="Lily Mo" w:date="2021-12-23T19:03:00Z"/>
          <w:rFonts w:asciiTheme="majorBidi" w:eastAsia="Times New Roman" w:hAnsiTheme="majorBidi" w:cstheme="majorBidi"/>
          <w:sz w:val="24"/>
          <w:szCs w:val="24"/>
        </w:rPr>
      </w:pPr>
      <w:r w:rsidRPr="00976DF2">
        <w:rPr>
          <w:rFonts w:asciiTheme="majorBidi" w:eastAsia="Times New Roman" w:hAnsiTheme="majorBidi" w:cstheme="majorBidi"/>
          <w:sz w:val="24"/>
          <w:szCs w:val="24"/>
        </w:rPr>
        <w:t>Many techn</w:t>
      </w:r>
      <w:r w:rsidR="00E47601" w:rsidRPr="00976DF2">
        <w:rPr>
          <w:rFonts w:asciiTheme="majorBidi" w:eastAsia="Times New Roman" w:hAnsiTheme="majorBidi" w:cstheme="majorBidi"/>
          <w:sz w:val="24"/>
          <w:szCs w:val="24"/>
        </w:rPr>
        <w:t>ol</w:t>
      </w:r>
      <w:r w:rsidRPr="00976DF2">
        <w:rPr>
          <w:rFonts w:asciiTheme="majorBidi" w:eastAsia="Times New Roman" w:hAnsiTheme="majorBidi" w:cstheme="majorBidi"/>
          <w:sz w:val="24"/>
          <w:szCs w:val="24"/>
        </w:rPr>
        <w:t>ogy</w:t>
      </w:r>
      <w:r w:rsidR="00E47601" w:rsidRPr="00976DF2">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based methods are </w:t>
      </w:r>
      <w:r w:rsidR="00CB3A46" w:rsidRPr="00976DF2">
        <w:rPr>
          <w:rFonts w:asciiTheme="majorBidi" w:eastAsia="Times New Roman" w:hAnsiTheme="majorBidi" w:cstheme="majorBidi"/>
          <w:sz w:val="24"/>
          <w:szCs w:val="24"/>
        </w:rPr>
        <w:t>originated</w:t>
      </w:r>
      <w:r w:rsidRPr="00976DF2">
        <w:rPr>
          <w:rFonts w:asciiTheme="majorBidi" w:eastAsia="Times New Roman" w:hAnsiTheme="majorBidi" w:cstheme="majorBidi"/>
          <w:sz w:val="24"/>
          <w:szCs w:val="24"/>
        </w:rPr>
        <w:t xml:space="preserve"> </w:t>
      </w:r>
      <w:r w:rsidR="00CB3A46" w:rsidRPr="00976DF2">
        <w:rPr>
          <w:rFonts w:asciiTheme="majorBidi" w:eastAsia="Times New Roman" w:hAnsiTheme="majorBidi" w:cstheme="majorBidi"/>
          <w:sz w:val="24"/>
          <w:szCs w:val="24"/>
        </w:rPr>
        <w:t>from</w:t>
      </w:r>
      <w:r w:rsidRPr="00976DF2">
        <w:rPr>
          <w:rFonts w:asciiTheme="majorBidi" w:eastAsia="Times New Roman" w:hAnsiTheme="majorBidi" w:cstheme="majorBidi"/>
          <w:sz w:val="24"/>
          <w:szCs w:val="24"/>
        </w:rPr>
        <w:t xml:space="preserve"> </w:t>
      </w:r>
      <w:r w:rsidR="004C0EEA">
        <w:rPr>
          <w:rFonts w:asciiTheme="majorBidi" w:eastAsia="Times New Roman" w:hAnsiTheme="majorBidi" w:cstheme="majorBidi"/>
          <w:sz w:val="24"/>
          <w:szCs w:val="24"/>
        </w:rPr>
        <w:t xml:space="preserve">the </w:t>
      </w:r>
      <w:commentRangeStart w:id="85"/>
      <w:r w:rsidR="000F7C04" w:rsidRPr="00976DF2">
        <w:rPr>
          <w:rFonts w:asciiTheme="majorBidi" w:eastAsia="Times New Roman" w:hAnsiTheme="majorBidi" w:cstheme="majorBidi"/>
          <w:color w:val="FF0000"/>
          <w:sz w:val="24"/>
          <w:szCs w:val="24"/>
        </w:rPr>
        <w:t>CHAT</w:t>
      </w:r>
      <w:commentRangeEnd w:id="85"/>
      <w:r w:rsidR="000F7C04" w:rsidRPr="00976DF2">
        <w:rPr>
          <w:rStyle w:val="CommentReference"/>
          <w:rFonts w:asciiTheme="majorBidi" w:hAnsiTheme="majorBidi" w:cstheme="majorBidi"/>
          <w:color w:val="FF0000"/>
        </w:rPr>
        <w:commentReference w:id="85"/>
      </w:r>
      <w:r w:rsidR="008F29AC" w:rsidRPr="00976DF2">
        <w:rPr>
          <w:rFonts w:asciiTheme="majorBidi" w:eastAsia="Times New Roman" w:hAnsiTheme="majorBidi" w:cstheme="majorBidi"/>
          <w:color w:val="FF0000"/>
          <w:sz w:val="24"/>
          <w:szCs w:val="24"/>
        </w:rPr>
        <w:t xml:space="preserve"> family</w:t>
      </w:r>
      <w:r w:rsidR="008A73E7" w:rsidRPr="00976DF2">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B519C1">
        <w:rPr>
          <w:rFonts w:asciiTheme="majorBidi" w:eastAsia="Times New Roman" w:hAnsiTheme="majorBidi" w:cstheme="majorBidi"/>
          <w:color w:val="FF0000"/>
          <w:sz w:val="24"/>
          <w:szCs w:val="24"/>
        </w:rPr>
        <w:instrText xml:space="preserve"> ADDIN EN.CITE </w:instrText>
      </w:r>
      <w:r w:rsidR="00B519C1">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B519C1">
        <w:rPr>
          <w:rFonts w:asciiTheme="majorBidi" w:eastAsia="Times New Roman" w:hAnsiTheme="majorBidi" w:cstheme="majorBidi"/>
          <w:color w:val="FF0000"/>
          <w:sz w:val="24"/>
          <w:szCs w:val="24"/>
        </w:rPr>
        <w:instrText xml:space="preserve"> ADDIN EN.CITE.DATA </w:instrText>
      </w:r>
      <w:r w:rsidR="00B519C1">
        <w:rPr>
          <w:rFonts w:asciiTheme="majorBidi" w:eastAsia="Times New Roman" w:hAnsiTheme="majorBidi" w:cstheme="majorBidi"/>
          <w:color w:val="FF0000"/>
          <w:sz w:val="24"/>
          <w:szCs w:val="24"/>
        </w:rPr>
      </w:r>
      <w:r w:rsidR="00B519C1">
        <w:rPr>
          <w:rFonts w:asciiTheme="majorBidi" w:eastAsia="Times New Roman" w:hAnsiTheme="majorBidi" w:cstheme="majorBidi"/>
          <w:color w:val="FF0000"/>
          <w:sz w:val="24"/>
          <w:szCs w:val="24"/>
        </w:rPr>
        <w:fldChar w:fldCharType="end"/>
      </w:r>
      <w:r w:rsidR="008A73E7" w:rsidRPr="00976DF2">
        <w:rPr>
          <w:rFonts w:asciiTheme="majorBidi" w:eastAsia="Times New Roman" w:hAnsiTheme="majorBidi" w:cstheme="majorBidi"/>
          <w:color w:val="FF0000"/>
          <w:sz w:val="24"/>
          <w:szCs w:val="24"/>
        </w:rPr>
        <w:fldChar w:fldCharType="separate"/>
      </w:r>
      <w:r w:rsidR="00B519C1">
        <w:rPr>
          <w:rFonts w:asciiTheme="majorBidi" w:eastAsia="Times New Roman" w:hAnsiTheme="majorBidi" w:cstheme="majorBidi"/>
          <w:noProof/>
          <w:color w:val="FF0000"/>
          <w:sz w:val="24"/>
          <w:szCs w:val="24"/>
        </w:rPr>
        <w:t>[3]</w:t>
      </w:r>
      <w:r w:rsidR="008A73E7" w:rsidRPr="00976DF2">
        <w:rPr>
          <w:rFonts w:asciiTheme="majorBidi" w:eastAsia="Times New Roman" w:hAnsiTheme="majorBidi" w:cstheme="majorBidi"/>
          <w:color w:val="FF0000"/>
          <w:sz w:val="24"/>
          <w:szCs w:val="24"/>
        </w:rPr>
        <w:fldChar w:fldCharType="end"/>
      </w:r>
      <w:r w:rsidR="000F7C04" w:rsidRPr="00976DF2">
        <w:rPr>
          <w:rFonts w:asciiTheme="majorBidi" w:eastAsia="Times New Roman" w:hAnsiTheme="majorBidi" w:cstheme="majorBidi"/>
          <w:color w:val="FF0000"/>
          <w:sz w:val="24"/>
          <w:szCs w:val="24"/>
        </w:rPr>
        <w:t xml:space="preserve"> </w:t>
      </w:r>
      <w:r w:rsidR="000F7C04" w:rsidRPr="00976DF2">
        <w:rPr>
          <w:rFonts w:asciiTheme="majorBidi" w:eastAsia="Times New Roman" w:hAnsiTheme="majorBidi" w:cstheme="majorBidi"/>
          <w:sz w:val="24"/>
          <w:szCs w:val="24"/>
        </w:rPr>
        <w:t>ques</w:t>
      </w:r>
      <w:r w:rsidR="00CB3A46" w:rsidRPr="00976DF2">
        <w:rPr>
          <w:rFonts w:asciiTheme="majorBidi" w:eastAsia="Times New Roman" w:hAnsiTheme="majorBidi" w:cstheme="majorBidi"/>
          <w:sz w:val="24"/>
          <w:szCs w:val="24"/>
        </w:rPr>
        <w:t>tionnai</w:t>
      </w:r>
      <w:r w:rsidR="000F7C04" w:rsidRPr="00976DF2">
        <w:rPr>
          <w:rFonts w:asciiTheme="majorBidi" w:eastAsia="Times New Roman" w:hAnsiTheme="majorBidi" w:cstheme="majorBidi"/>
          <w:sz w:val="24"/>
          <w:szCs w:val="24"/>
        </w:rPr>
        <w:t xml:space="preserve">res, </w:t>
      </w:r>
      <w:ins w:id="86" w:author="Lily Mo" w:date="2021-12-23T18:46:00Z">
        <w:r w:rsidR="00290CC0">
          <w:rPr>
            <w:rFonts w:asciiTheme="majorBidi" w:eastAsia="Times New Roman" w:hAnsiTheme="majorBidi" w:cstheme="majorBidi"/>
            <w:sz w:val="24"/>
            <w:szCs w:val="24"/>
          </w:rPr>
          <w:t>in paper-based format or</w:t>
        </w:r>
        <w:del w:id="87" w:author="bijan mehralizadeh" w:date="2021-12-24T18:18:00Z">
          <w:r w:rsidR="00290CC0" w:rsidDel="00D027FE">
            <w:rPr>
              <w:rFonts w:asciiTheme="majorBidi" w:eastAsia="Times New Roman" w:hAnsiTheme="majorBidi" w:cstheme="majorBidi"/>
              <w:sz w:val="24"/>
              <w:szCs w:val="24"/>
            </w:rPr>
            <w:delText xml:space="preserve"> </w:delText>
          </w:r>
        </w:del>
      </w:ins>
      <w:del w:id="88" w:author="Lily Mo" w:date="2021-12-23T18:46:00Z">
        <w:r w:rsidR="006C6E17" w:rsidRPr="00976DF2" w:rsidDel="00290CC0">
          <w:rPr>
            <w:rFonts w:asciiTheme="majorBidi" w:eastAsia="Times New Roman" w:hAnsiTheme="majorBidi" w:cstheme="majorBidi"/>
            <w:sz w:val="24"/>
            <w:szCs w:val="24"/>
          </w:rPr>
          <w:delText>multiple</w:delText>
        </w:r>
      </w:del>
      <w:r w:rsidR="006C6E17" w:rsidRPr="00976DF2">
        <w:rPr>
          <w:rFonts w:asciiTheme="majorBidi" w:eastAsia="Times New Roman" w:hAnsiTheme="majorBidi" w:cstheme="majorBidi"/>
          <w:sz w:val="24"/>
          <w:szCs w:val="24"/>
        </w:rPr>
        <w:t xml:space="preserve"> mobile apps</w:t>
      </w:r>
      <w:ins w:id="89" w:author="Lily Mo" w:date="2021-12-23T18:46:00Z">
        <w:r w:rsidR="00290CC0">
          <w:rPr>
            <w:rFonts w:asciiTheme="majorBidi" w:eastAsia="Times New Roman" w:hAnsiTheme="majorBidi" w:cstheme="majorBidi"/>
            <w:sz w:val="24"/>
            <w:szCs w:val="24"/>
          </w:rPr>
          <w:t xml:space="preserve"> or</w:t>
        </w:r>
      </w:ins>
      <w:del w:id="90" w:author="Lily Mo" w:date="2021-12-23T18:46:00Z">
        <w:r w:rsidR="00CB3A46" w:rsidRPr="00976DF2" w:rsidDel="00290CC0">
          <w:rPr>
            <w:rFonts w:asciiTheme="majorBidi" w:eastAsia="Times New Roman" w:hAnsiTheme="majorBidi" w:cstheme="majorBidi"/>
            <w:sz w:val="24"/>
            <w:szCs w:val="24"/>
          </w:rPr>
          <w:delText>,</w:delText>
        </w:r>
        <w:r w:rsidR="006C6E17" w:rsidRPr="00976DF2" w:rsidDel="00290CC0">
          <w:rPr>
            <w:rFonts w:asciiTheme="majorBidi" w:eastAsia="Times New Roman" w:hAnsiTheme="majorBidi" w:cstheme="majorBidi"/>
            <w:sz w:val="24"/>
            <w:szCs w:val="24"/>
          </w:rPr>
          <w:delText xml:space="preserve"> and</w:delText>
        </w:r>
      </w:del>
      <w:r w:rsidR="006C6E17" w:rsidRPr="00976DF2">
        <w:rPr>
          <w:rFonts w:asciiTheme="majorBidi" w:eastAsia="Times New Roman" w:hAnsiTheme="majorBidi" w:cstheme="majorBidi"/>
          <w:sz w:val="24"/>
          <w:szCs w:val="24"/>
        </w:rPr>
        <w:t xml:space="preserve"> </w:t>
      </w:r>
      <w:commentRangeStart w:id="91"/>
      <w:r w:rsidR="006C6E17" w:rsidRPr="00976DF2">
        <w:rPr>
          <w:rFonts w:asciiTheme="majorBidi" w:eastAsia="Times New Roman" w:hAnsiTheme="majorBidi" w:cstheme="majorBidi"/>
          <w:color w:val="FF0000"/>
          <w:sz w:val="24"/>
          <w:szCs w:val="24"/>
        </w:rPr>
        <w:t>web applications</w:t>
      </w:r>
      <w:commentRangeEnd w:id="91"/>
      <w:r w:rsidR="008F29AC" w:rsidRPr="00976DF2">
        <w:rPr>
          <w:rStyle w:val="CommentReference"/>
          <w:rFonts w:asciiTheme="majorBidi" w:hAnsiTheme="majorBidi" w:cstheme="majorBidi"/>
        </w:rPr>
        <w:commentReference w:id="91"/>
      </w:r>
      <w:r w:rsidR="008A73E7" w:rsidRPr="00976DF2">
        <w:rPr>
          <w:rFonts w:asciiTheme="majorBidi" w:eastAsia="Times New Roman" w:hAnsiTheme="majorBidi" w:cstheme="majorBidi"/>
          <w:color w:val="FF0000"/>
          <w:sz w:val="24"/>
          <w:szCs w:val="24"/>
        </w:rPr>
        <w:fldChar w:fldCharType="begin"/>
      </w:r>
      <w:r w:rsidR="00B519C1">
        <w:rPr>
          <w:rFonts w:asciiTheme="majorBidi" w:eastAsia="Times New Roman" w:hAnsiTheme="majorBidi" w:cstheme="majorBidi"/>
          <w:color w:val="FF0000"/>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8A73E7" w:rsidRPr="00976DF2">
        <w:rPr>
          <w:rFonts w:asciiTheme="majorBidi" w:eastAsia="Times New Roman" w:hAnsiTheme="majorBidi" w:cstheme="majorBidi"/>
          <w:color w:val="FF0000"/>
          <w:sz w:val="24"/>
          <w:szCs w:val="24"/>
        </w:rPr>
        <w:fldChar w:fldCharType="separate"/>
      </w:r>
      <w:r w:rsidR="00B519C1">
        <w:rPr>
          <w:rFonts w:asciiTheme="majorBidi" w:eastAsia="Times New Roman" w:hAnsiTheme="majorBidi" w:cstheme="majorBidi"/>
          <w:noProof/>
          <w:color w:val="FF0000"/>
          <w:sz w:val="24"/>
          <w:szCs w:val="24"/>
        </w:rPr>
        <w:t>[4]</w:t>
      </w:r>
      <w:r w:rsidR="008A73E7" w:rsidRPr="00976DF2">
        <w:rPr>
          <w:rFonts w:asciiTheme="majorBidi" w:eastAsia="Times New Roman" w:hAnsiTheme="majorBidi" w:cstheme="majorBidi"/>
          <w:color w:val="FF0000"/>
          <w:sz w:val="24"/>
          <w:szCs w:val="24"/>
        </w:rPr>
        <w:fldChar w:fldCharType="end"/>
      </w:r>
      <w:ins w:id="92" w:author="Lily Mo" w:date="2021-12-23T18:46:00Z">
        <w:r w:rsidR="00290CC0">
          <w:rPr>
            <w:rFonts w:asciiTheme="majorBidi" w:eastAsia="Times New Roman" w:hAnsiTheme="majorBidi" w:cstheme="majorBidi"/>
            <w:color w:val="FF0000"/>
            <w:sz w:val="24"/>
            <w:szCs w:val="24"/>
          </w:rPr>
          <w:t>.</w:t>
        </w:r>
      </w:ins>
      <w:r w:rsidR="006C6E17" w:rsidRPr="00976DF2">
        <w:rPr>
          <w:rFonts w:asciiTheme="majorBidi" w:eastAsia="Times New Roman" w:hAnsiTheme="majorBidi" w:cstheme="majorBidi"/>
          <w:sz w:val="24"/>
          <w:szCs w:val="24"/>
        </w:rPr>
        <w:t xml:space="preserve"> </w:t>
      </w:r>
      <w:del w:id="93" w:author="Lily Mo" w:date="2021-12-23T18:46:00Z">
        <w:r w:rsidR="006C6E17" w:rsidRPr="00976DF2" w:rsidDel="00290CC0">
          <w:rPr>
            <w:rFonts w:asciiTheme="majorBidi" w:eastAsia="Times New Roman" w:hAnsiTheme="majorBidi" w:cstheme="majorBidi"/>
            <w:sz w:val="24"/>
            <w:szCs w:val="24"/>
          </w:rPr>
          <w:delText>developed for this pu</w:delText>
        </w:r>
      </w:del>
      <w:del w:id="94" w:author="Lily Mo" w:date="2021-12-23T18:47:00Z">
        <w:r w:rsidR="006C6E17" w:rsidRPr="00976DF2" w:rsidDel="00290CC0">
          <w:rPr>
            <w:rFonts w:asciiTheme="majorBidi" w:eastAsia="Times New Roman" w:hAnsiTheme="majorBidi" w:cstheme="majorBidi"/>
            <w:sz w:val="24"/>
            <w:szCs w:val="24"/>
          </w:rPr>
          <w:delText>rpose</w:delText>
        </w:r>
        <w:r w:rsidR="007735CE" w:rsidRPr="00976DF2" w:rsidDel="00290CC0">
          <w:rPr>
            <w:rFonts w:asciiTheme="majorBidi" w:eastAsia="Times New Roman" w:hAnsiTheme="majorBidi" w:cstheme="majorBidi"/>
            <w:sz w:val="24"/>
            <w:szCs w:val="24"/>
          </w:rPr>
          <w:delText>.</w:delText>
        </w:r>
      </w:del>
      <w:r w:rsidR="007735CE" w:rsidRPr="00976DF2">
        <w:rPr>
          <w:rFonts w:asciiTheme="majorBidi" w:eastAsia="Times New Roman" w:hAnsiTheme="majorBidi" w:cstheme="majorBidi"/>
          <w:sz w:val="24"/>
          <w:szCs w:val="24"/>
        </w:rPr>
        <w:t xml:space="preserve"> </w:t>
      </w:r>
      <w:del w:id="95" w:author="Lily Mo" w:date="2021-12-23T18:47:00Z">
        <w:r w:rsidR="007735CE" w:rsidRPr="00976DF2" w:rsidDel="00290CC0">
          <w:rPr>
            <w:rFonts w:asciiTheme="majorBidi" w:eastAsia="Times New Roman" w:hAnsiTheme="majorBidi" w:cstheme="majorBidi"/>
            <w:sz w:val="24"/>
            <w:szCs w:val="24"/>
          </w:rPr>
          <w:delText>M</w:delText>
        </w:r>
        <w:commentRangeStart w:id="96"/>
        <w:r w:rsidR="008F29AC" w:rsidRPr="00976DF2" w:rsidDel="00290CC0">
          <w:rPr>
            <w:rFonts w:asciiTheme="majorBidi" w:eastAsia="Times New Roman" w:hAnsiTheme="majorBidi" w:cstheme="majorBidi"/>
            <w:color w:val="FF0000"/>
            <w:sz w:val="24"/>
            <w:szCs w:val="24"/>
          </w:rPr>
          <w:delText xml:space="preserve">any </w:delText>
        </w:r>
      </w:del>
      <w:ins w:id="97" w:author="Lily Mo" w:date="2021-12-23T18:47:00Z">
        <w:r w:rsidR="00290CC0">
          <w:rPr>
            <w:rFonts w:asciiTheme="majorBidi" w:eastAsia="Times New Roman" w:hAnsiTheme="majorBidi" w:cstheme="majorBidi"/>
            <w:sz w:val="24"/>
            <w:szCs w:val="24"/>
          </w:rPr>
          <w:t>T</w:t>
        </w:r>
        <w:del w:id="98" w:author="bijan mehralizadeh" w:date="2021-12-24T18:19:00Z">
          <w:r w:rsidR="00290CC0" w:rsidDel="00D027FE">
            <w:rPr>
              <w:rFonts w:asciiTheme="majorBidi" w:eastAsia="Times New Roman" w:hAnsiTheme="majorBidi" w:cstheme="majorBidi"/>
              <w:sz w:val="24"/>
              <w:szCs w:val="24"/>
            </w:rPr>
            <w:delText>he latter</w:delText>
          </w:r>
          <w:r w:rsidR="00290CC0" w:rsidRPr="00976DF2" w:rsidDel="00D027FE">
            <w:rPr>
              <w:rFonts w:asciiTheme="majorBidi" w:eastAsia="Times New Roman" w:hAnsiTheme="majorBidi" w:cstheme="majorBidi"/>
              <w:color w:val="FF0000"/>
              <w:sz w:val="24"/>
              <w:szCs w:val="24"/>
            </w:rPr>
            <w:delText xml:space="preserve"> </w:delText>
          </w:r>
        </w:del>
      </w:ins>
      <w:del w:id="99" w:author="bijan mehralizadeh" w:date="2021-12-24T18:19:00Z">
        <w:r w:rsidR="008F29AC" w:rsidRPr="00976DF2" w:rsidDel="00D027FE">
          <w:rPr>
            <w:rFonts w:asciiTheme="majorBidi" w:eastAsia="Times New Roman" w:hAnsiTheme="majorBidi" w:cstheme="majorBidi"/>
            <w:color w:val="FF0000"/>
            <w:sz w:val="24"/>
            <w:szCs w:val="24"/>
          </w:rPr>
          <w:delText>of t</w:delText>
        </w:r>
      </w:del>
      <w:r w:rsidR="008F29AC" w:rsidRPr="00976DF2">
        <w:rPr>
          <w:rFonts w:asciiTheme="majorBidi" w:eastAsia="Times New Roman" w:hAnsiTheme="majorBidi" w:cstheme="majorBidi"/>
          <w:color w:val="FF0000"/>
          <w:sz w:val="24"/>
          <w:szCs w:val="24"/>
        </w:rPr>
        <w:t xml:space="preserve">hese methods </w:t>
      </w:r>
      <w:del w:id="100" w:author="Lily Mo" w:date="2021-12-23T18:48:00Z">
        <w:r w:rsidR="008F29AC" w:rsidRPr="00976DF2" w:rsidDel="00290CC0">
          <w:rPr>
            <w:rFonts w:asciiTheme="majorBidi" w:eastAsia="Times New Roman" w:hAnsiTheme="majorBidi" w:cstheme="majorBidi"/>
            <w:color w:val="FF0000"/>
            <w:sz w:val="24"/>
            <w:szCs w:val="24"/>
          </w:rPr>
          <w:delText xml:space="preserve">implement </w:delText>
        </w:r>
      </w:del>
      <w:ins w:id="101" w:author="Lily Mo" w:date="2021-12-23T18:48:00Z">
        <w:r w:rsidR="00290CC0">
          <w:rPr>
            <w:rFonts w:asciiTheme="majorBidi" w:eastAsia="Times New Roman" w:hAnsiTheme="majorBidi" w:cstheme="majorBidi"/>
            <w:color w:val="FF0000"/>
            <w:sz w:val="24"/>
            <w:szCs w:val="24"/>
          </w:rPr>
          <w:t>employ</w:t>
        </w:r>
      </w:ins>
      <w:del w:id="102" w:author="Lily Mo" w:date="2021-12-23T18:48:00Z">
        <w:r w:rsidR="008F29AC" w:rsidRPr="00976DF2" w:rsidDel="00290CC0">
          <w:rPr>
            <w:rFonts w:asciiTheme="majorBidi" w:eastAsia="Times New Roman" w:hAnsiTheme="majorBidi" w:cstheme="majorBidi"/>
            <w:color w:val="FF0000"/>
            <w:sz w:val="24"/>
            <w:szCs w:val="24"/>
          </w:rPr>
          <w:delText>a</w:delText>
        </w:r>
      </w:del>
      <w:r w:rsidR="008F29AC" w:rsidRPr="00976DF2">
        <w:rPr>
          <w:rFonts w:asciiTheme="majorBidi" w:eastAsia="Times New Roman" w:hAnsiTheme="majorBidi" w:cstheme="majorBidi"/>
          <w:color w:val="FF0000"/>
          <w:sz w:val="24"/>
          <w:szCs w:val="24"/>
        </w:rPr>
        <w:t xml:space="preserve"> machine</w:t>
      </w:r>
      <w:ins w:id="103" w:author="Lily Mo" w:date="2021-12-23T18:48:00Z">
        <w:r w:rsidR="00290CC0">
          <w:rPr>
            <w:rFonts w:asciiTheme="majorBidi" w:eastAsia="Times New Roman" w:hAnsiTheme="majorBidi" w:cstheme="majorBidi"/>
            <w:color w:val="FF0000"/>
            <w:sz w:val="24"/>
            <w:szCs w:val="24"/>
          </w:rPr>
          <w:t xml:space="preserve"> </w:t>
        </w:r>
      </w:ins>
      <w:del w:id="104" w:author="Lily Mo" w:date="2021-12-23T18:48:00Z">
        <w:r w:rsidR="007735CE" w:rsidRPr="00976DF2" w:rsidDel="00290CC0">
          <w:rPr>
            <w:rFonts w:asciiTheme="majorBidi" w:eastAsia="Times New Roman" w:hAnsiTheme="majorBidi" w:cstheme="majorBidi"/>
            <w:color w:val="FF0000"/>
            <w:sz w:val="24"/>
            <w:szCs w:val="24"/>
          </w:rPr>
          <w:delText>-</w:delText>
        </w:r>
      </w:del>
      <w:r w:rsidR="008F29AC" w:rsidRPr="00976DF2">
        <w:rPr>
          <w:rFonts w:asciiTheme="majorBidi" w:eastAsia="Times New Roman" w:hAnsiTheme="majorBidi" w:cstheme="majorBidi"/>
          <w:color w:val="FF0000"/>
          <w:sz w:val="24"/>
          <w:szCs w:val="24"/>
        </w:rPr>
        <w:t>learning algorithm</w:t>
      </w:r>
      <w:ins w:id="105" w:author="Lily Mo" w:date="2021-12-23T18:48:00Z">
        <w:r w:rsidR="00290CC0">
          <w:rPr>
            <w:rFonts w:asciiTheme="majorBidi" w:eastAsia="Times New Roman" w:hAnsiTheme="majorBidi" w:cstheme="majorBidi"/>
            <w:color w:val="FF0000"/>
            <w:sz w:val="24"/>
            <w:szCs w:val="24"/>
          </w:rPr>
          <w:t>s</w:t>
        </w:r>
      </w:ins>
      <w:r w:rsidR="008F29AC" w:rsidRPr="00976DF2">
        <w:rPr>
          <w:rFonts w:asciiTheme="majorBidi" w:eastAsia="Times New Roman" w:hAnsiTheme="majorBidi" w:cstheme="majorBidi"/>
          <w:color w:val="FF0000"/>
          <w:sz w:val="24"/>
          <w:szCs w:val="24"/>
        </w:rPr>
        <w:t xml:space="preserve"> to improve the screening accuracy</w:t>
      </w:r>
      <w:commentRangeEnd w:id="96"/>
      <w:r w:rsidR="008F29AC" w:rsidRPr="00976DF2">
        <w:rPr>
          <w:rStyle w:val="CommentReference"/>
          <w:rFonts w:asciiTheme="majorBidi" w:hAnsiTheme="majorBidi" w:cstheme="majorBidi"/>
        </w:rPr>
        <w:commentReference w:id="96"/>
      </w:r>
      <w:ins w:id="106" w:author="Lily Mo" w:date="2021-12-23T18:48:00Z">
        <w:r w:rsidR="00290CC0">
          <w:rPr>
            <w:rFonts w:asciiTheme="majorBidi" w:eastAsia="Times New Roman" w:hAnsiTheme="majorBidi" w:cstheme="majorBidi"/>
            <w:color w:val="FF0000"/>
            <w:sz w:val="24"/>
            <w:szCs w:val="24"/>
          </w:rPr>
          <w:t xml:space="preserve"> </w:t>
        </w:r>
      </w:ins>
      <w:del w:id="107" w:author="Lily Mo" w:date="2021-12-23T18:48:00Z">
        <w:r w:rsidR="008F29AC" w:rsidRPr="00976DF2" w:rsidDel="00290CC0">
          <w:rPr>
            <w:rFonts w:asciiTheme="majorBidi" w:eastAsia="Times New Roman" w:hAnsiTheme="majorBidi" w:cstheme="majorBidi"/>
            <w:color w:val="FF0000"/>
            <w:sz w:val="24"/>
            <w:szCs w:val="24"/>
          </w:rPr>
          <w:delText>.</w:delText>
        </w:r>
      </w:del>
      <w:r w:rsidR="008A73E7" w:rsidRPr="00976DF2">
        <w:rPr>
          <w:rFonts w:asciiTheme="majorBidi" w:eastAsia="Times New Roman" w:hAnsiTheme="majorBidi" w:cstheme="majorBidi"/>
          <w:color w:val="FF0000"/>
          <w:sz w:val="24"/>
          <w:szCs w:val="24"/>
        </w:rPr>
        <w:fldChar w:fldCharType="begin"/>
      </w:r>
      <w:r w:rsidR="00B519C1">
        <w:rPr>
          <w:rFonts w:asciiTheme="majorBidi" w:eastAsia="Times New Roman" w:hAnsiTheme="majorBidi" w:cstheme="majorBidi"/>
          <w:color w:val="FF0000"/>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8A73E7" w:rsidRPr="00976DF2">
        <w:rPr>
          <w:rFonts w:asciiTheme="majorBidi" w:eastAsia="Times New Roman" w:hAnsiTheme="majorBidi" w:cstheme="majorBidi"/>
          <w:color w:val="FF0000"/>
          <w:sz w:val="24"/>
          <w:szCs w:val="24"/>
        </w:rPr>
        <w:fldChar w:fldCharType="separate"/>
      </w:r>
      <w:r w:rsidR="00B519C1">
        <w:rPr>
          <w:rFonts w:asciiTheme="majorBidi" w:eastAsia="Times New Roman" w:hAnsiTheme="majorBidi" w:cstheme="majorBidi"/>
          <w:noProof/>
          <w:color w:val="FF0000"/>
          <w:sz w:val="24"/>
          <w:szCs w:val="24"/>
        </w:rPr>
        <w:t>[5]</w:t>
      </w:r>
      <w:r w:rsidR="008A73E7" w:rsidRPr="00976DF2">
        <w:rPr>
          <w:rFonts w:asciiTheme="majorBidi" w:eastAsia="Times New Roman" w:hAnsiTheme="majorBidi" w:cstheme="majorBidi"/>
          <w:color w:val="FF0000"/>
          <w:sz w:val="24"/>
          <w:szCs w:val="24"/>
        </w:rPr>
        <w:fldChar w:fldCharType="end"/>
      </w:r>
      <w:ins w:id="108" w:author="Lily Mo" w:date="2021-12-23T18:48:00Z">
        <w:r w:rsidR="00290CC0">
          <w:rPr>
            <w:rFonts w:asciiTheme="majorBidi" w:eastAsia="Times New Roman" w:hAnsiTheme="majorBidi" w:cstheme="majorBidi"/>
            <w:color w:val="FF0000"/>
            <w:sz w:val="24"/>
            <w:szCs w:val="24"/>
          </w:rPr>
          <w:t>.</w:t>
        </w:r>
      </w:ins>
      <w:r w:rsidR="008F29AC" w:rsidRPr="00976DF2">
        <w:rPr>
          <w:rFonts w:asciiTheme="majorBidi" w:eastAsia="Times New Roman" w:hAnsiTheme="majorBidi" w:cstheme="majorBidi"/>
          <w:color w:val="FF0000"/>
          <w:sz w:val="24"/>
          <w:szCs w:val="24"/>
        </w:rPr>
        <w:t xml:space="preserve"> </w:t>
      </w:r>
      <w:ins w:id="109" w:author="Lily Mo" w:date="2021-12-23T18:48:00Z">
        <w:r w:rsidR="00290CC0">
          <w:rPr>
            <w:rFonts w:asciiTheme="majorBidi" w:eastAsia="Times New Roman" w:hAnsiTheme="majorBidi" w:cstheme="majorBidi"/>
            <w:color w:val="FF0000"/>
            <w:sz w:val="24"/>
            <w:szCs w:val="24"/>
          </w:rPr>
          <w:t>Alt</w:t>
        </w:r>
      </w:ins>
      <w:del w:id="110" w:author="Lily Mo" w:date="2021-12-23T18:48:00Z">
        <w:r w:rsidR="008F29AC" w:rsidRPr="00976DF2" w:rsidDel="00290CC0">
          <w:rPr>
            <w:rFonts w:asciiTheme="majorBidi" w:eastAsia="Times New Roman" w:hAnsiTheme="majorBidi" w:cstheme="majorBidi"/>
            <w:sz w:val="24"/>
            <w:szCs w:val="24"/>
          </w:rPr>
          <w:delText>T</w:delText>
        </w:r>
      </w:del>
      <w:r w:rsidR="008F29AC" w:rsidRPr="00976DF2">
        <w:rPr>
          <w:rFonts w:asciiTheme="majorBidi" w:eastAsia="Times New Roman" w:hAnsiTheme="majorBidi" w:cstheme="majorBidi"/>
          <w:sz w:val="24"/>
          <w:szCs w:val="24"/>
        </w:rPr>
        <w:t>hough these methods prove effective</w:t>
      </w:r>
      <w:del w:id="111" w:author="bijan mehralizadeh" w:date="2021-12-24T18:19:00Z">
        <w:r w:rsidR="003D63A0" w:rsidRPr="00976DF2" w:rsidDel="00D027FE">
          <w:rPr>
            <w:rFonts w:asciiTheme="majorBidi" w:eastAsia="Times New Roman" w:hAnsiTheme="majorBidi" w:cstheme="majorBidi"/>
            <w:sz w:val="24"/>
            <w:szCs w:val="24"/>
          </w:rPr>
          <w:delText xml:space="preserve">, </w:delText>
        </w:r>
      </w:del>
      <w:ins w:id="112" w:author="Lily Mo" w:date="2021-12-23T18:48:00Z">
        <w:del w:id="113" w:author="bijan mehralizadeh" w:date="2021-12-24T18:19:00Z">
          <w:r w:rsidR="00290CC0" w:rsidDel="00D027FE">
            <w:rPr>
              <w:rFonts w:asciiTheme="majorBidi" w:eastAsia="Times New Roman" w:hAnsiTheme="majorBidi" w:cstheme="majorBidi"/>
              <w:sz w:val="24"/>
              <w:szCs w:val="24"/>
            </w:rPr>
            <w:delText>however</w:delText>
          </w:r>
        </w:del>
        <w:r w:rsidR="00290CC0">
          <w:rPr>
            <w:rFonts w:asciiTheme="majorBidi" w:eastAsia="Times New Roman" w:hAnsiTheme="majorBidi" w:cstheme="majorBidi"/>
            <w:sz w:val="24"/>
            <w:szCs w:val="24"/>
          </w:rPr>
          <w:t xml:space="preserve">, </w:t>
        </w:r>
      </w:ins>
      <w:del w:id="114" w:author="bijan mehralizadeh" w:date="2021-12-24T18:59:00Z">
        <w:r w:rsidR="003D63A0" w:rsidRPr="00976DF2" w:rsidDel="00644939">
          <w:rPr>
            <w:rFonts w:asciiTheme="majorBidi" w:eastAsia="Times New Roman" w:hAnsiTheme="majorBidi" w:cstheme="majorBidi"/>
            <w:sz w:val="24"/>
            <w:szCs w:val="24"/>
          </w:rPr>
          <w:delText xml:space="preserve">they </w:delText>
        </w:r>
      </w:del>
      <w:ins w:id="115" w:author="Lily Mo" w:date="2021-12-23T18:48:00Z">
        <w:del w:id="116" w:author="bijan mehralizadeh" w:date="2021-12-24T18:59:00Z">
          <w:r w:rsidR="00290CC0" w:rsidDel="00644939">
            <w:rPr>
              <w:rFonts w:asciiTheme="majorBidi" w:eastAsia="Times New Roman" w:hAnsiTheme="majorBidi" w:cstheme="majorBidi"/>
              <w:sz w:val="24"/>
              <w:szCs w:val="24"/>
            </w:rPr>
            <w:delText>still</w:delText>
          </w:r>
        </w:del>
      </w:ins>
      <w:del w:id="117" w:author="bijan mehralizadeh" w:date="2021-12-24T18:59:00Z">
        <w:r w:rsidR="003D63A0" w:rsidRPr="00976DF2" w:rsidDel="00644939">
          <w:rPr>
            <w:rFonts w:asciiTheme="majorBidi" w:eastAsia="Times New Roman" w:hAnsiTheme="majorBidi" w:cstheme="majorBidi"/>
            <w:sz w:val="24"/>
            <w:szCs w:val="24"/>
          </w:rPr>
          <w:delText xml:space="preserve">heavily rely on </w:delText>
        </w:r>
      </w:del>
      <w:ins w:id="118" w:author="Lily Mo" w:date="2021-12-23T18:49:00Z">
        <w:del w:id="119" w:author="bijan mehralizadeh" w:date="2021-12-24T18:59:00Z">
          <w:r w:rsidR="00290CC0" w:rsidDel="00644939">
            <w:rPr>
              <w:rFonts w:asciiTheme="majorBidi" w:eastAsia="Times New Roman" w:hAnsiTheme="majorBidi" w:cstheme="majorBidi"/>
              <w:sz w:val="24"/>
              <w:szCs w:val="24"/>
            </w:rPr>
            <w:delText>observational reports by family members, care</w:delText>
          </w:r>
        </w:del>
        <w:del w:id="120" w:author="bijan mehralizadeh" w:date="2021-12-24T18:19:00Z">
          <w:r w:rsidR="00290CC0" w:rsidDel="00D027FE">
            <w:rPr>
              <w:rFonts w:asciiTheme="majorBidi" w:eastAsia="Times New Roman" w:hAnsiTheme="majorBidi" w:cstheme="majorBidi"/>
              <w:sz w:val="24"/>
              <w:szCs w:val="24"/>
            </w:rPr>
            <w:delText xml:space="preserve"> </w:delText>
          </w:r>
        </w:del>
        <w:del w:id="121" w:author="bijan mehralizadeh" w:date="2021-12-24T18:59:00Z">
          <w:r w:rsidR="00290CC0" w:rsidDel="00644939">
            <w:rPr>
              <w:rFonts w:asciiTheme="majorBidi" w:eastAsia="Times New Roman" w:hAnsiTheme="majorBidi" w:cstheme="majorBidi"/>
              <w:sz w:val="24"/>
              <w:szCs w:val="24"/>
            </w:rPr>
            <w:delText>givers, or family doctors</w:delText>
          </w:r>
        </w:del>
      </w:ins>
      <w:ins w:id="122" w:author="Lily Mo" w:date="2021-12-23T18:54:00Z">
        <w:del w:id="123" w:author="bijan mehralizadeh" w:date="2021-12-24T18:59:00Z">
          <w:r w:rsidR="00CF22AA" w:rsidDel="00644939">
            <w:rPr>
              <w:rFonts w:asciiTheme="majorBidi" w:eastAsia="Times New Roman" w:hAnsiTheme="majorBidi" w:cstheme="majorBidi"/>
              <w:sz w:val="24"/>
              <w:szCs w:val="24"/>
            </w:rPr>
            <w:delText>/nurses</w:delText>
          </w:r>
        </w:del>
      </w:ins>
      <w:ins w:id="124" w:author="Lily Mo" w:date="2021-12-23T18:49:00Z">
        <w:del w:id="125" w:author="bijan mehralizadeh" w:date="2021-12-24T18:59:00Z">
          <w:r w:rsidR="00290CC0" w:rsidDel="00644939">
            <w:rPr>
              <w:rFonts w:asciiTheme="majorBidi" w:eastAsia="Times New Roman" w:hAnsiTheme="majorBidi" w:cstheme="majorBidi"/>
              <w:sz w:val="24"/>
              <w:szCs w:val="24"/>
            </w:rPr>
            <w:delText>. Thus,</w:delText>
          </w:r>
        </w:del>
      </w:ins>
      <w:ins w:id="126" w:author="bijan mehralizadeh" w:date="2021-12-24T19:05:00Z">
        <w:r w:rsidR="00644939">
          <w:rPr>
            <w:rFonts w:asciiTheme="majorBidi" w:eastAsia="Times New Roman" w:hAnsiTheme="majorBidi" w:cstheme="majorBidi"/>
            <w:sz w:val="24"/>
            <w:szCs w:val="24"/>
          </w:rPr>
          <w:t xml:space="preserve">licensed clinicians and observers should do them, </w:t>
        </w:r>
      </w:ins>
      <w:ins w:id="127" w:author="bijan mehralizadeh" w:date="2021-12-24T19:09:00Z">
        <w:r w:rsidR="00644939">
          <w:rPr>
            <w:rFonts w:asciiTheme="majorBidi" w:eastAsia="Times New Roman" w:hAnsiTheme="majorBidi" w:cstheme="majorBidi"/>
            <w:sz w:val="24"/>
            <w:szCs w:val="24"/>
          </w:rPr>
          <w:t>making</w:t>
        </w:r>
      </w:ins>
      <w:ins w:id="128" w:author="bijan mehralizadeh" w:date="2021-12-24T19:02:00Z">
        <w:r w:rsidR="00644939">
          <w:rPr>
            <w:rFonts w:asciiTheme="majorBidi" w:eastAsia="Times New Roman" w:hAnsiTheme="majorBidi" w:cstheme="majorBidi"/>
            <w:sz w:val="24"/>
            <w:szCs w:val="24"/>
          </w:rPr>
          <w:t xml:space="preserve"> them time-consuming</w:t>
        </w:r>
      </w:ins>
      <w:ins w:id="129" w:author="bijan mehralizadeh" w:date="2021-12-24T19:05:00Z">
        <w:r w:rsidR="00644939">
          <w:rPr>
            <w:rFonts w:asciiTheme="majorBidi" w:eastAsia="Times New Roman" w:hAnsiTheme="majorBidi" w:cstheme="majorBidi"/>
            <w:sz w:val="24"/>
            <w:szCs w:val="24"/>
          </w:rPr>
          <w:t xml:space="preserve"> and exhausting</w:t>
        </w:r>
      </w:ins>
      <w:ins w:id="130" w:author="Lily Mo" w:date="2021-12-23T18:49:00Z">
        <w:del w:id="131" w:author="bijan mehralizadeh" w:date="2021-12-24T18:23:00Z">
          <w:r w:rsidR="00290CC0" w:rsidDel="00D027FE">
            <w:rPr>
              <w:rFonts w:asciiTheme="majorBidi" w:eastAsia="Times New Roman" w:hAnsiTheme="majorBidi" w:cstheme="majorBidi"/>
              <w:sz w:val="24"/>
              <w:szCs w:val="24"/>
            </w:rPr>
            <w:delText xml:space="preserve"> these are prone </w:delText>
          </w:r>
        </w:del>
      </w:ins>
      <w:ins w:id="132" w:author="Lily Mo" w:date="2021-12-23T18:50:00Z">
        <w:del w:id="133" w:author="bijan mehralizadeh" w:date="2021-12-24T18:23:00Z">
          <w:r w:rsidR="00290CC0" w:rsidDel="00D027FE">
            <w:rPr>
              <w:rFonts w:asciiTheme="majorBidi" w:eastAsia="Times New Roman" w:hAnsiTheme="majorBidi" w:cstheme="majorBidi"/>
              <w:sz w:val="24"/>
              <w:szCs w:val="24"/>
            </w:rPr>
            <w:delText>to mistakes</w:delText>
          </w:r>
        </w:del>
      </w:ins>
      <w:ins w:id="134" w:author="Lily Mo" w:date="2021-12-23T18:54:00Z">
        <w:del w:id="135" w:author="bijan mehralizadeh" w:date="2021-12-24T18:22:00Z">
          <w:r w:rsidR="00CF22AA" w:rsidDel="00D027FE">
            <w:rPr>
              <w:rFonts w:asciiTheme="majorBidi" w:eastAsia="Times New Roman" w:hAnsiTheme="majorBidi" w:cstheme="majorBidi"/>
              <w:sz w:val="24"/>
              <w:szCs w:val="24"/>
            </w:rPr>
            <w:delText>,</w:delText>
          </w:r>
        </w:del>
        <w:r w:rsidR="00CF22AA">
          <w:rPr>
            <w:rFonts w:asciiTheme="majorBidi" w:eastAsia="Times New Roman" w:hAnsiTheme="majorBidi" w:cstheme="majorBidi"/>
            <w:sz w:val="24"/>
            <w:szCs w:val="24"/>
          </w:rPr>
          <w:t xml:space="preserve"> </w:t>
        </w:r>
      </w:ins>
      <w:ins w:id="136" w:author="Lily Mo" w:date="2021-12-23T18:51:00Z">
        <w:del w:id="137" w:author="bijan mehralizadeh" w:date="2021-12-24T18:22:00Z">
          <w:r w:rsidR="00290CC0" w:rsidDel="00D027FE">
            <w:rPr>
              <w:rFonts w:asciiTheme="majorBidi" w:eastAsia="Times New Roman" w:hAnsiTheme="majorBidi" w:cstheme="majorBidi"/>
              <w:sz w:val="24"/>
              <w:szCs w:val="24"/>
            </w:rPr>
            <w:delText>lack of</w:delText>
          </w:r>
        </w:del>
        <w:del w:id="138" w:author="bijan mehralizadeh" w:date="2021-12-24T18:20:00Z">
          <w:r w:rsidR="00290CC0" w:rsidDel="00D027FE">
            <w:rPr>
              <w:rFonts w:asciiTheme="majorBidi" w:eastAsia="Times New Roman" w:hAnsiTheme="majorBidi" w:cstheme="majorBidi"/>
              <w:sz w:val="24"/>
              <w:szCs w:val="24"/>
            </w:rPr>
            <w:delText xml:space="preserve"> </w:delText>
          </w:r>
        </w:del>
      </w:ins>
      <w:ins w:id="139" w:author="Lily Mo" w:date="2021-12-23T18:49:00Z">
        <w:del w:id="140" w:author="bijan mehralizadeh" w:date="2021-12-24T18:20:00Z">
          <w:r w:rsidR="00290CC0" w:rsidDel="00D027FE">
            <w:rPr>
              <w:rFonts w:asciiTheme="majorBidi" w:eastAsia="Times New Roman" w:hAnsiTheme="majorBidi" w:cstheme="majorBidi"/>
              <w:sz w:val="24"/>
              <w:szCs w:val="24"/>
            </w:rPr>
            <w:delText xml:space="preserve"> the</w:delText>
          </w:r>
        </w:del>
        <w:del w:id="141" w:author="bijan mehralizadeh" w:date="2021-12-24T18:22:00Z">
          <w:r w:rsidR="00290CC0" w:rsidDel="00D027FE">
            <w:rPr>
              <w:rFonts w:asciiTheme="majorBidi" w:eastAsia="Times New Roman" w:hAnsiTheme="majorBidi" w:cstheme="majorBidi"/>
              <w:sz w:val="24"/>
              <w:szCs w:val="24"/>
            </w:rPr>
            <w:delText xml:space="preserve"> </w:delText>
          </w:r>
        </w:del>
      </w:ins>
      <w:del w:id="142" w:author="bijan mehralizadeh" w:date="2021-12-24T18:22:00Z">
        <w:r w:rsidR="00644321" w:rsidRPr="00976DF2" w:rsidDel="00D027FE">
          <w:rPr>
            <w:rFonts w:asciiTheme="majorBidi" w:eastAsia="Times New Roman" w:hAnsiTheme="majorBidi" w:cstheme="majorBidi"/>
            <w:sz w:val="24"/>
            <w:szCs w:val="24"/>
          </w:rPr>
          <w:delText>observing</w:delText>
        </w:r>
        <w:r w:rsidR="003D63A0" w:rsidRPr="00976DF2" w:rsidDel="00D027FE">
          <w:rPr>
            <w:rFonts w:asciiTheme="majorBidi" w:eastAsia="Times New Roman" w:hAnsiTheme="majorBidi" w:cstheme="majorBidi"/>
            <w:sz w:val="24"/>
            <w:szCs w:val="24"/>
          </w:rPr>
          <w:delText xml:space="preserve"> the behavioral symptoms</w:delText>
        </w:r>
      </w:del>
      <w:ins w:id="143" w:author="Lily Mo" w:date="2021-12-23T18:55:00Z">
        <w:del w:id="144" w:author="bijan mehralizadeh" w:date="2021-12-24T18:22:00Z">
          <w:r w:rsidR="00CF22AA" w:rsidDel="00D027FE">
            <w:rPr>
              <w:rFonts w:asciiTheme="majorBidi" w:eastAsia="Times New Roman" w:hAnsiTheme="majorBidi" w:cstheme="majorBidi"/>
              <w:sz w:val="24"/>
              <w:szCs w:val="24"/>
            </w:rPr>
            <w:delText>, or misjudgment</w:delText>
          </w:r>
        </w:del>
      </w:ins>
      <w:ins w:id="145" w:author="Lily Mo" w:date="2021-12-23T18:56:00Z">
        <w:del w:id="146" w:author="bijan mehralizadeh" w:date="2021-12-24T18:22:00Z">
          <w:r w:rsidR="00CF22AA" w:rsidDel="00D027FE">
            <w:rPr>
              <w:rFonts w:asciiTheme="majorBidi" w:eastAsia="Times New Roman" w:hAnsiTheme="majorBidi" w:cstheme="majorBidi"/>
              <w:sz w:val="24"/>
              <w:szCs w:val="24"/>
            </w:rPr>
            <w:delText xml:space="preserve"> </w:delText>
          </w:r>
        </w:del>
      </w:ins>
      <w:r w:rsidR="0064493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644939">
        <w:rPr>
          <w:rFonts w:asciiTheme="majorBidi" w:eastAsia="Times New Roman" w:hAnsiTheme="majorBidi" w:cstheme="majorBidi"/>
          <w:sz w:val="24"/>
          <w:szCs w:val="24"/>
        </w:rPr>
        <w:instrText xml:space="preserve"> ADDIN EN.CITE </w:instrText>
      </w:r>
      <w:r w:rsidR="0064493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644939">
        <w:rPr>
          <w:rFonts w:asciiTheme="majorBidi" w:eastAsia="Times New Roman" w:hAnsiTheme="majorBidi" w:cstheme="majorBidi"/>
          <w:sz w:val="24"/>
          <w:szCs w:val="24"/>
        </w:rPr>
        <w:instrText xml:space="preserve"> ADDIN EN.CITE.DATA </w:instrText>
      </w:r>
      <w:r w:rsidR="00644939">
        <w:rPr>
          <w:rFonts w:asciiTheme="majorBidi" w:eastAsia="Times New Roman" w:hAnsiTheme="majorBidi" w:cstheme="majorBidi"/>
          <w:sz w:val="24"/>
          <w:szCs w:val="24"/>
        </w:rPr>
      </w:r>
      <w:r w:rsidR="00644939">
        <w:rPr>
          <w:rFonts w:asciiTheme="majorBidi" w:eastAsia="Times New Roman" w:hAnsiTheme="majorBidi" w:cstheme="majorBidi"/>
          <w:sz w:val="24"/>
          <w:szCs w:val="24"/>
        </w:rPr>
        <w:fldChar w:fldCharType="end"/>
      </w:r>
      <w:r w:rsidR="00644939">
        <w:rPr>
          <w:rFonts w:asciiTheme="majorBidi" w:eastAsia="Times New Roman" w:hAnsiTheme="majorBidi" w:cstheme="majorBidi"/>
          <w:sz w:val="24"/>
          <w:szCs w:val="24"/>
        </w:rPr>
        <w:fldChar w:fldCharType="separate"/>
      </w:r>
      <w:r w:rsidR="00644939">
        <w:rPr>
          <w:rFonts w:asciiTheme="majorBidi" w:eastAsia="Times New Roman" w:hAnsiTheme="majorBidi" w:cstheme="majorBidi"/>
          <w:noProof/>
          <w:sz w:val="24"/>
          <w:szCs w:val="24"/>
        </w:rPr>
        <w:t>[3, 6]</w:t>
      </w:r>
      <w:r w:rsidR="00644939">
        <w:rPr>
          <w:rFonts w:asciiTheme="majorBidi" w:eastAsia="Times New Roman" w:hAnsiTheme="majorBidi" w:cstheme="majorBidi"/>
          <w:sz w:val="24"/>
          <w:szCs w:val="24"/>
        </w:rPr>
        <w:fldChar w:fldCharType="end"/>
      </w:r>
      <w:ins w:id="147" w:author="Lily Mo" w:date="2021-12-23T18:56:00Z">
        <w:del w:id="148" w:author="bijan mehralizadeh" w:date="2021-12-24T19:08:00Z">
          <w:r w:rsidR="00CF22AA" w:rsidDel="00644939">
            <w:rPr>
              <w:rFonts w:asciiTheme="majorBidi" w:eastAsia="Times New Roman" w:hAnsiTheme="majorBidi" w:cstheme="majorBidi"/>
              <w:sz w:val="24"/>
              <w:szCs w:val="24"/>
            </w:rPr>
            <w:delText>[]</w:delText>
          </w:r>
        </w:del>
      </w:ins>
      <w:r w:rsidR="003D63A0" w:rsidRPr="00976DF2">
        <w:rPr>
          <w:rFonts w:asciiTheme="majorBidi" w:eastAsia="Times New Roman" w:hAnsiTheme="majorBidi" w:cstheme="majorBidi"/>
          <w:sz w:val="24"/>
          <w:szCs w:val="24"/>
        </w:rPr>
        <w:t xml:space="preserve">. </w:t>
      </w:r>
      <w:ins w:id="149" w:author="Lily Mo" w:date="2021-12-23T18:55:00Z">
        <w:r w:rsidR="00CF22AA">
          <w:rPr>
            <w:rFonts w:asciiTheme="majorBidi" w:eastAsia="Times New Roman" w:hAnsiTheme="majorBidi" w:cstheme="majorBidi"/>
            <w:sz w:val="24"/>
            <w:szCs w:val="24"/>
          </w:rPr>
          <w:t>To overcom</w:t>
        </w:r>
      </w:ins>
      <w:ins w:id="150" w:author="bijan mehralizadeh" w:date="2021-12-24T18:24:00Z">
        <w:r w:rsidR="00D027FE">
          <w:rPr>
            <w:rFonts w:asciiTheme="majorBidi" w:eastAsia="Times New Roman" w:hAnsiTheme="majorBidi" w:cstheme="majorBidi"/>
            <w:sz w:val="24"/>
            <w:szCs w:val="24"/>
          </w:rPr>
          <w:t>e</w:t>
        </w:r>
      </w:ins>
      <w:ins w:id="151" w:author="Lily Mo" w:date="2021-12-23T18:55:00Z">
        <w:del w:id="152" w:author="bijan mehralizadeh" w:date="2021-12-24T18:24:00Z">
          <w:r w:rsidR="00CF22AA" w:rsidDel="00D027FE">
            <w:rPr>
              <w:rFonts w:asciiTheme="majorBidi" w:eastAsia="Times New Roman" w:hAnsiTheme="majorBidi" w:cstheme="majorBidi"/>
              <w:sz w:val="24"/>
              <w:szCs w:val="24"/>
            </w:rPr>
            <w:delText>e</w:delText>
          </w:r>
        </w:del>
        <w:r w:rsidR="00CF22AA">
          <w:rPr>
            <w:rFonts w:asciiTheme="majorBidi" w:eastAsia="Times New Roman" w:hAnsiTheme="majorBidi" w:cstheme="majorBidi"/>
            <w:sz w:val="24"/>
            <w:szCs w:val="24"/>
          </w:rPr>
          <w:t xml:space="preserve"> the shortcomings of the questionnaire-based systems</w:t>
        </w:r>
      </w:ins>
      <w:ins w:id="153" w:author="bijan mehralizadeh" w:date="2021-12-24T18:23:00Z">
        <w:r w:rsidR="00D027FE">
          <w:rPr>
            <w:rFonts w:asciiTheme="majorBidi" w:eastAsia="Times New Roman" w:hAnsiTheme="majorBidi" w:cstheme="majorBidi"/>
            <w:sz w:val="24"/>
            <w:szCs w:val="24"/>
          </w:rPr>
          <w:t>,</w:t>
        </w:r>
      </w:ins>
      <w:ins w:id="154" w:author="Lily Mo" w:date="2021-12-23T18:55:00Z">
        <w:r w:rsidR="00CF22AA">
          <w:rPr>
            <w:rFonts w:asciiTheme="majorBidi" w:eastAsia="Times New Roman" w:hAnsiTheme="majorBidi" w:cstheme="majorBidi"/>
            <w:sz w:val="24"/>
            <w:szCs w:val="24"/>
          </w:rPr>
          <w:t xml:space="preserve"> </w:t>
        </w:r>
      </w:ins>
      <w:del w:id="155" w:author="Lily Mo" w:date="2021-12-23T18:56:00Z">
        <w:r w:rsidR="00916374" w:rsidRPr="00976DF2" w:rsidDel="00CF22AA">
          <w:rPr>
            <w:rFonts w:asciiTheme="majorBidi" w:eastAsia="Times New Roman" w:hAnsiTheme="majorBidi" w:cstheme="majorBidi"/>
            <w:sz w:val="24"/>
            <w:szCs w:val="24"/>
          </w:rPr>
          <w:delText>M</w:delText>
        </w:r>
      </w:del>
      <w:ins w:id="156" w:author="Lily Mo" w:date="2021-12-23T18:58:00Z">
        <w:del w:id="157" w:author="bijan mehralizadeh" w:date="2021-12-24T18:26:00Z">
          <w:r w:rsidR="00C07454" w:rsidDel="00D027FE">
            <w:rPr>
              <w:rFonts w:asciiTheme="majorBidi" w:eastAsia="Times New Roman" w:hAnsiTheme="majorBidi" w:cstheme="majorBidi"/>
              <w:sz w:val="24"/>
              <w:szCs w:val="24"/>
            </w:rPr>
            <w:delText>there are</w:delText>
          </w:r>
        </w:del>
      </w:ins>
      <w:del w:id="158" w:author="bijan mehralizadeh" w:date="2021-12-24T18:26:00Z">
        <w:r w:rsidR="00916374" w:rsidRPr="00976DF2" w:rsidDel="00D027FE">
          <w:rPr>
            <w:rFonts w:asciiTheme="majorBidi" w:eastAsia="Times New Roman" w:hAnsiTheme="majorBidi" w:cstheme="majorBidi"/>
            <w:sz w:val="24"/>
            <w:szCs w:val="24"/>
          </w:rPr>
          <w:delText>any</w:delText>
        </w:r>
      </w:del>
      <w:ins w:id="159" w:author="bijan mehralizadeh" w:date="2021-12-24T18:26:00Z">
        <w:r w:rsidR="00D027FE">
          <w:rPr>
            <w:rFonts w:asciiTheme="majorBidi" w:eastAsia="Times New Roman" w:hAnsiTheme="majorBidi" w:cstheme="majorBidi"/>
            <w:sz w:val="24"/>
            <w:szCs w:val="24"/>
          </w:rPr>
          <w:t>many</w:t>
        </w:r>
      </w:ins>
      <w:r w:rsidR="00916374" w:rsidRPr="00976DF2">
        <w:rPr>
          <w:rFonts w:asciiTheme="majorBidi" w:eastAsia="Times New Roman" w:hAnsiTheme="majorBidi" w:cstheme="majorBidi"/>
          <w:sz w:val="24"/>
          <w:szCs w:val="24"/>
        </w:rPr>
        <w:t xml:space="preserve"> re</w:t>
      </w:r>
      <w:r w:rsidR="00644321" w:rsidRPr="00976DF2">
        <w:rPr>
          <w:rFonts w:asciiTheme="majorBidi" w:eastAsia="Times New Roman" w:hAnsiTheme="majorBidi" w:cstheme="majorBidi"/>
          <w:sz w:val="24"/>
          <w:szCs w:val="24"/>
        </w:rPr>
        <w:t>searcher</w:t>
      </w:r>
      <w:r w:rsidR="00916374" w:rsidRPr="00976DF2">
        <w:rPr>
          <w:rFonts w:asciiTheme="majorBidi" w:eastAsia="Times New Roman" w:hAnsiTheme="majorBidi" w:cstheme="majorBidi"/>
          <w:sz w:val="24"/>
          <w:szCs w:val="24"/>
        </w:rPr>
        <w:t xml:space="preserve">s </w:t>
      </w:r>
      <w:ins w:id="160" w:author="Lily Mo" w:date="2021-12-23T18:58:00Z">
        <w:r w:rsidR="00C07454">
          <w:rPr>
            <w:rFonts w:asciiTheme="majorBidi" w:eastAsia="Times New Roman" w:hAnsiTheme="majorBidi" w:cstheme="majorBidi"/>
            <w:sz w:val="24"/>
            <w:szCs w:val="24"/>
          </w:rPr>
          <w:t xml:space="preserve">have </w:t>
        </w:r>
      </w:ins>
      <w:r w:rsidR="00916374" w:rsidRPr="00976DF2">
        <w:rPr>
          <w:rFonts w:asciiTheme="majorBidi" w:eastAsia="Times New Roman" w:hAnsiTheme="majorBidi" w:cstheme="majorBidi"/>
          <w:sz w:val="24"/>
          <w:szCs w:val="24"/>
        </w:rPr>
        <w:t>focus</w:t>
      </w:r>
      <w:ins w:id="161" w:author="Lily Mo" w:date="2021-12-23T18:58:00Z">
        <w:r w:rsidR="00C07454">
          <w:rPr>
            <w:rFonts w:asciiTheme="majorBidi" w:eastAsia="Times New Roman" w:hAnsiTheme="majorBidi" w:cstheme="majorBidi"/>
            <w:sz w:val="24"/>
            <w:szCs w:val="24"/>
          </w:rPr>
          <w:t>ed</w:t>
        </w:r>
      </w:ins>
      <w:r w:rsidR="00916374" w:rsidRPr="00976DF2">
        <w:rPr>
          <w:rFonts w:asciiTheme="majorBidi" w:eastAsia="Times New Roman" w:hAnsiTheme="majorBidi" w:cstheme="majorBidi"/>
          <w:sz w:val="24"/>
          <w:szCs w:val="24"/>
        </w:rPr>
        <w:t xml:space="preserve"> </w:t>
      </w:r>
      <w:r w:rsidR="00A93C14" w:rsidRPr="00976DF2">
        <w:rPr>
          <w:rFonts w:asciiTheme="majorBidi" w:eastAsia="Times New Roman" w:hAnsiTheme="majorBidi" w:cstheme="majorBidi"/>
          <w:sz w:val="24"/>
          <w:szCs w:val="24"/>
        </w:rPr>
        <w:t xml:space="preserve">on </w:t>
      </w:r>
      <w:del w:id="162" w:author="Lily Mo" w:date="2021-12-23T18:58:00Z">
        <w:r w:rsidR="00A93C14" w:rsidRPr="00976DF2" w:rsidDel="00C07454">
          <w:rPr>
            <w:rFonts w:asciiTheme="majorBidi" w:eastAsia="Times New Roman" w:hAnsiTheme="majorBidi" w:cstheme="majorBidi"/>
            <w:sz w:val="24"/>
            <w:szCs w:val="24"/>
          </w:rPr>
          <w:delText xml:space="preserve">the </w:delText>
        </w:r>
      </w:del>
      <w:r w:rsidR="003257A0" w:rsidRPr="00976DF2">
        <w:rPr>
          <w:rFonts w:asciiTheme="majorBidi" w:hAnsiTheme="majorBidi" w:cstheme="majorBidi"/>
          <w:color w:val="111111"/>
          <w:sz w:val="24"/>
          <w:szCs w:val="24"/>
          <w:shd w:val="clear" w:color="auto" w:fill="FFFFFF"/>
        </w:rPr>
        <w:t xml:space="preserve">biological markers </w:t>
      </w:r>
      <w:r w:rsidR="00A93C14" w:rsidRPr="00976DF2">
        <w:rPr>
          <w:rFonts w:asciiTheme="majorBidi" w:eastAsia="Times New Roman" w:hAnsiTheme="majorBidi" w:cstheme="majorBidi"/>
          <w:sz w:val="24"/>
          <w:szCs w:val="24"/>
        </w:rPr>
        <w:t>of ASD</w:t>
      </w:r>
      <w:r w:rsidR="00D027FE">
        <w:rPr>
          <w:rFonts w:asciiTheme="majorBidi" w:eastAsia="Times New Roman" w:hAnsiTheme="majorBidi" w:cstheme="majorBidi"/>
          <w:sz w:val="24"/>
          <w:szCs w:val="24"/>
        </w:rPr>
        <w:fldChar w:fldCharType="begin"/>
      </w:r>
      <w:r w:rsidR="00644939">
        <w:rPr>
          <w:rFonts w:asciiTheme="majorBidi" w:eastAsia="Times New Roman" w:hAnsiTheme="majorBidi" w:cstheme="majorBidi"/>
          <w:sz w:val="24"/>
          <w:szCs w:val="24"/>
        </w:rPr>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D027FE">
        <w:rPr>
          <w:rFonts w:asciiTheme="majorBidi" w:eastAsia="Times New Roman" w:hAnsiTheme="majorBidi" w:cstheme="majorBidi"/>
          <w:sz w:val="24"/>
          <w:szCs w:val="24"/>
        </w:rPr>
        <w:fldChar w:fldCharType="separate"/>
      </w:r>
      <w:r w:rsidR="00644939">
        <w:rPr>
          <w:rFonts w:asciiTheme="majorBidi" w:eastAsia="Times New Roman" w:hAnsiTheme="majorBidi" w:cstheme="majorBidi"/>
          <w:noProof/>
          <w:sz w:val="24"/>
          <w:szCs w:val="24"/>
        </w:rPr>
        <w:t>[7]</w:t>
      </w:r>
      <w:r w:rsidR="00D027FE">
        <w:rPr>
          <w:rFonts w:asciiTheme="majorBidi" w:eastAsia="Times New Roman" w:hAnsiTheme="majorBidi" w:cstheme="majorBidi"/>
          <w:sz w:val="24"/>
          <w:szCs w:val="24"/>
        </w:rPr>
        <w:fldChar w:fldCharType="end"/>
      </w:r>
      <w:ins w:id="163" w:author="Lily Mo" w:date="2021-12-23T18:58:00Z">
        <w:del w:id="164" w:author="bijan mehralizadeh" w:date="2021-12-24T18:01:00Z">
          <w:r w:rsidR="00C07454" w:rsidDel="001A78E3">
            <w:rPr>
              <w:rFonts w:asciiTheme="majorBidi" w:eastAsia="Times New Roman" w:hAnsiTheme="majorBidi" w:cstheme="majorBidi"/>
              <w:sz w:val="24"/>
              <w:szCs w:val="24"/>
            </w:rPr>
            <w:delText xml:space="preserve"> []</w:delText>
          </w:r>
        </w:del>
      </w:ins>
      <w:ins w:id="165" w:author="Lily Mo" w:date="2021-12-23T19:09:00Z">
        <w:r w:rsidR="00A21ECF">
          <w:rPr>
            <w:rFonts w:asciiTheme="majorBidi" w:eastAsia="Times New Roman" w:hAnsiTheme="majorBidi" w:cstheme="majorBidi"/>
            <w:sz w:val="24"/>
            <w:szCs w:val="24"/>
          </w:rPr>
          <w:t xml:space="preserve"> </w:t>
        </w:r>
        <w:del w:id="166" w:author="bijan mehralizadeh" w:date="2021-12-24T18:02:00Z">
          <w:r w:rsidR="00A21ECF" w:rsidDel="001A78E3">
            <w:rPr>
              <w:rFonts w:asciiTheme="majorBidi" w:eastAsia="Times New Roman" w:hAnsiTheme="majorBidi" w:cstheme="majorBidi"/>
              <w:sz w:val="24"/>
              <w:szCs w:val="24"/>
            </w:rPr>
            <w:delText>and</w:delText>
          </w:r>
        </w:del>
      </w:ins>
      <w:del w:id="167" w:author="bijan mehralizadeh" w:date="2021-12-24T18:02:00Z">
        <w:r w:rsidR="00644321" w:rsidRPr="00976DF2" w:rsidDel="001A78E3">
          <w:rPr>
            <w:rFonts w:asciiTheme="majorBidi" w:eastAsia="Times New Roman" w:hAnsiTheme="majorBidi" w:cstheme="majorBidi"/>
            <w:sz w:val="24"/>
            <w:szCs w:val="24"/>
          </w:rPr>
          <w:delText>;</w:delText>
        </w:r>
        <w:r w:rsidR="00A93C14" w:rsidRPr="00976DF2" w:rsidDel="001A78E3">
          <w:rPr>
            <w:rFonts w:asciiTheme="majorBidi" w:eastAsia="Times New Roman" w:hAnsiTheme="majorBidi" w:cstheme="majorBidi"/>
            <w:sz w:val="24"/>
            <w:szCs w:val="24"/>
          </w:rPr>
          <w:delText xml:space="preserve"> they use</w:delText>
        </w:r>
      </w:del>
      <w:ins w:id="168" w:author="bijan mehralizadeh" w:date="2021-12-24T18:02:00Z">
        <w:r w:rsidR="001A78E3">
          <w:rPr>
            <w:rFonts w:asciiTheme="majorBidi" w:eastAsia="Times New Roman" w:hAnsiTheme="majorBidi" w:cstheme="majorBidi"/>
            <w:sz w:val="24"/>
            <w:szCs w:val="24"/>
          </w:rPr>
          <w:t>using</w:t>
        </w:r>
      </w:ins>
      <w:r w:rsidR="00A93C14" w:rsidRPr="00976DF2">
        <w:rPr>
          <w:rFonts w:asciiTheme="majorBidi" w:eastAsia="Times New Roman" w:hAnsiTheme="majorBidi" w:cstheme="majorBidi"/>
          <w:sz w:val="24"/>
          <w:szCs w:val="24"/>
        </w:rPr>
        <w:t xml:space="preserve"> brain imaging techniques</w:t>
      </w:r>
      <w:ins w:id="169" w:author="Lily Mo" w:date="2021-12-23T18:59:00Z">
        <w:r w:rsidR="00C07454">
          <w:rPr>
            <w:rFonts w:asciiTheme="majorBidi" w:eastAsia="Times New Roman" w:hAnsiTheme="majorBidi" w:cstheme="majorBidi"/>
            <w:sz w:val="24"/>
            <w:szCs w:val="24"/>
          </w:rPr>
          <w:t xml:space="preserve"> </w:t>
        </w:r>
      </w:ins>
      <w:ins w:id="170" w:author="Lily Mo" w:date="2021-12-23T19:08:00Z">
        <w:del w:id="171" w:author="bijan mehralizadeh" w:date="2021-12-24T18:02:00Z">
          <w:r w:rsidR="00A21ECF" w:rsidDel="001A78E3">
            <w:rPr>
              <w:rFonts w:asciiTheme="majorBidi" w:eastAsia="Times New Roman" w:hAnsiTheme="majorBidi" w:cstheme="majorBidi"/>
              <w:sz w:val="24"/>
              <w:szCs w:val="24"/>
            </w:rPr>
            <w:delText>u</w:delText>
          </w:r>
        </w:del>
      </w:ins>
      <w:ins w:id="172" w:author="Lily Mo" w:date="2021-12-23T19:09:00Z">
        <w:del w:id="173" w:author="bijan mehralizadeh" w:date="2021-12-24T18:02:00Z">
          <w:r w:rsidR="00A21ECF" w:rsidDel="001A78E3">
            <w:rPr>
              <w:rFonts w:asciiTheme="majorBidi" w:eastAsia="Times New Roman" w:hAnsiTheme="majorBidi" w:cstheme="majorBidi"/>
              <w:sz w:val="24"/>
              <w:szCs w:val="24"/>
            </w:rPr>
            <w:delText>sing</w:delText>
          </w:r>
        </w:del>
      </w:ins>
      <w:ins w:id="174" w:author="bijan mehralizadeh" w:date="2021-12-24T18:02:00Z">
        <w:r w:rsidR="001A78E3">
          <w:rPr>
            <w:rFonts w:asciiTheme="majorBidi" w:eastAsia="Times New Roman" w:hAnsiTheme="majorBidi" w:cstheme="majorBidi"/>
            <w:sz w:val="24"/>
            <w:szCs w:val="24"/>
          </w:rPr>
          <w:t>like</w:t>
        </w:r>
      </w:ins>
      <w:ins w:id="175" w:author="Lily Mo" w:date="2021-12-23T19:09:00Z">
        <w:r w:rsidR="00A21ECF">
          <w:rPr>
            <w:rFonts w:asciiTheme="majorBidi" w:eastAsia="Times New Roman" w:hAnsiTheme="majorBidi" w:cstheme="majorBidi"/>
            <w:sz w:val="24"/>
            <w:szCs w:val="24"/>
          </w:rPr>
          <w:t xml:space="preserve"> fMRI</w:t>
        </w:r>
      </w:ins>
      <w:r w:rsidR="00D027FE">
        <w:rPr>
          <w:rFonts w:asciiTheme="majorBidi" w:eastAsia="Times New Roman" w:hAnsiTheme="majorBidi" w:cstheme="majorBidi"/>
          <w:sz w:val="24"/>
          <w:szCs w:val="24"/>
        </w:rPr>
        <w:fldChar w:fldCharType="begin"/>
      </w:r>
      <w:r w:rsidR="00644939">
        <w:rPr>
          <w:rFonts w:asciiTheme="majorBidi" w:eastAsia="Times New Roman" w:hAnsiTheme="majorBidi" w:cstheme="majorBidi"/>
          <w:sz w:val="24"/>
          <w:szCs w:val="24"/>
        </w:rPr>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D027FE">
        <w:rPr>
          <w:rFonts w:asciiTheme="majorBidi" w:eastAsia="Times New Roman" w:hAnsiTheme="majorBidi" w:cstheme="majorBidi"/>
          <w:sz w:val="24"/>
          <w:szCs w:val="24"/>
        </w:rPr>
        <w:fldChar w:fldCharType="separate"/>
      </w:r>
      <w:r w:rsidR="00644939">
        <w:rPr>
          <w:rFonts w:asciiTheme="majorBidi" w:eastAsia="Times New Roman" w:hAnsiTheme="majorBidi" w:cstheme="majorBidi"/>
          <w:noProof/>
          <w:sz w:val="24"/>
          <w:szCs w:val="24"/>
        </w:rPr>
        <w:t>[8]</w:t>
      </w:r>
      <w:r w:rsidR="00D027FE">
        <w:rPr>
          <w:rFonts w:asciiTheme="majorBidi" w:eastAsia="Times New Roman" w:hAnsiTheme="majorBidi" w:cstheme="majorBidi"/>
          <w:sz w:val="24"/>
          <w:szCs w:val="24"/>
        </w:rPr>
        <w:fldChar w:fldCharType="end"/>
      </w:r>
      <w:ins w:id="176" w:author="bijan mehralizadeh" w:date="2021-12-24T18:08:00Z">
        <w:r w:rsidR="00DE5F60">
          <w:rPr>
            <w:rFonts w:asciiTheme="majorBidi" w:eastAsia="Times New Roman" w:hAnsiTheme="majorBidi" w:cstheme="majorBidi"/>
            <w:sz w:val="24"/>
            <w:szCs w:val="24"/>
          </w:rPr>
          <w:t xml:space="preserve"> or</w:t>
        </w:r>
      </w:ins>
      <w:ins w:id="177" w:author="Lily Mo" w:date="2021-12-23T19:09:00Z">
        <w:del w:id="178" w:author="bijan mehralizadeh" w:date="2021-12-24T18:08:00Z">
          <w:r w:rsidR="00A21ECF" w:rsidDel="00DE5F60">
            <w:rPr>
              <w:rFonts w:asciiTheme="majorBidi" w:eastAsia="Times New Roman" w:hAnsiTheme="majorBidi" w:cstheme="majorBidi"/>
              <w:sz w:val="24"/>
              <w:szCs w:val="24"/>
            </w:rPr>
            <w:delText xml:space="preserve"> </w:delText>
          </w:r>
        </w:del>
      </w:ins>
      <w:ins w:id="179" w:author="Lily Mo" w:date="2021-12-23T18:59:00Z">
        <w:del w:id="180" w:author="bijan mehralizadeh" w:date="2021-12-24T18:08:00Z">
          <w:r w:rsidR="00C07454" w:rsidDel="00DE5F60">
            <w:rPr>
              <w:rFonts w:asciiTheme="majorBidi" w:eastAsia="Times New Roman" w:hAnsiTheme="majorBidi" w:cstheme="majorBidi"/>
              <w:sz w:val="24"/>
              <w:szCs w:val="24"/>
            </w:rPr>
            <w:delText>[]</w:delText>
          </w:r>
        </w:del>
      </w:ins>
      <w:ins w:id="181" w:author="Lily Mo" w:date="2021-12-23T19:09:00Z">
        <w:del w:id="182" w:author="bijan mehralizadeh" w:date="2021-12-24T18:08:00Z">
          <w:r w:rsidR="00A21ECF" w:rsidDel="00DE5F60">
            <w:rPr>
              <w:rFonts w:asciiTheme="majorBidi" w:eastAsia="Times New Roman" w:hAnsiTheme="majorBidi" w:cstheme="majorBidi"/>
              <w:sz w:val="24"/>
              <w:szCs w:val="24"/>
            </w:rPr>
            <w:delText xml:space="preserve"> and</w:delText>
          </w:r>
        </w:del>
      </w:ins>
      <w:ins w:id="183" w:author="Lily Mo" w:date="2021-12-23T18:59:00Z">
        <w:r w:rsidR="00C07454">
          <w:rPr>
            <w:rFonts w:asciiTheme="majorBidi" w:eastAsia="Times New Roman" w:hAnsiTheme="majorBidi" w:cstheme="majorBidi"/>
            <w:sz w:val="24"/>
            <w:szCs w:val="24"/>
          </w:rPr>
          <w:t xml:space="preserve"> EEG</w:t>
        </w:r>
      </w:ins>
      <w:ins w:id="184" w:author="Lily Mo" w:date="2021-12-23T19:09:00Z">
        <w:r w:rsidR="00A21ECF">
          <w:rPr>
            <w:rFonts w:asciiTheme="majorBidi" w:eastAsia="Times New Roman" w:hAnsiTheme="majorBidi" w:cstheme="majorBidi"/>
            <w:sz w:val="24"/>
            <w:szCs w:val="24"/>
          </w:rPr>
          <w:t xml:space="preserve"> </w:t>
        </w:r>
      </w:ins>
      <w:ins w:id="185" w:author="Lily Mo" w:date="2021-12-23T18:59:00Z">
        <w:r w:rsidR="00C07454">
          <w:rPr>
            <w:rFonts w:asciiTheme="majorBidi" w:eastAsia="Times New Roman" w:hAnsiTheme="majorBidi" w:cstheme="majorBidi"/>
            <w:sz w:val="24"/>
            <w:szCs w:val="24"/>
          </w:rPr>
          <w:t>methods</w:t>
        </w:r>
      </w:ins>
      <w:r w:rsidR="00A93C14" w:rsidRPr="00976DF2">
        <w:rPr>
          <w:rFonts w:asciiTheme="majorBidi" w:eastAsia="Times New Roman" w:hAnsiTheme="majorBidi" w:cstheme="majorBidi"/>
          <w:sz w:val="24"/>
          <w:szCs w:val="24"/>
        </w:rPr>
        <w:t xml:space="preserve"> </w:t>
      </w:r>
      <w:r w:rsidR="006A6468" w:rsidRPr="00976DF2">
        <w:rPr>
          <w:rFonts w:asciiTheme="majorBidi" w:eastAsia="Times New Roman" w:hAnsiTheme="majorBidi" w:cstheme="majorBidi"/>
          <w:sz w:val="24"/>
          <w:szCs w:val="24"/>
        </w:rPr>
        <w:t xml:space="preserve">to </w:t>
      </w:r>
      <w:commentRangeStart w:id="186"/>
      <w:r w:rsidR="006A6468" w:rsidRPr="00976DF2">
        <w:rPr>
          <w:rFonts w:asciiTheme="majorBidi" w:eastAsia="Times New Roman" w:hAnsiTheme="majorBidi" w:cstheme="majorBidi"/>
          <w:color w:val="FF0000"/>
          <w:sz w:val="24"/>
          <w:szCs w:val="24"/>
        </w:rPr>
        <w:t xml:space="preserve">find </w:t>
      </w:r>
      <w:ins w:id="187" w:author="Lily Mo" w:date="2021-12-23T18:58:00Z">
        <w:r w:rsidR="00C07454">
          <w:rPr>
            <w:rFonts w:asciiTheme="majorBidi" w:eastAsia="Times New Roman" w:hAnsiTheme="majorBidi" w:cstheme="majorBidi"/>
            <w:color w:val="FF0000"/>
            <w:sz w:val="24"/>
            <w:szCs w:val="24"/>
          </w:rPr>
          <w:t>ASD symptoms</w:t>
        </w:r>
      </w:ins>
      <w:r w:rsidR="00D027FE">
        <w:rPr>
          <w:rFonts w:asciiTheme="majorBidi" w:eastAsia="Times New Roman" w:hAnsiTheme="majorBidi" w:cstheme="majorBidi"/>
          <w:color w:val="FF0000"/>
          <w:sz w:val="24"/>
          <w:szCs w:val="24"/>
        </w:rPr>
        <w:fldChar w:fldCharType="begin"/>
      </w:r>
      <w:r w:rsidR="00644939">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D027FE">
        <w:rPr>
          <w:rFonts w:asciiTheme="majorBidi" w:eastAsia="Times New Roman" w:hAnsiTheme="majorBidi" w:cstheme="majorBidi"/>
          <w:color w:val="FF0000"/>
          <w:sz w:val="24"/>
          <w:szCs w:val="24"/>
        </w:rPr>
        <w:fldChar w:fldCharType="separate"/>
      </w:r>
      <w:r w:rsidR="00644939">
        <w:rPr>
          <w:rFonts w:asciiTheme="majorBidi" w:eastAsia="Times New Roman" w:hAnsiTheme="majorBidi" w:cstheme="majorBidi"/>
          <w:noProof/>
          <w:color w:val="FF0000"/>
          <w:sz w:val="24"/>
          <w:szCs w:val="24"/>
        </w:rPr>
        <w:t>[9]</w:t>
      </w:r>
      <w:r w:rsidR="00D027FE">
        <w:rPr>
          <w:rFonts w:asciiTheme="majorBidi" w:eastAsia="Times New Roman" w:hAnsiTheme="majorBidi" w:cstheme="majorBidi"/>
          <w:color w:val="FF0000"/>
          <w:sz w:val="24"/>
          <w:szCs w:val="24"/>
        </w:rPr>
        <w:fldChar w:fldCharType="end"/>
      </w:r>
      <w:ins w:id="188" w:author="Lily Mo" w:date="2021-12-23T18:58:00Z">
        <w:del w:id="189" w:author="bijan mehralizadeh" w:date="2021-12-24T18:03:00Z">
          <w:r w:rsidR="00C07454" w:rsidDel="001A78E3">
            <w:rPr>
              <w:rFonts w:asciiTheme="majorBidi" w:eastAsia="Times New Roman" w:hAnsiTheme="majorBidi" w:cstheme="majorBidi"/>
              <w:color w:val="FF0000"/>
              <w:sz w:val="24"/>
              <w:szCs w:val="24"/>
            </w:rPr>
            <w:delText xml:space="preserve"> </w:delText>
          </w:r>
        </w:del>
      </w:ins>
      <w:del w:id="190" w:author="Lily Mo" w:date="2021-12-23T18:58:00Z">
        <w:r w:rsidR="008E04D1" w:rsidRPr="00976DF2" w:rsidDel="00C07454">
          <w:rPr>
            <w:rFonts w:asciiTheme="majorBidi" w:eastAsia="Times New Roman" w:hAnsiTheme="majorBidi" w:cstheme="majorBidi"/>
            <w:color w:val="FF0000"/>
            <w:sz w:val="24"/>
            <w:szCs w:val="24"/>
          </w:rPr>
          <w:delText>any identif</w:delText>
        </w:r>
      </w:del>
      <w:del w:id="191" w:author="Lily Mo" w:date="2021-12-23T18:59:00Z">
        <w:r w:rsidR="008E04D1" w:rsidRPr="00976DF2" w:rsidDel="00C07454">
          <w:rPr>
            <w:rFonts w:asciiTheme="majorBidi" w:eastAsia="Times New Roman" w:hAnsiTheme="majorBidi" w:cstheme="majorBidi"/>
            <w:color w:val="FF0000"/>
            <w:sz w:val="24"/>
            <w:szCs w:val="24"/>
          </w:rPr>
          <w:delText>ication</w:delText>
        </w:r>
      </w:del>
      <w:commentRangeEnd w:id="186"/>
      <w:r w:rsidR="00377286" w:rsidRPr="00976DF2">
        <w:rPr>
          <w:rStyle w:val="CommentReference"/>
          <w:rFonts w:asciiTheme="majorBidi" w:hAnsiTheme="majorBidi" w:cstheme="majorBidi"/>
        </w:rPr>
        <w:commentReference w:id="186"/>
      </w:r>
      <w:del w:id="192" w:author="bijan mehralizadeh" w:date="2021-12-24T18:03:00Z">
        <w:r w:rsidR="008A73E7" w:rsidRPr="00976DF2" w:rsidDel="001A78E3">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PFJlY051bT44PC9SZWNOdW0+PERpc3BsYXlUZXh0Pls3LCAxMF08L0Rpc3BsYXlUZXh0PjxyZWNv
cmQ+PHJlYy1udW1iZXI+ODwvcmVjLW51bWJlcj48Zm9yZWlnbi1rZXlzPjxrZXkgYXBwPSJFTiIg
ZGItaWQ9IjBmOTV3NXRldnh0cDlvZWV4Mm14djBzMXhweDlwc2U5ZXo5dCIgdGltZXN0YW1wPSIx
NjQwMTIzNzQ3Ij44PC9rZXk+PC9mb3JlaWduLWtleXM+PHJlZi10eXBlIG5hbWU9IkpvdXJuYWwg
QXJ0aWNsZSI+MTc8L3JlZi10eXBlPjxjb250cmlidXRvcnM+PGF1dGhvcnM+PGF1dGhvcj5IZXdp
dHNvbiwgTDwvYXV0aG9yPjwvYXV0aG9ycz48L2NvbnRyaWJ1dG9ycz48dGl0bGVzPjx0aXRsZT5T
Y2llbnRpZmljIGNoYWxsZW5nZXMgaW4gZGV2ZWxvcGluZyBiaW9sb2dpY2FsIG1hcmtlcnMgZm9y
IGF1dGlzbTwvdGl0bGU+PHNlY29uZGFyeS10aXRsZT5PQSBBdXRpc208L3NlY29uZGFyeS10aXRs
ZT48L3RpdGxlcz48cGVyaW9kaWNhbD48ZnVsbC10aXRsZT5PQSBBdXRpc208L2Z1bGwtdGl0bGU+
PC9wZXJpb2RpY2FsPjxwYWdlcz43PC9wYWdlcz48dm9sdW1lPjE8L3ZvbHVtZT48bnVtYmVyPjE8
L251bWJlcj48ZGF0ZXM+PHllYXI+MjAxMzwveWVhcj48L2RhdGVzPjx1cmxzPjwvdXJscz48L3Jl
Y29yZD48L0NpdGU+PENpdGU+PEF1dGhvcj5IYXpsZXR0PC9BdXRob3I+PFllYXI+MjAxNzwvWWVh
cj48UmVjTnVtPjk8L1JlY051bT48cmVjb3JkPjxyZWMtbnVtYmVyPjk8L3JlYy1udW1iZXI+PGZv
cmVpZ24ta2V5cz48a2V5IGFwcD0iRU4iIGRiLWlkPSIwZjk1dzV0ZXZ4dHA5b2VleDJteHYwczF4
cHg5cHNlOWV6OXQiIHRpbWVzdGFtcD0iMTY0MDEyMzc3NSI+OTwva2V5PjwvZm9yZWlnbi1rZXlz
PjxyZWYtdHlwZSBuYW1lPSJKb3VybmFsIEFydGljbGUiPjE3PC9yZWYtdHlwZT48Y29udHJpYnV0
b3JzPjxhdXRob3JzPjxhdXRob3I+SGF6bGV0dCwgSGVhdGhlciBDb2R5PC9hdXRob3I+PGF1dGhv
cj5HdSwgSG9uZ2JpbjwvYXV0aG9yPjxhdXRob3I+TXVuc2VsbCwgQnJlbnQgQy48L2F1dGhvcj48
YXV0aG9yPktpbSwgU3VuIEh5dW5nPC9hdXRob3I+PGF1dGhvcj5TdHluZXIsIE1hcnRpbjwvYXV0
aG9yPjxhdXRob3I+V29sZmYsIEphc29uIEouPC9hdXRob3I+PGF1dGhvcj5FbGlzb24sIEplZCBU
LjwvYXV0aG9yPjxhdXRob3I+U3dhbnNvbiwgTWVnaGFuIFIuPC9hdXRob3I+PGF1dGhvcj5aaHUs
IEhvbmd0dTwvYXV0aG9yPjxhdXRob3I+Qm90dGVyb24sIEtlbGx5IE4uPC9hdXRob3I+PGF1dGhv
cj5Db2xsaW5zLCBELiBMb3VpczwvYXV0aG9yPjxhdXRob3I+Q29uc3RhbnRpbm8sIEpvaG4gTi48
L2F1dGhvcj48YXV0aG9yPkRhZ2VyLCBTdGVwaGVuIFIuPC9hdXRob3I+PGF1dGhvcj5Fc3Rlcywg
QW5uZXR0ZSBNLjwvYXV0aG9yPjxhdXRob3I+RXZhbnMsIEFsYW4gQy48L2F1dGhvcj48YXV0aG9y
PkZvbm92LCBWbGFkaW1pciBTLjwvYXV0aG9yPjxhdXRob3I+R2VyaWcsIEd1aWRvPC9hdXRob3I+
PGF1dGhvcj5Lb3N0b3BvdWxvcywgUGVuZWxvcGU8L2F1dGhvcj48YXV0aG9yPk1jS2luc3RyeSwg
Um9iZXJ0IEMuPC9hdXRob3I+PGF1dGhvcj5QYW5kZXksIEp1aGk8L2F1dGhvcj48YXV0aG9yPlBh
dGVyc29uLCBTYXJhaDwvYXV0aG9yPjxhdXRob3I+UHJ1ZXR0LCBKb2huIFIuPC9hdXRob3I+PGF1
dGhvcj5TY2h1bHR6LCBSb2JlcnQgVC48L2F1dGhvcj48YXV0aG9yPlNoYXcsIERlbm5pcyBXLjwv
YXV0aG9yPjxhdXRob3I+WndhaWdlbmJhdW0sIExvbm5pZTwvYXV0aG9yPjxhdXRob3I+UGl2ZW4s
IEpvc2VwaDwvYXV0aG9yPjxhdXRob3I+UGl2ZW4sIEouPC9hdXRob3I+PGF1dGhvcj5IYXpsZXR0
LCBILiBDLjwvYXV0aG9yPjxhdXRob3I+Q2hhcHBlbGwsIEMuPC9hdXRob3I+PGF1dGhvcj5EYWdl
ciwgUy4gUi48L2F1dGhvcj48YXV0aG9yPkVzdGVzLCBBLiBNLjwvYXV0aG9yPjxhdXRob3I+U2hh
dywgRC4gVy48L2F1dGhvcj48YXV0aG9yPkJvdHRlcm9uLCBLLiBOLjwvYXV0aG9yPjxhdXRob3I+
TWNLaW5zdHJ5LCBSLiBDLjwvYXV0aG9yPjxhdXRob3I+Q29uc3RhbnRpbm8sIEouIE4uPC9hdXRo
b3I+PGF1dGhvcj5QcnVldHQgSnIsIEouIFIuPC9hdXRob3I+PGF1dGhvcj5TY2h1bHR6LCBSLiBU
LjwvYXV0aG9yPjxhdXRob3I+UGF0ZXJzb24sIFMuPC9hdXRob3I+PGF1dGhvcj5ad2FpZ2VuYmF1
bSwgTC48L2F1dGhvcj48YXV0aG9yPkVsaXNvbiwgSi4gVC48L2F1dGhvcj48YXV0aG9yPldvbGZm
LCBKLiBKLjwvYXV0aG9yPjxhdXRob3I+RXZhbnMsIEEuIEMuPC9hdXRob3I+PGF1dGhvcj5Db2xs
aW5zLCBELiBMLjwvYXV0aG9yPjxhdXRob3I+UGlrZSwgRy4gQi48L2F1dGhvcj48YXV0aG9yPkZv
bm92LCBWLiBTLjwvYXV0aG9yPjxhdXRob3I+S29zdG9wb3Vsb3MsIFAuPC9hdXRob3I+PGF1dGhv
cj5EYXMsIFMuPC9hdXRob3I+PGF1dGhvcj5HZXJpZywgRy48L2F1dGhvcj48YXV0aG9yPlN0eW5l
ciwgTS48L2F1dGhvcj48YXV0aG9yPkd1LCBDb3JlIEguPC9hdXRob3I+PGF1dGhvcj5UaGUsIEli
aXMgTmV0d29yazwvYXV0aG9yPjxhdXRob3I+Q2xpbmljYWwsIFNpdGVzPC9hdXRob3I+PGF1dGhv
cj5EYXRhIENvb3JkaW5hdGluZywgQ2VudGVyPC9hdXRob3I+PGF1dGhvcj5JbWFnZSBQcm9jZXNz
aW5nLCBDb3JlPC9hdXRob3I+PGF1dGhvcj5TdGF0aXN0aWNhbCwgQW5hbHlzaXM8L2F1dGhvcj48
L2F1dGhvcnM+PC9jb250cmlidXRvcnM+PHRpdGxlcz48dGl0bGU+RWFybHkgYnJhaW4gZGV2ZWxv
cG1lbnQgaW4gaW5mYW50cyBhdCBoaWdoIHJpc2sgZm9yIGF1dGlzbSBzcGVjdHJ1bSBkaXNvcmRl
cjwvdGl0bGU+PHNlY29uZGFyeS10aXRsZT5OYXR1cmU8L3NlY29uZGFyeS10aXRsZT48L3RpdGxl
cz48cGVyaW9kaWNhbD48ZnVsbC10aXRsZT5OYXR1cmU8L2Z1bGwtdGl0bGU+PC9wZXJpb2RpY2Fs
PjxwYWdlcz4zNDgtMzUxPC9wYWdlcz48dm9sdW1lPjU0Mjwvdm9sdW1lPjxudW1iZXI+NzY0MTwv
bnVtYmVyPjxkYXRlcz48eWVhcj4yMDE3PC95ZWFyPjxwdWItZGF0ZXM+PGRhdGU+MjAxNy8wMi8w
MTwvZGF0ZT48L3B1Yi1kYXRlcz48L2RhdGVzPjxpc2JuPjE0NzYtNDY4NzwvaXNibj48dXJscz48
cmVsYXRlZC11cmxzPjx1cmw+aHR0cHM6Ly9kb2kub3JnLzEwLjEwMzgvbmF0dXJlMjEzNjk8L3Vy
bD48L3JlbGF0ZWQtdXJscz48L3VybHM+PGVsZWN0cm9uaWMtcmVzb3VyY2UtbnVtPjEwLjEwMzgv
bmF0dXJlMjEzNjk8L2VsZWN0cm9uaWMtcmVzb3VyY2UtbnVtPjwvcmVjb3JkPjwvQ2l0ZT48L0Vu
ZE5vdGU+
</w:fldData>
          </w:fldChar>
        </w:r>
      </w:del>
      <w:r w:rsidR="0025698F">
        <w:rPr>
          <w:rFonts w:asciiTheme="majorBidi" w:eastAsia="Times New Roman" w:hAnsiTheme="majorBidi" w:cstheme="majorBidi"/>
          <w:color w:val="FF0000"/>
          <w:sz w:val="24"/>
          <w:szCs w:val="24"/>
        </w:rPr>
        <w:instrText xml:space="preserve"> ADDIN EN.CITE </w:instrText>
      </w:r>
      <w:r w:rsidR="0025698F">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PFJlY051bT44PC9SZWNOdW0+PERpc3BsYXlUZXh0Pls3LCAxMF08L0Rpc3BsYXlUZXh0PjxyZWNv
cmQ+PHJlYy1udW1iZXI+ODwvcmVjLW51bWJlcj48Zm9yZWlnbi1rZXlzPjxrZXkgYXBwPSJFTiIg
ZGItaWQ9IjBmOTV3NXRldnh0cDlvZWV4Mm14djBzMXhweDlwc2U5ZXo5dCIgdGltZXN0YW1wPSIx
NjQwMTIzNzQ3Ij44PC9rZXk+PC9mb3JlaWduLWtleXM+PHJlZi10eXBlIG5hbWU9IkpvdXJuYWwg
QXJ0aWNsZSI+MTc8L3JlZi10eXBlPjxjb250cmlidXRvcnM+PGF1dGhvcnM+PGF1dGhvcj5IZXdp
dHNvbiwgTDwvYXV0aG9yPjwvYXV0aG9ycz48L2NvbnRyaWJ1dG9ycz48dGl0bGVzPjx0aXRsZT5T
Y2llbnRpZmljIGNoYWxsZW5nZXMgaW4gZGV2ZWxvcGluZyBiaW9sb2dpY2FsIG1hcmtlcnMgZm9y
IGF1dGlzbTwvdGl0bGU+PHNlY29uZGFyeS10aXRsZT5PQSBBdXRpc208L3NlY29uZGFyeS10aXRs
ZT48L3RpdGxlcz48cGVyaW9kaWNhbD48ZnVsbC10aXRsZT5PQSBBdXRpc208L2Z1bGwtdGl0bGU+
PC9wZXJpb2RpY2FsPjxwYWdlcz43PC9wYWdlcz48dm9sdW1lPjE8L3ZvbHVtZT48bnVtYmVyPjE8
L251bWJlcj48ZGF0ZXM+PHllYXI+MjAxMzwveWVhcj48L2RhdGVzPjx1cmxzPjwvdXJscz48L3Jl
Y29yZD48L0NpdGU+PENpdGU+PEF1dGhvcj5IYXpsZXR0PC9BdXRob3I+PFllYXI+MjAxNzwvWWVh
cj48UmVjTnVtPjk8L1JlY051bT48cmVjb3JkPjxyZWMtbnVtYmVyPjk8L3JlYy1udW1iZXI+PGZv
cmVpZ24ta2V5cz48a2V5IGFwcD0iRU4iIGRiLWlkPSIwZjk1dzV0ZXZ4dHA5b2VleDJteHYwczF4
cHg5cHNlOWV6OXQiIHRpbWVzdGFtcD0iMTY0MDEyMzc3NSI+OTwva2V5PjwvZm9yZWlnbi1rZXlz
PjxyZWYtdHlwZSBuYW1lPSJKb3VybmFsIEFydGljbGUiPjE3PC9yZWYtdHlwZT48Y29udHJpYnV0
b3JzPjxhdXRob3JzPjxhdXRob3I+SGF6bGV0dCwgSGVhdGhlciBDb2R5PC9hdXRob3I+PGF1dGhv
cj5HdSwgSG9uZ2JpbjwvYXV0aG9yPjxhdXRob3I+TXVuc2VsbCwgQnJlbnQgQy48L2F1dGhvcj48
YXV0aG9yPktpbSwgU3VuIEh5dW5nPC9hdXRob3I+PGF1dGhvcj5TdHluZXIsIE1hcnRpbjwvYXV0
aG9yPjxhdXRob3I+V29sZmYsIEphc29uIEouPC9hdXRob3I+PGF1dGhvcj5FbGlzb24sIEplZCBU
LjwvYXV0aG9yPjxhdXRob3I+U3dhbnNvbiwgTWVnaGFuIFIuPC9hdXRob3I+PGF1dGhvcj5aaHUs
IEhvbmd0dTwvYXV0aG9yPjxhdXRob3I+Qm90dGVyb24sIEtlbGx5IE4uPC9hdXRob3I+PGF1dGhv
cj5Db2xsaW5zLCBELiBMb3VpczwvYXV0aG9yPjxhdXRob3I+Q29uc3RhbnRpbm8sIEpvaG4gTi48
L2F1dGhvcj48YXV0aG9yPkRhZ2VyLCBTdGVwaGVuIFIuPC9hdXRob3I+PGF1dGhvcj5Fc3Rlcywg
QW5uZXR0ZSBNLjwvYXV0aG9yPjxhdXRob3I+RXZhbnMsIEFsYW4gQy48L2F1dGhvcj48YXV0aG9y
PkZvbm92LCBWbGFkaW1pciBTLjwvYXV0aG9yPjxhdXRob3I+R2VyaWcsIEd1aWRvPC9hdXRob3I+
PGF1dGhvcj5Lb3N0b3BvdWxvcywgUGVuZWxvcGU8L2F1dGhvcj48YXV0aG9yPk1jS2luc3RyeSwg
Um9iZXJ0IEMuPC9hdXRob3I+PGF1dGhvcj5QYW5kZXksIEp1aGk8L2F1dGhvcj48YXV0aG9yPlBh
dGVyc29uLCBTYXJhaDwvYXV0aG9yPjxhdXRob3I+UHJ1ZXR0LCBKb2huIFIuPC9hdXRob3I+PGF1
dGhvcj5TY2h1bHR6LCBSb2JlcnQgVC48L2F1dGhvcj48YXV0aG9yPlNoYXcsIERlbm5pcyBXLjwv
YXV0aG9yPjxhdXRob3I+WndhaWdlbmJhdW0sIExvbm5pZTwvYXV0aG9yPjxhdXRob3I+UGl2ZW4s
IEpvc2VwaDwvYXV0aG9yPjxhdXRob3I+UGl2ZW4sIEouPC9hdXRob3I+PGF1dGhvcj5IYXpsZXR0
LCBILiBDLjwvYXV0aG9yPjxhdXRob3I+Q2hhcHBlbGwsIEMuPC9hdXRob3I+PGF1dGhvcj5EYWdl
ciwgUy4gUi48L2F1dGhvcj48YXV0aG9yPkVzdGVzLCBBLiBNLjwvYXV0aG9yPjxhdXRob3I+U2hh
dywgRC4gVy48L2F1dGhvcj48YXV0aG9yPkJvdHRlcm9uLCBLLiBOLjwvYXV0aG9yPjxhdXRob3I+
TWNLaW5zdHJ5LCBSLiBDLjwvYXV0aG9yPjxhdXRob3I+Q29uc3RhbnRpbm8sIEouIE4uPC9hdXRo
b3I+PGF1dGhvcj5QcnVldHQgSnIsIEouIFIuPC9hdXRob3I+PGF1dGhvcj5TY2h1bHR6LCBSLiBU
LjwvYXV0aG9yPjxhdXRob3I+UGF0ZXJzb24sIFMuPC9hdXRob3I+PGF1dGhvcj5ad2FpZ2VuYmF1
bSwgTC48L2F1dGhvcj48YXV0aG9yPkVsaXNvbiwgSi4gVC48L2F1dGhvcj48YXV0aG9yPldvbGZm
LCBKLiBKLjwvYXV0aG9yPjxhdXRob3I+RXZhbnMsIEEuIEMuPC9hdXRob3I+PGF1dGhvcj5Db2xs
aW5zLCBELiBMLjwvYXV0aG9yPjxhdXRob3I+UGlrZSwgRy4gQi48L2F1dGhvcj48YXV0aG9yPkZv
bm92LCBWLiBTLjwvYXV0aG9yPjxhdXRob3I+S29zdG9wb3Vsb3MsIFAuPC9hdXRob3I+PGF1dGhv
cj5EYXMsIFMuPC9hdXRob3I+PGF1dGhvcj5HZXJpZywgRy48L2F1dGhvcj48YXV0aG9yPlN0eW5l
ciwgTS48L2F1dGhvcj48YXV0aG9yPkd1LCBDb3JlIEguPC9hdXRob3I+PGF1dGhvcj5UaGUsIEli
aXMgTmV0d29yazwvYXV0aG9yPjxhdXRob3I+Q2xpbmljYWwsIFNpdGVzPC9hdXRob3I+PGF1dGhv
cj5EYXRhIENvb3JkaW5hdGluZywgQ2VudGVyPC9hdXRob3I+PGF1dGhvcj5JbWFnZSBQcm9jZXNz
aW5nLCBDb3JlPC9hdXRob3I+PGF1dGhvcj5TdGF0aXN0aWNhbCwgQW5hbHlzaXM8L2F1dGhvcj48
L2F1dGhvcnM+PC9jb250cmlidXRvcnM+PHRpdGxlcz48dGl0bGU+RWFybHkgYnJhaW4gZGV2ZWxv
cG1lbnQgaW4gaW5mYW50cyBhdCBoaWdoIHJpc2sgZm9yIGF1dGlzbSBzcGVjdHJ1bSBkaXNvcmRl
cjwvdGl0bGU+PHNlY29uZGFyeS10aXRsZT5OYXR1cmU8L3NlY29uZGFyeS10aXRsZT48L3RpdGxl
cz48cGVyaW9kaWNhbD48ZnVsbC10aXRsZT5OYXR1cmU8L2Z1bGwtdGl0bGU+PC9wZXJpb2RpY2Fs
PjxwYWdlcz4zNDgtMzUxPC9wYWdlcz48dm9sdW1lPjU0Mjwvdm9sdW1lPjxudW1iZXI+NzY0MTwv
bnVtYmVyPjxkYXRlcz48eWVhcj4yMDE3PC95ZWFyPjxwdWItZGF0ZXM+PGRhdGU+MjAxNy8wMi8w
MTwvZGF0ZT48L3B1Yi1kYXRlcz48L2RhdGVzPjxpc2JuPjE0NzYtNDY4NzwvaXNibj48dXJscz48
cmVsYXRlZC11cmxzPjx1cmw+aHR0cHM6Ly9kb2kub3JnLzEwLjEwMzgvbmF0dXJlMjEzNjk8L3Vy
bD48L3JlbGF0ZWQtdXJscz48L3VybHM+PGVsZWN0cm9uaWMtcmVzb3VyY2UtbnVtPjEwLjEwMzgv
bmF0dXJlMjEzNjk8L2VsZWN0cm9uaWMtcmVzb3VyY2UtbnVtPjwvcmVjb3JkPjwvQ2l0ZT48L0Vu
ZE5vdGU+
</w:fldData>
        </w:fldChar>
      </w:r>
      <w:r w:rsidR="0025698F">
        <w:rPr>
          <w:rFonts w:asciiTheme="majorBidi" w:eastAsia="Times New Roman" w:hAnsiTheme="majorBidi" w:cstheme="majorBidi"/>
          <w:color w:val="FF0000"/>
          <w:sz w:val="24"/>
          <w:szCs w:val="24"/>
        </w:rPr>
        <w:instrText xml:space="preserve"> ADDIN EN.CITE.DATA </w:instrText>
      </w:r>
      <w:r w:rsidR="0025698F">
        <w:rPr>
          <w:rFonts w:asciiTheme="majorBidi" w:eastAsia="Times New Roman" w:hAnsiTheme="majorBidi" w:cstheme="majorBidi"/>
          <w:color w:val="FF0000"/>
          <w:sz w:val="24"/>
          <w:szCs w:val="24"/>
        </w:rPr>
      </w:r>
      <w:r w:rsidR="0025698F">
        <w:rPr>
          <w:rFonts w:asciiTheme="majorBidi" w:eastAsia="Times New Roman" w:hAnsiTheme="majorBidi" w:cstheme="majorBidi"/>
          <w:color w:val="FF0000"/>
          <w:sz w:val="24"/>
          <w:szCs w:val="24"/>
        </w:rPr>
        <w:fldChar w:fldCharType="end"/>
      </w:r>
      <w:del w:id="193" w:author="bijan mehralizadeh" w:date="2021-12-24T18:03:00Z">
        <w:r w:rsidR="008A73E7" w:rsidRPr="00976DF2" w:rsidDel="001A78E3">
          <w:rPr>
            <w:rFonts w:asciiTheme="majorBidi" w:eastAsia="Times New Roman" w:hAnsiTheme="majorBidi" w:cstheme="majorBidi"/>
            <w:color w:val="FF0000"/>
            <w:sz w:val="24"/>
            <w:szCs w:val="24"/>
          </w:rPr>
          <w:fldChar w:fldCharType="separate"/>
        </w:r>
      </w:del>
      <w:r w:rsidR="0025698F">
        <w:rPr>
          <w:rFonts w:asciiTheme="majorBidi" w:eastAsia="Times New Roman" w:hAnsiTheme="majorBidi" w:cstheme="majorBidi"/>
          <w:noProof/>
          <w:color w:val="FF0000"/>
          <w:sz w:val="24"/>
          <w:szCs w:val="24"/>
        </w:rPr>
        <w:t>[7, 10]</w:t>
      </w:r>
      <w:del w:id="194" w:author="bijan mehralizadeh" w:date="2021-12-24T18:03:00Z">
        <w:r w:rsidR="008A73E7" w:rsidRPr="00976DF2" w:rsidDel="001A78E3">
          <w:rPr>
            <w:rFonts w:asciiTheme="majorBidi" w:eastAsia="Times New Roman" w:hAnsiTheme="majorBidi" w:cstheme="majorBidi"/>
            <w:color w:val="FF0000"/>
            <w:sz w:val="24"/>
            <w:szCs w:val="24"/>
          </w:rPr>
          <w:fldChar w:fldCharType="end"/>
        </w:r>
      </w:del>
      <w:r w:rsidR="00824613" w:rsidRPr="00976DF2">
        <w:rPr>
          <w:rFonts w:asciiTheme="majorBidi" w:eastAsia="Times New Roman" w:hAnsiTheme="majorBidi" w:cstheme="majorBidi"/>
          <w:sz w:val="24"/>
          <w:szCs w:val="24"/>
        </w:rPr>
        <w:t xml:space="preserve">. </w:t>
      </w:r>
    </w:p>
    <w:p w14:paraId="6FD975D9" w14:textId="7E68469B" w:rsidR="00B30193" w:rsidRPr="00976DF2" w:rsidDel="009A0783" w:rsidRDefault="00D34876" w:rsidP="00366C9B">
      <w:pPr>
        <w:rPr>
          <w:del w:id="195" w:author="Lily Mo" w:date="2021-12-23T19:03:00Z"/>
          <w:rFonts w:asciiTheme="majorBidi" w:eastAsia="Times New Roman" w:hAnsiTheme="majorBidi" w:cstheme="majorBidi"/>
          <w:sz w:val="24"/>
          <w:szCs w:val="24"/>
        </w:rPr>
      </w:pPr>
      <w:del w:id="196" w:author="Lily Mo" w:date="2021-12-23T19:00:00Z">
        <w:r w:rsidRPr="00976DF2" w:rsidDel="00C07454">
          <w:rPr>
            <w:rFonts w:asciiTheme="majorBidi" w:eastAsia="Times New Roman" w:hAnsiTheme="majorBidi" w:cstheme="majorBidi"/>
            <w:sz w:val="24"/>
            <w:szCs w:val="24"/>
          </w:rPr>
          <w:delText>Stud</w:delText>
        </w:r>
        <w:r w:rsidR="00D3385F" w:rsidRPr="00976DF2" w:rsidDel="00C07454">
          <w:rPr>
            <w:rFonts w:asciiTheme="majorBidi" w:eastAsia="Times New Roman" w:hAnsiTheme="majorBidi" w:cstheme="majorBidi"/>
            <w:sz w:val="24"/>
            <w:szCs w:val="24"/>
          </w:rPr>
          <w:delText>y</w:delText>
        </w:r>
        <w:r w:rsidRPr="00976DF2" w:rsidDel="00C07454">
          <w:rPr>
            <w:rFonts w:asciiTheme="majorBidi" w:eastAsia="Times New Roman" w:hAnsiTheme="majorBidi" w:cstheme="majorBidi"/>
            <w:sz w:val="24"/>
            <w:szCs w:val="24"/>
          </w:rPr>
          <w:delText xml:space="preserve">ing </w:delText>
        </w:r>
        <w:r w:rsidR="004C0EEA" w:rsidDel="00C07454">
          <w:rPr>
            <w:rFonts w:asciiTheme="majorBidi" w:eastAsia="Times New Roman" w:hAnsiTheme="majorBidi" w:cstheme="majorBidi"/>
            <w:sz w:val="24"/>
            <w:szCs w:val="24"/>
          </w:rPr>
          <w:delText>biomarkers is</w:delText>
        </w:r>
        <w:r w:rsidRPr="00976DF2" w:rsidDel="00C07454">
          <w:rPr>
            <w:rFonts w:asciiTheme="majorBidi" w:eastAsia="Times New Roman" w:hAnsiTheme="majorBidi" w:cstheme="majorBidi"/>
            <w:sz w:val="24"/>
            <w:szCs w:val="24"/>
          </w:rPr>
          <w:delText xml:space="preserve"> not limited to brain imaging techniques</w:delText>
        </w:r>
        <w:r w:rsidR="004C0EEA" w:rsidDel="00C07454">
          <w:rPr>
            <w:rFonts w:asciiTheme="majorBidi" w:eastAsia="Times New Roman" w:hAnsiTheme="majorBidi" w:cstheme="majorBidi"/>
            <w:sz w:val="24"/>
            <w:szCs w:val="24"/>
          </w:rPr>
          <w:delText>;</w:delText>
        </w:r>
        <w:r w:rsidRPr="00976DF2" w:rsidDel="00C07454">
          <w:rPr>
            <w:rFonts w:asciiTheme="majorBidi" w:eastAsia="Times New Roman" w:hAnsiTheme="majorBidi" w:cstheme="majorBidi"/>
            <w:sz w:val="24"/>
            <w:szCs w:val="24"/>
          </w:rPr>
          <w:delText xml:space="preserve"> EEG</w:delText>
        </w:r>
        <w:r w:rsidR="004C0EEA" w:rsidDel="00C07454">
          <w:rPr>
            <w:rFonts w:asciiTheme="majorBidi" w:eastAsia="Times New Roman" w:hAnsiTheme="majorBidi" w:cstheme="majorBidi"/>
            <w:sz w:val="24"/>
            <w:szCs w:val="24"/>
          </w:rPr>
          <w:delText>-</w:delText>
        </w:r>
        <w:r w:rsidRPr="00976DF2" w:rsidDel="00C07454">
          <w:rPr>
            <w:rFonts w:asciiTheme="majorBidi" w:eastAsia="Times New Roman" w:hAnsiTheme="majorBidi" w:cstheme="majorBidi"/>
            <w:sz w:val="24"/>
            <w:szCs w:val="24"/>
          </w:rPr>
          <w:delText xml:space="preserve">based methods </w:delText>
        </w:r>
        <w:r w:rsidR="001207F6" w:rsidRPr="00976DF2" w:rsidDel="00C07454">
          <w:rPr>
            <w:rFonts w:asciiTheme="majorBidi" w:eastAsia="Times New Roman" w:hAnsiTheme="majorBidi" w:cstheme="majorBidi"/>
            <w:sz w:val="24"/>
            <w:szCs w:val="24"/>
          </w:rPr>
          <w:delText xml:space="preserve">are proved effective </w:delText>
        </w:r>
        <w:r w:rsidR="00226686" w:rsidRPr="00976DF2" w:rsidDel="00C07454">
          <w:rPr>
            <w:rFonts w:asciiTheme="majorBidi" w:eastAsia="Times New Roman" w:hAnsiTheme="majorBidi" w:cstheme="majorBidi"/>
            <w:sz w:val="24"/>
            <w:szCs w:val="24"/>
          </w:rPr>
          <w:delText>too,</w:delText>
        </w:r>
        <w:r w:rsidR="00760F7E" w:rsidRPr="00976DF2" w:rsidDel="00C07454">
          <w:rPr>
            <w:rFonts w:asciiTheme="majorBidi" w:eastAsia="Times New Roman" w:hAnsiTheme="majorBidi" w:cstheme="majorBidi"/>
            <w:sz w:val="24"/>
            <w:szCs w:val="24"/>
          </w:rPr>
          <w:delText xml:space="preserve"> i.e.</w:delText>
        </w:r>
        <w:r w:rsidR="004C0EEA" w:rsidDel="00C07454">
          <w:rPr>
            <w:rFonts w:asciiTheme="majorBidi" w:eastAsia="Times New Roman" w:hAnsiTheme="majorBidi" w:cstheme="majorBidi"/>
            <w:sz w:val="24"/>
            <w:szCs w:val="24"/>
          </w:rPr>
          <w:delText>,</w:delText>
        </w:r>
        <w:r w:rsidR="00007296" w:rsidRPr="00976DF2" w:rsidDel="00C07454">
          <w:rPr>
            <w:rFonts w:asciiTheme="majorBidi" w:eastAsia="Times New Roman" w:hAnsiTheme="majorBidi" w:cstheme="majorBidi"/>
            <w:sz w:val="24"/>
            <w:szCs w:val="24"/>
          </w:rPr>
          <w:delText xml:space="preserve"> </w:delText>
        </w:r>
      </w:del>
      <w:commentRangeStart w:id="197"/>
      <w:del w:id="198" w:author="Lily Mo" w:date="2021-12-23T19:03:00Z">
        <w:r w:rsidR="00007296" w:rsidRPr="00976DF2" w:rsidDel="009A0783">
          <w:rPr>
            <w:rFonts w:asciiTheme="majorBidi" w:eastAsia="Times New Roman" w:hAnsiTheme="majorBidi" w:cstheme="majorBidi"/>
            <w:color w:val="FF0000"/>
            <w:sz w:val="24"/>
            <w:szCs w:val="24"/>
          </w:rPr>
          <w:delText xml:space="preserve">William J. Bosl </w:delText>
        </w:r>
        <w:r w:rsidR="00760F7E" w:rsidRPr="00976DF2" w:rsidDel="009A0783">
          <w:rPr>
            <w:rFonts w:asciiTheme="majorBidi" w:eastAsia="Times New Roman" w:hAnsiTheme="majorBidi" w:cstheme="majorBidi"/>
            <w:color w:val="FF0000"/>
            <w:sz w:val="24"/>
            <w:szCs w:val="24"/>
          </w:rPr>
          <w:delText>et al.</w:delText>
        </w:r>
        <w:r w:rsidR="001D22D7" w:rsidRPr="00976DF2" w:rsidDel="009A0783">
          <w:rPr>
            <w:rFonts w:asciiTheme="majorBidi" w:eastAsia="Times New Roman" w:hAnsiTheme="majorBidi" w:cstheme="majorBidi"/>
            <w:color w:val="FF0000"/>
            <w:sz w:val="24"/>
            <w:szCs w:val="24"/>
          </w:rPr>
          <w:delText xml:space="preserve"> focused </w:delText>
        </w:r>
        <w:r w:rsidR="002D26ED" w:rsidRPr="00976DF2" w:rsidDel="009A0783">
          <w:rPr>
            <w:rFonts w:asciiTheme="majorBidi" w:eastAsia="Times New Roman" w:hAnsiTheme="majorBidi" w:cstheme="majorBidi"/>
            <w:color w:val="FF0000"/>
            <w:sz w:val="24"/>
            <w:szCs w:val="24"/>
          </w:rPr>
          <w:delText>on</w:delText>
        </w:r>
        <w:r w:rsidR="00007296" w:rsidRPr="00976DF2" w:rsidDel="009A0783">
          <w:rPr>
            <w:rFonts w:asciiTheme="majorBidi" w:eastAsia="Times New Roman" w:hAnsiTheme="majorBidi" w:cstheme="majorBidi"/>
            <w:color w:val="FF0000"/>
            <w:sz w:val="24"/>
            <w:szCs w:val="24"/>
          </w:rPr>
          <w:delText xml:space="preserve"> early screening of ASD </w:delText>
        </w:r>
        <w:r w:rsidR="002D26ED" w:rsidRPr="00976DF2" w:rsidDel="009A0783">
          <w:rPr>
            <w:rFonts w:asciiTheme="majorBidi" w:eastAsia="Times New Roman" w:hAnsiTheme="majorBidi" w:cstheme="majorBidi"/>
            <w:color w:val="FF0000"/>
            <w:sz w:val="24"/>
            <w:szCs w:val="24"/>
          </w:rPr>
          <w:delText>by a data</w:delText>
        </w:r>
        <w:r w:rsidR="001A2024" w:rsidRPr="00976DF2" w:rsidDel="009A0783">
          <w:rPr>
            <w:rFonts w:asciiTheme="majorBidi" w:eastAsia="Times New Roman" w:hAnsiTheme="majorBidi" w:cstheme="majorBidi"/>
            <w:color w:val="FF0000"/>
            <w:sz w:val="24"/>
            <w:szCs w:val="24"/>
          </w:rPr>
          <w:delText>-</w:delText>
        </w:r>
        <w:r w:rsidR="002D26ED" w:rsidRPr="00976DF2" w:rsidDel="009A0783">
          <w:rPr>
            <w:rFonts w:asciiTheme="majorBidi" w:eastAsia="Times New Roman" w:hAnsiTheme="majorBidi" w:cstheme="majorBidi"/>
            <w:color w:val="FF0000"/>
            <w:sz w:val="24"/>
            <w:szCs w:val="24"/>
          </w:rPr>
          <w:delText>driven method based on</w:delText>
        </w:r>
        <w:r w:rsidR="005D078F" w:rsidRPr="00976DF2" w:rsidDel="009A0783">
          <w:rPr>
            <w:rFonts w:asciiTheme="majorBidi" w:eastAsia="Times New Roman" w:hAnsiTheme="majorBidi" w:cstheme="majorBidi"/>
            <w:color w:val="FF0000"/>
            <w:sz w:val="24"/>
            <w:szCs w:val="24"/>
          </w:rPr>
          <w:delText xml:space="preserve"> the</w:delText>
        </w:r>
        <w:r w:rsidR="002D26ED" w:rsidRPr="00976DF2" w:rsidDel="009A0783">
          <w:rPr>
            <w:rFonts w:asciiTheme="majorBidi" w:eastAsia="Times New Roman" w:hAnsiTheme="majorBidi" w:cstheme="majorBidi"/>
            <w:color w:val="FF0000"/>
            <w:sz w:val="24"/>
            <w:szCs w:val="24"/>
          </w:rPr>
          <w:delText xml:space="preserve"> EEG</w:delText>
        </w:r>
        <w:r w:rsidR="001A2024" w:rsidRPr="00976DF2" w:rsidDel="009A0783">
          <w:rPr>
            <w:rFonts w:asciiTheme="majorBidi" w:eastAsia="Times New Roman" w:hAnsiTheme="majorBidi" w:cstheme="majorBidi"/>
            <w:color w:val="FF0000"/>
            <w:sz w:val="24"/>
            <w:szCs w:val="24"/>
          </w:rPr>
          <w:delText>'</w:delText>
        </w:r>
        <w:r w:rsidR="005D078F" w:rsidRPr="00976DF2" w:rsidDel="009A0783">
          <w:rPr>
            <w:rFonts w:asciiTheme="majorBidi" w:eastAsia="Times New Roman" w:hAnsiTheme="majorBidi" w:cstheme="majorBidi"/>
            <w:color w:val="FF0000"/>
            <w:sz w:val="24"/>
            <w:szCs w:val="24"/>
          </w:rPr>
          <w:delText>s</w:delText>
        </w:r>
        <w:r w:rsidR="002D26ED" w:rsidRPr="00976DF2" w:rsidDel="009A0783">
          <w:rPr>
            <w:rFonts w:asciiTheme="majorBidi" w:eastAsia="Times New Roman" w:hAnsiTheme="majorBidi" w:cstheme="majorBidi"/>
            <w:color w:val="FF0000"/>
            <w:sz w:val="24"/>
            <w:szCs w:val="24"/>
          </w:rPr>
          <w:delText xml:space="preserve"> data</w:delText>
        </w:r>
        <w:r w:rsidR="00936974" w:rsidRPr="00976DF2" w:rsidDel="009A0783">
          <w:rPr>
            <w:rFonts w:asciiTheme="majorBidi" w:eastAsia="Times New Roman" w:hAnsiTheme="majorBidi" w:cstheme="majorBidi"/>
            <w:color w:val="FF0000"/>
            <w:sz w:val="24"/>
            <w:szCs w:val="24"/>
          </w:rPr>
          <w:delText xml:space="preserve">, they </w:delText>
        </w:r>
        <w:r w:rsidR="00873943" w:rsidRPr="00976DF2" w:rsidDel="009A0783">
          <w:rPr>
            <w:rFonts w:asciiTheme="majorBidi" w:eastAsia="Times New Roman" w:hAnsiTheme="majorBidi" w:cstheme="majorBidi"/>
            <w:color w:val="FF0000"/>
            <w:sz w:val="24"/>
            <w:szCs w:val="24"/>
          </w:rPr>
          <w:delText>reach</w:delText>
        </w:r>
        <w:r w:rsidR="001A2024" w:rsidRPr="00976DF2" w:rsidDel="009A0783">
          <w:rPr>
            <w:rFonts w:asciiTheme="majorBidi" w:eastAsia="Times New Roman" w:hAnsiTheme="majorBidi" w:cstheme="majorBidi"/>
            <w:color w:val="FF0000"/>
            <w:sz w:val="24"/>
            <w:szCs w:val="24"/>
          </w:rPr>
          <w:delText>ed</w:delText>
        </w:r>
        <w:r w:rsidR="00873943" w:rsidRPr="00976DF2" w:rsidDel="009A0783">
          <w:rPr>
            <w:rFonts w:asciiTheme="majorBidi" w:eastAsia="Times New Roman" w:hAnsiTheme="majorBidi" w:cstheme="majorBidi"/>
            <w:color w:val="FF0000"/>
            <w:sz w:val="24"/>
            <w:szCs w:val="24"/>
          </w:rPr>
          <w:delText xml:space="preserve"> 95% sens</w:delText>
        </w:r>
        <w:r w:rsidR="001A2024" w:rsidRPr="00976DF2" w:rsidDel="009A0783">
          <w:rPr>
            <w:rFonts w:asciiTheme="majorBidi" w:eastAsia="Times New Roman" w:hAnsiTheme="majorBidi" w:cstheme="majorBidi"/>
            <w:color w:val="FF0000"/>
            <w:sz w:val="24"/>
            <w:szCs w:val="24"/>
          </w:rPr>
          <w:delText>it</w:delText>
        </w:r>
        <w:r w:rsidR="00873943" w:rsidRPr="00976DF2" w:rsidDel="009A0783">
          <w:rPr>
            <w:rFonts w:asciiTheme="majorBidi" w:eastAsia="Times New Roman" w:hAnsiTheme="majorBidi" w:cstheme="majorBidi"/>
            <w:color w:val="FF0000"/>
            <w:sz w:val="24"/>
            <w:szCs w:val="24"/>
          </w:rPr>
          <w:delText>ivity and PPV at some ages</w:delText>
        </w:r>
        <w:commentRangeEnd w:id="197"/>
        <w:r w:rsidR="00873943" w:rsidRPr="00976DF2" w:rsidDel="009A0783">
          <w:rPr>
            <w:rStyle w:val="CommentReference"/>
            <w:rFonts w:asciiTheme="majorBidi" w:hAnsiTheme="majorBidi" w:cstheme="majorBidi"/>
          </w:rPr>
          <w:commentReference w:id="197"/>
        </w:r>
        <w:r w:rsidR="00366C9B" w:rsidRPr="00976DF2" w:rsidDel="009A0783">
          <w:rPr>
            <w:rFonts w:asciiTheme="majorBidi" w:eastAsia="Times New Roman" w:hAnsiTheme="majorBidi" w:cstheme="majorBidi"/>
            <w:color w:val="FF0000"/>
            <w:sz w:val="24"/>
            <w:szCs w:val="24"/>
          </w:rPr>
          <w:delText>.</w:delText>
        </w:r>
        <w:r w:rsidR="009D348B" w:rsidRPr="00976DF2" w:rsidDel="009A0783">
          <w:rPr>
            <w:rFonts w:asciiTheme="majorBidi" w:eastAsia="Times New Roman" w:hAnsiTheme="majorBidi" w:cstheme="majorBidi"/>
            <w:color w:val="FF0000"/>
            <w:sz w:val="24"/>
            <w:szCs w:val="24"/>
          </w:rPr>
          <w:fldChar w:fldCharType="begin"/>
        </w:r>
      </w:del>
      <w:r w:rsidR="0025698F">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del w:id="199" w:author="Lily Mo" w:date="2021-12-23T19:03:00Z">
        <w:r w:rsidR="009D348B" w:rsidRPr="00976DF2" w:rsidDel="009A0783">
          <w:rPr>
            <w:rFonts w:asciiTheme="majorBidi" w:eastAsia="Times New Roman" w:hAnsiTheme="majorBidi" w:cstheme="majorBidi"/>
            <w:color w:val="FF0000"/>
            <w:sz w:val="24"/>
            <w:szCs w:val="24"/>
          </w:rPr>
          <w:fldChar w:fldCharType="separate"/>
        </w:r>
      </w:del>
      <w:r w:rsidR="0025698F">
        <w:rPr>
          <w:rFonts w:asciiTheme="majorBidi" w:eastAsia="Times New Roman" w:hAnsiTheme="majorBidi" w:cstheme="majorBidi"/>
          <w:noProof/>
          <w:color w:val="FF0000"/>
          <w:sz w:val="24"/>
          <w:szCs w:val="24"/>
        </w:rPr>
        <w:t>[9]</w:t>
      </w:r>
      <w:del w:id="200" w:author="Lily Mo" w:date="2021-12-23T19:03:00Z">
        <w:r w:rsidR="009D348B" w:rsidRPr="00976DF2" w:rsidDel="009A0783">
          <w:rPr>
            <w:rFonts w:asciiTheme="majorBidi" w:eastAsia="Times New Roman" w:hAnsiTheme="majorBidi" w:cstheme="majorBidi"/>
            <w:color w:val="FF0000"/>
            <w:sz w:val="24"/>
            <w:szCs w:val="24"/>
          </w:rPr>
          <w:fldChar w:fldCharType="end"/>
        </w:r>
      </w:del>
    </w:p>
    <w:p w14:paraId="2EC6B6A7" w14:textId="4DE7E240" w:rsidR="00295893" w:rsidRDefault="00144A40" w:rsidP="009403EA">
      <w:pPr>
        <w:spacing w:after="0" w:line="240" w:lineRule="auto"/>
        <w:rPr>
          <w:ins w:id="201" w:author="Lily Mo" w:date="2021-12-23T19:20:00Z"/>
          <w:rFonts w:asciiTheme="majorBidi" w:eastAsia="Times New Roman" w:hAnsiTheme="majorBidi" w:cstheme="majorBidi"/>
          <w:color w:val="C00000"/>
          <w:sz w:val="24"/>
          <w:szCs w:val="24"/>
        </w:rPr>
      </w:pPr>
      <w:r w:rsidRPr="00976DF2">
        <w:rPr>
          <w:rFonts w:asciiTheme="majorBidi" w:eastAsia="Times New Roman" w:hAnsiTheme="majorBidi" w:cstheme="majorBidi"/>
          <w:sz w:val="24"/>
          <w:szCs w:val="24"/>
        </w:rPr>
        <w:t>A</w:t>
      </w:r>
      <w:r w:rsidR="00B30193" w:rsidRPr="00976DF2">
        <w:rPr>
          <w:rFonts w:asciiTheme="majorBidi" w:eastAsia="Times New Roman" w:hAnsiTheme="majorBidi" w:cstheme="majorBidi"/>
          <w:sz w:val="24"/>
          <w:szCs w:val="24"/>
        </w:rPr>
        <w:t>lt</w:t>
      </w:r>
      <w:r w:rsidRPr="00976DF2">
        <w:rPr>
          <w:rFonts w:asciiTheme="majorBidi" w:eastAsia="Times New Roman" w:hAnsiTheme="majorBidi" w:cstheme="majorBidi"/>
          <w:sz w:val="24"/>
          <w:szCs w:val="24"/>
        </w:rPr>
        <w:t>h</w:t>
      </w:r>
      <w:r w:rsidR="00B30193" w:rsidRPr="00976DF2">
        <w:rPr>
          <w:rFonts w:asciiTheme="majorBidi" w:eastAsia="Times New Roman" w:hAnsiTheme="majorBidi" w:cstheme="majorBidi"/>
          <w:sz w:val="24"/>
          <w:szCs w:val="24"/>
        </w:rPr>
        <w:t>ough these methods</w:t>
      </w:r>
      <w:r w:rsidR="00F36713" w:rsidRPr="00976DF2">
        <w:rPr>
          <w:rFonts w:asciiTheme="majorBidi" w:eastAsia="Times New Roman" w:hAnsiTheme="majorBidi" w:cstheme="majorBidi"/>
          <w:sz w:val="24"/>
          <w:szCs w:val="24"/>
        </w:rPr>
        <w:t xml:space="preserve"> are</w:t>
      </w:r>
      <w:r w:rsidR="00B30193" w:rsidRPr="00976DF2">
        <w:rPr>
          <w:rFonts w:asciiTheme="majorBidi" w:eastAsia="Times New Roman" w:hAnsiTheme="majorBidi" w:cstheme="majorBidi"/>
          <w:sz w:val="24"/>
          <w:szCs w:val="24"/>
        </w:rPr>
        <w:t xml:space="preserve"> prove</w:t>
      </w:r>
      <w:r w:rsidR="0013589D" w:rsidRPr="00976DF2">
        <w:rPr>
          <w:rFonts w:asciiTheme="majorBidi" w:eastAsia="Times New Roman" w:hAnsiTheme="majorBidi" w:cstheme="majorBidi"/>
          <w:sz w:val="24"/>
          <w:szCs w:val="24"/>
        </w:rPr>
        <w:t>n effective, they require costly equipment</w:t>
      </w:r>
      <w:ins w:id="202" w:author="Lily Mo" w:date="2021-12-23T19:00:00Z">
        <w:r w:rsidR="00C07454">
          <w:rPr>
            <w:rFonts w:asciiTheme="majorBidi" w:eastAsia="Times New Roman" w:hAnsiTheme="majorBidi" w:cstheme="majorBidi"/>
            <w:sz w:val="24"/>
            <w:szCs w:val="24"/>
          </w:rPr>
          <w:t xml:space="preserve">. Furthermore, </w:t>
        </w:r>
      </w:ins>
      <w:del w:id="203" w:author="Lily Mo" w:date="2021-12-23T19:00:00Z">
        <w:r w:rsidR="0013589D" w:rsidRPr="00976DF2" w:rsidDel="00C07454">
          <w:rPr>
            <w:rFonts w:asciiTheme="majorBidi" w:eastAsia="Times New Roman" w:hAnsiTheme="majorBidi" w:cstheme="majorBidi"/>
            <w:sz w:val="24"/>
            <w:szCs w:val="24"/>
          </w:rPr>
          <w:delText>; besides,</w:delText>
        </w:r>
        <w:r w:rsidRPr="00976DF2" w:rsidDel="00C07454">
          <w:rPr>
            <w:rFonts w:asciiTheme="majorBidi" w:eastAsia="Times New Roman" w:hAnsiTheme="majorBidi" w:cstheme="majorBidi"/>
            <w:sz w:val="24"/>
            <w:szCs w:val="24"/>
          </w:rPr>
          <w:delText xml:space="preserve"> </w:delText>
        </w:r>
      </w:del>
      <w:r w:rsidRPr="00976DF2">
        <w:rPr>
          <w:rFonts w:asciiTheme="majorBidi" w:eastAsia="Times New Roman" w:hAnsiTheme="majorBidi" w:cstheme="majorBidi"/>
          <w:sz w:val="24"/>
          <w:szCs w:val="24"/>
        </w:rPr>
        <w:t>putting</w:t>
      </w:r>
      <w:r w:rsidR="00B30193" w:rsidRPr="00976DF2">
        <w:rPr>
          <w:rFonts w:asciiTheme="majorBidi" w:eastAsia="Times New Roman" w:hAnsiTheme="majorBidi" w:cstheme="majorBidi"/>
          <w:sz w:val="24"/>
          <w:szCs w:val="24"/>
        </w:rPr>
        <w:t xml:space="preserve"> a child in </w:t>
      </w:r>
      <w:ins w:id="204" w:author="Lily Mo" w:date="2021-12-23T19:00:00Z">
        <w:r w:rsidR="00C07454">
          <w:rPr>
            <w:rFonts w:asciiTheme="majorBidi" w:eastAsia="Times New Roman" w:hAnsiTheme="majorBidi" w:cstheme="majorBidi"/>
            <w:sz w:val="24"/>
            <w:szCs w:val="24"/>
          </w:rPr>
          <w:t>an fMRI</w:t>
        </w:r>
      </w:ins>
      <w:ins w:id="205" w:author="Lily Mo" w:date="2021-12-23T19:01:00Z">
        <w:r w:rsidR="00C07454">
          <w:rPr>
            <w:rFonts w:asciiTheme="majorBidi" w:eastAsia="Times New Roman" w:hAnsiTheme="majorBidi" w:cstheme="majorBidi"/>
            <w:sz w:val="24"/>
            <w:szCs w:val="24"/>
          </w:rPr>
          <w:t xml:space="preserve"> or putting on an EEG cap </w:t>
        </w:r>
      </w:ins>
      <w:del w:id="206" w:author="Lily Mo" w:date="2021-12-23T19:01:00Z">
        <w:r w:rsidR="00B30193" w:rsidRPr="00976DF2" w:rsidDel="00C07454">
          <w:rPr>
            <w:rFonts w:asciiTheme="majorBidi" w:eastAsia="Times New Roman" w:hAnsiTheme="majorBidi" w:cstheme="majorBidi"/>
            <w:sz w:val="24"/>
            <w:szCs w:val="24"/>
          </w:rPr>
          <w:delText xml:space="preserve">such </w:delText>
        </w:r>
        <w:r w:rsidRPr="00976DF2" w:rsidDel="00C07454">
          <w:rPr>
            <w:rFonts w:asciiTheme="majorBidi" w:eastAsia="Times New Roman" w:hAnsiTheme="majorBidi" w:cstheme="majorBidi"/>
            <w:sz w:val="24"/>
            <w:szCs w:val="24"/>
          </w:rPr>
          <w:delText xml:space="preserve">an </w:delText>
        </w:r>
        <w:r w:rsidR="00B30193" w:rsidRPr="00976DF2" w:rsidDel="00C07454">
          <w:rPr>
            <w:rFonts w:asciiTheme="majorBidi" w:eastAsia="Times New Roman" w:hAnsiTheme="majorBidi" w:cstheme="majorBidi"/>
            <w:sz w:val="24"/>
            <w:szCs w:val="24"/>
          </w:rPr>
          <w:delText>enviro</w:delText>
        </w:r>
        <w:r w:rsidRPr="00976DF2" w:rsidDel="00C07454">
          <w:rPr>
            <w:rFonts w:asciiTheme="majorBidi" w:eastAsia="Times New Roman" w:hAnsiTheme="majorBidi" w:cstheme="majorBidi"/>
            <w:sz w:val="24"/>
            <w:szCs w:val="24"/>
          </w:rPr>
          <w:delText>n</w:delText>
        </w:r>
        <w:r w:rsidR="00B30193" w:rsidRPr="00976DF2" w:rsidDel="00C07454">
          <w:rPr>
            <w:rFonts w:asciiTheme="majorBidi" w:eastAsia="Times New Roman" w:hAnsiTheme="majorBidi" w:cstheme="majorBidi"/>
            <w:sz w:val="24"/>
            <w:szCs w:val="24"/>
          </w:rPr>
          <w:delText xml:space="preserve">ment </w:delText>
        </w:r>
      </w:del>
      <w:r w:rsidR="00B30193" w:rsidRPr="00976DF2">
        <w:rPr>
          <w:rFonts w:asciiTheme="majorBidi" w:eastAsia="Times New Roman" w:hAnsiTheme="majorBidi" w:cstheme="majorBidi"/>
          <w:sz w:val="24"/>
          <w:szCs w:val="24"/>
        </w:rPr>
        <w:t xml:space="preserve">may cause many discomforts </w:t>
      </w:r>
      <w:ins w:id="207" w:author="Lily Mo" w:date="2021-12-23T19:01:00Z">
        <w:r w:rsidR="009A0783">
          <w:rPr>
            <w:rFonts w:asciiTheme="majorBidi" w:eastAsia="Times New Roman" w:hAnsiTheme="majorBidi" w:cstheme="majorBidi"/>
            <w:sz w:val="24"/>
            <w:szCs w:val="24"/>
          </w:rPr>
          <w:t>limiting the usage of these approaches</w:t>
        </w:r>
        <w:del w:id="208" w:author="bijan mehralizadeh" w:date="2021-12-24T19:09:00Z">
          <w:r w:rsidR="009A0783" w:rsidDel="00644939">
            <w:rPr>
              <w:rFonts w:asciiTheme="majorBidi" w:eastAsia="Times New Roman" w:hAnsiTheme="majorBidi" w:cstheme="majorBidi"/>
              <w:sz w:val="24"/>
              <w:szCs w:val="24"/>
            </w:rPr>
            <w:delText xml:space="preserve"> []</w:delText>
          </w:r>
        </w:del>
        <w:r w:rsidR="009A0783">
          <w:rPr>
            <w:rFonts w:asciiTheme="majorBidi" w:eastAsia="Times New Roman" w:hAnsiTheme="majorBidi" w:cstheme="majorBidi"/>
            <w:sz w:val="24"/>
            <w:szCs w:val="24"/>
          </w:rPr>
          <w:t xml:space="preserve">. </w:t>
        </w:r>
      </w:ins>
      <w:ins w:id="209" w:author="Lily Mo" w:date="2021-12-23T19:10:00Z">
        <w:r w:rsidR="00AF10CB">
          <w:rPr>
            <w:rFonts w:asciiTheme="majorBidi" w:eastAsia="Times New Roman" w:hAnsiTheme="majorBidi" w:cstheme="majorBidi"/>
            <w:sz w:val="24"/>
            <w:szCs w:val="24"/>
          </w:rPr>
          <w:t xml:space="preserve">On the other hand, </w:t>
        </w:r>
      </w:ins>
      <w:del w:id="210" w:author="Lily Mo" w:date="2021-12-23T19:01:00Z">
        <w:r w:rsidR="00B30193" w:rsidRPr="00976DF2" w:rsidDel="009A0783">
          <w:rPr>
            <w:rFonts w:asciiTheme="majorBidi" w:eastAsia="Times New Roman" w:hAnsiTheme="majorBidi" w:cstheme="majorBidi"/>
            <w:sz w:val="24"/>
            <w:szCs w:val="24"/>
          </w:rPr>
          <w:delText>that could easily affect the test</w:delText>
        </w:r>
        <w:r w:rsidRPr="00976DF2" w:rsidDel="009A0783">
          <w:rPr>
            <w:rFonts w:asciiTheme="majorBidi" w:eastAsia="Times New Roman" w:hAnsiTheme="majorBidi" w:cstheme="majorBidi"/>
            <w:sz w:val="24"/>
            <w:szCs w:val="24"/>
          </w:rPr>
          <w:delText>'</w:delText>
        </w:r>
        <w:r w:rsidR="00B30193" w:rsidRPr="00976DF2" w:rsidDel="009A0783">
          <w:rPr>
            <w:rFonts w:asciiTheme="majorBidi" w:eastAsia="Times New Roman" w:hAnsiTheme="majorBidi" w:cstheme="majorBidi"/>
            <w:sz w:val="24"/>
            <w:szCs w:val="24"/>
          </w:rPr>
          <w:delText xml:space="preserve">s accuracy, so behavioral studies have </w:delText>
        </w:r>
        <w:r w:rsidRPr="00976DF2" w:rsidDel="009A0783">
          <w:rPr>
            <w:rFonts w:asciiTheme="majorBidi" w:eastAsia="Times New Roman" w:hAnsiTheme="majorBidi" w:cstheme="majorBidi"/>
            <w:sz w:val="24"/>
            <w:szCs w:val="24"/>
          </w:rPr>
          <w:delText>significan</w:delText>
        </w:r>
        <w:r w:rsidR="00B30193" w:rsidRPr="00976DF2" w:rsidDel="009A0783">
          <w:rPr>
            <w:rFonts w:asciiTheme="majorBidi" w:eastAsia="Times New Roman" w:hAnsiTheme="majorBidi" w:cstheme="majorBidi"/>
            <w:sz w:val="24"/>
            <w:szCs w:val="24"/>
          </w:rPr>
          <w:delText>t advantages.</w:delText>
        </w:r>
        <w:r w:rsidR="007A0542" w:rsidRPr="00976DF2" w:rsidDel="009A0783">
          <w:rPr>
            <w:rFonts w:asciiTheme="majorBidi" w:eastAsia="Times New Roman" w:hAnsiTheme="majorBidi" w:cstheme="majorBidi"/>
            <w:sz w:val="24"/>
            <w:szCs w:val="24"/>
          </w:rPr>
          <w:delText xml:space="preserve"> </w:delText>
        </w:r>
      </w:del>
      <w:del w:id="211" w:author="Lily Mo" w:date="2021-12-23T19:10:00Z">
        <w:r w:rsidR="003115BB" w:rsidRPr="00976DF2" w:rsidDel="00AF10CB">
          <w:rPr>
            <w:rFonts w:asciiTheme="majorBidi" w:eastAsia="Times New Roman" w:hAnsiTheme="majorBidi" w:cstheme="majorBidi"/>
            <w:sz w:val="24"/>
            <w:szCs w:val="24"/>
          </w:rPr>
          <w:delText>W</w:delText>
        </w:r>
      </w:del>
      <w:ins w:id="212" w:author="Lily Mo" w:date="2021-12-23T19:10:00Z">
        <w:r w:rsidR="00AF10CB">
          <w:rPr>
            <w:rFonts w:asciiTheme="majorBidi" w:eastAsia="Times New Roman" w:hAnsiTheme="majorBidi" w:cstheme="majorBidi"/>
            <w:sz w:val="24"/>
            <w:szCs w:val="24"/>
          </w:rPr>
          <w:t>w</w:t>
        </w:r>
      </w:ins>
      <w:r w:rsidR="003115BB" w:rsidRPr="00976DF2">
        <w:rPr>
          <w:rFonts w:asciiTheme="majorBidi" w:eastAsia="Times New Roman" w:hAnsiTheme="majorBidi" w:cstheme="majorBidi"/>
          <w:sz w:val="24"/>
          <w:szCs w:val="24"/>
        </w:rPr>
        <w:t xml:space="preserve">earable devices like smart glasses or </w:t>
      </w:r>
      <w:r w:rsidR="00210494" w:rsidRPr="00976DF2">
        <w:rPr>
          <w:rFonts w:asciiTheme="majorBidi" w:eastAsia="Times New Roman" w:hAnsiTheme="majorBidi" w:cstheme="majorBidi"/>
          <w:sz w:val="24"/>
          <w:szCs w:val="24"/>
        </w:rPr>
        <w:t xml:space="preserve">sensors </w:t>
      </w:r>
      <w:ins w:id="213" w:author="Lily Mo" w:date="2021-12-23T19:10:00Z">
        <w:r w:rsidR="00AF10CB">
          <w:rPr>
            <w:rFonts w:asciiTheme="majorBidi" w:eastAsia="Times New Roman" w:hAnsiTheme="majorBidi" w:cstheme="majorBidi"/>
            <w:sz w:val="24"/>
            <w:szCs w:val="24"/>
          </w:rPr>
          <w:t>are used for ASD screening</w:t>
        </w:r>
      </w:ins>
      <w:ins w:id="214" w:author="bijan mehralizadeh" w:date="2021-12-24T18:10:00Z">
        <w:r w:rsidR="00DE5F60">
          <w:rPr>
            <w:rFonts w:asciiTheme="majorBidi" w:eastAsia="Times New Roman" w:hAnsiTheme="majorBidi" w:cstheme="majorBidi"/>
            <w:sz w:val="24"/>
            <w:szCs w:val="24"/>
          </w:rPr>
          <w:t xml:space="preserve"> </w:t>
        </w:r>
      </w:ins>
      <w:r w:rsidR="00D027FE">
        <w:rPr>
          <w:rFonts w:asciiTheme="majorBidi" w:eastAsia="Times New Roman" w:hAnsiTheme="majorBidi" w:cstheme="majorBidi"/>
          <w:sz w:val="24"/>
          <w:szCs w:val="24"/>
        </w:rPr>
        <w:fldChar w:fldCharType="begin"/>
      </w:r>
      <w:r w:rsidR="0025698F">
        <w:rPr>
          <w:rFonts w:asciiTheme="majorBidi" w:eastAsia="Times New Roman" w:hAnsiTheme="majorBidi" w:cstheme="majorBidi"/>
          <w:sz w:val="24"/>
          <w:szCs w:val="24"/>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D027FE">
        <w:rPr>
          <w:rFonts w:asciiTheme="majorBidi" w:eastAsia="Times New Roman" w:hAnsiTheme="majorBidi" w:cstheme="majorBidi"/>
          <w:sz w:val="24"/>
          <w:szCs w:val="24"/>
        </w:rPr>
        <w:fldChar w:fldCharType="separate"/>
      </w:r>
      <w:r w:rsidR="0025698F">
        <w:rPr>
          <w:rFonts w:asciiTheme="majorBidi" w:eastAsia="Times New Roman" w:hAnsiTheme="majorBidi" w:cstheme="majorBidi"/>
          <w:noProof/>
          <w:sz w:val="24"/>
          <w:szCs w:val="24"/>
        </w:rPr>
        <w:t>[10]</w:t>
      </w:r>
      <w:r w:rsidR="00D027FE">
        <w:rPr>
          <w:rFonts w:asciiTheme="majorBidi" w:eastAsia="Times New Roman" w:hAnsiTheme="majorBidi" w:cstheme="majorBidi"/>
          <w:sz w:val="24"/>
          <w:szCs w:val="24"/>
        </w:rPr>
        <w:fldChar w:fldCharType="end"/>
      </w:r>
      <w:ins w:id="215" w:author="Lily Mo" w:date="2021-12-23T19:10:00Z">
        <w:del w:id="216" w:author="bijan mehralizadeh" w:date="2021-12-24T18:10:00Z">
          <w:r w:rsidR="00AF10CB" w:rsidDel="00DE5F60">
            <w:rPr>
              <w:rFonts w:asciiTheme="majorBidi" w:eastAsia="Times New Roman" w:hAnsiTheme="majorBidi" w:cstheme="majorBidi"/>
              <w:sz w:val="24"/>
              <w:szCs w:val="24"/>
            </w:rPr>
            <w:delText xml:space="preserve"> []</w:delText>
          </w:r>
        </w:del>
      </w:ins>
      <w:r w:rsidR="00D027FE">
        <w:rPr>
          <w:rFonts w:asciiTheme="majorBidi" w:eastAsia="Times New Roman" w:hAnsiTheme="majorBidi" w:cstheme="majorBidi"/>
          <w:sz w:val="24"/>
          <w:szCs w:val="24"/>
        </w:rPr>
        <w:fldChar w:fldCharType="begin"/>
      </w:r>
      <w:r w:rsidR="0025698F">
        <w:rPr>
          <w:rFonts w:asciiTheme="majorBidi" w:eastAsia="Times New Roman" w:hAnsiTheme="majorBidi" w:cstheme="majorBidi"/>
          <w:sz w:val="24"/>
          <w:szCs w:val="24"/>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D027FE">
        <w:rPr>
          <w:rFonts w:asciiTheme="majorBidi" w:eastAsia="Times New Roman" w:hAnsiTheme="majorBidi" w:cstheme="majorBidi"/>
          <w:sz w:val="24"/>
          <w:szCs w:val="24"/>
        </w:rPr>
        <w:fldChar w:fldCharType="separate"/>
      </w:r>
      <w:r w:rsidR="0025698F">
        <w:rPr>
          <w:rFonts w:asciiTheme="majorBidi" w:eastAsia="Times New Roman" w:hAnsiTheme="majorBidi" w:cstheme="majorBidi"/>
          <w:noProof/>
          <w:sz w:val="24"/>
          <w:szCs w:val="24"/>
        </w:rPr>
        <w:t>[11]</w:t>
      </w:r>
      <w:r w:rsidR="00D027FE">
        <w:rPr>
          <w:rFonts w:asciiTheme="majorBidi" w:eastAsia="Times New Roman" w:hAnsiTheme="majorBidi" w:cstheme="majorBidi"/>
          <w:sz w:val="24"/>
          <w:szCs w:val="24"/>
        </w:rPr>
        <w:fldChar w:fldCharType="end"/>
      </w:r>
      <w:ins w:id="217" w:author="Lily Mo" w:date="2021-12-23T19:10:00Z">
        <w:del w:id="218" w:author="bijan mehralizadeh" w:date="2021-12-24T18:11:00Z">
          <w:r w:rsidR="00AF10CB" w:rsidDel="00D027FE">
            <w:rPr>
              <w:rFonts w:asciiTheme="majorBidi" w:eastAsia="Times New Roman" w:hAnsiTheme="majorBidi" w:cstheme="majorBidi"/>
              <w:sz w:val="24"/>
              <w:szCs w:val="24"/>
            </w:rPr>
            <w:delText>[]</w:delText>
          </w:r>
        </w:del>
        <w:r w:rsidR="00AF10CB">
          <w:rPr>
            <w:rFonts w:asciiTheme="majorBidi" w:eastAsia="Times New Roman" w:hAnsiTheme="majorBidi" w:cstheme="majorBidi"/>
            <w:sz w:val="24"/>
            <w:szCs w:val="24"/>
          </w:rPr>
          <w:t xml:space="preserve">. </w:t>
        </w:r>
      </w:ins>
      <w:ins w:id="219" w:author="Lily Mo" w:date="2021-12-23T19:11:00Z">
        <w:r w:rsidR="00AF10CB">
          <w:rPr>
            <w:rFonts w:asciiTheme="majorBidi" w:eastAsia="Times New Roman" w:hAnsiTheme="majorBidi" w:cstheme="majorBidi"/>
            <w:sz w:val="24"/>
            <w:szCs w:val="24"/>
          </w:rPr>
          <w:t xml:space="preserve">Despite </w:t>
        </w:r>
      </w:ins>
      <w:ins w:id="220" w:author="bijan mehralizadeh" w:date="2021-12-24T18:26:00Z">
        <w:r w:rsidR="00D027FE">
          <w:rPr>
            <w:rFonts w:asciiTheme="majorBidi" w:eastAsia="Times New Roman" w:hAnsiTheme="majorBidi" w:cstheme="majorBidi"/>
            <w:sz w:val="24"/>
            <w:szCs w:val="24"/>
          </w:rPr>
          <w:t xml:space="preserve">the </w:t>
        </w:r>
      </w:ins>
      <w:ins w:id="221" w:author="Lily Mo" w:date="2021-12-23T19:11:00Z">
        <w:r w:rsidR="00AF10CB">
          <w:rPr>
            <w:rFonts w:asciiTheme="majorBidi" w:eastAsia="Times New Roman" w:hAnsiTheme="majorBidi" w:cstheme="majorBidi"/>
            <w:sz w:val="24"/>
            <w:szCs w:val="24"/>
          </w:rPr>
          <w:t xml:space="preserve">lower cost of these systems compared to fMRI and EEG, they still need </w:t>
        </w:r>
        <w:r w:rsidR="00861018">
          <w:rPr>
            <w:rFonts w:asciiTheme="majorBidi" w:eastAsia="Times New Roman" w:hAnsiTheme="majorBidi" w:cstheme="majorBidi"/>
            <w:sz w:val="24"/>
            <w:szCs w:val="24"/>
          </w:rPr>
          <w:t>to be conducted at dedicated centers</w:t>
        </w:r>
      </w:ins>
      <w:ins w:id="222" w:author="Lily Mo" w:date="2021-12-23T19:12:00Z">
        <w:r w:rsidR="00861018">
          <w:rPr>
            <w:rFonts w:asciiTheme="majorBidi" w:eastAsia="Times New Roman" w:hAnsiTheme="majorBidi" w:cstheme="majorBidi"/>
            <w:sz w:val="24"/>
            <w:szCs w:val="24"/>
          </w:rPr>
          <w:t xml:space="preserve">. </w:t>
        </w:r>
      </w:ins>
      <w:ins w:id="223" w:author="Lily Mo" w:date="2021-12-23T19:13:00Z">
        <w:r w:rsidR="00861018">
          <w:rPr>
            <w:rFonts w:asciiTheme="majorBidi" w:eastAsia="Times New Roman" w:hAnsiTheme="majorBidi" w:cstheme="majorBidi"/>
            <w:sz w:val="24"/>
            <w:szCs w:val="24"/>
          </w:rPr>
          <w:t xml:space="preserve">Intelligent observation of behaviors is a method to </w:t>
        </w:r>
      </w:ins>
      <w:ins w:id="224" w:author="Lily Mo" w:date="2021-12-23T19:15:00Z">
        <w:r w:rsidR="001C1ED3">
          <w:rPr>
            <w:rFonts w:asciiTheme="majorBidi" w:eastAsia="Times New Roman" w:hAnsiTheme="majorBidi" w:cstheme="majorBidi"/>
            <w:sz w:val="24"/>
            <w:szCs w:val="24"/>
          </w:rPr>
          <w:t xml:space="preserve">overcome the biometric </w:t>
        </w:r>
      </w:ins>
      <w:ins w:id="225" w:author="Lily Mo" w:date="2021-12-23T19:16:00Z">
        <w:r w:rsidR="001C1ED3">
          <w:rPr>
            <w:rFonts w:asciiTheme="majorBidi" w:eastAsia="Times New Roman" w:hAnsiTheme="majorBidi" w:cstheme="majorBidi"/>
            <w:sz w:val="24"/>
            <w:szCs w:val="24"/>
          </w:rPr>
          <w:t xml:space="preserve">and wearable </w:t>
        </w:r>
      </w:ins>
      <w:ins w:id="226" w:author="Lily Mo" w:date="2021-12-23T19:15:00Z">
        <w:r w:rsidR="001C1ED3">
          <w:rPr>
            <w:rFonts w:asciiTheme="majorBidi" w:eastAsia="Times New Roman" w:hAnsiTheme="majorBidi" w:cstheme="majorBidi"/>
            <w:sz w:val="24"/>
            <w:szCs w:val="24"/>
          </w:rPr>
          <w:t>methods</w:t>
        </w:r>
      </w:ins>
      <w:ins w:id="227" w:author="Lily Mo" w:date="2021-12-23T19:16:00Z">
        <w:r w:rsidR="001C1ED3">
          <w:rPr>
            <w:rFonts w:asciiTheme="majorBidi" w:eastAsia="Times New Roman" w:hAnsiTheme="majorBidi" w:cstheme="majorBidi"/>
            <w:sz w:val="24"/>
            <w:szCs w:val="24"/>
          </w:rPr>
          <w:t xml:space="preserve">. For instance, </w:t>
        </w:r>
        <w:proofErr w:type="spellStart"/>
        <w:r w:rsidR="009403EA">
          <w:rPr>
            <w:rFonts w:asciiTheme="majorBidi" w:eastAsia="Times New Roman" w:hAnsiTheme="majorBidi" w:cstheme="majorBidi"/>
            <w:sz w:val="24"/>
            <w:szCs w:val="24"/>
          </w:rPr>
          <w:t>Moghaddas</w:t>
        </w:r>
        <w:proofErr w:type="spellEnd"/>
        <w:r w:rsidR="009403EA">
          <w:rPr>
            <w:rFonts w:asciiTheme="majorBidi" w:eastAsia="Times New Roman" w:hAnsiTheme="majorBidi" w:cstheme="majorBidi"/>
            <w:sz w:val="24"/>
            <w:szCs w:val="24"/>
          </w:rPr>
          <w:t xml:space="preserve"> et</w:t>
        </w:r>
        <w:del w:id="228" w:author="bijan mehralizadeh" w:date="2021-12-24T18:26:00Z">
          <w:r w:rsidR="009403EA" w:rsidDel="00D027FE">
            <w:rPr>
              <w:rFonts w:asciiTheme="majorBidi" w:eastAsia="Times New Roman" w:hAnsiTheme="majorBidi" w:cstheme="majorBidi"/>
              <w:sz w:val="24"/>
              <w:szCs w:val="24"/>
            </w:rPr>
            <w:delText>. al</w:delText>
          </w:r>
        </w:del>
      </w:ins>
      <w:ins w:id="229" w:author="bijan mehralizadeh" w:date="2021-12-24T18:26:00Z">
        <w:r w:rsidR="00D027FE">
          <w:rPr>
            <w:rFonts w:asciiTheme="majorBidi" w:eastAsia="Times New Roman" w:hAnsiTheme="majorBidi" w:cstheme="majorBidi"/>
            <w:sz w:val="24"/>
            <w:szCs w:val="24"/>
          </w:rPr>
          <w:t xml:space="preserve"> al.</w:t>
        </w:r>
      </w:ins>
      <w:ins w:id="230" w:author="Lily Mo" w:date="2021-12-23T19:16:00Z">
        <w:r w:rsidR="009403EA">
          <w:rPr>
            <w:rFonts w:asciiTheme="majorBidi" w:eastAsia="Times New Roman" w:hAnsiTheme="majorBidi" w:cstheme="majorBidi"/>
            <w:sz w:val="24"/>
            <w:szCs w:val="24"/>
          </w:rPr>
          <w:t xml:space="preserve"> </w:t>
        </w:r>
      </w:ins>
      <w:moveToRangeStart w:id="231" w:author="Lily Mo" w:date="2021-12-23T19:17:00Z" w:name="move91179446"/>
      <w:moveTo w:id="232" w:author="Lily Mo" w:date="2021-12-23T19:17:00Z">
        <w:r w:rsidR="009403EA" w:rsidRPr="00976DF2">
          <w:rPr>
            <w:rFonts w:asciiTheme="majorBidi" w:eastAsia="Times New Roman" w:hAnsiTheme="majorBidi" w:cstheme="majorBidi"/>
            <w:color w:val="C00000"/>
            <w:sz w:val="24"/>
            <w:szCs w:val="24"/>
          </w:rPr>
          <w:t xml:space="preserve">developed a vision-based method to </w:t>
        </w:r>
        <w:del w:id="233" w:author="Lily Mo" w:date="2021-12-23T19:17:00Z">
          <w:r w:rsidR="009403EA" w:rsidRPr="00976DF2" w:rsidDel="009403EA">
            <w:rPr>
              <w:rFonts w:asciiTheme="majorBidi" w:eastAsia="Times New Roman" w:hAnsiTheme="majorBidi" w:cstheme="majorBidi"/>
              <w:color w:val="C00000"/>
              <w:sz w:val="24"/>
              <w:szCs w:val="24"/>
            </w:rPr>
            <w:delText>analyze</w:delText>
          </w:r>
        </w:del>
      </w:moveTo>
      <w:ins w:id="234" w:author="Lily Mo" w:date="2021-12-23T19:17:00Z">
        <w:r w:rsidR="009403EA">
          <w:rPr>
            <w:rFonts w:asciiTheme="majorBidi" w:eastAsia="Times New Roman" w:hAnsiTheme="majorBidi" w:cstheme="majorBidi"/>
            <w:color w:val="C00000"/>
            <w:sz w:val="24"/>
            <w:szCs w:val="24"/>
          </w:rPr>
          <w:t>screen children with ASD based on the</w:t>
        </w:r>
      </w:ins>
      <w:moveTo w:id="235" w:author="Lily Mo" w:date="2021-12-23T19:17:00Z">
        <w:r w:rsidR="009403EA" w:rsidRPr="00976DF2">
          <w:rPr>
            <w:rFonts w:asciiTheme="majorBidi" w:eastAsia="Times New Roman" w:hAnsiTheme="majorBidi" w:cstheme="majorBidi"/>
            <w:color w:val="C00000"/>
            <w:sz w:val="24"/>
            <w:szCs w:val="24"/>
          </w:rPr>
          <w:t xml:space="preserve"> </w:t>
        </w:r>
        <w:del w:id="236" w:author="Lily Mo" w:date="2021-12-23T19:17:00Z">
          <w:r w:rsidR="009403EA" w:rsidRPr="00976DF2" w:rsidDel="009403EA">
            <w:rPr>
              <w:rFonts w:asciiTheme="majorBidi" w:eastAsia="Times New Roman" w:hAnsiTheme="majorBidi" w:cstheme="majorBidi"/>
              <w:color w:val="C00000"/>
              <w:sz w:val="24"/>
              <w:szCs w:val="24"/>
            </w:rPr>
            <w:delText xml:space="preserve">human-robot </w:delText>
          </w:r>
        </w:del>
        <w:r w:rsidR="009403EA" w:rsidRPr="00976DF2">
          <w:rPr>
            <w:rFonts w:asciiTheme="majorBidi" w:eastAsia="Times New Roman" w:hAnsiTheme="majorBidi" w:cstheme="majorBidi"/>
            <w:color w:val="C00000"/>
            <w:sz w:val="24"/>
            <w:szCs w:val="24"/>
          </w:rPr>
          <w:t>interaction between children with ASD and a parrot-like robot</w:t>
        </w:r>
        <w:commentRangeStart w:id="237"/>
        <w:commentRangeEnd w:id="237"/>
        <w:r w:rsidR="009403EA" w:rsidRPr="00976DF2">
          <w:rPr>
            <w:rStyle w:val="CommentReference"/>
            <w:rFonts w:asciiTheme="majorBidi" w:hAnsiTheme="majorBidi" w:cstheme="majorBidi"/>
          </w:rPr>
          <w:commentReference w:id="237"/>
        </w:r>
        <w:r w:rsidR="009403EA" w:rsidRPr="00976DF2">
          <w:rPr>
            <w:rFonts w:asciiTheme="majorBidi" w:eastAsia="Times New Roman" w:hAnsiTheme="majorBidi" w:cstheme="majorBidi"/>
            <w:color w:val="C00000"/>
            <w:sz w:val="24"/>
            <w:szCs w:val="24"/>
          </w:rPr>
          <w:t xml:space="preserve"> </w:t>
        </w:r>
        <w:del w:id="238" w:author="Lily Mo" w:date="2021-12-23T19:18:00Z">
          <w:r w:rsidR="009403EA" w:rsidRPr="00976DF2" w:rsidDel="009403EA">
            <w:rPr>
              <w:rFonts w:asciiTheme="majorBidi" w:eastAsia="Times New Roman" w:hAnsiTheme="majorBidi" w:cstheme="majorBidi"/>
              <w:color w:val="C00000"/>
              <w:sz w:val="24"/>
              <w:szCs w:val="24"/>
            </w:rPr>
            <w:delText>that classify between autistic and non-autistic groups with the accuracy of 81.3%</w:delText>
          </w:r>
        </w:del>
        <w:r w:rsidR="009403EA" w:rsidRPr="00976DF2">
          <w:rPr>
            <w:rFonts w:asciiTheme="majorBidi" w:eastAsia="Times New Roman" w:hAnsiTheme="majorBidi" w:cstheme="majorBidi"/>
            <w:color w:val="C00000"/>
            <w:sz w:val="24"/>
            <w:szCs w:val="24"/>
          </w:rPr>
          <w:fldChar w:fldCharType="begin"/>
        </w:r>
      </w:moveTo>
      <w:r w:rsidR="0025698F">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moveTo w:id="239" w:author="Lily Mo" w:date="2021-12-23T19:17:00Z">
        <w:r w:rsidR="009403EA" w:rsidRPr="00976DF2">
          <w:rPr>
            <w:rFonts w:asciiTheme="majorBidi" w:eastAsia="Times New Roman" w:hAnsiTheme="majorBidi" w:cstheme="majorBidi"/>
            <w:color w:val="C00000"/>
            <w:sz w:val="24"/>
            <w:szCs w:val="24"/>
          </w:rPr>
          <w:fldChar w:fldCharType="separate"/>
        </w:r>
      </w:moveTo>
      <w:r w:rsidR="0025698F">
        <w:rPr>
          <w:rFonts w:asciiTheme="majorBidi" w:eastAsia="Times New Roman" w:hAnsiTheme="majorBidi" w:cstheme="majorBidi"/>
          <w:noProof/>
          <w:color w:val="C00000"/>
          <w:sz w:val="24"/>
          <w:szCs w:val="24"/>
        </w:rPr>
        <w:t>[12]</w:t>
      </w:r>
      <w:moveTo w:id="240" w:author="Lily Mo" w:date="2021-12-23T19:17:00Z">
        <w:r w:rsidR="009403EA" w:rsidRPr="00976DF2">
          <w:rPr>
            <w:rFonts w:asciiTheme="majorBidi" w:eastAsia="Times New Roman" w:hAnsiTheme="majorBidi" w:cstheme="majorBidi"/>
            <w:color w:val="C00000"/>
            <w:sz w:val="24"/>
            <w:szCs w:val="24"/>
          </w:rPr>
          <w:fldChar w:fldCharType="end"/>
        </w:r>
      </w:moveTo>
      <w:moveToRangeEnd w:id="231"/>
      <w:ins w:id="241" w:author="Lily Mo" w:date="2021-12-23T19:18:00Z">
        <w:r w:rsidR="009403EA">
          <w:rPr>
            <w:rFonts w:asciiTheme="majorBidi" w:eastAsia="Times New Roman" w:hAnsiTheme="majorBidi" w:cstheme="majorBidi"/>
            <w:color w:val="C00000"/>
            <w:sz w:val="24"/>
            <w:szCs w:val="24"/>
          </w:rPr>
          <w:t xml:space="preserve">. </w:t>
        </w:r>
        <w:r w:rsidR="003C2738">
          <w:rPr>
            <w:rFonts w:asciiTheme="majorBidi" w:eastAsia="Times New Roman" w:hAnsiTheme="majorBidi" w:cstheme="majorBidi"/>
            <w:color w:val="C00000"/>
            <w:sz w:val="24"/>
            <w:szCs w:val="24"/>
          </w:rPr>
          <w:t xml:space="preserve">Although this approach </w:t>
        </w:r>
      </w:ins>
      <w:ins w:id="242" w:author="Lily Mo" w:date="2021-12-23T19:19:00Z">
        <w:r w:rsidR="003C2738">
          <w:rPr>
            <w:rFonts w:asciiTheme="majorBidi" w:eastAsia="Times New Roman" w:hAnsiTheme="majorBidi" w:cstheme="majorBidi"/>
            <w:color w:val="C00000"/>
            <w:sz w:val="24"/>
            <w:szCs w:val="24"/>
          </w:rPr>
          <w:t xml:space="preserve">reduces mentioned difficulties in wearable methods, but still depends on dedicated centers </w:t>
        </w:r>
      </w:ins>
      <w:ins w:id="243" w:author="Lily Mo" w:date="2021-12-23T19:20:00Z">
        <w:r w:rsidR="003C2738">
          <w:rPr>
            <w:rFonts w:asciiTheme="majorBidi" w:eastAsia="Times New Roman" w:hAnsiTheme="majorBidi" w:cstheme="majorBidi"/>
            <w:color w:val="C00000"/>
            <w:sz w:val="24"/>
            <w:szCs w:val="24"/>
          </w:rPr>
          <w:t xml:space="preserve">to conduct the screening. </w:t>
        </w:r>
      </w:ins>
      <w:moveFromRangeStart w:id="244" w:author="Lily Mo" w:date="2021-12-23T19:12:00Z" w:name="move91179163"/>
      <w:moveFrom w:id="245" w:author="Lily Mo" w:date="2021-12-23T19:12:00Z">
        <w:r w:rsidR="00210494" w:rsidRPr="00976DF2" w:rsidDel="00861018">
          <w:rPr>
            <w:rFonts w:asciiTheme="majorBidi" w:eastAsia="Times New Roman" w:hAnsiTheme="majorBidi" w:cstheme="majorBidi"/>
            <w:sz w:val="24"/>
            <w:szCs w:val="24"/>
          </w:rPr>
          <w:t xml:space="preserve">have some advantages in </w:t>
        </w:r>
        <w:r w:rsidR="00F1074C" w:rsidRPr="00976DF2" w:rsidDel="00861018">
          <w:rPr>
            <w:rFonts w:asciiTheme="majorBidi" w:eastAsia="Times New Roman" w:hAnsiTheme="majorBidi" w:cstheme="majorBidi"/>
            <w:sz w:val="24"/>
            <w:szCs w:val="24"/>
          </w:rPr>
          <w:t>analyzing ASD symptoms</w:t>
        </w:r>
        <w:r w:rsidR="007A0542" w:rsidRPr="00976DF2" w:rsidDel="00861018">
          <w:rPr>
            <w:rFonts w:asciiTheme="majorBidi" w:eastAsia="Times New Roman" w:hAnsiTheme="majorBidi" w:cstheme="majorBidi"/>
            <w:sz w:val="24"/>
            <w:szCs w:val="24"/>
          </w:rPr>
          <w:t xml:space="preserve">. </w:t>
        </w:r>
        <w:r w:rsidR="00A004D1" w:rsidRPr="00976DF2" w:rsidDel="00861018">
          <w:rPr>
            <w:rFonts w:asciiTheme="majorBidi" w:eastAsia="Times New Roman" w:hAnsiTheme="majorBidi" w:cstheme="majorBidi"/>
            <w:sz w:val="24"/>
            <w:szCs w:val="24"/>
          </w:rPr>
          <w:t>For example,</w:t>
        </w:r>
        <w:r w:rsidR="0072615F" w:rsidRPr="00976DF2" w:rsidDel="00861018">
          <w:rPr>
            <w:rFonts w:asciiTheme="majorBidi" w:eastAsia="Times New Roman" w:hAnsiTheme="majorBidi" w:cstheme="majorBidi"/>
            <w:sz w:val="24"/>
            <w:szCs w:val="24"/>
          </w:rPr>
          <w:t xml:space="preserve"> Stereotypical Motor Movement</w:t>
        </w:r>
        <w:r w:rsidR="00F1074C" w:rsidRPr="00976DF2" w:rsidDel="00861018">
          <w:rPr>
            <w:rFonts w:asciiTheme="majorBidi" w:eastAsia="Times New Roman" w:hAnsiTheme="majorBidi" w:cstheme="majorBidi"/>
            <w:sz w:val="24"/>
            <w:szCs w:val="24"/>
          </w:rPr>
          <w:t>s</w:t>
        </w:r>
        <w:r w:rsidR="00A004D1" w:rsidRPr="00976DF2" w:rsidDel="00861018">
          <w:rPr>
            <w:rFonts w:asciiTheme="majorBidi" w:eastAsia="Times New Roman" w:hAnsiTheme="majorBidi" w:cstheme="majorBidi"/>
            <w:sz w:val="24"/>
            <w:szCs w:val="24"/>
          </w:rPr>
          <w:t xml:space="preserve"> </w:t>
        </w:r>
        <w:r w:rsidR="0048433C" w:rsidRPr="00976DF2" w:rsidDel="00861018">
          <w:rPr>
            <w:rFonts w:asciiTheme="majorBidi" w:eastAsia="Times New Roman" w:hAnsiTheme="majorBidi" w:cstheme="majorBidi"/>
            <w:sz w:val="24"/>
            <w:szCs w:val="24"/>
          </w:rPr>
          <w:t xml:space="preserve">that multiple methods have </w:t>
        </w:r>
        <w:r w:rsidR="007005AB" w:rsidRPr="00976DF2" w:rsidDel="00861018">
          <w:rPr>
            <w:rFonts w:asciiTheme="majorBidi" w:eastAsia="Times New Roman" w:hAnsiTheme="majorBidi" w:cstheme="majorBidi"/>
            <w:sz w:val="24"/>
            <w:szCs w:val="24"/>
          </w:rPr>
          <w:t xml:space="preserve">been </w:t>
        </w:r>
        <w:r w:rsidR="0048433C" w:rsidRPr="00976DF2" w:rsidDel="00861018">
          <w:rPr>
            <w:rFonts w:asciiTheme="majorBidi" w:eastAsia="Times New Roman" w:hAnsiTheme="majorBidi" w:cstheme="majorBidi"/>
            <w:sz w:val="24"/>
            <w:szCs w:val="24"/>
          </w:rPr>
          <w:t>developed</w:t>
        </w:r>
        <w:r w:rsidR="00667EBA" w:rsidRPr="00976DF2" w:rsidDel="00861018">
          <w:rPr>
            <w:rFonts w:asciiTheme="majorBidi" w:eastAsia="Times New Roman" w:hAnsiTheme="majorBidi" w:cstheme="majorBidi"/>
            <w:sz w:val="24"/>
            <w:szCs w:val="24"/>
          </w:rPr>
          <w:t xml:space="preserve"> to detect</w:t>
        </w:r>
        <w:r w:rsidR="0048433C" w:rsidRPr="00976DF2" w:rsidDel="00861018">
          <w:rPr>
            <w:rFonts w:asciiTheme="majorBidi" w:eastAsia="Times New Roman" w:hAnsiTheme="majorBidi" w:cstheme="majorBidi"/>
            <w:sz w:val="24"/>
            <w:szCs w:val="24"/>
          </w:rPr>
          <w:t>.</w:t>
        </w:r>
        <w:r w:rsidR="00667EBA" w:rsidRPr="00976DF2" w:rsidDel="00861018">
          <w:rPr>
            <w:rFonts w:asciiTheme="majorBidi" w:eastAsia="Times New Roman" w:hAnsiTheme="majorBidi" w:cstheme="majorBidi"/>
            <w:sz w:val="24"/>
            <w:szCs w:val="24"/>
          </w:rPr>
          <w:t xml:space="preserve"> </w:t>
        </w:r>
        <w:r w:rsidR="007A0542" w:rsidRPr="00976DF2" w:rsidDel="00861018">
          <w:rPr>
            <w:rFonts w:asciiTheme="majorBidi" w:eastAsia="Times New Roman" w:hAnsiTheme="majorBidi" w:cstheme="majorBidi"/>
            <w:sz w:val="24"/>
            <w:szCs w:val="24"/>
          </w:rPr>
          <w:t xml:space="preserve">Rad, N. M </w:t>
        </w:r>
        <w:r w:rsidR="008C3B2E" w:rsidRPr="00976DF2" w:rsidDel="00861018">
          <w:rPr>
            <w:rFonts w:asciiTheme="majorBidi" w:eastAsia="Times New Roman" w:hAnsiTheme="majorBidi" w:cstheme="majorBidi"/>
            <w:sz w:val="24"/>
            <w:szCs w:val="24"/>
          </w:rPr>
          <w:t>et al.</w:t>
        </w:r>
        <w:r w:rsidR="007A0542" w:rsidRPr="00976DF2" w:rsidDel="00861018">
          <w:rPr>
            <w:rFonts w:asciiTheme="majorBidi" w:eastAsia="Times New Roman" w:hAnsiTheme="majorBidi" w:cstheme="majorBidi"/>
            <w:sz w:val="24"/>
            <w:szCs w:val="24"/>
          </w:rPr>
          <w:t xml:space="preserve"> </w:t>
        </w:r>
        <w:r w:rsidR="00EE399E" w:rsidRPr="00976DF2" w:rsidDel="00861018">
          <w:rPr>
            <w:rFonts w:asciiTheme="majorBidi" w:eastAsia="Times New Roman" w:hAnsiTheme="majorBidi" w:cstheme="majorBidi"/>
            <w:sz w:val="24"/>
            <w:szCs w:val="24"/>
          </w:rPr>
          <w:t xml:space="preserve">proposed </w:t>
        </w:r>
        <w:r w:rsidR="007A0542" w:rsidRPr="00976DF2" w:rsidDel="00861018">
          <w:rPr>
            <w:rFonts w:asciiTheme="majorBidi" w:eastAsia="Times New Roman" w:hAnsiTheme="majorBidi" w:cstheme="majorBidi"/>
            <w:sz w:val="24"/>
            <w:szCs w:val="24"/>
          </w:rPr>
          <w:t>a Convolutional Neural Network that uses</w:t>
        </w:r>
        <w:r w:rsidR="00996B92" w:rsidRPr="00976DF2" w:rsidDel="00861018">
          <w:rPr>
            <w:rFonts w:asciiTheme="majorBidi" w:eastAsia="Times New Roman" w:hAnsiTheme="majorBidi" w:cstheme="majorBidi"/>
            <w:color w:val="C00000"/>
            <w:sz w:val="24"/>
            <w:szCs w:val="24"/>
          </w:rPr>
          <w:t xml:space="preserve"> accel</w:t>
        </w:r>
        <w:r w:rsidR="00EE399E" w:rsidRPr="00976DF2" w:rsidDel="00861018">
          <w:rPr>
            <w:rFonts w:asciiTheme="majorBidi" w:eastAsia="Times New Roman" w:hAnsiTheme="majorBidi" w:cstheme="majorBidi"/>
            <w:color w:val="C00000"/>
            <w:sz w:val="24"/>
            <w:szCs w:val="24"/>
          </w:rPr>
          <w:t>erometer</w:t>
        </w:r>
        <w:r w:rsidR="00996B92" w:rsidRPr="00976DF2" w:rsidDel="00861018">
          <w:rPr>
            <w:rFonts w:asciiTheme="majorBidi" w:eastAsia="Times New Roman" w:hAnsiTheme="majorBidi" w:cstheme="majorBidi"/>
            <w:color w:val="C00000"/>
            <w:sz w:val="24"/>
            <w:szCs w:val="24"/>
          </w:rPr>
          <w:t xml:space="preserve"> sensor data</w:t>
        </w:r>
        <w:r w:rsidR="0005725C" w:rsidRPr="00976DF2" w:rsidDel="00861018">
          <w:rPr>
            <w:rFonts w:asciiTheme="majorBidi" w:eastAsia="Times New Roman" w:hAnsiTheme="majorBidi" w:cstheme="majorBidi"/>
            <w:color w:val="C00000"/>
            <w:sz w:val="24"/>
            <w:szCs w:val="24"/>
          </w:rPr>
          <w:t xml:space="preserve"> </w:t>
        </w:r>
        <w:r w:rsidR="00EE399E" w:rsidRPr="00976DF2" w:rsidDel="00861018">
          <w:rPr>
            <w:rFonts w:asciiTheme="majorBidi" w:eastAsia="Times New Roman" w:hAnsiTheme="majorBidi" w:cstheme="majorBidi"/>
            <w:color w:val="C00000"/>
            <w:sz w:val="24"/>
            <w:szCs w:val="24"/>
          </w:rPr>
          <w:t>worn on multiple body points</w:t>
        </w:r>
        <w:r w:rsidR="008A3EE6" w:rsidRPr="00976DF2" w:rsidDel="00861018">
          <w:rPr>
            <w:rFonts w:asciiTheme="majorBidi" w:eastAsia="Times New Roman" w:hAnsiTheme="majorBidi" w:cstheme="majorBidi"/>
            <w:color w:val="C00000"/>
            <w:sz w:val="24"/>
            <w:szCs w:val="24"/>
          </w:rPr>
          <w:t>.</w:t>
        </w:r>
        <w:r w:rsidR="009D348B" w:rsidRPr="00976DF2" w:rsidDel="00861018">
          <w:rPr>
            <w:rFonts w:asciiTheme="majorBidi" w:eastAsia="Times New Roman" w:hAnsiTheme="majorBidi" w:cstheme="majorBidi"/>
            <w:color w:val="C00000"/>
            <w:sz w:val="24"/>
            <w:szCs w:val="24"/>
          </w:rPr>
          <w:fldChar w:fldCharType="begin"/>
        </w:r>
      </w:moveFrom>
      <w:r w:rsidR="0025698F">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Rad&lt;/Author&gt;&lt;Year&gt;2018&lt;/Year&gt;&lt;RecNum&gt;11&lt;/RecNum&gt;&lt;DisplayText&gt;[11]&lt;/DisplayText&gt;&lt;record&gt;&lt;rec-number&gt;11&lt;/rec-number&gt;&lt;foreign-keys&gt;&lt;key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moveFrom w:id="246" w:author="Lily Mo" w:date="2021-12-23T19:12:00Z">
        <w:r w:rsidR="009D348B" w:rsidRPr="00976DF2" w:rsidDel="00861018">
          <w:rPr>
            <w:rFonts w:asciiTheme="majorBidi" w:eastAsia="Times New Roman" w:hAnsiTheme="majorBidi" w:cstheme="majorBidi"/>
            <w:color w:val="C00000"/>
            <w:sz w:val="24"/>
            <w:szCs w:val="24"/>
          </w:rPr>
          <w:fldChar w:fldCharType="separate"/>
        </w:r>
      </w:moveFrom>
      <w:r w:rsidR="0025698F">
        <w:rPr>
          <w:rFonts w:asciiTheme="majorBidi" w:eastAsia="Times New Roman" w:hAnsiTheme="majorBidi" w:cstheme="majorBidi"/>
          <w:noProof/>
          <w:color w:val="C00000"/>
          <w:sz w:val="24"/>
          <w:szCs w:val="24"/>
        </w:rPr>
        <w:t>[11]</w:t>
      </w:r>
      <w:moveFrom w:id="247" w:author="Lily Mo" w:date="2021-12-23T19:12:00Z">
        <w:r w:rsidR="009D348B" w:rsidRPr="00976DF2" w:rsidDel="00861018">
          <w:rPr>
            <w:rFonts w:asciiTheme="majorBidi" w:eastAsia="Times New Roman" w:hAnsiTheme="majorBidi" w:cstheme="majorBidi"/>
            <w:color w:val="C00000"/>
            <w:sz w:val="24"/>
            <w:szCs w:val="24"/>
          </w:rPr>
          <w:fldChar w:fldCharType="end"/>
        </w:r>
        <w:r w:rsidR="008A3EE6" w:rsidRPr="00976DF2" w:rsidDel="00861018">
          <w:rPr>
            <w:rFonts w:asciiTheme="majorBidi" w:eastAsia="Times New Roman" w:hAnsiTheme="majorBidi" w:cstheme="majorBidi"/>
            <w:color w:val="C00000"/>
            <w:sz w:val="24"/>
            <w:szCs w:val="24"/>
          </w:rPr>
          <w:t xml:space="preserve"> </w:t>
        </w:r>
      </w:moveFrom>
      <w:moveFromRangeEnd w:id="244"/>
      <w:del w:id="248" w:author="Lily Mo" w:date="2021-12-23T19:18:00Z">
        <w:r w:rsidR="004D61D8" w:rsidRPr="00976DF2" w:rsidDel="009403EA">
          <w:rPr>
            <w:rFonts w:asciiTheme="majorBidi" w:eastAsia="Times New Roman" w:hAnsiTheme="majorBidi" w:cstheme="majorBidi"/>
            <w:sz w:val="24"/>
            <w:szCs w:val="24"/>
          </w:rPr>
          <w:delText xml:space="preserve">Robots also </w:delText>
        </w:r>
        <w:r w:rsidR="005E43F3" w:rsidRPr="00976DF2" w:rsidDel="009403EA">
          <w:rPr>
            <w:rFonts w:asciiTheme="majorBidi" w:eastAsia="Times New Roman" w:hAnsiTheme="majorBidi" w:cstheme="majorBidi"/>
            <w:sz w:val="24"/>
            <w:szCs w:val="24"/>
          </w:rPr>
          <w:delText xml:space="preserve">are accepted as </w:delText>
        </w:r>
        <w:r w:rsidR="004542B3" w:rsidRPr="00976DF2" w:rsidDel="009403EA">
          <w:rPr>
            <w:rFonts w:asciiTheme="majorBidi" w:eastAsia="Times New Roman" w:hAnsiTheme="majorBidi" w:cstheme="majorBidi"/>
            <w:sz w:val="24"/>
            <w:szCs w:val="24"/>
          </w:rPr>
          <w:delText xml:space="preserve">helpful tools in ASD </w:delText>
        </w:r>
        <w:r w:rsidR="00F517AD" w:rsidRPr="00976DF2" w:rsidDel="009403EA">
          <w:rPr>
            <w:rFonts w:asciiTheme="majorBidi" w:eastAsia="Times New Roman" w:hAnsiTheme="majorBidi" w:cstheme="majorBidi"/>
            <w:sz w:val="24"/>
            <w:szCs w:val="24"/>
          </w:rPr>
          <w:delText>screening</w:delText>
        </w:r>
        <w:r w:rsidR="004C6008" w:rsidRPr="00976DF2" w:rsidDel="009403EA">
          <w:rPr>
            <w:rFonts w:asciiTheme="majorBidi" w:eastAsia="Times New Roman" w:hAnsiTheme="majorBidi" w:cstheme="majorBidi"/>
            <w:sz w:val="24"/>
            <w:szCs w:val="24"/>
          </w:rPr>
          <w:delText>, especially for simulating social interactions</w:delText>
        </w:r>
        <w:r w:rsidR="000605AB" w:rsidRPr="00976DF2" w:rsidDel="009403EA">
          <w:rPr>
            <w:rFonts w:asciiTheme="majorBidi" w:eastAsia="Times New Roman" w:hAnsiTheme="majorBidi" w:cstheme="majorBidi"/>
            <w:sz w:val="24"/>
            <w:szCs w:val="24"/>
          </w:rPr>
          <w:delText>;</w:delText>
        </w:r>
        <w:r w:rsidR="006E5C3B" w:rsidRPr="00976DF2" w:rsidDel="009403EA">
          <w:rPr>
            <w:rFonts w:asciiTheme="majorBidi" w:eastAsia="Times New Roman" w:hAnsiTheme="majorBidi" w:cstheme="majorBidi"/>
            <w:sz w:val="24"/>
            <w:szCs w:val="24"/>
          </w:rPr>
          <w:delText xml:space="preserve"> </w:delText>
        </w:r>
        <w:r w:rsidR="00A01FDD" w:rsidRPr="00976DF2" w:rsidDel="009403EA">
          <w:rPr>
            <w:rFonts w:asciiTheme="majorBidi" w:eastAsia="Times New Roman" w:hAnsiTheme="majorBidi" w:cstheme="majorBidi"/>
            <w:sz w:val="24"/>
            <w:szCs w:val="24"/>
          </w:rPr>
          <w:delText>i.e.</w:delText>
        </w:r>
        <w:r w:rsidR="004C0EEA" w:rsidDel="009403EA">
          <w:rPr>
            <w:rFonts w:asciiTheme="majorBidi" w:eastAsia="Times New Roman" w:hAnsiTheme="majorBidi" w:cstheme="majorBidi"/>
            <w:sz w:val="24"/>
            <w:szCs w:val="24"/>
          </w:rPr>
          <w:delText>,</w:delText>
        </w:r>
        <w:r w:rsidR="006E5C3B" w:rsidRPr="00976DF2" w:rsidDel="009403EA">
          <w:rPr>
            <w:rFonts w:asciiTheme="majorBidi" w:eastAsia="Times New Roman" w:hAnsiTheme="majorBidi" w:cstheme="majorBidi"/>
            <w:sz w:val="24"/>
            <w:szCs w:val="24"/>
          </w:rPr>
          <w:delText xml:space="preserve"> </w:delText>
        </w:r>
        <w:commentRangeStart w:id="249"/>
        <w:r w:rsidR="006E5C3B" w:rsidRPr="00976DF2" w:rsidDel="009403EA">
          <w:rPr>
            <w:rFonts w:asciiTheme="majorBidi" w:eastAsia="Times New Roman" w:hAnsiTheme="majorBidi" w:cstheme="majorBidi"/>
            <w:color w:val="C00000"/>
            <w:sz w:val="24"/>
            <w:szCs w:val="24"/>
          </w:rPr>
          <w:delText>M. Moghadas and et al</w:delText>
        </w:r>
        <w:r w:rsidR="000605AB" w:rsidRPr="00976DF2" w:rsidDel="009403EA">
          <w:rPr>
            <w:rFonts w:asciiTheme="majorBidi" w:eastAsia="Times New Roman" w:hAnsiTheme="majorBidi" w:cstheme="majorBidi"/>
            <w:color w:val="C00000"/>
            <w:sz w:val="24"/>
            <w:szCs w:val="24"/>
          </w:rPr>
          <w:delText>.</w:delText>
        </w:r>
        <w:r w:rsidR="00C20ACE" w:rsidRPr="00976DF2" w:rsidDel="009403EA">
          <w:rPr>
            <w:rFonts w:asciiTheme="majorBidi" w:eastAsia="Times New Roman" w:hAnsiTheme="majorBidi" w:cstheme="majorBidi"/>
            <w:color w:val="C00000"/>
            <w:sz w:val="24"/>
            <w:szCs w:val="24"/>
          </w:rPr>
          <w:delText xml:space="preserve"> </w:delText>
        </w:r>
      </w:del>
      <w:moveFromRangeStart w:id="250" w:author="Lily Mo" w:date="2021-12-23T19:17:00Z" w:name="move91179446"/>
      <w:moveFrom w:id="251" w:author="Lily Mo" w:date="2021-12-23T19:17:00Z">
        <w:r w:rsidR="00C20ACE" w:rsidRPr="00976DF2" w:rsidDel="009403EA">
          <w:rPr>
            <w:rFonts w:asciiTheme="majorBidi" w:eastAsia="Times New Roman" w:hAnsiTheme="majorBidi" w:cstheme="majorBidi"/>
            <w:color w:val="C00000"/>
            <w:sz w:val="24"/>
            <w:szCs w:val="24"/>
          </w:rPr>
          <w:t>developed a vision</w:t>
        </w:r>
        <w:r w:rsidR="000605AB" w:rsidRPr="00976DF2" w:rsidDel="009403EA">
          <w:rPr>
            <w:rFonts w:asciiTheme="majorBidi" w:eastAsia="Times New Roman" w:hAnsiTheme="majorBidi" w:cstheme="majorBidi"/>
            <w:color w:val="C00000"/>
            <w:sz w:val="24"/>
            <w:szCs w:val="24"/>
          </w:rPr>
          <w:t>-</w:t>
        </w:r>
        <w:r w:rsidR="00C20ACE" w:rsidRPr="00976DF2" w:rsidDel="009403EA">
          <w:rPr>
            <w:rFonts w:asciiTheme="majorBidi" w:eastAsia="Times New Roman" w:hAnsiTheme="majorBidi" w:cstheme="majorBidi"/>
            <w:color w:val="C00000"/>
            <w:sz w:val="24"/>
            <w:szCs w:val="24"/>
          </w:rPr>
          <w:t>based method to analyze</w:t>
        </w:r>
        <w:r w:rsidR="004F1CD1" w:rsidRPr="00976DF2" w:rsidDel="009403EA">
          <w:rPr>
            <w:rFonts w:asciiTheme="majorBidi" w:eastAsia="Times New Roman" w:hAnsiTheme="majorBidi" w:cstheme="majorBidi"/>
            <w:color w:val="C00000"/>
            <w:sz w:val="24"/>
            <w:szCs w:val="24"/>
          </w:rPr>
          <w:t xml:space="preserve"> human</w:t>
        </w:r>
        <w:r w:rsidR="000605AB" w:rsidRPr="00976DF2" w:rsidDel="009403EA">
          <w:rPr>
            <w:rFonts w:asciiTheme="majorBidi" w:eastAsia="Times New Roman" w:hAnsiTheme="majorBidi" w:cstheme="majorBidi"/>
            <w:color w:val="C00000"/>
            <w:sz w:val="24"/>
            <w:szCs w:val="24"/>
          </w:rPr>
          <w:t>-</w:t>
        </w:r>
        <w:r w:rsidR="004F1CD1" w:rsidRPr="00976DF2" w:rsidDel="009403EA">
          <w:rPr>
            <w:rFonts w:asciiTheme="majorBidi" w:eastAsia="Times New Roman" w:hAnsiTheme="majorBidi" w:cstheme="majorBidi"/>
            <w:color w:val="C00000"/>
            <w:sz w:val="24"/>
            <w:szCs w:val="24"/>
          </w:rPr>
          <w:t>robot interaction between children with ASD and a parrot</w:t>
        </w:r>
        <w:r w:rsidR="000605AB" w:rsidRPr="00976DF2" w:rsidDel="009403EA">
          <w:rPr>
            <w:rFonts w:asciiTheme="majorBidi" w:eastAsia="Times New Roman" w:hAnsiTheme="majorBidi" w:cstheme="majorBidi"/>
            <w:color w:val="C00000"/>
            <w:sz w:val="24"/>
            <w:szCs w:val="24"/>
          </w:rPr>
          <w:t>-</w:t>
        </w:r>
        <w:r w:rsidR="004F1CD1" w:rsidRPr="00976DF2" w:rsidDel="009403EA">
          <w:rPr>
            <w:rFonts w:asciiTheme="majorBidi" w:eastAsia="Times New Roman" w:hAnsiTheme="majorBidi" w:cstheme="majorBidi"/>
            <w:color w:val="C00000"/>
            <w:sz w:val="24"/>
            <w:szCs w:val="24"/>
          </w:rPr>
          <w:t>like robot</w:t>
        </w:r>
        <w:commentRangeEnd w:id="249"/>
        <w:r w:rsidR="00EB4FFE" w:rsidRPr="00976DF2" w:rsidDel="009403EA">
          <w:rPr>
            <w:rStyle w:val="CommentReference"/>
            <w:rFonts w:asciiTheme="majorBidi" w:hAnsiTheme="majorBidi" w:cstheme="majorBidi"/>
          </w:rPr>
          <w:commentReference w:id="249"/>
        </w:r>
        <w:r w:rsidR="004A5108" w:rsidRPr="00976DF2" w:rsidDel="009403EA">
          <w:rPr>
            <w:rFonts w:asciiTheme="majorBidi" w:eastAsia="Times New Roman" w:hAnsiTheme="majorBidi" w:cstheme="majorBidi"/>
            <w:color w:val="C00000"/>
            <w:sz w:val="24"/>
            <w:szCs w:val="24"/>
          </w:rPr>
          <w:t xml:space="preserve"> that </w:t>
        </w:r>
        <w:r w:rsidR="00DD0DEE" w:rsidRPr="00976DF2" w:rsidDel="009403EA">
          <w:rPr>
            <w:rFonts w:asciiTheme="majorBidi" w:eastAsia="Times New Roman" w:hAnsiTheme="majorBidi" w:cstheme="majorBidi"/>
            <w:color w:val="C00000"/>
            <w:sz w:val="24"/>
            <w:szCs w:val="24"/>
          </w:rPr>
          <w:t>classify between autistic and non-autistic groups with the accuracy of 81.3%</w:t>
        </w:r>
        <w:r w:rsidR="009D348B" w:rsidRPr="00976DF2" w:rsidDel="009403EA">
          <w:rPr>
            <w:rFonts w:asciiTheme="majorBidi" w:eastAsia="Times New Roman" w:hAnsiTheme="majorBidi" w:cstheme="majorBidi"/>
            <w:color w:val="C00000"/>
            <w:sz w:val="24"/>
            <w:szCs w:val="24"/>
          </w:rPr>
          <w:fldChar w:fldCharType="begin"/>
        </w:r>
      </w:moveFrom>
      <w:r w:rsidR="0025698F">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&lt;EndNote&gt;&lt;Cite&gt;&lt;Author&gt;Moghadas&lt;/Author&gt;&lt;Year&gt;2018&lt;/Year&gt;&lt;RecNum&gt;12&lt;/RecNum&gt;&lt;DisplayText&gt;[13]&lt;/DisplayText&gt;&lt;record&gt;&lt;rec-number&gt;12&lt;/rec-number&gt;&lt;foreign-keys&gt;&lt;key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moveFrom w:id="252" w:author="Lily Mo" w:date="2021-12-23T19:17:00Z">
        <w:r w:rsidR="009D348B" w:rsidRPr="00976DF2" w:rsidDel="009403EA">
          <w:rPr>
            <w:rFonts w:asciiTheme="majorBidi" w:eastAsia="Times New Roman" w:hAnsiTheme="majorBidi" w:cstheme="majorBidi"/>
            <w:color w:val="C00000"/>
            <w:sz w:val="24"/>
            <w:szCs w:val="24"/>
          </w:rPr>
          <w:fldChar w:fldCharType="separate"/>
        </w:r>
      </w:moveFrom>
      <w:r w:rsidR="0025698F">
        <w:rPr>
          <w:rFonts w:asciiTheme="majorBidi" w:eastAsia="Times New Roman" w:hAnsiTheme="majorBidi" w:cstheme="majorBidi"/>
          <w:noProof/>
          <w:color w:val="C00000"/>
          <w:sz w:val="24"/>
          <w:szCs w:val="24"/>
        </w:rPr>
        <w:t>[13]</w:t>
      </w:r>
      <w:moveFrom w:id="253" w:author="Lily Mo" w:date="2021-12-23T19:17:00Z">
        <w:r w:rsidR="009D348B" w:rsidRPr="00976DF2" w:rsidDel="009403EA">
          <w:rPr>
            <w:rFonts w:asciiTheme="majorBidi" w:eastAsia="Times New Roman" w:hAnsiTheme="majorBidi" w:cstheme="majorBidi"/>
            <w:color w:val="C00000"/>
            <w:sz w:val="24"/>
            <w:szCs w:val="24"/>
          </w:rPr>
          <w:fldChar w:fldCharType="end"/>
        </w:r>
      </w:moveFrom>
      <w:moveFromRangeEnd w:id="250"/>
    </w:p>
    <w:p w14:paraId="1FED3C21" w14:textId="22C795DA" w:rsidR="003C2738" w:rsidRPr="00786B47" w:rsidRDefault="003C2738" w:rsidP="00786B47">
      <w:pPr>
        <w:spacing w:after="0" w:line="240" w:lineRule="auto"/>
        <w:rPr>
          <w:rFonts w:asciiTheme="majorBidi" w:eastAsia="Times New Roman" w:hAnsiTheme="majorBidi" w:cstheme="majorBidi"/>
          <w:color w:val="C00000"/>
          <w:sz w:val="24"/>
          <w:szCs w:val="24"/>
          <w:rPrChange w:id="254" w:author="Lily Mo" w:date="2021-12-23T19:23:00Z">
            <w:rPr>
              <w:rFonts w:asciiTheme="majorBidi" w:eastAsia="Times New Roman" w:hAnsiTheme="majorBidi" w:cstheme="majorBidi"/>
              <w:sz w:val="24"/>
              <w:szCs w:val="24"/>
            </w:rPr>
          </w:rPrChange>
        </w:rPr>
      </w:pPr>
      <w:ins w:id="255" w:author="Lily Mo" w:date="2021-12-23T19:20:00Z">
        <w:r>
          <w:rPr>
            <w:rFonts w:asciiTheme="majorBidi" w:eastAsia="Times New Roman" w:hAnsiTheme="majorBidi" w:cstheme="majorBidi"/>
            <w:color w:val="C00000"/>
            <w:sz w:val="24"/>
            <w:szCs w:val="24"/>
          </w:rPr>
          <w:t>That is why home-based IoT devices such as the intelligent toy car</w:t>
        </w:r>
      </w:ins>
      <w:r w:rsidR="00D027FE">
        <w:rPr>
          <w:rFonts w:asciiTheme="majorBidi" w:eastAsia="Times New Roman" w:hAnsiTheme="majorBidi" w:cstheme="majorBidi"/>
          <w:color w:val="C00000"/>
          <w:sz w:val="24"/>
          <w:szCs w:val="24"/>
        </w:rPr>
        <w:fldChar w:fldCharType="begin"/>
      </w:r>
      <w:r w:rsidR="0025698F">
        <w:rPr>
          <w:rFonts w:asciiTheme="majorBidi" w:eastAsia="Times New Roman" w:hAnsiTheme="majorBidi" w:cstheme="majorBidi"/>
          <w:color w:val="C00000"/>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D027FE">
        <w:rPr>
          <w:rFonts w:asciiTheme="majorBidi" w:eastAsia="Times New Roman" w:hAnsiTheme="majorBidi" w:cstheme="majorBidi"/>
          <w:color w:val="C00000"/>
          <w:sz w:val="24"/>
          <w:szCs w:val="24"/>
        </w:rPr>
        <w:fldChar w:fldCharType="separate"/>
      </w:r>
      <w:r w:rsidR="0025698F">
        <w:rPr>
          <w:rFonts w:asciiTheme="majorBidi" w:eastAsia="Times New Roman" w:hAnsiTheme="majorBidi" w:cstheme="majorBidi"/>
          <w:noProof/>
          <w:color w:val="C00000"/>
          <w:sz w:val="24"/>
          <w:szCs w:val="24"/>
        </w:rPr>
        <w:t>[13]</w:t>
      </w:r>
      <w:r w:rsidR="00D027FE">
        <w:rPr>
          <w:rFonts w:asciiTheme="majorBidi" w:eastAsia="Times New Roman" w:hAnsiTheme="majorBidi" w:cstheme="majorBidi"/>
          <w:color w:val="C00000"/>
          <w:sz w:val="24"/>
          <w:szCs w:val="24"/>
        </w:rPr>
        <w:fldChar w:fldCharType="end"/>
      </w:r>
      <w:ins w:id="256" w:author="Lily Mo" w:date="2021-12-23T19:20:00Z">
        <w:del w:id="257" w:author="bijan mehralizadeh" w:date="2021-12-24T18:12:00Z">
          <w:r w:rsidDel="00D027FE">
            <w:rPr>
              <w:rFonts w:asciiTheme="majorBidi" w:eastAsia="Times New Roman" w:hAnsiTheme="majorBidi" w:cstheme="majorBidi"/>
              <w:color w:val="C00000"/>
              <w:sz w:val="24"/>
              <w:szCs w:val="24"/>
            </w:rPr>
            <w:delText xml:space="preserve"> []</w:delText>
          </w:r>
        </w:del>
        <w:r>
          <w:rPr>
            <w:rFonts w:asciiTheme="majorBidi" w:eastAsia="Times New Roman" w:hAnsiTheme="majorBidi" w:cstheme="majorBidi"/>
            <w:color w:val="C00000"/>
            <w:sz w:val="24"/>
            <w:szCs w:val="24"/>
          </w:rPr>
          <w:t xml:space="preserve"> were designed to perform screening in </w:t>
        </w:r>
        <w:del w:id="258" w:author="bijan mehralizadeh" w:date="2021-12-24T18:27:00Z">
          <w:r w:rsidDel="00D027FE">
            <w:rPr>
              <w:rFonts w:asciiTheme="majorBidi" w:eastAsia="Times New Roman" w:hAnsiTheme="majorBidi" w:cstheme="majorBidi"/>
              <w:color w:val="C00000"/>
              <w:sz w:val="24"/>
              <w:szCs w:val="24"/>
            </w:rPr>
            <w:delText>the natu</w:delText>
          </w:r>
        </w:del>
      </w:ins>
      <w:ins w:id="259" w:author="Lily Mo" w:date="2021-12-23T19:21:00Z">
        <w:del w:id="260" w:author="bijan mehralizadeh" w:date="2021-12-24T18:27:00Z">
          <w:r w:rsidDel="00D027FE">
            <w:rPr>
              <w:rFonts w:asciiTheme="majorBidi" w:eastAsia="Times New Roman" w:hAnsiTheme="majorBidi" w:cstheme="majorBidi"/>
              <w:color w:val="C00000"/>
              <w:sz w:val="24"/>
              <w:szCs w:val="24"/>
            </w:rPr>
            <w:delText>ral setting of children</w:delText>
          </w:r>
        </w:del>
      </w:ins>
      <w:ins w:id="261" w:author="bijan mehralizadeh" w:date="2021-12-24T18:27:00Z">
        <w:r w:rsidR="00D027FE">
          <w:rPr>
            <w:rFonts w:asciiTheme="majorBidi" w:eastAsia="Times New Roman" w:hAnsiTheme="majorBidi" w:cstheme="majorBidi"/>
            <w:color w:val="C00000"/>
            <w:sz w:val="24"/>
            <w:szCs w:val="24"/>
          </w:rPr>
          <w:t>children's natural settings</w:t>
        </w:r>
      </w:ins>
      <w:ins w:id="262" w:author="Lily Mo" w:date="2021-12-23T19:21:00Z">
        <w:r>
          <w:rPr>
            <w:rFonts w:asciiTheme="majorBidi" w:eastAsia="Times New Roman" w:hAnsiTheme="majorBidi" w:cstheme="majorBidi"/>
            <w:color w:val="C00000"/>
            <w:sz w:val="24"/>
            <w:szCs w:val="24"/>
          </w:rPr>
          <w:t xml:space="preserve"> at a very low cost. Along</w:t>
        </w:r>
      </w:ins>
      <w:ins w:id="263" w:author="bijan mehralizadeh" w:date="2021-12-24T18:27:00Z">
        <w:r w:rsidR="00D027FE">
          <w:rPr>
            <w:rFonts w:asciiTheme="majorBidi" w:eastAsia="Times New Roman" w:hAnsiTheme="majorBidi" w:cstheme="majorBidi"/>
            <w:color w:val="C00000"/>
            <w:sz w:val="24"/>
            <w:szCs w:val="24"/>
          </w:rPr>
          <w:t xml:space="preserve"> with</w:t>
        </w:r>
      </w:ins>
      <w:ins w:id="264" w:author="Lily Mo" w:date="2021-12-23T19:21:00Z">
        <w:r>
          <w:rPr>
            <w:rFonts w:asciiTheme="majorBidi" w:eastAsia="Times New Roman" w:hAnsiTheme="majorBidi" w:cstheme="majorBidi"/>
            <w:color w:val="C00000"/>
            <w:sz w:val="24"/>
            <w:szCs w:val="24"/>
          </w:rPr>
          <w:t xml:space="preserve"> this trend, in this study</w:t>
        </w:r>
      </w:ins>
      <w:ins w:id="265" w:author="bijan mehralizadeh" w:date="2021-12-24T18:27:00Z">
        <w:r w:rsidR="00D027FE">
          <w:rPr>
            <w:rFonts w:asciiTheme="majorBidi" w:eastAsia="Times New Roman" w:hAnsiTheme="majorBidi" w:cstheme="majorBidi"/>
            <w:color w:val="C00000"/>
            <w:sz w:val="24"/>
            <w:szCs w:val="24"/>
          </w:rPr>
          <w:t>,</w:t>
        </w:r>
      </w:ins>
      <w:ins w:id="266" w:author="Lily Mo" w:date="2021-12-23T19:21:00Z">
        <w:r>
          <w:rPr>
            <w:rFonts w:asciiTheme="majorBidi" w:eastAsia="Times New Roman" w:hAnsiTheme="majorBidi" w:cstheme="majorBidi"/>
            <w:color w:val="C00000"/>
            <w:sz w:val="24"/>
            <w:szCs w:val="24"/>
          </w:rPr>
          <w:t xml:space="preserve"> we improved our </w:t>
        </w:r>
        <w:del w:id="267" w:author="bijan mehralizadeh" w:date="2021-12-24T18:27:00Z">
          <w:r w:rsidDel="00D027FE">
            <w:rPr>
              <w:rFonts w:asciiTheme="majorBidi" w:eastAsia="Times New Roman" w:hAnsiTheme="majorBidi" w:cstheme="majorBidi"/>
              <w:color w:val="C00000"/>
              <w:sz w:val="24"/>
              <w:szCs w:val="24"/>
            </w:rPr>
            <w:delText>intelligen</w:delText>
          </w:r>
        </w:del>
      </w:ins>
      <w:ins w:id="268" w:author="bijan mehralizadeh" w:date="2021-12-24T18:27:00Z">
        <w:r w:rsidR="00D027FE">
          <w:rPr>
            <w:rFonts w:asciiTheme="majorBidi" w:eastAsia="Times New Roman" w:hAnsiTheme="majorBidi" w:cstheme="majorBidi"/>
            <w:color w:val="C00000"/>
            <w:sz w:val="24"/>
            <w:szCs w:val="24"/>
          </w:rPr>
          <w:t>smar</w:t>
        </w:r>
      </w:ins>
      <w:ins w:id="269" w:author="Lily Mo" w:date="2021-12-23T19:21:00Z">
        <w:r>
          <w:rPr>
            <w:rFonts w:asciiTheme="majorBidi" w:eastAsia="Times New Roman" w:hAnsiTheme="majorBidi" w:cstheme="majorBidi"/>
            <w:color w:val="C00000"/>
            <w:sz w:val="24"/>
            <w:szCs w:val="24"/>
          </w:rPr>
          <w:t xml:space="preserve">t toy car by incorporating </w:t>
        </w:r>
      </w:ins>
      <w:ins w:id="270" w:author="Lily Mo" w:date="2021-12-23T19:22:00Z">
        <w:r w:rsidR="00786B47">
          <w:rPr>
            <w:rFonts w:asciiTheme="majorBidi" w:eastAsia="Times New Roman" w:hAnsiTheme="majorBidi" w:cstheme="majorBidi"/>
            <w:color w:val="C00000"/>
            <w:sz w:val="24"/>
            <w:szCs w:val="24"/>
          </w:rPr>
          <w:t xml:space="preserve">two </w:t>
        </w:r>
      </w:ins>
      <w:ins w:id="271" w:author="Lily Mo" w:date="2021-12-23T19:21:00Z">
        <w:r>
          <w:rPr>
            <w:rFonts w:asciiTheme="majorBidi" w:eastAsia="Times New Roman" w:hAnsiTheme="majorBidi" w:cstheme="majorBidi"/>
            <w:color w:val="C00000"/>
            <w:sz w:val="24"/>
            <w:szCs w:val="24"/>
          </w:rPr>
          <w:t>shaft enco</w:t>
        </w:r>
      </w:ins>
      <w:ins w:id="272" w:author="Lily Mo" w:date="2021-12-23T19:22:00Z">
        <w:r>
          <w:rPr>
            <w:rFonts w:asciiTheme="majorBidi" w:eastAsia="Times New Roman" w:hAnsiTheme="majorBidi" w:cstheme="majorBidi"/>
            <w:color w:val="C00000"/>
            <w:sz w:val="24"/>
            <w:szCs w:val="24"/>
          </w:rPr>
          <w:t xml:space="preserve">ders on </w:t>
        </w:r>
        <w:r w:rsidR="00786B47">
          <w:rPr>
            <w:rFonts w:asciiTheme="majorBidi" w:eastAsia="Times New Roman" w:hAnsiTheme="majorBidi" w:cstheme="majorBidi"/>
            <w:color w:val="C00000"/>
            <w:sz w:val="24"/>
            <w:szCs w:val="24"/>
          </w:rPr>
          <w:t>the wheels of our car to see if child</w:t>
        </w:r>
      </w:ins>
      <w:ins w:id="273" w:author="Lily Mo" w:date="2021-12-23T19:23:00Z">
        <w:r w:rsidR="00786B47">
          <w:rPr>
            <w:rFonts w:asciiTheme="majorBidi" w:eastAsia="Times New Roman" w:hAnsiTheme="majorBidi" w:cstheme="majorBidi"/>
            <w:color w:val="C00000"/>
            <w:sz w:val="24"/>
            <w:szCs w:val="24"/>
          </w:rPr>
          <w:t>ren</w:t>
        </w:r>
      </w:ins>
      <w:ins w:id="274" w:author="Lily Mo" w:date="2021-12-23T19:22:00Z">
        <w:r w:rsidR="00786B47">
          <w:rPr>
            <w:rFonts w:asciiTheme="majorBidi" w:eastAsia="Times New Roman" w:hAnsiTheme="majorBidi" w:cstheme="majorBidi"/>
            <w:color w:val="C00000"/>
            <w:sz w:val="24"/>
            <w:szCs w:val="24"/>
          </w:rPr>
          <w:t xml:space="preserve"> with autism focus on the wheels instead of the whole car more than </w:t>
        </w:r>
      </w:ins>
      <w:ins w:id="275" w:author="Lily Mo" w:date="2021-12-23T19:23:00Z">
        <w:r w:rsidR="00786B47">
          <w:rPr>
            <w:rFonts w:asciiTheme="majorBidi" w:eastAsia="Times New Roman" w:hAnsiTheme="majorBidi" w:cstheme="majorBidi"/>
            <w:color w:val="C00000"/>
            <w:sz w:val="24"/>
            <w:szCs w:val="24"/>
          </w:rPr>
          <w:t>Typically Dev</w:t>
        </w:r>
        <w:del w:id="276" w:author="bijan mehralizadeh" w:date="2021-12-24T15:48:00Z">
          <w:r w:rsidR="00786B47" w:rsidDel="000B5659">
            <w:rPr>
              <w:rFonts w:asciiTheme="majorBidi" w:eastAsia="Times New Roman" w:hAnsiTheme="majorBidi" w:cstheme="majorBidi"/>
              <w:color w:val="C00000"/>
              <w:sz w:val="24"/>
              <w:szCs w:val="24"/>
            </w:rPr>
            <w:delText>v</w:delText>
          </w:r>
        </w:del>
        <w:r w:rsidR="00786B47">
          <w:rPr>
            <w:rFonts w:asciiTheme="majorBidi" w:eastAsia="Times New Roman" w:hAnsiTheme="majorBidi" w:cstheme="majorBidi"/>
            <w:color w:val="C00000"/>
            <w:sz w:val="24"/>
            <w:szCs w:val="24"/>
          </w:rPr>
          <w:t>eloped (TD) children. This new modality</w:t>
        </w:r>
      </w:ins>
      <w:ins w:id="277" w:author="bijan mehralizadeh" w:date="2021-12-24T18:27:00Z">
        <w:r w:rsidR="00D027FE">
          <w:rPr>
            <w:rFonts w:asciiTheme="majorBidi" w:eastAsia="Times New Roman" w:hAnsiTheme="majorBidi" w:cstheme="majorBidi"/>
            <w:color w:val="C00000"/>
            <w:sz w:val="24"/>
            <w:szCs w:val="24"/>
          </w:rPr>
          <w:t>,</w:t>
        </w:r>
      </w:ins>
      <w:ins w:id="278" w:author="Lily Mo" w:date="2021-12-23T19:23:00Z">
        <w:r w:rsidR="00786B47">
          <w:rPr>
            <w:rFonts w:asciiTheme="majorBidi" w:eastAsia="Times New Roman" w:hAnsiTheme="majorBidi" w:cstheme="majorBidi"/>
            <w:color w:val="C00000"/>
            <w:sz w:val="24"/>
            <w:szCs w:val="24"/>
          </w:rPr>
          <w:t xml:space="preserve"> combined with </w:t>
        </w:r>
      </w:ins>
      <w:ins w:id="279" w:author="Lily Mo" w:date="2021-12-23T19:24:00Z">
        <w:r w:rsidR="00786B47">
          <w:rPr>
            <w:rFonts w:asciiTheme="majorBidi" w:eastAsia="Times New Roman" w:hAnsiTheme="majorBidi" w:cstheme="majorBidi"/>
            <w:color w:val="C00000"/>
            <w:sz w:val="24"/>
            <w:szCs w:val="24"/>
          </w:rPr>
          <w:t>its</w:t>
        </w:r>
      </w:ins>
      <w:ins w:id="280" w:author="Lily Mo" w:date="2021-12-23T19:23:00Z">
        <w:r w:rsidR="00786B47">
          <w:rPr>
            <w:rFonts w:asciiTheme="majorBidi" w:eastAsia="Times New Roman" w:hAnsiTheme="majorBidi" w:cstheme="majorBidi"/>
            <w:color w:val="C00000"/>
            <w:sz w:val="24"/>
            <w:szCs w:val="24"/>
          </w:rPr>
          <w:t xml:space="preserve"> initial modality</w:t>
        </w:r>
      </w:ins>
      <w:ins w:id="281" w:author="Lily Mo" w:date="2021-12-23T19:24:00Z">
        <w:r w:rsidR="00786B47">
          <w:rPr>
            <w:rFonts w:asciiTheme="majorBidi" w:eastAsia="Times New Roman" w:hAnsiTheme="majorBidi" w:cstheme="majorBidi"/>
            <w:color w:val="C00000"/>
            <w:sz w:val="24"/>
            <w:szCs w:val="24"/>
          </w:rPr>
          <w:t xml:space="preserve">, which was </w:t>
        </w:r>
        <w:r w:rsidR="00786B47">
          <w:rPr>
            <w:rFonts w:asciiTheme="majorBidi" w:eastAsia="Times New Roman" w:hAnsiTheme="majorBidi" w:cstheme="majorBidi"/>
            <w:color w:val="C00000"/>
            <w:sz w:val="24"/>
            <w:szCs w:val="24"/>
          </w:rPr>
          <w:lastRenderedPageBreak/>
          <w:t xml:space="preserve">based on capturing the acceleration features in playing with the car, helped </w:t>
        </w:r>
        <w:del w:id="282" w:author="bijan mehralizadeh" w:date="2021-12-24T18:28:00Z">
          <w:r w:rsidR="00786B47" w:rsidDel="00D027FE">
            <w:rPr>
              <w:rFonts w:asciiTheme="majorBidi" w:eastAsia="Times New Roman" w:hAnsiTheme="majorBidi" w:cstheme="majorBidi"/>
              <w:color w:val="C00000"/>
              <w:sz w:val="24"/>
              <w:szCs w:val="24"/>
            </w:rPr>
            <w:delText xml:space="preserve">to </w:delText>
          </w:r>
        </w:del>
      </w:ins>
      <w:ins w:id="283" w:author="Lily Mo" w:date="2021-12-23T19:25:00Z">
        <w:r w:rsidR="00786B47">
          <w:rPr>
            <w:rFonts w:asciiTheme="majorBidi" w:eastAsia="Times New Roman" w:hAnsiTheme="majorBidi" w:cstheme="majorBidi"/>
            <w:color w:val="C00000"/>
            <w:sz w:val="24"/>
            <w:szCs w:val="24"/>
          </w:rPr>
          <w:t xml:space="preserve">improve </w:t>
        </w:r>
        <w:del w:id="284" w:author="bijan mehralizadeh" w:date="2021-12-24T19:09:00Z">
          <w:r w:rsidR="00786B47" w:rsidDel="00644939">
            <w:rPr>
              <w:rFonts w:asciiTheme="majorBidi" w:eastAsia="Times New Roman" w:hAnsiTheme="majorBidi" w:cstheme="majorBidi"/>
              <w:color w:val="C00000"/>
              <w:sz w:val="24"/>
              <w:szCs w:val="24"/>
            </w:rPr>
            <w:delText>the accuracy of screening</w:delText>
          </w:r>
        </w:del>
      </w:ins>
      <w:ins w:id="285" w:author="bijan mehralizadeh" w:date="2021-12-24T19:09:00Z">
        <w:r w:rsidR="00644939">
          <w:rPr>
            <w:rFonts w:asciiTheme="majorBidi" w:eastAsia="Times New Roman" w:hAnsiTheme="majorBidi" w:cstheme="majorBidi"/>
            <w:color w:val="C00000"/>
            <w:sz w:val="24"/>
            <w:szCs w:val="24"/>
          </w:rPr>
          <w:t>screening accuracy</w:t>
        </w:r>
      </w:ins>
      <w:ins w:id="286" w:author="Lily Mo" w:date="2021-12-23T19:25:00Z">
        <w:r w:rsidR="00786B47">
          <w:rPr>
            <w:rFonts w:asciiTheme="majorBidi" w:eastAsia="Times New Roman" w:hAnsiTheme="majorBidi" w:cstheme="majorBidi"/>
            <w:color w:val="C00000"/>
            <w:sz w:val="24"/>
            <w:szCs w:val="24"/>
          </w:rPr>
          <w:t xml:space="preserve"> by 10%. In other words, our contribution is in incorporating two modalities to better screen ASD.</w:t>
        </w:r>
      </w:ins>
      <w:ins w:id="287" w:author="Lily Mo" w:date="2021-12-23T19:23:00Z">
        <w:r w:rsidR="00786B47">
          <w:rPr>
            <w:rFonts w:asciiTheme="majorBidi" w:eastAsia="Times New Roman" w:hAnsiTheme="majorBidi" w:cstheme="majorBidi"/>
            <w:color w:val="C00000"/>
            <w:sz w:val="24"/>
            <w:szCs w:val="24"/>
          </w:rPr>
          <w:t xml:space="preserve"> </w:t>
        </w:r>
      </w:ins>
    </w:p>
    <w:p w14:paraId="120F5C14" w14:textId="77777777" w:rsidR="00786B47" w:rsidRDefault="00786B47" w:rsidP="00295893">
      <w:pPr>
        <w:spacing w:after="0" w:line="240" w:lineRule="auto"/>
        <w:rPr>
          <w:ins w:id="288" w:author="Lily Mo" w:date="2021-12-23T19:26:00Z"/>
          <w:rFonts w:asciiTheme="majorBidi" w:eastAsia="Times New Roman" w:hAnsiTheme="majorBidi" w:cstheme="majorBidi"/>
          <w:sz w:val="24"/>
          <w:szCs w:val="24"/>
        </w:rPr>
      </w:pPr>
    </w:p>
    <w:p w14:paraId="52DC6881" w14:textId="547A59AE" w:rsidR="00B30193" w:rsidDel="00786B47" w:rsidRDefault="009826A2" w:rsidP="00295893">
      <w:pPr>
        <w:spacing w:after="0" w:line="240" w:lineRule="auto"/>
        <w:rPr>
          <w:moveFrom w:id="289" w:author="Lily Mo" w:date="2021-12-23T19:26:00Z"/>
          <w:rFonts w:asciiTheme="majorBidi" w:eastAsia="Times New Roman" w:hAnsiTheme="majorBidi" w:cstheme="majorBidi"/>
          <w:sz w:val="24"/>
          <w:szCs w:val="24"/>
        </w:rPr>
      </w:pPr>
      <w:moveFromRangeStart w:id="290" w:author="Lily Mo" w:date="2021-12-23T19:26:00Z" w:name="move91179994"/>
      <w:moveFrom w:id="291" w:author="Lily Mo" w:date="2021-12-23T19:26:00Z">
        <w:r w:rsidRPr="00976DF2" w:rsidDel="00786B47">
          <w:rPr>
            <w:rFonts w:asciiTheme="majorBidi" w:eastAsia="Times New Roman" w:hAnsiTheme="majorBidi" w:cstheme="majorBidi"/>
            <w:sz w:val="24"/>
            <w:szCs w:val="24"/>
          </w:rPr>
          <w:t xml:space="preserve">Although </w:t>
        </w:r>
        <w:r w:rsidR="00554639" w:rsidRPr="00976DF2" w:rsidDel="00786B47">
          <w:rPr>
            <w:rFonts w:asciiTheme="majorBidi" w:eastAsia="Times New Roman" w:hAnsiTheme="majorBidi" w:cstheme="majorBidi"/>
            <w:sz w:val="24"/>
            <w:szCs w:val="24"/>
          </w:rPr>
          <w:t>w</w:t>
        </w:r>
        <w:r w:rsidR="00B30193" w:rsidRPr="00976DF2" w:rsidDel="00786B47">
          <w:rPr>
            <w:rFonts w:asciiTheme="majorBidi" w:eastAsia="Times New Roman" w:hAnsiTheme="majorBidi" w:cstheme="majorBidi"/>
            <w:sz w:val="24"/>
            <w:szCs w:val="24"/>
          </w:rPr>
          <w:t>earable device</w:t>
        </w:r>
        <w:r w:rsidR="00144A40" w:rsidRPr="00976DF2" w:rsidDel="00786B47">
          <w:rPr>
            <w:rFonts w:asciiTheme="majorBidi" w:eastAsia="Times New Roman" w:hAnsiTheme="majorBidi" w:cstheme="majorBidi"/>
            <w:sz w:val="24"/>
            <w:szCs w:val="24"/>
          </w:rPr>
          <w:t>s</w:t>
        </w:r>
        <w:r w:rsidR="00B30193" w:rsidRPr="00976DF2" w:rsidDel="00786B47">
          <w:rPr>
            <w:rFonts w:asciiTheme="majorBidi" w:eastAsia="Times New Roman" w:hAnsiTheme="majorBidi" w:cstheme="majorBidi"/>
            <w:sz w:val="24"/>
            <w:szCs w:val="24"/>
          </w:rPr>
          <w:t xml:space="preserve"> </w:t>
        </w:r>
        <w:r w:rsidR="00144A40" w:rsidRPr="00976DF2" w:rsidDel="00786B47">
          <w:rPr>
            <w:rFonts w:asciiTheme="majorBidi" w:eastAsia="Times New Roman" w:hAnsiTheme="majorBidi" w:cstheme="majorBidi"/>
            <w:sz w:val="24"/>
            <w:szCs w:val="24"/>
          </w:rPr>
          <w:t>are</w:t>
        </w:r>
        <w:r w:rsidR="00B30193" w:rsidRPr="00976DF2" w:rsidDel="00786B47">
          <w:rPr>
            <w:rFonts w:asciiTheme="majorBidi" w:eastAsia="Times New Roman" w:hAnsiTheme="majorBidi" w:cstheme="majorBidi"/>
            <w:sz w:val="24"/>
            <w:szCs w:val="24"/>
          </w:rPr>
          <w:t xml:space="preserve"> a </w:t>
        </w:r>
        <w:r w:rsidR="00DF2744" w:rsidRPr="00976DF2" w:rsidDel="00786B47">
          <w:rPr>
            <w:rFonts w:asciiTheme="majorBidi" w:eastAsia="Times New Roman" w:hAnsiTheme="majorBidi" w:cstheme="majorBidi"/>
            <w:sz w:val="24"/>
            <w:szCs w:val="24"/>
          </w:rPr>
          <w:t xml:space="preserve">useful </w:t>
        </w:r>
        <w:r w:rsidR="00B30193" w:rsidRPr="00976DF2" w:rsidDel="00786B47">
          <w:rPr>
            <w:rFonts w:asciiTheme="majorBidi" w:eastAsia="Times New Roman" w:hAnsiTheme="majorBidi" w:cstheme="majorBidi"/>
            <w:sz w:val="24"/>
            <w:szCs w:val="24"/>
          </w:rPr>
          <w:t>method for ASD screening</w:t>
        </w:r>
        <w:r w:rsidR="00144A40" w:rsidRPr="00976DF2" w:rsidDel="00786B47">
          <w:rPr>
            <w:rFonts w:asciiTheme="majorBidi" w:eastAsia="Times New Roman" w:hAnsiTheme="majorBidi" w:cstheme="majorBidi"/>
            <w:sz w:val="24"/>
            <w:szCs w:val="24"/>
          </w:rPr>
          <w:t>,</w:t>
        </w:r>
        <w:r w:rsidR="00B30193" w:rsidRPr="00976DF2" w:rsidDel="00786B47">
          <w:rPr>
            <w:rFonts w:asciiTheme="majorBidi" w:eastAsia="Times New Roman" w:hAnsiTheme="majorBidi" w:cstheme="majorBidi"/>
            <w:sz w:val="24"/>
            <w:szCs w:val="24"/>
          </w:rPr>
          <w:t xml:space="preserve"> it</w:t>
        </w:r>
        <w:r w:rsidR="00144A40" w:rsidRPr="00976DF2" w:rsidDel="00786B47">
          <w:rPr>
            <w:rFonts w:asciiTheme="majorBidi" w:eastAsia="Times New Roman" w:hAnsiTheme="majorBidi" w:cstheme="majorBidi"/>
            <w:sz w:val="24"/>
            <w:szCs w:val="24"/>
          </w:rPr>
          <w:t xml:space="preserve"> i</w:t>
        </w:r>
        <w:r w:rsidR="00B30193" w:rsidRPr="00976DF2" w:rsidDel="00786B47">
          <w:rPr>
            <w:rFonts w:asciiTheme="majorBidi" w:eastAsia="Times New Roman" w:hAnsiTheme="majorBidi" w:cstheme="majorBidi"/>
            <w:sz w:val="24"/>
            <w:szCs w:val="24"/>
          </w:rPr>
          <w:t>s always challenging to persuade a young to</w:t>
        </w:r>
        <w:r w:rsidR="00144A40" w:rsidRPr="00976DF2" w:rsidDel="00786B47">
          <w:rPr>
            <w:rFonts w:asciiTheme="majorBidi" w:eastAsia="Times New Roman" w:hAnsiTheme="majorBidi" w:cstheme="majorBidi"/>
            <w:sz w:val="24"/>
            <w:szCs w:val="24"/>
          </w:rPr>
          <w:t>d</w:t>
        </w:r>
        <w:r w:rsidR="00B30193" w:rsidRPr="00976DF2" w:rsidDel="00786B47">
          <w:rPr>
            <w:rFonts w:asciiTheme="majorBidi" w:eastAsia="Times New Roman" w:hAnsiTheme="majorBidi" w:cstheme="majorBidi"/>
            <w:sz w:val="24"/>
            <w:szCs w:val="24"/>
          </w:rPr>
          <w:t>dler to wear such devices</w:t>
        </w:r>
        <w:r w:rsidR="00144A40" w:rsidRPr="00976DF2" w:rsidDel="00786B47">
          <w:rPr>
            <w:rFonts w:asciiTheme="majorBidi" w:eastAsia="Times New Roman" w:hAnsiTheme="majorBidi" w:cstheme="majorBidi"/>
            <w:sz w:val="24"/>
            <w:szCs w:val="24"/>
          </w:rPr>
          <w:t>,</w:t>
        </w:r>
        <w:r w:rsidR="00B30193" w:rsidRPr="00976DF2" w:rsidDel="00786B47">
          <w:rPr>
            <w:rFonts w:asciiTheme="majorBidi" w:eastAsia="Times New Roman" w:hAnsiTheme="majorBidi" w:cstheme="majorBidi"/>
            <w:sz w:val="24"/>
            <w:szCs w:val="24"/>
          </w:rPr>
          <w:t xml:space="preserve"> esp</w:t>
        </w:r>
        <w:r w:rsidR="00144A40" w:rsidRPr="00976DF2" w:rsidDel="00786B47">
          <w:rPr>
            <w:rFonts w:asciiTheme="majorBidi" w:eastAsia="Times New Roman" w:hAnsiTheme="majorBidi" w:cstheme="majorBidi"/>
            <w:sz w:val="24"/>
            <w:szCs w:val="24"/>
          </w:rPr>
          <w:t>e</w:t>
        </w:r>
        <w:r w:rsidR="00B30193" w:rsidRPr="00976DF2" w:rsidDel="00786B47">
          <w:rPr>
            <w:rFonts w:asciiTheme="majorBidi" w:eastAsia="Times New Roman" w:hAnsiTheme="majorBidi" w:cstheme="majorBidi"/>
            <w:sz w:val="24"/>
            <w:szCs w:val="24"/>
          </w:rPr>
          <w:t>cially children with special needs</w:t>
        </w:r>
        <w:r w:rsidR="00144A40" w:rsidRPr="00976DF2" w:rsidDel="00786B47">
          <w:rPr>
            <w:rFonts w:asciiTheme="majorBidi" w:eastAsia="Times New Roman" w:hAnsiTheme="majorBidi" w:cstheme="majorBidi"/>
            <w:sz w:val="24"/>
            <w:szCs w:val="24"/>
          </w:rPr>
          <w:t>;</w:t>
        </w:r>
        <w:r w:rsidR="00B30193" w:rsidRPr="00976DF2" w:rsidDel="00786B47">
          <w:rPr>
            <w:rFonts w:asciiTheme="majorBidi" w:eastAsia="Times New Roman" w:hAnsiTheme="majorBidi" w:cstheme="majorBidi"/>
            <w:sz w:val="24"/>
            <w:szCs w:val="24"/>
          </w:rPr>
          <w:t xml:space="preserve"> beside</w:t>
        </w:r>
        <w:r w:rsidR="00144A40" w:rsidRPr="00976DF2" w:rsidDel="00786B47">
          <w:rPr>
            <w:rFonts w:asciiTheme="majorBidi" w:eastAsia="Times New Roman" w:hAnsiTheme="majorBidi" w:cstheme="majorBidi"/>
            <w:sz w:val="24"/>
            <w:szCs w:val="24"/>
          </w:rPr>
          <w:t>s, wearing such devices is usually a major distraction that affects</w:t>
        </w:r>
        <w:r w:rsidR="00B30193" w:rsidRPr="00976DF2" w:rsidDel="00786B47">
          <w:rPr>
            <w:rFonts w:asciiTheme="majorBidi" w:eastAsia="Times New Roman" w:hAnsiTheme="majorBidi" w:cstheme="majorBidi"/>
            <w:sz w:val="24"/>
            <w:szCs w:val="24"/>
          </w:rPr>
          <w:t xml:space="preserve"> the pr</w:t>
        </w:r>
        <w:r w:rsidR="00144A40" w:rsidRPr="00976DF2" w:rsidDel="00786B47">
          <w:rPr>
            <w:rFonts w:asciiTheme="majorBidi" w:eastAsia="Times New Roman" w:hAnsiTheme="majorBidi" w:cstheme="majorBidi"/>
            <w:sz w:val="24"/>
            <w:szCs w:val="24"/>
          </w:rPr>
          <w:t>o</w:t>
        </w:r>
        <w:r w:rsidR="00B30193" w:rsidRPr="00976DF2" w:rsidDel="00786B47">
          <w:rPr>
            <w:rFonts w:asciiTheme="majorBidi" w:eastAsia="Times New Roman" w:hAnsiTheme="majorBidi" w:cstheme="majorBidi"/>
            <w:sz w:val="24"/>
            <w:szCs w:val="24"/>
          </w:rPr>
          <w:t xml:space="preserve">cedure. </w:t>
        </w:r>
        <w:r w:rsidR="00144A40" w:rsidRPr="00976DF2" w:rsidDel="00786B47">
          <w:rPr>
            <w:rFonts w:asciiTheme="majorBidi" w:eastAsia="Times New Roman" w:hAnsiTheme="majorBidi" w:cstheme="majorBidi"/>
            <w:sz w:val="24"/>
            <w:szCs w:val="24"/>
          </w:rPr>
          <w:t>R</w:t>
        </w:r>
        <w:r w:rsidR="00B30193" w:rsidRPr="00976DF2" w:rsidDel="00786B47">
          <w:rPr>
            <w:rFonts w:asciiTheme="majorBidi" w:eastAsia="Times New Roman" w:hAnsiTheme="majorBidi" w:cstheme="majorBidi"/>
            <w:sz w:val="24"/>
            <w:szCs w:val="24"/>
          </w:rPr>
          <w:t xml:space="preserve">obots are </w:t>
        </w:r>
        <w:r w:rsidR="00D70915" w:rsidRPr="00976DF2" w:rsidDel="00786B47">
          <w:rPr>
            <w:rFonts w:asciiTheme="majorBidi" w:eastAsia="Times New Roman" w:hAnsiTheme="majorBidi" w:cstheme="majorBidi"/>
            <w:sz w:val="24"/>
            <w:szCs w:val="24"/>
          </w:rPr>
          <w:t>a</w:t>
        </w:r>
        <w:r w:rsidR="004C0EEA" w:rsidDel="00786B47">
          <w:rPr>
            <w:rFonts w:asciiTheme="majorBidi" w:eastAsia="Times New Roman" w:hAnsiTheme="majorBidi" w:cstheme="majorBidi"/>
            <w:sz w:val="24"/>
            <w:szCs w:val="24"/>
          </w:rPr>
          <w:t>n excellen</w:t>
        </w:r>
        <w:r w:rsidR="00B30193" w:rsidRPr="00976DF2" w:rsidDel="00786B47">
          <w:rPr>
            <w:rFonts w:asciiTheme="majorBidi" w:eastAsia="Times New Roman" w:hAnsiTheme="majorBidi" w:cstheme="majorBidi"/>
            <w:sz w:val="24"/>
            <w:szCs w:val="24"/>
          </w:rPr>
          <w:t xml:space="preserve">t </w:t>
        </w:r>
        <w:r w:rsidR="00D70915" w:rsidRPr="00976DF2" w:rsidDel="00786B47">
          <w:rPr>
            <w:rFonts w:asciiTheme="majorBidi" w:eastAsia="Times New Roman" w:hAnsiTheme="majorBidi" w:cstheme="majorBidi"/>
            <w:sz w:val="24"/>
            <w:szCs w:val="24"/>
          </w:rPr>
          <w:t xml:space="preserve">option </w:t>
        </w:r>
        <w:r w:rsidR="00B30193" w:rsidRPr="00976DF2" w:rsidDel="00786B47">
          <w:rPr>
            <w:rFonts w:asciiTheme="majorBidi" w:eastAsia="Times New Roman" w:hAnsiTheme="majorBidi" w:cstheme="majorBidi"/>
            <w:sz w:val="24"/>
            <w:szCs w:val="24"/>
          </w:rPr>
          <w:t xml:space="preserve">for </w:t>
        </w:r>
        <w:r w:rsidR="007D3B82" w:rsidRPr="00976DF2" w:rsidDel="00786B47">
          <w:rPr>
            <w:rFonts w:asciiTheme="majorBidi" w:eastAsia="Times New Roman" w:hAnsiTheme="majorBidi" w:cstheme="majorBidi"/>
            <w:sz w:val="24"/>
            <w:szCs w:val="24"/>
          </w:rPr>
          <w:t>evalu</w:t>
        </w:r>
        <w:r w:rsidR="00126FE7" w:rsidRPr="00976DF2" w:rsidDel="00786B47">
          <w:rPr>
            <w:rFonts w:asciiTheme="majorBidi" w:eastAsia="Times New Roman" w:hAnsiTheme="majorBidi" w:cstheme="majorBidi"/>
            <w:sz w:val="24"/>
            <w:szCs w:val="24"/>
          </w:rPr>
          <w:t>ating</w:t>
        </w:r>
        <w:r w:rsidR="00B30193" w:rsidRPr="00976DF2" w:rsidDel="00786B47">
          <w:rPr>
            <w:rFonts w:asciiTheme="majorBidi" w:eastAsia="Times New Roman" w:hAnsiTheme="majorBidi" w:cstheme="majorBidi"/>
            <w:sz w:val="24"/>
            <w:szCs w:val="24"/>
          </w:rPr>
          <w:t xml:space="preserve"> social interactions</w:t>
        </w:r>
        <w:r w:rsidR="00144A40" w:rsidRPr="00976DF2" w:rsidDel="00786B47">
          <w:rPr>
            <w:rFonts w:asciiTheme="majorBidi" w:eastAsia="Times New Roman" w:hAnsiTheme="majorBidi" w:cstheme="majorBidi"/>
            <w:sz w:val="24"/>
            <w:szCs w:val="24"/>
          </w:rPr>
          <w:t>,</w:t>
        </w:r>
        <w:r w:rsidR="00B30193" w:rsidRPr="00976DF2" w:rsidDel="00786B47">
          <w:rPr>
            <w:rFonts w:asciiTheme="majorBidi" w:eastAsia="Times New Roman" w:hAnsiTheme="majorBidi" w:cstheme="majorBidi"/>
            <w:sz w:val="24"/>
            <w:szCs w:val="24"/>
          </w:rPr>
          <w:t xml:space="preserve"> but they are costly and </w:t>
        </w:r>
        <w:r w:rsidR="00144A40" w:rsidRPr="00976DF2" w:rsidDel="00786B47">
          <w:rPr>
            <w:rFonts w:asciiTheme="majorBidi" w:eastAsia="Times New Roman" w:hAnsiTheme="majorBidi" w:cstheme="majorBidi"/>
            <w:sz w:val="24"/>
            <w:szCs w:val="24"/>
          </w:rPr>
          <w:t>usually require</w:t>
        </w:r>
        <w:r w:rsidR="00B30193" w:rsidRPr="00976DF2" w:rsidDel="00786B47">
          <w:rPr>
            <w:rFonts w:asciiTheme="majorBidi" w:eastAsia="Times New Roman" w:hAnsiTheme="majorBidi" w:cstheme="majorBidi"/>
            <w:sz w:val="24"/>
            <w:szCs w:val="24"/>
          </w:rPr>
          <w:t xml:space="preserve"> operators to handle the process</w:t>
        </w:r>
        <w:r w:rsidR="00144A40" w:rsidRPr="00976DF2" w:rsidDel="00786B47">
          <w:rPr>
            <w:rFonts w:asciiTheme="majorBidi" w:eastAsia="Times New Roman" w:hAnsiTheme="majorBidi" w:cstheme="majorBidi"/>
            <w:sz w:val="24"/>
            <w:szCs w:val="24"/>
          </w:rPr>
          <w:t>.</w:t>
        </w:r>
      </w:moveFrom>
    </w:p>
    <w:moveFromRangeEnd w:id="290"/>
    <w:p w14:paraId="09757B76" w14:textId="7B0E1B74" w:rsidR="009A0783" w:rsidRDefault="009A0783" w:rsidP="00295893">
      <w:pPr>
        <w:spacing w:after="0" w:line="240" w:lineRule="auto"/>
        <w:rPr>
          <w:rFonts w:asciiTheme="majorBidi" w:eastAsia="Times New Roman" w:hAnsiTheme="majorBidi" w:cstheme="majorBidi"/>
          <w:sz w:val="24"/>
          <w:szCs w:val="24"/>
        </w:rPr>
      </w:pPr>
    </w:p>
    <w:p w14:paraId="67403D2E" w14:textId="23EC482F" w:rsidR="009A0783" w:rsidRPr="000B5659" w:rsidDel="009A0783" w:rsidRDefault="009A0783" w:rsidP="00295893">
      <w:pPr>
        <w:spacing w:after="0" w:line="240" w:lineRule="auto"/>
        <w:rPr>
          <w:del w:id="292" w:author="Lily Mo" w:date="2021-12-23T19:06:00Z"/>
          <w:rFonts w:asciiTheme="majorBidi" w:eastAsia="Times New Roman" w:hAnsiTheme="majorBidi" w:cstheme="majorBidi"/>
          <w:sz w:val="36"/>
          <w:szCs w:val="36"/>
          <w:rPrChange w:id="293" w:author="bijan mehralizadeh" w:date="2021-12-24T15:49:00Z">
            <w:rPr>
              <w:del w:id="294" w:author="Lily Mo" w:date="2021-12-23T19:06:00Z"/>
              <w:rFonts w:asciiTheme="majorBidi" w:eastAsia="Times New Roman" w:hAnsiTheme="majorBidi" w:cstheme="majorBidi"/>
              <w:sz w:val="24"/>
              <w:szCs w:val="24"/>
            </w:rPr>
          </w:rPrChange>
        </w:rPr>
      </w:pPr>
      <w:del w:id="295" w:author="Lily Mo" w:date="2021-12-23T19:06:00Z">
        <w:r w:rsidRPr="000B5659" w:rsidDel="009A0783">
          <w:rPr>
            <w:rFonts w:asciiTheme="majorBidi" w:eastAsia="Times New Roman" w:hAnsiTheme="majorBidi" w:cstheme="majorBidi"/>
            <w:sz w:val="36"/>
            <w:szCs w:val="36"/>
            <w:rPrChange w:id="296" w:author="bijan mehralizadeh" w:date="2021-12-24T15:49:00Z">
              <w:rPr>
                <w:rFonts w:asciiTheme="majorBidi" w:eastAsia="Times New Roman" w:hAnsiTheme="majorBidi" w:cstheme="majorBidi"/>
                <w:sz w:val="24"/>
                <w:szCs w:val="24"/>
              </w:rPr>
            </w:rPrChange>
          </w:rPr>
          <w:delText>Related work</w:delText>
        </w:r>
      </w:del>
    </w:p>
    <w:p w14:paraId="5E1EE05C" w14:textId="3A99F58A" w:rsidR="009A0783" w:rsidRPr="000B5659" w:rsidDel="009A0783" w:rsidRDefault="009A0783" w:rsidP="00295893">
      <w:pPr>
        <w:spacing w:after="0" w:line="240" w:lineRule="auto"/>
        <w:rPr>
          <w:del w:id="297" w:author="Lily Mo" w:date="2021-12-23T19:06:00Z"/>
          <w:rFonts w:asciiTheme="majorBidi" w:eastAsia="Times New Roman" w:hAnsiTheme="majorBidi" w:cstheme="majorBidi"/>
          <w:sz w:val="36"/>
          <w:szCs w:val="36"/>
          <w:rPrChange w:id="298" w:author="bijan mehralizadeh" w:date="2021-12-24T15:49:00Z">
            <w:rPr>
              <w:del w:id="299" w:author="Lily Mo" w:date="2021-12-23T19:06:00Z"/>
              <w:rFonts w:asciiTheme="majorBidi" w:eastAsia="Times New Roman" w:hAnsiTheme="majorBidi" w:cstheme="majorBidi"/>
              <w:sz w:val="24"/>
              <w:szCs w:val="24"/>
            </w:rPr>
          </w:rPrChange>
        </w:rPr>
      </w:pPr>
    </w:p>
    <w:p w14:paraId="39B95155" w14:textId="0C599B31" w:rsidR="009A0783" w:rsidRPr="000B5659" w:rsidDel="009A0783" w:rsidRDefault="009A0783" w:rsidP="00295893">
      <w:pPr>
        <w:spacing w:after="0" w:line="240" w:lineRule="auto"/>
        <w:rPr>
          <w:del w:id="300" w:author="Lily Mo" w:date="2021-12-23T19:06:00Z"/>
          <w:rFonts w:asciiTheme="majorBidi" w:eastAsia="Times New Roman" w:hAnsiTheme="majorBidi" w:cstheme="majorBidi"/>
          <w:sz w:val="36"/>
          <w:szCs w:val="36"/>
          <w:rPrChange w:id="301" w:author="bijan mehralizadeh" w:date="2021-12-24T15:49:00Z">
            <w:rPr>
              <w:del w:id="302" w:author="Lily Mo" w:date="2021-12-23T19:06:00Z"/>
              <w:rFonts w:asciiTheme="majorBidi" w:eastAsia="Times New Roman" w:hAnsiTheme="majorBidi" w:cstheme="majorBidi"/>
              <w:sz w:val="24"/>
              <w:szCs w:val="24"/>
            </w:rPr>
          </w:rPrChange>
        </w:rPr>
      </w:pPr>
      <w:del w:id="303" w:author="Lily Mo" w:date="2021-12-23T19:06:00Z">
        <w:r w:rsidRPr="000B5659" w:rsidDel="009A0783">
          <w:rPr>
            <w:rFonts w:asciiTheme="majorBidi" w:eastAsia="Times New Roman" w:hAnsiTheme="majorBidi" w:cstheme="majorBidi"/>
            <w:sz w:val="36"/>
            <w:szCs w:val="36"/>
            <w:rPrChange w:id="304" w:author="bijan mehralizadeh" w:date="2021-12-24T15:49:00Z">
              <w:rPr>
                <w:rFonts w:asciiTheme="majorBidi" w:eastAsia="Times New Roman" w:hAnsiTheme="majorBidi" w:cstheme="majorBidi"/>
                <w:sz w:val="24"/>
                <w:szCs w:val="24"/>
              </w:rPr>
            </w:rPrChange>
          </w:rPr>
          <w:delText>There have been several studies to take advantage of t</w:delText>
        </w:r>
      </w:del>
    </w:p>
    <w:p w14:paraId="6CA1F3B4" w14:textId="1B4181FA" w:rsidR="00B30193" w:rsidRPr="000B5659" w:rsidRDefault="009A0783" w:rsidP="00B30193">
      <w:pPr>
        <w:spacing w:after="0" w:line="240" w:lineRule="auto"/>
        <w:rPr>
          <w:ins w:id="305" w:author="Lily Mo" w:date="2021-12-23T19:06:00Z"/>
          <w:rFonts w:asciiTheme="majorBidi" w:eastAsia="Times New Roman" w:hAnsiTheme="majorBidi" w:cstheme="majorBidi"/>
          <w:sz w:val="36"/>
          <w:szCs w:val="36"/>
          <w:rPrChange w:id="306" w:author="bijan mehralizadeh" w:date="2021-12-24T15:49:00Z">
            <w:rPr>
              <w:ins w:id="307" w:author="Lily Mo" w:date="2021-12-23T19:06:00Z"/>
              <w:rFonts w:asciiTheme="majorBidi" w:eastAsia="Times New Roman" w:hAnsiTheme="majorBidi" w:cstheme="majorBidi"/>
              <w:sz w:val="24"/>
              <w:szCs w:val="24"/>
            </w:rPr>
          </w:rPrChange>
        </w:rPr>
      </w:pPr>
      <w:ins w:id="308" w:author="Lily Mo" w:date="2021-12-23T19:06:00Z">
        <w:r w:rsidRPr="000B5659">
          <w:rPr>
            <w:rFonts w:asciiTheme="majorBidi" w:eastAsia="Times New Roman" w:hAnsiTheme="majorBidi" w:cstheme="majorBidi"/>
            <w:sz w:val="36"/>
            <w:szCs w:val="36"/>
            <w:rPrChange w:id="309" w:author="bijan mehralizadeh" w:date="2021-12-24T15:49:00Z">
              <w:rPr>
                <w:rFonts w:asciiTheme="majorBidi" w:eastAsia="Times New Roman" w:hAnsiTheme="majorBidi" w:cstheme="majorBidi"/>
                <w:sz w:val="24"/>
                <w:szCs w:val="24"/>
              </w:rPr>
            </w:rPrChange>
          </w:rPr>
          <w:t>Related work</w:t>
        </w:r>
      </w:ins>
    </w:p>
    <w:p w14:paraId="5148F60D" w14:textId="77777777" w:rsidR="00786B47" w:rsidRDefault="009A0783" w:rsidP="00B30193">
      <w:pPr>
        <w:spacing w:after="0" w:line="240" w:lineRule="auto"/>
        <w:rPr>
          <w:ins w:id="310" w:author="Lily Mo" w:date="2021-12-23T19:26:00Z"/>
          <w:rFonts w:asciiTheme="majorBidi" w:eastAsia="Times New Roman" w:hAnsiTheme="majorBidi" w:cstheme="majorBidi"/>
          <w:sz w:val="24"/>
          <w:szCs w:val="24"/>
        </w:rPr>
      </w:pPr>
      <w:ins w:id="311" w:author="Lily Mo" w:date="2021-12-23T19:06:00Z">
        <w:r>
          <w:rPr>
            <w:rFonts w:asciiTheme="majorBidi" w:eastAsia="Times New Roman" w:hAnsiTheme="majorBidi" w:cstheme="majorBidi"/>
            <w:sz w:val="24"/>
            <w:szCs w:val="24"/>
          </w:rPr>
          <w:t xml:space="preserve">There have been several studies </w:t>
        </w:r>
        <w:r w:rsidR="00A21ECF">
          <w:rPr>
            <w:rFonts w:asciiTheme="majorBidi" w:eastAsia="Times New Roman" w:hAnsiTheme="majorBidi" w:cstheme="majorBidi"/>
            <w:sz w:val="24"/>
            <w:szCs w:val="24"/>
          </w:rPr>
          <w:t>focused on using technolog</w:t>
        </w:r>
      </w:ins>
      <w:ins w:id="312" w:author="Lily Mo" w:date="2021-12-23T19:07:00Z">
        <w:r w:rsidR="00A21ECF">
          <w:rPr>
            <w:rFonts w:asciiTheme="majorBidi" w:eastAsia="Times New Roman" w:hAnsiTheme="majorBidi" w:cstheme="majorBidi"/>
            <w:sz w:val="24"/>
            <w:szCs w:val="24"/>
          </w:rPr>
          <w:t xml:space="preserve">y for ASD screening. These methods try to observe the ASD symptoms automatically </w:t>
        </w:r>
      </w:ins>
      <w:ins w:id="313" w:author="Lily Mo" w:date="2021-12-23T19:08:00Z">
        <w:r w:rsidR="00A21ECF">
          <w:rPr>
            <w:rFonts w:asciiTheme="majorBidi" w:eastAsia="Times New Roman" w:hAnsiTheme="majorBidi" w:cstheme="majorBidi"/>
            <w:sz w:val="24"/>
            <w:szCs w:val="24"/>
          </w:rPr>
          <w:t>using biomarkers or behavioral markers.</w:t>
        </w:r>
      </w:ins>
      <w:ins w:id="314" w:author="Lily Mo" w:date="2021-12-23T19:26:00Z">
        <w:r w:rsidR="00786B47">
          <w:rPr>
            <w:rFonts w:asciiTheme="majorBidi" w:eastAsia="Times New Roman" w:hAnsiTheme="majorBidi" w:cstheme="majorBidi"/>
            <w:sz w:val="24"/>
            <w:szCs w:val="24"/>
          </w:rPr>
          <w:t xml:space="preserve"> </w:t>
        </w:r>
      </w:ins>
    </w:p>
    <w:p w14:paraId="3B240EB7" w14:textId="68E7509D" w:rsidR="009A0783" w:rsidDel="00F72173" w:rsidRDefault="00A21ECF" w:rsidP="00B30193">
      <w:pPr>
        <w:spacing w:after="0" w:line="240" w:lineRule="auto"/>
        <w:rPr>
          <w:ins w:id="315" w:author="Lily Mo" w:date="2021-12-23T19:07:00Z"/>
          <w:del w:id="316" w:author="bijan mehralizadeh" w:date="2021-12-24T16:06:00Z"/>
          <w:rFonts w:asciiTheme="majorBidi" w:eastAsia="Times New Roman" w:hAnsiTheme="majorBidi" w:cstheme="majorBidi"/>
          <w:sz w:val="24"/>
          <w:szCs w:val="24"/>
        </w:rPr>
      </w:pPr>
      <w:ins w:id="317" w:author="Lily Mo" w:date="2021-12-23T19:08:00Z">
        <w:del w:id="318" w:author="bijan mehralizadeh" w:date="2021-12-24T16:14:00Z">
          <w:r w:rsidDel="00013E1B">
            <w:rPr>
              <w:rFonts w:asciiTheme="majorBidi" w:eastAsia="Times New Roman" w:hAnsiTheme="majorBidi" w:cstheme="majorBidi"/>
              <w:sz w:val="24"/>
              <w:szCs w:val="24"/>
            </w:rPr>
            <w:delText xml:space="preserve"> </w:delText>
          </w:r>
        </w:del>
      </w:ins>
    </w:p>
    <w:p w14:paraId="0D2E269E" w14:textId="17C9B454" w:rsidR="00A21ECF" w:rsidDel="00F72173" w:rsidRDefault="00A21ECF" w:rsidP="00F72173">
      <w:pPr>
        <w:spacing w:after="0" w:line="240" w:lineRule="auto"/>
        <w:rPr>
          <w:ins w:id="319" w:author="Lily Mo" w:date="2021-12-23T19:07:00Z"/>
          <w:del w:id="320" w:author="bijan mehralizadeh" w:date="2021-12-24T16:06:00Z"/>
          <w:rFonts w:asciiTheme="majorBidi" w:eastAsia="Times New Roman" w:hAnsiTheme="majorBidi" w:cstheme="majorBidi"/>
          <w:sz w:val="24"/>
          <w:szCs w:val="24"/>
        </w:rPr>
      </w:pPr>
    </w:p>
    <w:p w14:paraId="20B61167" w14:textId="1BE34EB9" w:rsidR="00A21ECF" w:rsidRPr="00013E1B" w:rsidDel="00800E21" w:rsidRDefault="00A21ECF" w:rsidP="00F72173">
      <w:pPr>
        <w:rPr>
          <w:ins w:id="321" w:author="Lily Mo" w:date="2021-12-23T19:07:00Z"/>
          <w:del w:id="322" w:author="bijan mehralizadeh" w:date="2021-12-24T16:39:00Z"/>
          <w:rFonts w:asciiTheme="majorBidi" w:eastAsia="Times New Roman" w:hAnsiTheme="majorBidi" w:cstheme="majorBidi"/>
          <w:color w:val="4472C4" w:themeColor="accent1"/>
          <w:sz w:val="24"/>
          <w:szCs w:val="24"/>
          <w:rPrChange w:id="323" w:author="bijan mehralizadeh" w:date="2021-12-24T16:16:00Z">
            <w:rPr>
              <w:ins w:id="324" w:author="Lily Mo" w:date="2021-12-23T19:07:00Z"/>
              <w:del w:id="325" w:author="bijan mehralizadeh" w:date="2021-12-24T16:39:00Z"/>
              <w:rFonts w:asciiTheme="majorBidi" w:eastAsia="Times New Roman" w:hAnsiTheme="majorBidi" w:cstheme="majorBidi"/>
              <w:sz w:val="24"/>
              <w:szCs w:val="24"/>
            </w:rPr>
          </w:rPrChange>
        </w:rPr>
      </w:pPr>
      <w:ins w:id="326" w:author="Lily Mo" w:date="2021-12-23T19:07:00Z">
        <w:r>
          <w:rPr>
            <w:rFonts w:asciiTheme="majorBidi" w:eastAsia="Times New Roman" w:hAnsiTheme="majorBidi" w:cstheme="majorBidi"/>
            <w:sz w:val="24"/>
            <w:szCs w:val="24"/>
          </w:rPr>
          <w:t xml:space="preserve">For example, </w:t>
        </w:r>
        <w:commentRangeStart w:id="327"/>
        <w:r w:rsidRPr="00976DF2">
          <w:rPr>
            <w:rFonts w:asciiTheme="majorBidi" w:eastAsia="Times New Roman" w:hAnsiTheme="majorBidi" w:cstheme="majorBidi"/>
            <w:color w:val="FF0000"/>
            <w:sz w:val="24"/>
            <w:szCs w:val="24"/>
          </w:rPr>
          <w:t xml:space="preserve">William J. </w:t>
        </w:r>
        <w:proofErr w:type="spellStart"/>
        <w:r w:rsidRPr="00976DF2">
          <w:rPr>
            <w:rFonts w:asciiTheme="majorBidi" w:eastAsia="Times New Roman" w:hAnsiTheme="majorBidi" w:cstheme="majorBidi"/>
            <w:color w:val="FF0000"/>
            <w:sz w:val="24"/>
            <w:szCs w:val="24"/>
          </w:rPr>
          <w:t>Bosl</w:t>
        </w:r>
        <w:proofErr w:type="spellEnd"/>
        <w:r w:rsidRPr="00976DF2">
          <w:rPr>
            <w:rFonts w:asciiTheme="majorBidi" w:eastAsia="Times New Roman" w:hAnsiTheme="majorBidi" w:cstheme="majorBidi"/>
            <w:color w:val="FF0000"/>
            <w:sz w:val="24"/>
            <w:szCs w:val="24"/>
          </w:rPr>
          <w:t xml:space="preserve"> et al. focused on early screening of ASD by a data-driven method based on the EEG's data</w:t>
        </w:r>
      </w:ins>
      <w:ins w:id="328" w:author="bijan mehralizadeh" w:date="2021-12-24T15:58:00Z">
        <w:r w:rsidR="006F1242">
          <w:rPr>
            <w:rFonts w:asciiTheme="majorBidi" w:eastAsia="Times New Roman" w:hAnsiTheme="majorBidi" w:cstheme="majorBidi"/>
            <w:color w:val="4472C4" w:themeColor="accent1"/>
            <w:sz w:val="24"/>
            <w:szCs w:val="24"/>
          </w:rPr>
          <w:t>. They</w:t>
        </w:r>
      </w:ins>
      <w:ins w:id="329" w:author="bijan mehralizadeh" w:date="2021-12-24T16:01:00Z">
        <w:r w:rsidR="00952DE7">
          <w:rPr>
            <w:rFonts w:asciiTheme="majorBidi" w:eastAsia="Times New Roman" w:hAnsiTheme="majorBidi" w:cstheme="majorBidi"/>
            <w:color w:val="4472C4" w:themeColor="accent1"/>
            <w:sz w:val="24"/>
            <w:szCs w:val="24"/>
          </w:rPr>
          <w:t xml:space="preserve"> collected EEG measurements </w:t>
        </w:r>
      </w:ins>
      <w:ins w:id="330" w:author="bijan mehralizadeh" w:date="2021-12-24T16:03:00Z">
        <w:r w:rsidR="00952DE7">
          <w:rPr>
            <w:rFonts w:asciiTheme="majorBidi" w:eastAsia="Times New Roman" w:hAnsiTheme="majorBidi" w:cstheme="majorBidi"/>
            <w:color w:val="4472C4" w:themeColor="accent1"/>
            <w:sz w:val="24"/>
            <w:szCs w:val="24"/>
          </w:rPr>
          <w:t>of 99 infants with an older sibling that received an ASD diagnosis and 89 low</w:t>
        </w:r>
      </w:ins>
      <w:ins w:id="331" w:author="bijan mehralizadeh" w:date="2021-12-24T18:28:00Z">
        <w:r w:rsidR="00D027FE">
          <w:rPr>
            <w:rFonts w:asciiTheme="majorBidi" w:eastAsia="Times New Roman" w:hAnsiTheme="majorBidi" w:cstheme="majorBidi"/>
            <w:color w:val="4472C4" w:themeColor="accent1"/>
            <w:sz w:val="24"/>
            <w:szCs w:val="24"/>
          </w:rPr>
          <w:t>-</w:t>
        </w:r>
      </w:ins>
      <w:ins w:id="332" w:author="bijan mehralizadeh" w:date="2021-12-24T16:03:00Z">
        <w:r w:rsidR="00952DE7">
          <w:rPr>
            <w:rFonts w:asciiTheme="majorBidi" w:eastAsia="Times New Roman" w:hAnsiTheme="majorBidi" w:cstheme="majorBidi"/>
            <w:color w:val="4472C4" w:themeColor="accent1"/>
            <w:sz w:val="24"/>
            <w:szCs w:val="24"/>
          </w:rPr>
          <w:t>ri</w:t>
        </w:r>
        <w:r w:rsidR="00F72173">
          <w:rPr>
            <w:rFonts w:asciiTheme="majorBidi" w:eastAsia="Times New Roman" w:hAnsiTheme="majorBidi" w:cstheme="majorBidi"/>
            <w:color w:val="4472C4" w:themeColor="accent1"/>
            <w:sz w:val="24"/>
            <w:szCs w:val="24"/>
          </w:rPr>
          <w:t>sk controls</w:t>
        </w:r>
      </w:ins>
      <w:ins w:id="333" w:author="bijan mehralizadeh" w:date="2021-12-24T16:04:00Z">
        <w:r w:rsidR="00F72173">
          <w:rPr>
            <w:rFonts w:asciiTheme="majorBidi" w:eastAsia="Times New Roman" w:hAnsiTheme="majorBidi" w:cstheme="majorBidi"/>
            <w:color w:val="4472C4" w:themeColor="accent1"/>
            <w:sz w:val="24"/>
            <w:szCs w:val="24"/>
          </w:rPr>
          <w:t>.</w:t>
        </w:r>
      </w:ins>
      <w:ins w:id="334" w:author="bijan mehralizadeh" w:date="2021-12-24T16:05:00Z">
        <w:r w:rsidR="00F72173">
          <w:rPr>
            <w:rFonts w:asciiTheme="majorBidi" w:eastAsia="Times New Roman" w:hAnsiTheme="majorBidi" w:cstheme="majorBidi"/>
            <w:color w:val="4472C4" w:themeColor="accent1"/>
            <w:sz w:val="24"/>
            <w:szCs w:val="24"/>
          </w:rPr>
          <w:t xml:space="preserve"> They</w:t>
        </w:r>
      </w:ins>
      <w:ins w:id="335" w:author="bijan mehralizadeh" w:date="2021-12-24T15:58:00Z">
        <w:r w:rsidR="006F1242">
          <w:rPr>
            <w:rFonts w:asciiTheme="majorBidi" w:eastAsia="Times New Roman" w:hAnsiTheme="majorBidi" w:cstheme="majorBidi"/>
            <w:color w:val="4472C4" w:themeColor="accent1"/>
            <w:sz w:val="24"/>
            <w:szCs w:val="24"/>
          </w:rPr>
          <w:t xml:space="preserve"> screen ASD</w:t>
        </w:r>
        <w:r w:rsidR="00952DE7">
          <w:rPr>
            <w:rFonts w:asciiTheme="majorBidi" w:eastAsia="Times New Roman" w:hAnsiTheme="majorBidi" w:cstheme="majorBidi"/>
            <w:color w:val="4472C4" w:themeColor="accent1"/>
            <w:sz w:val="24"/>
            <w:szCs w:val="24"/>
          </w:rPr>
          <w:t xml:space="preserve"> in children</w:t>
        </w:r>
        <w:r w:rsidR="006F1242">
          <w:rPr>
            <w:rFonts w:asciiTheme="majorBidi" w:eastAsia="Times New Roman" w:hAnsiTheme="majorBidi" w:cstheme="majorBidi"/>
            <w:color w:val="4472C4" w:themeColor="accent1"/>
            <w:sz w:val="24"/>
            <w:szCs w:val="24"/>
          </w:rPr>
          <w:t xml:space="preserve"> as early as </w:t>
        </w:r>
      </w:ins>
      <w:ins w:id="336" w:author="bijan mehralizadeh" w:date="2021-12-24T18:28:00Z">
        <w:r w:rsidR="00D027FE">
          <w:rPr>
            <w:rFonts w:asciiTheme="majorBidi" w:eastAsia="Times New Roman" w:hAnsiTheme="majorBidi" w:cstheme="majorBidi"/>
            <w:color w:val="4472C4" w:themeColor="accent1"/>
            <w:sz w:val="24"/>
            <w:szCs w:val="24"/>
          </w:rPr>
          <w:t>three</w:t>
        </w:r>
      </w:ins>
      <w:ins w:id="337" w:author="bijan mehralizadeh" w:date="2021-12-24T15:58:00Z">
        <w:r w:rsidR="00952DE7">
          <w:rPr>
            <w:rFonts w:asciiTheme="majorBidi" w:eastAsia="Times New Roman" w:hAnsiTheme="majorBidi" w:cstheme="majorBidi"/>
            <w:color w:val="4472C4" w:themeColor="accent1"/>
            <w:sz w:val="24"/>
            <w:szCs w:val="24"/>
          </w:rPr>
          <w:t xml:space="preserve"> month</w:t>
        </w:r>
      </w:ins>
      <w:ins w:id="338" w:author="bijan mehralizadeh" w:date="2021-12-24T18:28:00Z">
        <w:r w:rsidR="00D027FE">
          <w:rPr>
            <w:rFonts w:asciiTheme="majorBidi" w:eastAsia="Times New Roman" w:hAnsiTheme="majorBidi" w:cstheme="majorBidi"/>
            <w:color w:val="4472C4" w:themeColor="accent1"/>
            <w:sz w:val="24"/>
            <w:szCs w:val="24"/>
          </w:rPr>
          <w:t>s</w:t>
        </w:r>
      </w:ins>
      <w:ins w:id="339" w:author="bijan mehralizadeh" w:date="2021-12-24T15:58:00Z">
        <w:r w:rsidR="00952DE7">
          <w:rPr>
            <w:rFonts w:asciiTheme="majorBidi" w:eastAsia="Times New Roman" w:hAnsiTheme="majorBidi" w:cstheme="majorBidi"/>
            <w:color w:val="4472C4" w:themeColor="accent1"/>
            <w:sz w:val="24"/>
            <w:szCs w:val="24"/>
          </w:rPr>
          <w:t xml:space="preserve"> of age</w:t>
        </w:r>
      </w:ins>
      <w:ins w:id="340" w:author="Lily Mo" w:date="2021-12-23T19:07:00Z">
        <w:del w:id="341" w:author="bijan mehralizadeh" w:date="2021-12-24T15:58:00Z">
          <w:r w:rsidRPr="00976DF2" w:rsidDel="006F1242">
            <w:rPr>
              <w:rFonts w:asciiTheme="majorBidi" w:eastAsia="Times New Roman" w:hAnsiTheme="majorBidi" w:cstheme="majorBidi"/>
              <w:color w:val="FF0000"/>
              <w:sz w:val="24"/>
              <w:szCs w:val="24"/>
            </w:rPr>
            <w:delText xml:space="preserve">, </w:delText>
          </w:r>
        </w:del>
      </w:ins>
      <w:ins w:id="342" w:author="bijan mehralizadeh" w:date="2021-12-24T16:05:00Z">
        <w:r w:rsidR="00F72173">
          <w:rPr>
            <w:rFonts w:asciiTheme="majorBidi" w:eastAsia="Times New Roman" w:hAnsiTheme="majorBidi" w:cstheme="majorBidi"/>
            <w:color w:val="4472C4" w:themeColor="accent1"/>
            <w:sz w:val="24"/>
            <w:szCs w:val="24"/>
          </w:rPr>
          <w:t xml:space="preserve"> with </w:t>
        </w:r>
      </w:ins>
      <w:ins w:id="343" w:author="Lily Mo" w:date="2021-12-23T19:07:00Z">
        <w:del w:id="344" w:author="bijan mehralizadeh" w:date="2021-12-24T16:05:00Z">
          <w:r w:rsidRPr="00976DF2" w:rsidDel="00F72173">
            <w:rPr>
              <w:rFonts w:asciiTheme="majorBidi" w:eastAsia="Times New Roman" w:hAnsiTheme="majorBidi" w:cstheme="majorBidi"/>
              <w:color w:val="FF0000"/>
              <w:sz w:val="24"/>
              <w:szCs w:val="24"/>
            </w:rPr>
            <w:delText xml:space="preserve">they reached </w:delText>
          </w:r>
        </w:del>
        <w:r w:rsidRPr="00976DF2">
          <w:rPr>
            <w:rFonts w:asciiTheme="majorBidi" w:eastAsia="Times New Roman" w:hAnsiTheme="majorBidi" w:cstheme="majorBidi"/>
            <w:color w:val="FF0000"/>
            <w:sz w:val="24"/>
            <w:szCs w:val="24"/>
          </w:rPr>
          <w:t>95% sensitivity and PPV at some ages</w:t>
        </w:r>
        <w:commentRangeEnd w:id="327"/>
        <w:r w:rsidRPr="00976DF2">
          <w:rPr>
            <w:rStyle w:val="CommentReference"/>
            <w:rFonts w:asciiTheme="majorBidi" w:hAnsiTheme="majorBidi" w:cstheme="majorBidi"/>
          </w:rPr>
          <w:commentReference w:id="327"/>
        </w:r>
        <w:r w:rsidRPr="00976DF2">
          <w:rPr>
            <w:rFonts w:asciiTheme="majorBidi" w:eastAsia="Times New Roman" w:hAnsiTheme="majorBidi" w:cstheme="majorBidi"/>
            <w:color w:val="FF0000"/>
            <w:sz w:val="24"/>
            <w:szCs w:val="24"/>
          </w:rPr>
          <w:t>.</w:t>
        </w:r>
      </w:ins>
      <w:ins w:id="345" w:author="bijan mehralizadeh" w:date="2021-12-24T16:05:00Z">
        <w:r w:rsidR="00F72173">
          <w:rPr>
            <w:rFonts w:asciiTheme="majorBidi" w:eastAsia="Times New Roman" w:hAnsiTheme="majorBidi" w:cstheme="majorBidi"/>
            <w:color w:val="FF0000"/>
            <w:sz w:val="24"/>
            <w:szCs w:val="24"/>
          </w:rPr>
          <w:t xml:space="preserve"> </w:t>
        </w:r>
        <w:r w:rsidR="00F72173" w:rsidRPr="00F72173">
          <w:rPr>
            <w:rFonts w:asciiTheme="majorBidi" w:eastAsia="Times New Roman" w:hAnsiTheme="majorBidi" w:cstheme="majorBidi"/>
            <w:color w:val="4472C4" w:themeColor="accent1"/>
            <w:sz w:val="24"/>
            <w:szCs w:val="24"/>
            <w:rPrChange w:id="346" w:author="bijan mehralizadeh" w:date="2021-12-24T16:06:00Z">
              <w:rPr>
                <w:rFonts w:asciiTheme="majorBidi" w:eastAsia="Times New Roman" w:hAnsiTheme="majorBidi" w:cstheme="majorBidi"/>
                <w:color w:val="FF0000"/>
                <w:sz w:val="24"/>
                <w:szCs w:val="24"/>
              </w:rPr>
            </w:rPrChange>
          </w:rPr>
          <w:t xml:space="preserve">They suggest EEG signals </w:t>
        </w:r>
      </w:ins>
      <w:ins w:id="347" w:author="bijan mehralizadeh" w:date="2021-12-24T16:06:00Z">
        <w:r w:rsidR="00F72173" w:rsidRPr="00F72173">
          <w:rPr>
            <w:rFonts w:asciiTheme="majorBidi" w:eastAsia="Times New Roman" w:hAnsiTheme="majorBidi" w:cstheme="majorBidi"/>
            <w:color w:val="4472C4" w:themeColor="accent1"/>
            <w:sz w:val="24"/>
            <w:szCs w:val="24"/>
            <w:rPrChange w:id="348" w:author="bijan mehralizadeh" w:date="2021-12-24T16:06:00Z">
              <w:rPr>
                <w:rFonts w:asciiTheme="majorBidi" w:eastAsia="Times New Roman" w:hAnsiTheme="majorBidi" w:cstheme="majorBidi"/>
                <w:color w:val="FF0000"/>
                <w:sz w:val="24"/>
                <w:szCs w:val="24"/>
              </w:rPr>
            </w:rPrChange>
          </w:rPr>
          <w:t xml:space="preserve">might be a </w:t>
        </w:r>
      </w:ins>
      <w:ins w:id="349" w:author="bijan mehralizadeh" w:date="2021-12-24T18:28:00Z">
        <w:r w:rsidR="00D027FE">
          <w:rPr>
            <w:rFonts w:asciiTheme="majorBidi" w:eastAsia="Times New Roman" w:hAnsiTheme="majorBidi" w:cstheme="majorBidi"/>
            <w:color w:val="4472C4" w:themeColor="accent1"/>
            <w:sz w:val="24"/>
            <w:szCs w:val="24"/>
          </w:rPr>
          <w:t>valuable</w:t>
        </w:r>
      </w:ins>
      <w:ins w:id="350" w:author="bijan mehralizadeh" w:date="2021-12-24T16:06:00Z">
        <w:r w:rsidR="00F72173" w:rsidRPr="00F72173">
          <w:rPr>
            <w:rFonts w:asciiTheme="majorBidi" w:eastAsia="Times New Roman" w:hAnsiTheme="majorBidi" w:cstheme="majorBidi"/>
            <w:color w:val="4472C4" w:themeColor="accent1"/>
            <w:sz w:val="24"/>
            <w:szCs w:val="24"/>
            <w:rPrChange w:id="351" w:author="bijan mehralizadeh" w:date="2021-12-24T16:06:00Z">
              <w:rPr>
                <w:rFonts w:asciiTheme="majorBidi" w:eastAsia="Times New Roman" w:hAnsiTheme="majorBidi" w:cstheme="majorBidi"/>
                <w:color w:val="FF0000"/>
                <w:sz w:val="24"/>
                <w:szCs w:val="24"/>
              </w:rPr>
            </w:rPrChange>
          </w:rPr>
          <w:t xml:space="preserve"> biomarker for ASD</w:t>
        </w:r>
      </w:ins>
      <w:ins w:id="352" w:author="bijan mehralizadeh" w:date="2021-12-24T18:28:00Z">
        <w:r w:rsidR="00D027FE">
          <w:rPr>
            <w:rFonts w:asciiTheme="majorBidi" w:eastAsia="Times New Roman" w:hAnsiTheme="majorBidi" w:cstheme="majorBidi"/>
            <w:color w:val="4472C4" w:themeColor="accent1"/>
            <w:sz w:val="24"/>
            <w:szCs w:val="24"/>
          </w:rPr>
          <w:t xml:space="preserve"> screening</w:t>
        </w:r>
      </w:ins>
      <w:ins w:id="353" w:author="Lily Mo" w:date="2021-12-23T19:07:00Z">
        <w:r w:rsidRPr="00976DF2">
          <w:rPr>
            <w:rFonts w:asciiTheme="majorBidi" w:eastAsia="Times New Roman" w:hAnsiTheme="majorBidi" w:cstheme="majorBidi"/>
            <w:color w:val="FF0000"/>
            <w:sz w:val="24"/>
            <w:szCs w:val="24"/>
          </w:rPr>
          <w:fldChar w:fldCharType="begin"/>
        </w:r>
      </w:ins>
      <w:r w:rsidR="00644939">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ins w:id="354" w:author="Lily Mo" w:date="2021-12-23T19:07:00Z">
        <w:r w:rsidRPr="00976DF2">
          <w:rPr>
            <w:rFonts w:asciiTheme="majorBidi" w:eastAsia="Times New Roman" w:hAnsiTheme="majorBidi" w:cstheme="majorBidi"/>
            <w:color w:val="FF0000"/>
            <w:sz w:val="24"/>
            <w:szCs w:val="24"/>
          </w:rPr>
          <w:fldChar w:fldCharType="separate"/>
        </w:r>
      </w:ins>
      <w:r w:rsidR="00644939">
        <w:rPr>
          <w:rFonts w:asciiTheme="majorBidi" w:eastAsia="Times New Roman" w:hAnsiTheme="majorBidi" w:cstheme="majorBidi"/>
          <w:noProof/>
          <w:color w:val="FF0000"/>
          <w:sz w:val="24"/>
          <w:szCs w:val="24"/>
        </w:rPr>
        <w:t>[9]</w:t>
      </w:r>
      <w:ins w:id="355" w:author="Lily Mo" w:date="2021-12-23T19:07:00Z">
        <w:r w:rsidRPr="00976DF2">
          <w:rPr>
            <w:rFonts w:asciiTheme="majorBidi" w:eastAsia="Times New Roman" w:hAnsiTheme="majorBidi" w:cstheme="majorBidi"/>
            <w:color w:val="FF0000"/>
            <w:sz w:val="24"/>
            <w:szCs w:val="24"/>
          </w:rPr>
          <w:fldChar w:fldCharType="end"/>
        </w:r>
      </w:ins>
      <w:ins w:id="356" w:author="bijan mehralizadeh" w:date="2021-12-24T16:14:00Z">
        <w:r w:rsidR="00013E1B">
          <w:rPr>
            <w:rFonts w:asciiTheme="majorBidi" w:eastAsia="Times New Roman" w:hAnsiTheme="majorBidi" w:cstheme="majorBidi"/>
            <w:color w:val="FF0000"/>
            <w:sz w:val="24"/>
            <w:szCs w:val="24"/>
          </w:rPr>
          <w:t xml:space="preserve">. </w:t>
        </w:r>
      </w:ins>
      <w:ins w:id="357" w:author="bijan mehralizadeh" w:date="2021-12-24T16:16:00Z">
        <w:r w:rsidR="00013E1B">
          <w:rPr>
            <w:rFonts w:asciiTheme="majorBidi" w:eastAsia="Times New Roman" w:hAnsiTheme="majorBidi" w:cstheme="majorBidi"/>
            <w:color w:val="4472C4" w:themeColor="accent1"/>
            <w:sz w:val="24"/>
            <w:szCs w:val="24"/>
          </w:rPr>
          <w:t xml:space="preserve">Also, </w:t>
        </w:r>
        <w:proofErr w:type="spellStart"/>
        <w:r w:rsidR="00013E1B" w:rsidRPr="00013E1B">
          <w:rPr>
            <w:rFonts w:asciiTheme="majorBidi" w:eastAsia="Times New Roman" w:hAnsiTheme="majorBidi" w:cstheme="majorBidi"/>
            <w:color w:val="4472C4" w:themeColor="accent1"/>
            <w:sz w:val="24"/>
            <w:szCs w:val="24"/>
          </w:rPr>
          <w:t>MladenRakić</w:t>
        </w:r>
        <w:proofErr w:type="spellEnd"/>
        <w:r w:rsidR="00013E1B">
          <w:rPr>
            <w:rFonts w:asciiTheme="majorBidi" w:eastAsia="Times New Roman" w:hAnsiTheme="majorBidi" w:cstheme="majorBidi"/>
            <w:color w:val="4472C4" w:themeColor="accent1"/>
            <w:sz w:val="24"/>
            <w:szCs w:val="24"/>
          </w:rPr>
          <w:t xml:space="preserve"> et </w:t>
        </w:r>
      </w:ins>
      <w:ins w:id="358" w:author="bijan mehralizadeh" w:date="2021-12-24T16:17:00Z">
        <w:r w:rsidR="00013E1B">
          <w:rPr>
            <w:rFonts w:asciiTheme="majorBidi" w:eastAsia="Times New Roman" w:hAnsiTheme="majorBidi" w:cstheme="majorBidi"/>
            <w:color w:val="4472C4" w:themeColor="accent1"/>
            <w:sz w:val="24"/>
            <w:szCs w:val="24"/>
          </w:rPr>
          <w:t>a</w:t>
        </w:r>
      </w:ins>
      <w:ins w:id="359" w:author="bijan mehralizadeh" w:date="2021-12-24T16:16:00Z">
        <w:r w:rsidR="00013E1B">
          <w:rPr>
            <w:rFonts w:asciiTheme="majorBidi" w:eastAsia="Times New Roman" w:hAnsiTheme="majorBidi" w:cstheme="majorBidi"/>
            <w:color w:val="4472C4" w:themeColor="accent1"/>
            <w:sz w:val="24"/>
            <w:szCs w:val="24"/>
          </w:rPr>
          <w:t>l</w:t>
        </w:r>
      </w:ins>
      <w:ins w:id="360" w:author="bijan mehralizadeh" w:date="2021-12-24T16:20:00Z">
        <w:r w:rsidR="00B519C1">
          <w:rPr>
            <w:rFonts w:asciiTheme="majorBidi" w:eastAsia="Times New Roman" w:hAnsiTheme="majorBidi" w:cstheme="majorBidi"/>
            <w:color w:val="4472C4" w:themeColor="accent1"/>
            <w:sz w:val="24"/>
            <w:szCs w:val="24"/>
          </w:rPr>
          <w:t>.</w:t>
        </w:r>
      </w:ins>
      <w:ins w:id="361" w:author="bijan mehralizadeh" w:date="2021-12-24T16:17:00Z">
        <w:r w:rsidR="00013E1B">
          <w:rPr>
            <w:rFonts w:asciiTheme="majorBidi" w:eastAsia="Times New Roman" w:hAnsiTheme="majorBidi" w:cstheme="majorBidi"/>
            <w:color w:val="4472C4" w:themeColor="accent1"/>
            <w:sz w:val="24"/>
            <w:szCs w:val="24"/>
          </w:rPr>
          <w:t xml:space="preserve"> present</w:t>
        </w:r>
      </w:ins>
      <w:ins w:id="362" w:author="bijan mehralizadeh" w:date="2021-12-24T16:19:00Z">
        <w:r w:rsidR="00013E1B">
          <w:rPr>
            <w:rFonts w:asciiTheme="majorBidi" w:eastAsia="Times New Roman" w:hAnsiTheme="majorBidi" w:cstheme="majorBidi"/>
            <w:color w:val="4472C4" w:themeColor="accent1"/>
            <w:sz w:val="24"/>
            <w:szCs w:val="24"/>
          </w:rPr>
          <w:t>ed</w:t>
        </w:r>
      </w:ins>
      <w:ins w:id="363" w:author="bijan mehralizadeh" w:date="2021-12-24T16:17:00Z">
        <w:r w:rsidR="00013E1B">
          <w:rPr>
            <w:rFonts w:asciiTheme="majorBidi" w:eastAsia="Times New Roman" w:hAnsiTheme="majorBidi" w:cstheme="majorBidi"/>
            <w:color w:val="4472C4" w:themeColor="accent1"/>
            <w:sz w:val="24"/>
            <w:szCs w:val="24"/>
          </w:rPr>
          <w:t xml:space="preserve"> a method to improve ASD detection by </w:t>
        </w:r>
      </w:ins>
      <w:ins w:id="364" w:author="bijan mehralizadeh" w:date="2021-12-24T18:29:00Z">
        <w:r w:rsidR="00D027FE">
          <w:rPr>
            <w:rFonts w:asciiTheme="majorBidi" w:eastAsia="Times New Roman" w:hAnsiTheme="majorBidi" w:cstheme="majorBidi"/>
            <w:color w:val="4472C4" w:themeColor="accent1"/>
            <w:sz w:val="24"/>
            <w:szCs w:val="24"/>
          </w:rPr>
          <w:t>combining</w:t>
        </w:r>
      </w:ins>
      <w:ins w:id="365" w:author="bijan mehralizadeh" w:date="2021-12-24T16:17:00Z">
        <w:r w:rsidR="00013E1B">
          <w:rPr>
            <w:rFonts w:asciiTheme="majorBidi" w:eastAsia="Times New Roman" w:hAnsiTheme="majorBidi" w:cstheme="majorBidi"/>
            <w:color w:val="4472C4" w:themeColor="accent1"/>
            <w:sz w:val="24"/>
            <w:szCs w:val="24"/>
          </w:rPr>
          <w:t xml:space="preserve"> structural and functional MRI</w:t>
        </w:r>
      </w:ins>
      <w:ins w:id="366" w:author="bijan mehralizadeh" w:date="2021-12-24T16:18:00Z">
        <w:r w:rsidR="00013E1B">
          <w:rPr>
            <w:rFonts w:asciiTheme="majorBidi" w:eastAsia="Times New Roman" w:hAnsiTheme="majorBidi" w:cstheme="majorBidi"/>
            <w:color w:val="4472C4" w:themeColor="accent1"/>
            <w:sz w:val="24"/>
            <w:szCs w:val="24"/>
          </w:rPr>
          <w:t xml:space="preserve"> data. They </w:t>
        </w:r>
      </w:ins>
      <w:ins w:id="367" w:author="bijan mehralizadeh" w:date="2021-12-24T16:19:00Z">
        <w:r w:rsidR="00013E1B">
          <w:rPr>
            <w:rFonts w:asciiTheme="majorBidi" w:eastAsia="Times New Roman" w:hAnsiTheme="majorBidi" w:cstheme="majorBidi"/>
            <w:color w:val="4472C4" w:themeColor="accent1"/>
            <w:sz w:val="24"/>
            <w:szCs w:val="24"/>
          </w:rPr>
          <w:t>applied machine learning techniques on imaging data of 817 cases</w:t>
        </w:r>
      </w:ins>
      <w:ins w:id="368" w:author="bijan mehralizadeh" w:date="2021-12-24T16:20:00Z">
        <w:r w:rsidR="00B519C1">
          <w:rPr>
            <w:rFonts w:asciiTheme="majorBidi" w:eastAsia="Times New Roman" w:hAnsiTheme="majorBidi" w:cstheme="majorBidi"/>
            <w:color w:val="4472C4" w:themeColor="accent1"/>
            <w:sz w:val="24"/>
            <w:szCs w:val="24"/>
          </w:rPr>
          <w:t xml:space="preserve"> and successfully </w:t>
        </w:r>
      </w:ins>
      <w:ins w:id="369" w:author="bijan mehralizadeh" w:date="2021-12-24T16:21:00Z">
        <w:r w:rsidR="00B519C1">
          <w:rPr>
            <w:rFonts w:asciiTheme="majorBidi" w:eastAsia="Times New Roman" w:hAnsiTheme="majorBidi" w:cstheme="majorBidi"/>
            <w:color w:val="4472C4" w:themeColor="accent1"/>
            <w:sz w:val="24"/>
            <w:szCs w:val="24"/>
          </w:rPr>
          <w:t xml:space="preserve">classified </w:t>
        </w:r>
      </w:ins>
      <w:ins w:id="370" w:author="bijan mehralizadeh" w:date="2021-12-24T18:29:00Z">
        <w:r w:rsidR="00D027FE">
          <w:rPr>
            <w:rFonts w:asciiTheme="majorBidi" w:eastAsia="Times New Roman" w:hAnsiTheme="majorBidi" w:cstheme="majorBidi"/>
            <w:color w:val="4472C4" w:themeColor="accent1"/>
            <w:sz w:val="24"/>
            <w:szCs w:val="24"/>
          </w:rPr>
          <w:t xml:space="preserve">them </w:t>
        </w:r>
      </w:ins>
      <w:ins w:id="371" w:author="bijan mehralizadeh" w:date="2021-12-24T16:21:00Z">
        <w:r w:rsidR="00B519C1">
          <w:rPr>
            <w:rFonts w:asciiTheme="majorBidi" w:eastAsia="Times New Roman" w:hAnsiTheme="majorBidi" w:cstheme="majorBidi"/>
            <w:color w:val="4472C4" w:themeColor="accent1"/>
            <w:sz w:val="24"/>
            <w:szCs w:val="24"/>
          </w:rPr>
          <w:t xml:space="preserve">with </w:t>
        </w:r>
      </w:ins>
      <w:ins w:id="372" w:author="bijan mehralizadeh" w:date="2021-12-24T18:29:00Z">
        <w:r w:rsidR="00D027FE">
          <w:rPr>
            <w:rFonts w:asciiTheme="majorBidi" w:eastAsia="Times New Roman" w:hAnsiTheme="majorBidi" w:cstheme="majorBidi"/>
            <w:color w:val="4472C4" w:themeColor="accent1"/>
            <w:sz w:val="24"/>
            <w:szCs w:val="24"/>
          </w:rPr>
          <w:t>an</w:t>
        </w:r>
      </w:ins>
      <w:ins w:id="373" w:author="bijan mehralizadeh" w:date="2021-12-24T16:21:00Z">
        <w:r w:rsidR="00B519C1">
          <w:rPr>
            <w:rFonts w:asciiTheme="majorBidi" w:eastAsia="Times New Roman" w:hAnsiTheme="majorBidi" w:cstheme="majorBidi"/>
            <w:color w:val="4472C4" w:themeColor="accent1"/>
            <w:sz w:val="24"/>
            <w:szCs w:val="24"/>
          </w:rPr>
          <w:t xml:space="preserve"> accuracy of 85</w:t>
        </w:r>
        <w:commentRangeStart w:id="374"/>
        <w:r w:rsidR="00B519C1">
          <w:rPr>
            <w:rFonts w:asciiTheme="majorBidi" w:eastAsia="Times New Roman" w:hAnsiTheme="majorBidi" w:cstheme="majorBidi"/>
            <w:color w:val="4472C4" w:themeColor="accent1"/>
            <w:sz w:val="24"/>
            <w:szCs w:val="24"/>
          </w:rPr>
          <w:t>%</w:t>
        </w:r>
      </w:ins>
      <w:r w:rsidR="00D027FE">
        <w:rPr>
          <w:rFonts w:asciiTheme="majorBidi" w:eastAsia="Times New Roman" w:hAnsiTheme="majorBidi" w:cstheme="majorBidi"/>
          <w:color w:val="4472C4" w:themeColor="accent1"/>
          <w:sz w:val="24"/>
          <w:szCs w:val="24"/>
        </w:rPr>
        <w:fldChar w:fldCharType="begin"/>
      </w:r>
      <w:r w:rsidR="0025698F">
        <w:rPr>
          <w:rFonts w:asciiTheme="majorBidi" w:eastAsia="Times New Roman" w:hAnsiTheme="majorBidi" w:cstheme="majorBidi"/>
          <w:color w:val="4472C4" w:themeColor="accent1"/>
          <w:sz w:val="24"/>
          <w:szCs w:val="24"/>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D027FE">
        <w:rPr>
          <w:rFonts w:asciiTheme="majorBidi" w:eastAsia="Times New Roman" w:hAnsiTheme="majorBidi" w:cstheme="majorBidi"/>
          <w:color w:val="4472C4" w:themeColor="accent1"/>
          <w:sz w:val="24"/>
          <w:szCs w:val="24"/>
        </w:rPr>
        <w:fldChar w:fldCharType="separate"/>
      </w:r>
      <w:r w:rsidR="0025698F">
        <w:rPr>
          <w:rFonts w:asciiTheme="majorBidi" w:eastAsia="Times New Roman" w:hAnsiTheme="majorBidi" w:cstheme="majorBidi"/>
          <w:noProof/>
          <w:color w:val="4472C4" w:themeColor="accent1"/>
          <w:sz w:val="24"/>
          <w:szCs w:val="24"/>
        </w:rPr>
        <w:t>[14]</w:t>
      </w:r>
      <w:r w:rsidR="00D027FE">
        <w:rPr>
          <w:rFonts w:asciiTheme="majorBidi" w:eastAsia="Times New Roman" w:hAnsiTheme="majorBidi" w:cstheme="majorBidi"/>
          <w:color w:val="4472C4" w:themeColor="accent1"/>
          <w:sz w:val="24"/>
          <w:szCs w:val="24"/>
        </w:rPr>
        <w:fldChar w:fldCharType="end"/>
      </w:r>
      <w:ins w:id="375" w:author="bijan mehralizadeh" w:date="2021-12-24T16:23:00Z">
        <w:r w:rsidR="00B519C1">
          <w:rPr>
            <w:rFonts w:asciiTheme="majorBidi" w:eastAsia="Times New Roman" w:hAnsiTheme="majorBidi" w:cstheme="majorBidi"/>
            <w:color w:val="4472C4" w:themeColor="accent1"/>
            <w:sz w:val="24"/>
            <w:szCs w:val="24"/>
          </w:rPr>
          <w:t>.</w:t>
        </w:r>
      </w:ins>
      <w:ins w:id="376" w:author="bijan mehralizadeh" w:date="2021-12-24T16:24:00Z">
        <w:r w:rsidR="00B519C1">
          <w:rPr>
            <w:rFonts w:asciiTheme="majorBidi" w:eastAsia="Times New Roman" w:hAnsiTheme="majorBidi" w:cstheme="majorBidi"/>
            <w:color w:val="4472C4" w:themeColor="accent1"/>
            <w:sz w:val="24"/>
            <w:szCs w:val="24"/>
          </w:rPr>
          <w:t xml:space="preserve"> </w:t>
        </w:r>
      </w:ins>
      <w:commentRangeEnd w:id="374"/>
      <w:ins w:id="377" w:author="bijan mehralizadeh" w:date="2021-12-24T16:29:00Z">
        <w:r w:rsidR="00AE368A">
          <w:rPr>
            <w:rStyle w:val="CommentReference"/>
          </w:rPr>
          <w:commentReference w:id="374"/>
        </w:r>
      </w:ins>
      <w:ins w:id="378" w:author="bijan mehralizadeh" w:date="2021-12-24T18:30:00Z">
        <w:r w:rsidR="00D027FE">
          <w:rPr>
            <w:rFonts w:asciiTheme="majorBidi" w:eastAsia="Times New Roman" w:hAnsiTheme="majorBidi" w:cstheme="majorBidi"/>
            <w:color w:val="4472C4" w:themeColor="accent1"/>
            <w:sz w:val="24"/>
            <w:szCs w:val="24"/>
          </w:rPr>
          <w:t>Integrating</w:t>
        </w:r>
      </w:ins>
      <w:ins w:id="379" w:author="bijan mehralizadeh" w:date="2021-12-24T16:24:00Z">
        <w:r w:rsidR="00B519C1">
          <w:rPr>
            <w:rFonts w:asciiTheme="majorBidi" w:eastAsia="Times New Roman" w:hAnsiTheme="majorBidi" w:cstheme="majorBidi"/>
            <w:color w:val="4472C4" w:themeColor="accent1"/>
            <w:sz w:val="24"/>
            <w:szCs w:val="24"/>
          </w:rPr>
          <w:t xml:space="preserve"> biomarkers with</w:t>
        </w:r>
      </w:ins>
      <w:ins w:id="380" w:author="bijan mehralizadeh" w:date="2021-12-24T16:25:00Z">
        <w:r w:rsidR="00AE368A">
          <w:rPr>
            <w:rFonts w:asciiTheme="majorBidi" w:eastAsia="Times New Roman" w:hAnsiTheme="majorBidi" w:cstheme="majorBidi"/>
            <w:color w:val="4472C4" w:themeColor="accent1"/>
            <w:sz w:val="24"/>
            <w:szCs w:val="24"/>
          </w:rPr>
          <w:t xml:space="preserve"> other modalities </w:t>
        </w:r>
      </w:ins>
      <w:ins w:id="381" w:author="bijan mehralizadeh" w:date="2021-12-24T18:29:00Z">
        <w:r w:rsidR="00D027FE">
          <w:rPr>
            <w:rFonts w:asciiTheme="majorBidi" w:eastAsia="Times New Roman" w:hAnsiTheme="majorBidi" w:cstheme="majorBidi"/>
            <w:color w:val="4472C4" w:themeColor="accent1"/>
            <w:sz w:val="24"/>
            <w:szCs w:val="24"/>
          </w:rPr>
          <w:t xml:space="preserve">has also proved effective; </w:t>
        </w:r>
        <w:proofErr w:type="spellStart"/>
        <w:r w:rsidR="00D027FE">
          <w:rPr>
            <w:rFonts w:asciiTheme="majorBidi" w:eastAsia="Times New Roman" w:hAnsiTheme="majorBidi" w:cstheme="majorBidi"/>
            <w:color w:val="4472C4" w:themeColor="accent1"/>
            <w:sz w:val="24"/>
            <w:szCs w:val="24"/>
          </w:rPr>
          <w:t>JiannanKang</w:t>
        </w:r>
        <w:proofErr w:type="spellEnd"/>
        <w:r w:rsidR="00D027FE">
          <w:rPr>
            <w:rFonts w:asciiTheme="majorBidi" w:eastAsia="Times New Roman" w:hAnsiTheme="majorBidi" w:cstheme="majorBidi"/>
            <w:color w:val="4472C4" w:themeColor="accent1"/>
            <w:sz w:val="24"/>
            <w:szCs w:val="24"/>
          </w:rPr>
          <w:t xml:space="preserve"> et al. identified ASD in children from 3 to 6 by inputting a combination of EEG and eye</w:t>
        </w:r>
      </w:ins>
      <w:ins w:id="382" w:author="bijan mehralizadeh" w:date="2021-12-24T19:10:00Z">
        <w:r w:rsidR="00644939">
          <w:rPr>
            <w:rFonts w:asciiTheme="majorBidi" w:eastAsia="Times New Roman" w:hAnsiTheme="majorBidi" w:cstheme="majorBidi"/>
            <w:color w:val="4472C4" w:themeColor="accent1"/>
            <w:sz w:val="24"/>
            <w:szCs w:val="24"/>
          </w:rPr>
          <w:t>-</w:t>
        </w:r>
      </w:ins>
      <w:ins w:id="383" w:author="bijan mehralizadeh" w:date="2021-12-24T18:29:00Z">
        <w:r w:rsidR="00D027FE">
          <w:rPr>
            <w:rFonts w:asciiTheme="majorBidi" w:eastAsia="Times New Roman" w:hAnsiTheme="majorBidi" w:cstheme="majorBidi"/>
            <w:color w:val="4472C4" w:themeColor="accent1"/>
            <w:sz w:val="24"/>
            <w:szCs w:val="24"/>
          </w:rPr>
          <w:t>tracking features collected with power spectrum analysis and areas of interest methods</w:t>
        </w:r>
      </w:ins>
      <w:ins w:id="384" w:author="bijan mehralizadeh" w:date="2021-12-24T16:28:00Z">
        <w:r w:rsidR="00AE368A">
          <w:rPr>
            <w:rFonts w:asciiTheme="majorBidi" w:eastAsia="Times New Roman" w:hAnsiTheme="majorBidi" w:cstheme="majorBidi"/>
            <w:color w:val="4472C4" w:themeColor="accent1"/>
            <w:sz w:val="24"/>
            <w:szCs w:val="24"/>
          </w:rPr>
          <w:t xml:space="preserve"> </w:t>
        </w:r>
      </w:ins>
      <w:ins w:id="385" w:author="bijan mehralizadeh" w:date="2021-12-24T18:31:00Z">
        <w:r w:rsidR="00D027FE">
          <w:rPr>
            <w:rFonts w:asciiTheme="majorBidi" w:eastAsia="Times New Roman" w:hAnsiTheme="majorBidi" w:cstheme="majorBidi"/>
            <w:color w:val="4472C4" w:themeColor="accent1"/>
            <w:sz w:val="24"/>
            <w:szCs w:val="24"/>
          </w:rPr>
          <w:t xml:space="preserve">to an </w:t>
        </w:r>
      </w:ins>
      <w:ins w:id="386" w:author="bijan mehralizadeh" w:date="2021-12-24T16:28:00Z">
        <w:r w:rsidR="00AE368A">
          <w:rPr>
            <w:rFonts w:asciiTheme="majorBidi" w:eastAsia="Times New Roman" w:hAnsiTheme="majorBidi" w:cstheme="majorBidi"/>
            <w:color w:val="4472C4" w:themeColor="accent1"/>
            <w:sz w:val="24"/>
            <w:szCs w:val="24"/>
          </w:rPr>
          <w:t>SVM classifier</w:t>
        </w:r>
      </w:ins>
      <w:ins w:id="387" w:author="bijan mehralizadeh" w:date="2021-12-24T16:27:00Z">
        <w:r w:rsidR="00AE368A">
          <w:rPr>
            <w:rFonts w:asciiTheme="majorBidi" w:eastAsia="Times New Roman" w:hAnsiTheme="majorBidi" w:cstheme="majorBidi"/>
            <w:color w:val="4472C4" w:themeColor="accent1"/>
            <w:sz w:val="24"/>
            <w:szCs w:val="24"/>
          </w:rPr>
          <w:t>.</w:t>
        </w:r>
      </w:ins>
      <w:ins w:id="388" w:author="bijan mehralizadeh" w:date="2021-12-24T16:34:00Z">
        <w:r w:rsidR="001C5D8C">
          <w:rPr>
            <w:rFonts w:asciiTheme="majorBidi" w:eastAsia="Times New Roman" w:hAnsiTheme="majorBidi" w:cstheme="majorBidi"/>
            <w:color w:val="4472C4" w:themeColor="accent1"/>
            <w:sz w:val="24"/>
            <w:szCs w:val="24"/>
          </w:rPr>
          <w:t xml:space="preserve"> They tested on a total number of 97 children</w:t>
        </w:r>
      </w:ins>
      <w:ins w:id="389" w:author="bijan mehralizadeh" w:date="2021-12-24T16:36:00Z">
        <w:r w:rsidR="00800E21">
          <w:rPr>
            <w:rFonts w:asciiTheme="majorBidi" w:eastAsia="Times New Roman" w:hAnsiTheme="majorBidi" w:cstheme="majorBidi"/>
            <w:color w:val="4472C4" w:themeColor="accent1"/>
            <w:sz w:val="24"/>
            <w:szCs w:val="24"/>
          </w:rPr>
          <w:t xml:space="preserve"> and reached the maximum accuracy of 85%</w:t>
        </w:r>
      </w:ins>
      <w:ins w:id="390" w:author="bijan mehralizadeh" w:date="2021-12-24T16:37:00Z">
        <w:r w:rsidR="00800E21">
          <w:rPr>
            <w:rFonts w:asciiTheme="majorBidi" w:eastAsia="Times New Roman" w:hAnsiTheme="majorBidi" w:cstheme="majorBidi"/>
            <w:color w:val="4472C4" w:themeColor="accent1"/>
            <w:sz w:val="24"/>
            <w:szCs w:val="24"/>
          </w:rPr>
          <w:t>.</w:t>
        </w:r>
      </w:ins>
      <w:r w:rsidR="00D027FE">
        <w:rPr>
          <w:rFonts w:asciiTheme="majorBidi" w:eastAsia="Times New Roman" w:hAnsiTheme="majorBidi" w:cstheme="majorBidi"/>
          <w:color w:val="4472C4" w:themeColor="accent1"/>
          <w:sz w:val="24"/>
          <w:szCs w:val="24"/>
        </w:rPr>
        <w:fldChar w:fldCharType="begin"/>
      </w:r>
      <w:r w:rsidR="0025698F">
        <w:rPr>
          <w:rFonts w:asciiTheme="majorBidi" w:eastAsia="Times New Roman" w:hAnsiTheme="majorBidi" w:cstheme="majorBidi"/>
          <w:color w:val="4472C4" w:themeColor="accent1"/>
          <w:sz w:val="24"/>
          <w:szCs w:val="24"/>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D027FE">
        <w:rPr>
          <w:rFonts w:asciiTheme="majorBidi" w:eastAsia="Times New Roman" w:hAnsiTheme="majorBidi" w:cstheme="majorBidi"/>
          <w:color w:val="4472C4" w:themeColor="accent1"/>
          <w:sz w:val="24"/>
          <w:szCs w:val="24"/>
        </w:rPr>
        <w:fldChar w:fldCharType="separate"/>
      </w:r>
      <w:r w:rsidR="0025698F">
        <w:rPr>
          <w:rFonts w:asciiTheme="majorBidi" w:eastAsia="Times New Roman" w:hAnsiTheme="majorBidi" w:cstheme="majorBidi"/>
          <w:noProof/>
          <w:color w:val="4472C4" w:themeColor="accent1"/>
          <w:sz w:val="24"/>
          <w:szCs w:val="24"/>
        </w:rPr>
        <w:t>[15]</w:t>
      </w:r>
      <w:r w:rsidR="00D027FE">
        <w:rPr>
          <w:rFonts w:asciiTheme="majorBidi" w:eastAsia="Times New Roman" w:hAnsiTheme="majorBidi" w:cstheme="majorBidi"/>
          <w:color w:val="4472C4" w:themeColor="accent1"/>
          <w:sz w:val="24"/>
          <w:szCs w:val="24"/>
        </w:rPr>
        <w:fldChar w:fldCharType="end"/>
      </w:r>
      <w:commentRangeStart w:id="391"/>
      <w:ins w:id="392" w:author="bijan mehralizadeh" w:date="2021-12-24T16:39:00Z">
        <w:r w:rsidR="00800E21">
          <w:rPr>
            <w:rFonts w:asciiTheme="majorBidi" w:eastAsia="Times New Roman" w:hAnsiTheme="majorBidi" w:cstheme="majorBidi"/>
            <w:color w:val="4472C4" w:themeColor="accent1"/>
            <w:sz w:val="24"/>
            <w:szCs w:val="24"/>
          </w:rPr>
          <w:t>.</w:t>
        </w:r>
      </w:ins>
      <w:commentRangeEnd w:id="391"/>
      <w:ins w:id="393" w:author="bijan mehralizadeh" w:date="2021-12-24T16:51:00Z">
        <w:r w:rsidR="000424B1">
          <w:rPr>
            <w:rStyle w:val="CommentReference"/>
          </w:rPr>
          <w:commentReference w:id="391"/>
        </w:r>
      </w:ins>
      <w:del w:id="394" w:author="bijan mehralizadeh" w:date="2021-12-24T16:22:00Z">
        <w:r w:rsidR="00B519C1" w:rsidDel="00B519C1">
          <w:rPr>
            <w:rFonts w:asciiTheme="majorBidi" w:eastAsia="Times New Roman" w:hAnsiTheme="majorBidi" w:cstheme="majorBidi"/>
            <w:color w:val="4472C4" w:themeColor="accent1"/>
            <w:sz w:val="24"/>
            <w:szCs w:val="24"/>
          </w:rPr>
          <w:delText>{Rakić, 2020 #26}</w:delText>
        </w:r>
      </w:del>
    </w:p>
    <w:p w14:paraId="5426252B" w14:textId="32F6B5E9" w:rsidR="00A21ECF" w:rsidDel="00800E21" w:rsidRDefault="00A21ECF" w:rsidP="00B30193">
      <w:pPr>
        <w:spacing w:after="0" w:line="240" w:lineRule="auto"/>
        <w:rPr>
          <w:ins w:id="395" w:author="Lily Mo" w:date="2021-12-23T19:12:00Z"/>
          <w:del w:id="396" w:author="bijan mehralizadeh" w:date="2021-12-24T16:39:00Z"/>
          <w:rFonts w:asciiTheme="majorBidi" w:eastAsia="Times New Roman" w:hAnsiTheme="majorBidi" w:cstheme="majorBidi"/>
          <w:sz w:val="24"/>
          <w:szCs w:val="24"/>
        </w:rPr>
      </w:pPr>
    </w:p>
    <w:p w14:paraId="58BEDCAA" w14:textId="77777777" w:rsidR="00861018" w:rsidRDefault="00861018" w:rsidP="00800E21">
      <w:pPr>
        <w:rPr>
          <w:moveTo w:id="397" w:author="Lily Mo" w:date="2021-12-23T19:12:00Z"/>
          <w:rFonts w:asciiTheme="majorBidi" w:eastAsia="Times New Roman" w:hAnsiTheme="majorBidi" w:cstheme="majorBidi"/>
          <w:sz w:val="24"/>
          <w:szCs w:val="24"/>
        </w:rPr>
        <w:pPrChange w:id="398" w:author="bijan mehralizadeh" w:date="2021-12-24T16:39:00Z">
          <w:pPr>
            <w:spacing w:after="0" w:line="240" w:lineRule="auto"/>
          </w:pPr>
        </w:pPrChange>
      </w:pPr>
      <w:moveToRangeStart w:id="399" w:author="Lily Mo" w:date="2021-12-23T19:12:00Z" w:name="move91179163"/>
    </w:p>
    <w:p w14:paraId="3DAD71B4" w14:textId="646DDA4C" w:rsidR="00861018" w:rsidRDefault="00861018" w:rsidP="00861018">
      <w:pPr>
        <w:spacing w:after="0" w:line="240" w:lineRule="auto"/>
        <w:rPr>
          <w:ins w:id="400" w:author="bijan mehralizadeh" w:date="2021-12-24T17:01:00Z"/>
          <w:rFonts w:asciiTheme="majorBidi" w:eastAsia="Times New Roman" w:hAnsiTheme="majorBidi" w:cstheme="majorBidi"/>
          <w:color w:val="C00000"/>
          <w:sz w:val="24"/>
          <w:szCs w:val="24"/>
        </w:rPr>
      </w:pPr>
      <w:moveTo w:id="401" w:author="Lily Mo" w:date="2021-12-23T19:12:00Z">
        <w:del w:id="402" w:author="Lily Mo" w:date="2021-12-23T19:12:00Z">
          <w:r w:rsidRPr="00976DF2" w:rsidDel="00861018">
            <w:rPr>
              <w:rFonts w:asciiTheme="majorBidi" w:eastAsia="Times New Roman" w:hAnsiTheme="majorBidi" w:cstheme="majorBidi"/>
              <w:sz w:val="24"/>
              <w:szCs w:val="24"/>
            </w:rPr>
            <w:delText xml:space="preserve">have some advantages in analyzing ASD symptoms. </w:delText>
          </w:r>
        </w:del>
        <w:del w:id="403" w:author="bijan mehralizadeh" w:date="2021-12-24T16:39:00Z">
          <w:r w:rsidRPr="00976DF2" w:rsidDel="00800E21">
            <w:rPr>
              <w:rFonts w:asciiTheme="majorBidi" w:eastAsia="Times New Roman" w:hAnsiTheme="majorBidi" w:cstheme="majorBidi"/>
              <w:sz w:val="24"/>
              <w:szCs w:val="24"/>
            </w:rPr>
            <w:delText xml:space="preserve">For example, </w:delText>
          </w:r>
        </w:del>
        <w:r w:rsidRPr="00976DF2">
          <w:rPr>
            <w:rFonts w:asciiTheme="majorBidi" w:eastAsia="Times New Roman" w:hAnsiTheme="majorBidi" w:cstheme="majorBidi"/>
            <w:sz w:val="24"/>
            <w:szCs w:val="24"/>
          </w:rPr>
          <w:t>Stereotypical Motor Movements</w:t>
        </w:r>
      </w:moveTo>
      <w:ins w:id="404" w:author="bijan mehralizadeh" w:date="2021-12-24T16:42:00Z">
        <w:r w:rsidR="00BE025B">
          <w:rPr>
            <w:rFonts w:asciiTheme="majorBidi" w:eastAsia="Times New Roman" w:hAnsiTheme="majorBidi" w:cstheme="majorBidi"/>
            <w:sz w:val="24"/>
            <w:szCs w:val="24"/>
          </w:rPr>
          <w:t xml:space="preserve"> (SMM)</w:t>
        </w:r>
      </w:ins>
      <w:ins w:id="405" w:author="bijan mehralizadeh" w:date="2021-12-24T16:39:00Z">
        <w:r w:rsidR="00800E21">
          <w:rPr>
            <w:rFonts w:asciiTheme="majorBidi" w:eastAsia="Times New Roman" w:hAnsiTheme="majorBidi" w:cstheme="majorBidi"/>
            <w:sz w:val="24"/>
            <w:szCs w:val="24"/>
          </w:rPr>
          <w:t xml:space="preserve"> is one of the ASD symptoms</w:t>
        </w:r>
      </w:ins>
      <w:moveTo w:id="406" w:author="Lily Mo" w:date="2021-12-23T19:12:00Z">
        <w:r w:rsidRPr="00976DF2">
          <w:rPr>
            <w:rFonts w:asciiTheme="majorBidi" w:eastAsia="Times New Roman" w:hAnsiTheme="majorBidi" w:cstheme="majorBidi"/>
            <w:sz w:val="24"/>
            <w:szCs w:val="24"/>
          </w:rPr>
          <w:t xml:space="preserve"> that multiple methods have been developed to detect. Rad, N. M et al. proposed a Convolutional Neural Network that uses</w:t>
        </w:r>
        <w:r w:rsidRPr="00976DF2">
          <w:rPr>
            <w:rFonts w:asciiTheme="majorBidi" w:eastAsia="Times New Roman" w:hAnsiTheme="majorBidi" w:cstheme="majorBidi"/>
            <w:color w:val="C00000"/>
            <w:sz w:val="24"/>
            <w:szCs w:val="24"/>
          </w:rPr>
          <w:t xml:space="preserve"> accelerometer sensor data worn on multiple body points</w:t>
        </w:r>
      </w:moveTo>
      <w:ins w:id="407" w:author="bijan mehralizadeh" w:date="2021-12-24T16:42:00Z">
        <w:r w:rsidR="00BE025B">
          <w:rPr>
            <w:rFonts w:asciiTheme="majorBidi" w:eastAsia="Times New Roman" w:hAnsiTheme="majorBidi" w:cstheme="majorBidi"/>
            <w:color w:val="C00000"/>
            <w:sz w:val="24"/>
            <w:szCs w:val="24"/>
          </w:rPr>
          <w:t xml:space="preserve"> </w:t>
        </w:r>
        <w:r w:rsidR="00BE025B">
          <w:rPr>
            <w:rFonts w:asciiTheme="majorBidi" w:eastAsia="Times New Roman" w:hAnsiTheme="majorBidi" w:cstheme="majorBidi"/>
            <w:color w:val="4472C4" w:themeColor="accent1"/>
            <w:sz w:val="24"/>
            <w:szCs w:val="24"/>
          </w:rPr>
          <w:t>to detect SMM</w:t>
        </w:r>
      </w:ins>
      <w:ins w:id="408" w:author="bijan mehralizadeh" w:date="2021-12-24T16:44:00Z">
        <w:r w:rsidR="00BE025B" w:rsidRPr="00BE025B">
          <w:rPr>
            <w:rFonts w:asciiTheme="majorBidi" w:eastAsia="Times New Roman" w:hAnsiTheme="majorBidi" w:cstheme="majorBidi"/>
            <w:color w:val="4472C4" w:themeColor="accent1"/>
            <w:sz w:val="24"/>
            <w:szCs w:val="24"/>
            <w:rPrChange w:id="409" w:author="bijan mehralizadeh" w:date="2021-12-24T16:44:00Z">
              <w:rPr>
                <w:rFonts w:asciiTheme="majorBidi" w:eastAsia="Times New Roman" w:hAnsiTheme="majorBidi" w:cstheme="majorBidi"/>
                <w:color w:val="C00000"/>
                <w:sz w:val="24"/>
                <w:szCs w:val="24"/>
              </w:rPr>
            </w:rPrChange>
          </w:rPr>
          <w:t>.</w:t>
        </w:r>
      </w:ins>
      <w:moveTo w:id="410" w:author="Lily Mo" w:date="2021-12-23T19:12:00Z">
        <w:del w:id="411" w:author="bijan mehralizadeh" w:date="2021-12-24T16:44:00Z">
          <w:r w:rsidRPr="00BE025B" w:rsidDel="00BE025B">
            <w:rPr>
              <w:rFonts w:asciiTheme="majorBidi" w:eastAsia="Times New Roman" w:hAnsiTheme="majorBidi" w:cstheme="majorBidi"/>
              <w:color w:val="4472C4" w:themeColor="accent1"/>
              <w:sz w:val="24"/>
              <w:szCs w:val="24"/>
              <w:rPrChange w:id="412" w:author="bijan mehralizadeh" w:date="2021-12-24T16:44:00Z">
                <w:rPr>
                  <w:rFonts w:asciiTheme="majorBidi" w:eastAsia="Times New Roman" w:hAnsiTheme="majorBidi" w:cstheme="majorBidi"/>
                  <w:color w:val="C00000"/>
                  <w:sz w:val="24"/>
                  <w:szCs w:val="24"/>
                </w:rPr>
              </w:rPrChange>
            </w:rPr>
            <w:delText>.</w:delText>
          </w:r>
        </w:del>
      </w:moveTo>
      <w:ins w:id="413" w:author="bijan mehralizadeh" w:date="2021-12-24T16:42:00Z">
        <w:r w:rsidR="00BE025B" w:rsidRPr="00BE025B">
          <w:rPr>
            <w:rFonts w:asciiTheme="majorBidi" w:eastAsia="Times New Roman" w:hAnsiTheme="majorBidi" w:cstheme="majorBidi"/>
            <w:color w:val="4472C4" w:themeColor="accent1"/>
            <w:sz w:val="24"/>
            <w:szCs w:val="24"/>
            <w:rPrChange w:id="414" w:author="bijan mehralizadeh" w:date="2021-12-24T16:44:00Z">
              <w:rPr>
                <w:rFonts w:asciiTheme="majorBidi" w:eastAsia="Times New Roman" w:hAnsiTheme="majorBidi" w:cstheme="majorBidi"/>
                <w:color w:val="C00000"/>
                <w:sz w:val="24"/>
                <w:szCs w:val="24"/>
              </w:rPr>
            </w:rPrChange>
          </w:rPr>
          <w:t xml:space="preserve"> </w:t>
        </w:r>
      </w:ins>
      <w:ins w:id="415" w:author="bijan mehralizadeh" w:date="2021-12-24T16:43:00Z">
        <w:r w:rsidR="00BE025B" w:rsidRPr="00BE025B">
          <w:rPr>
            <w:rFonts w:asciiTheme="majorBidi" w:eastAsia="Times New Roman" w:hAnsiTheme="majorBidi" w:cstheme="majorBidi"/>
            <w:color w:val="4472C4" w:themeColor="accent1"/>
            <w:sz w:val="24"/>
            <w:szCs w:val="24"/>
            <w:rPrChange w:id="416" w:author="bijan mehralizadeh" w:date="2021-12-24T16:44:00Z">
              <w:rPr>
                <w:rFonts w:asciiTheme="majorBidi" w:eastAsia="Times New Roman" w:hAnsiTheme="majorBidi" w:cstheme="majorBidi"/>
                <w:color w:val="C00000"/>
                <w:sz w:val="24"/>
                <w:szCs w:val="24"/>
              </w:rPr>
            </w:rPrChange>
          </w:rPr>
          <w:t>They applied feature learning and transfer learning approaches</w:t>
        </w:r>
      </w:ins>
      <w:ins w:id="417" w:author="bijan mehralizadeh" w:date="2021-12-24T16:44:00Z">
        <w:r w:rsidR="00BE025B">
          <w:rPr>
            <w:rFonts w:asciiTheme="majorBidi" w:eastAsia="Times New Roman" w:hAnsiTheme="majorBidi" w:cstheme="majorBidi"/>
            <w:color w:val="4472C4" w:themeColor="accent1"/>
            <w:sz w:val="24"/>
            <w:szCs w:val="24"/>
          </w:rPr>
          <w:t xml:space="preserve"> to improve their deep neural networ</w:t>
        </w:r>
      </w:ins>
      <w:ins w:id="418" w:author="bijan mehralizadeh" w:date="2021-12-24T18:31:00Z">
        <w:r w:rsidR="00D027FE">
          <w:rPr>
            <w:rFonts w:asciiTheme="majorBidi" w:eastAsia="Times New Roman" w:hAnsiTheme="majorBidi" w:cstheme="majorBidi"/>
            <w:color w:val="4472C4" w:themeColor="accent1"/>
            <w:sz w:val="24"/>
            <w:szCs w:val="24"/>
          </w:rPr>
          <w:t>k</w:t>
        </w:r>
      </w:ins>
      <w:ins w:id="419" w:author="bijan mehralizadeh" w:date="2021-12-24T16:44:00Z">
        <w:r w:rsidR="00BE025B">
          <w:rPr>
            <w:rFonts w:asciiTheme="majorBidi" w:eastAsia="Times New Roman" w:hAnsiTheme="majorBidi" w:cstheme="majorBidi"/>
            <w:color w:val="4472C4" w:themeColor="accent1"/>
            <w:sz w:val="24"/>
            <w:szCs w:val="24"/>
          </w:rPr>
          <w:t xml:space="preserve"> performance</w:t>
        </w:r>
      </w:ins>
      <w:moveTo w:id="420" w:author="Lily Mo" w:date="2021-12-23T19:12:00Z">
        <w:r w:rsidRPr="00976DF2">
          <w:rPr>
            <w:rFonts w:asciiTheme="majorBidi" w:eastAsia="Times New Roman" w:hAnsiTheme="majorBidi" w:cstheme="majorBidi"/>
            <w:color w:val="C00000"/>
            <w:sz w:val="24"/>
            <w:szCs w:val="24"/>
          </w:rPr>
          <w:fldChar w:fldCharType="begin"/>
        </w:r>
      </w:moveTo>
      <w:r w:rsidR="0025698F">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moveTo w:id="421" w:author="Lily Mo" w:date="2021-12-23T19:12:00Z">
        <w:r w:rsidRPr="00976DF2">
          <w:rPr>
            <w:rFonts w:asciiTheme="majorBidi" w:eastAsia="Times New Roman" w:hAnsiTheme="majorBidi" w:cstheme="majorBidi"/>
            <w:color w:val="C00000"/>
            <w:sz w:val="24"/>
            <w:szCs w:val="24"/>
          </w:rPr>
          <w:fldChar w:fldCharType="separate"/>
        </w:r>
      </w:moveTo>
      <w:r w:rsidR="0025698F">
        <w:rPr>
          <w:rFonts w:asciiTheme="majorBidi" w:eastAsia="Times New Roman" w:hAnsiTheme="majorBidi" w:cstheme="majorBidi"/>
          <w:noProof/>
          <w:color w:val="C00000"/>
          <w:sz w:val="24"/>
          <w:szCs w:val="24"/>
        </w:rPr>
        <w:t>[10]</w:t>
      </w:r>
      <w:moveTo w:id="422" w:author="Lily Mo" w:date="2021-12-23T19:12:00Z">
        <w:r w:rsidRPr="00976DF2">
          <w:rPr>
            <w:rFonts w:asciiTheme="majorBidi" w:eastAsia="Times New Roman" w:hAnsiTheme="majorBidi" w:cstheme="majorBidi"/>
            <w:color w:val="C00000"/>
            <w:sz w:val="24"/>
            <w:szCs w:val="24"/>
          </w:rPr>
          <w:fldChar w:fldCharType="end"/>
        </w:r>
      </w:moveTo>
      <w:ins w:id="423" w:author="bijan mehralizadeh" w:date="2021-12-24T16:47:00Z">
        <w:r w:rsidR="00F22CBC">
          <w:rPr>
            <w:rFonts w:asciiTheme="majorBidi" w:eastAsia="Times New Roman" w:hAnsiTheme="majorBidi" w:cstheme="majorBidi"/>
            <w:color w:val="C00000"/>
            <w:sz w:val="24"/>
            <w:szCs w:val="24"/>
          </w:rPr>
          <w:t>.</w:t>
        </w:r>
      </w:ins>
      <w:moveTo w:id="424" w:author="Lily Mo" w:date="2021-12-23T19:12:00Z">
        <w:del w:id="425" w:author="bijan mehralizadeh" w:date="2021-12-24T16:47:00Z">
          <w:r w:rsidRPr="00976DF2" w:rsidDel="00F22CBC">
            <w:rPr>
              <w:rFonts w:asciiTheme="majorBidi" w:eastAsia="Times New Roman" w:hAnsiTheme="majorBidi" w:cstheme="majorBidi"/>
              <w:color w:val="C00000"/>
              <w:sz w:val="24"/>
              <w:szCs w:val="24"/>
            </w:rPr>
            <w:delText xml:space="preserve"> </w:delText>
          </w:r>
        </w:del>
      </w:moveTo>
      <w:moveToRangeEnd w:id="399"/>
    </w:p>
    <w:p w14:paraId="7F3F3382" w14:textId="2518E80A" w:rsidR="00552312" w:rsidRPr="006449E9" w:rsidRDefault="00552312" w:rsidP="00861018">
      <w:pPr>
        <w:spacing w:after="0" w:line="240" w:lineRule="auto"/>
        <w:rPr>
          <w:ins w:id="426" w:author="Lily Mo" w:date="2021-12-23T19:12:00Z"/>
          <w:rFonts w:asciiTheme="majorBidi" w:eastAsia="Times New Roman" w:hAnsiTheme="majorBidi" w:cstheme="majorBidi"/>
          <w:color w:val="4472C4" w:themeColor="accent1"/>
          <w:sz w:val="24"/>
          <w:szCs w:val="24"/>
          <w:rPrChange w:id="427" w:author="bijan mehralizadeh" w:date="2021-12-24T17:09:00Z">
            <w:rPr>
              <w:ins w:id="428" w:author="Lily Mo" w:date="2021-12-23T19:12:00Z"/>
              <w:rFonts w:asciiTheme="majorBidi" w:eastAsia="Times New Roman" w:hAnsiTheme="majorBidi" w:cstheme="majorBidi"/>
              <w:color w:val="C00000"/>
              <w:sz w:val="24"/>
              <w:szCs w:val="24"/>
            </w:rPr>
          </w:rPrChange>
        </w:rPr>
      </w:pPr>
      <w:ins w:id="429" w:author="bijan mehralizadeh" w:date="2021-12-24T17:01:00Z">
        <w:r w:rsidRPr="006449E9">
          <w:rPr>
            <w:rFonts w:asciiTheme="majorBidi" w:eastAsia="Times New Roman" w:hAnsiTheme="majorBidi" w:cstheme="majorBidi"/>
            <w:color w:val="4472C4" w:themeColor="accent1"/>
            <w:sz w:val="24"/>
            <w:szCs w:val="24"/>
            <w:rPrChange w:id="430" w:author="bijan mehralizadeh" w:date="2021-12-24T17:09:00Z">
              <w:rPr>
                <w:rFonts w:asciiTheme="majorBidi" w:eastAsia="Times New Roman" w:hAnsiTheme="majorBidi" w:cstheme="majorBidi"/>
                <w:color w:val="C00000"/>
                <w:sz w:val="24"/>
                <w:szCs w:val="24"/>
              </w:rPr>
            </w:rPrChange>
          </w:rPr>
          <w:t xml:space="preserve">Detecting and analyzing </w:t>
        </w:r>
      </w:ins>
      <w:ins w:id="431" w:author="bijan mehralizadeh" w:date="2021-12-24T17:02:00Z">
        <w:r w:rsidRPr="006449E9">
          <w:rPr>
            <w:rFonts w:asciiTheme="majorBidi" w:eastAsia="Times New Roman" w:hAnsiTheme="majorBidi" w:cstheme="majorBidi"/>
            <w:color w:val="4472C4" w:themeColor="accent1"/>
            <w:sz w:val="24"/>
            <w:szCs w:val="24"/>
            <w:rPrChange w:id="432" w:author="bijan mehralizadeh" w:date="2021-12-24T17:09:00Z">
              <w:rPr>
                <w:rFonts w:asciiTheme="majorBidi" w:eastAsia="Times New Roman" w:hAnsiTheme="majorBidi" w:cstheme="majorBidi"/>
                <w:color w:val="C00000"/>
                <w:sz w:val="24"/>
                <w:szCs w:val="24"/>
              </w:rPr>
            </w:rPrChange>
          </w:rPr>
          <w:t>gaze is also a method in ASD screening</w:t>
        </w:r>
      </w:ins>
      <w:ins w:id="433" w:author="bijan mehralizadeh" w:date="2021-12-24T18:31:00Z">
        <w:r w:rsidR="00D027FE">
          <w:rPr>
            <w:rFonts w:asciiTheme="majorBidi" w:eastAsia="Times New Roman" w:hAnsiTheme="majorBidi" w:cstheme="majorBidi"/>
            <w:color w:val="4472C4" w:themeColor="accent1"/>
            <w:sz w:val="24"/>
            <w:szCs w:val="24"/>
          </w:rPr>
          <w:t>;</w:t>
        </w:r>
      </w:ins>
      <w:ins w:id="434" w:author="bijan mehralizadeh" w:date="2021-12-24T17:02:00Z">
        <w:r w:rsidRPr="006449E9">
          <w:rPr>
            <w:rFonts w:asciiTheme="majorBidi" w:eastAsia="Times New Roman" w:hAnsiTheme="majorBidi" w:cstheme="majorBidi"/>
            <w:color w:val="4472C4" w:themeColor="accent1"/>
            <w:sz w:val="24"/>
            <w:szCs w:val="24"/>
            <w:rPrChange w:id="435" w:author="bijan mehralizadeh" w:date="2021-12-24T17:09:00Z">
              <w:rPr>
                <w:rFonts w:asciiTheme="majorBidi" w:eastAsia="Times New Roman" w:hAnsiTheme="majorBidi" w:cstheme="majorBidi"/>
                <w:color w:val="C00000"/>
                <w:sz w:val="24"/>
                <w:szCs w:val="24"/>
              </w:rPr>
            </w:rPrChange>
          </w:rPr>
          <w:t xml:space="preserve"> </w:t>
        </w:r>
        <w:r w:rsidRPr="006449E9">
          <w:rPr>
            <w:rFonts w:asciiTheme="majorBidi" w:eastAsia="Times New Roman" w:hAnsiTheme="majorBidi" w:cstheme="majorBidi"/>
            <w:color w:val="4472C4" w:themeColor="accent1"/>
            <w:sz w:val="24"/>
            <w:szCs w:val="24"/>
            <w:rPrChange w:id="436" w:author="bijan mehralizadeh" w:date="2021-12-24T17:09:00Z">
              <w:rPr>
                <w:rFonts w:asciiTheme="majorBidi" w:eastAsia="Times New Roman" w:hAnsiTheme="majorBidi" w:cstheme="majorBidi"/>
                <w:color w:val="C00000"/>
                <w:sz w:val="24"/>
                <w:szCs w:val="24"/>
              </w:rPr>
            </w:rPrChange>
          </w:rPr>
          <w:t>Anish Nag</w:t>
        </w:r>
        <w:r w:rsidRPr="006449E9">
          <w:rPr>
            <w:rFonts w:asciiTheme="majorBidi" w:eastAsia="Times New Roman" w:hAnsiTheme="majorBidi" w:cstheme="majorBidi"/>
            <w:color w:val="4472C4" w:themeColor="accent1"/>
            <w:sz w:val="24"/>
            <w:szCs w:val="24"/>
            <w:rPrChange w:id="437" w:author="bijan mehralizadeh" w:date="2021-12-24T17:09:00Z">
              <w:rPr>
                <w:rFonts w:asciiTheme="majorBidi" w:eastAsia="Times New Roman" w:hAnsiTheme="majorBidi" w:cstheme="majorBidi"/>
                <w:color w:val="C00000"/>
                <w:sz w:val="24"/>
                <w:szCs w:val="24"/>
              </w:rPr>
            </w:rPrChange>
          </w:rPr>
          <w:t xml:space="preserve"> et al. compared the gaze data of 16 children with ASD</w:t>
        </w:r>
      </w:ins>
      <w:ins w:id="438" w:author="bijan mehralizadeh" w:date="2021-12-24T18:31:00Z">
        <w:r w:rsidR="00D027FE">
          <w:rPr>
            <w:rFonts w:asciiTheme="majorBidi" w:eastAsia="Times New Roman" w:hAnsiTheme="majorBidi" w:cstheme="majorBidi"/>
            <w:color w:val="4472C4" w:themeColor="accent1"/>
            <w:sz w:val="24"/>
            <w:szCs w:val="24"/>
          </w:rPr>
          <w:t>,</w:t>
        </w:r>
      </w:ins>
      <w:ins w:id="439" w:author="bijan mehralizadeh" w:date="2021-12-24T17:02:00Z">
        <w:r w:rsidRPr="006449E9">
          <w:rPr>
            <w:rFonts w:asciiTheme="majorBidi" w:eastAsia="Times New Roman" w:hAnsiTheme="majorBidi" w:cstheme="majorBidi"/>
            <w:color w:val="4472C4" w:themeColor="accent1"/>
            <w:sz w:val="24"/>
            <w:szCs w:val="24"/>
            <w:rPrChange w:id="440" w:author="bijan mehralizadeh" w:date="2021-12-24T17:09:00Z">
              <w:rPr>
                <w:rFonts w:asciiTheme="majorBidi" w:eastAsia="Times New Roman" w:hAnsiTheme="majorBidi" w:cstheme="majorBidi"/>
                <w:color w:val="C00000"/>
                <w:sz w:val="24"/>
                <w:szCs w:val="24"/>
              </w:rPr>
            </w:rPrChange>
          </w:rPr>
          <w:t xml:space="preserve"> and </w:t>
        </w:r>
      </w:ins>
      <w:ins w:id="441" w:author="bijan mehralizadeh" w:date="2021-12-24T17:03:00Z">
        <w:r w:rsidRPr="006449E9">
          <w:rPr>
            <w:rFonts w:asciiTheme="majorBidi" w:eastAsia="Times New Roman" w:hAnsiTheme="majorBidi" w:cstheme="majorBidi"/>
            <w:color w:val="4472C4" w:themeColor="accent1"/>
            <w:sz w:val="24"/>
            <w:szCs w:val="24"/>
            <w:rPrChange w:id="442" w:author="bijan mehralizadeh" w:date="2021-12-24T17:09:00Z">
              <w:rPr>
                <w:rFonts w:asciiTheme="majorBidi" w:eastAsia="Times New Roman" w:hAnsiTheme="majorBidi" w:cstheme="majorBidi"/>
                <w:color w:val="C00000"/>
                <w:sz w:val="24"/>
                <w:szCs w:val="24"/>
              </w:rPr>
            </w:rPrChange>
          </w:rPr>
          <w:t xml:space="preserve">17 typically developed children </w:t>
        </w:r>
      </w:ins>
      <w:ins w:id="443" w:author="bijan mehralizadeh" w:date="2021-12-24T18:31:00Z">
        <w:r w:rsidR="00D027FE">
          <w:rPr>
            <w:rFonts w:asciiTheme="majorBidi" w:eastAsia="Times New Roman" w:hAnsiTheme="majorBidi" w:cstheme="majorBidi"/>
            <w:color w:val="4472C4" w:themeColor="accent1"/>
            <w:sz w:val="24"/>
            <w:szCs w:val="24"/>
          </w:rPr>
          <w:t xml:space="preserve">were </w:t>
        </w:r>
      </w:ins>
      <w:ins w:id="444" w:author="bijan mehralizadeh" w:date="2021-12-24T17:03:00Z">
        <w:r w:rsidRPr="006449E9">
          <w:rPr>
            <w:rFonts w:asciiTheme="majorBidi" w:eastAsia="Times New Roman" w:hAnsiTheme="majorBidi" w:cstheme="majorBidi"/>
            <w:color w:val="4472C4" w:themeColor="accent1"/>
            <w:sz w:val="24"/>
            <w:szCs w:val="24"/>
            <w:rPrChange w:id="445" w:author="bijan mehralizadeh" w:date="2021-12-24T17:09:00Z">
              <w:rPr>
                <w:rFonts w:asciiTheme="majorBidi" w:eastAsia="Times New Roman" w:hAnsiTheme="majorBidi" w:cstheme="majorBidi"/>
                <w:color w:val="C00000"/>
                <w:sz w:val="24"/>
                <w:szCs w:val="24"/>
              </w:rPr>
            </w:rPrChange>
          </w:rPr>
          <w:t>collected using google glass and gaze tracker</w:t>
        </w:r>
      </w:ins>
      <w:ins w:id="446" w:author="bijan mehralizadeh" w:date="2021-12-24T17:04:00Z">
        <w:r w:rsidRPr="006449E9">
          <w:rPr>
            <w:rFonts w:asciiTheme="majorBidi" w:eastAsia="Times New Roman" w:hAnsiTheme="majorBidi" w:cstheme="majorBidi"/>
            <w:color w:val="4472C4" w:themeColor="accent1"/>
            <w:sz w:val="24"/>
            <w:szCs w:val="24"/>
            <w:rPrChange w:id="447" w:author="bijan mehralizadeh" w:date="2021-12-24T17:09:00Z">
              <w:rPr>
                <w:rFonts w:asciiTheme="majorBidi" w:eastAsia="Times New Roman" w:hAnsiTheme="majorBidi" w:cstheme="majorBidi"/>
                <w:color w:val="C00000"/>
                <w:sz w:val="24"/>
                <w:szCs w:val="24"/>
              </w:rPr>
            </w:rPrChange>
          </w:rPr>
          <w:t>. Although smart glasses perform promisingly</w:t>
        </w:r>
      </w:ins>
      <w:ins w:id="448" w:author="bijan mehralizadeh" w:date="2021-12-24T18:32:00Z">
        <w:r w:rsidR="00D027FE">
          <w:rPr>
            <w:rFonts w:asciiTheme="majorBidi" w:eastAsia="Times New Roman" w:hAnsiTheme="majorBidi" w:cstheme="majorBidi"/>
            <w:color w:val="4472C4" w:themeColor="accent1"/>
            <w:sz w:val="24"/>
            <w:szCs w:val="24"/>
          </w:rPr>
          <w:t>,</w:t>
        </w:r>
      </w:ins>
      <w:ins w:id="449" w:author="bijan mehralizadeh" w:date="2021-12-24T17:04:00Z">
        <w:r w:rsidRPr="006449E9">
          <w:rPr>
            <w:rFonts w:asciiTheme="majorBidi" w:eastAsia="Times New Roman" w:hAnsiTheme="majorBidi" w:cstheme="majorBidi"/>
            <w:color w:val="4472C4" w:themeColor="accent1"/>
            <w:sz w:val="24"/>
            <w:szCs w:val="24"/>
            <w:rPrChange w:id="450" w:author="bijan mehralizadeh" w:date="2021-12-24T17:09:00Z">
              <w:rPr>
                <w:rFonts w:asciiTheme="majorBidi" w:eastAsia="Times New Roman" w:hAnsiTheme="majorBidi" w:cstheme="majorBidi"/>
                <w:color w:val="C00000"/>
                <w:sz w:val="24"/>
                <w:szCs w:val="24"/>
              </w:rPr>
            </w:rPrChange>
          </w:rPr>
          <w:t xml:space="preserve"> they </w:t>
        </w:r>
      </w:ins>
      <w:ins w:id="451" w:author="bijan mehralizadeh" w:date="2021-12-24T17:05:00Z">
        <w:r w:rsidRPr="006449E9">
          <w:rPr>
            <w:rFonts w:asciiTheme="majorBidi" w:eastAsia="Times New Roman" w:hAnsiTheme="majorBidi" w:cstheme="majorBidi"/>
            <w:color w:val="4472C4" w:themeColor="accent1"/>
            <w:sz w:val="24"/>
            <w:szCs w:val="24"/>
            <w:rPrChange w:id="452" w:author="bijan mehralizadeh" w:date="2021-12-24T17:09:00Z">
              <w:rPr>
                <w:rFonts w:asciiTheme="majorBidi" w:eastAsia="Times New Roman" w:hAnsiTheme="majorBidi" w:cstheme="majorBidi"/>
                <w:color w:val="C00000"/>
                <w:sz w:val="24"/>
                <w:szCs w:val="24"/>
              </w:rPr>
            </w:rPrChange>
          </w:rPr>
          <w:t>do not outperform other</w:t>
        </w:r>
      </w:ins>
      <w:ins w:id="453" w:author="bijan mehralizadeh" w:date="2021-12-24T17:08:00Z">
        <w:r w:rsidR="006449E9" w:rsidRPr="006449E9">
          <w:rPr>
            <w:rFonts w:asciiTheme="majorBidi" w:eastAsia="Times New Roman" w:hAnsiTheme="majorBidi" w:cstheme="majorBidi"/>
            <w:color w:val="4472C4" w:themeColor="accent1"/>
            <w:sz w:val="24"/>
            <w:szCs w:val="24"/>
            <w:rPrChange w:id="454" w:author="bijan mehralizadeh" w:date="2021-12-24T17:09:00Z">
              <w:rPr>
                <w:rFonts w:asciiTheme="majorBidi" w:eastAsia="Times New Roman" w:hAnsiTheme="majorBidi" w:cstheme="majorBidi"/>
                <w:color w:val="C00000"/>
                <w:sz w:val="24"/>
                <w:szCs w:val="24"/>
              </w:rPr>
            </w:rPrChange>
          </w:rPr>
          <w:t xml:space="preserve"> automatic</w:t>
        </w:r>
      </w:ins>
      <w:ins w:id="455" w:author="bijan mehralizadeh" w:date="2021-12-24T17:05:00Z">
        <w:r w:rsidRPr="006449E9">
          <w:rPr>
            <w:rFonts w:asciiTheme="majorBidi" w:eastAsia="Times New Roman" w:hAnsiTheme="majorBidi" w:cstheme="majorBidi"/>
            <w:color w:val="4472C4" w:themeColor="accent1"/>
            <w:sz w:val="24"/>
            <w:szCs w:val="24"/>
            <w:rPrChange w:id="456" w:author="bijan mehralizadeh" w:date="2021-12-24T17:09:00Z">
              <w:rPr>
                <w:rFonts w:asciiTheme="majorBidi" w:eastAsia="Times New Roman" w:hAnsiTheme="majorBidi" w:cstheme="majorBidi"/>
                <w:color w:val="C00000"/>
                <w:sz w:val="24"/>
                <w:szCs w:val="24"/>
              </w:rPr>
            </w:rPrChange>
          </w:rPr>
          <w:t xml:space="preserve"> classifiers </w:t>
        </w:r>
      </w:ins>
      <w:ins w:id="457" w:author="bijan mehralizadeh" w:date="2021-12-24T17:09:00Z">
        <w:r w:rsidR="006449E9" w:rsidRPr="006449E9">
          <w:rPr>
            <w:rFonts w:asciiTheme="majorBidi" w:eastAsia="Times New Roman" w:hAnsiTheme="majorBidi" w:cstheme="majorBidi"/>
            <w:color w:val="4472C4" w:themeColor="accent1"/>
            <w:sz w:val="24"/>
            <w:szCs w:val="24"/>
            <w:rPrChange w:id="458" w:author="bijan mehralizadeh" w:date="2021-12-24T17:09:00Z">
              <w:rPr>
                <w:rFonts w:asciiTheme="majorBidi" w:eastAsia="Times New Roman" w:hAnsiTheme="majorBidi" w:cstheme="majorBidi"/>
                <w:color w:val="C00000"/>
                <w:sz w:val="24"/>
                <w:szCs w:val="24"/>
              </w:rPr>
            </w:rPrChange>
          </w:rPr>
          <w:t>significantly</w:t>
        </w:r>
      </w:ins>
      <w:r w:rsidR="00D027FE">
        <w:rPr>
          <w:rFonts w:asciiTheme="majorBidi" w:eastAsia="Times New Roman" w:hAnsiTheme="majorBidi" w:cstheme="majorBidi"/>
          <w:color w:val="4472C4" w:themeColor="accent1"/>
          <w:sz w:val="24"/>
          <w:szCs w:val="24"/>
        </w:rPr>
        <w:fldChar w:fldCharType="begin"/>
      </w:r>
      <w:r w:rsidR="0025698F">
        <w:rPr>
          <w:rFonts w:asciiTheme="majorBidi" w:eastAsia="Times New Roman" w:hAnsiTheme="majorBidi" w:cstheme="majorBidi"/>
          <w:color w:val="4472C4" w:themeColor="accent1"/>
          <w:sz w:val="24"/>
          <w:szCs w:val="24"/>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D027FE">
        <w:rPr>
          <w:rFonts w:asciiTheme="majorBidi" w:eastAsia="Times New Roman" w:hAnsiTheme="majorBidi" w:cstheme="majorBidi"/>
          <w:color w:val="4472C4" w:themeColor="accent1"/>
          <w:sz w:val="24"/>
          <w:szCs w:val="24"/>
        </w:rPr>
        <w:fldChar w:fldCharType="separate"/>
      </w:r>
      <w:r w:rsidR="0025698F">
        <w:rPr>
          <w:rFonts w:asciiTheme="majorBidi" w:eastAsia="Times New Roman" w:hAnsiTheme="majorBidi" w:cstheme="majorBidi"/>
          <w:noProof/>
          <w:color w:val="4472C4" w:themeColor="accent1"/>
          <w:sz w:val="24"/>
          <w:szCs w:val="24"/>
        </w:rPr>
        <w:t>[11]</w:t>
      </w:r>
      <w:r w:rsidR="00D027FE">
        <w:rPr>
          <w:rFonts w:asciiTheme="majorBidi" w:eastAsia="Times New Roman" w:hAnsiTheme="majorBidi" w:cstheme="majorBidi"/>
          <w:color w:val="4472C4" w:themeColor="accent1"/>
          <w:sz w:val="24"/>
          <w:szCs w:val="24"/>
        </w:rPr>
        <w:fldChar w:fldCharType="end"/>
      </w:r>
      <w:commentRangeStart w:id="459"/>
      <w:commentRangeEnd w:id="459"/>
      <w:r w:rsidR="006449E9">
        <w:rPr>
          <w:rStyle w:val="CommentReference"/>
        </w:rPr>
        <w:commentReference w:id="459"/>
      </w:r>
    </w:p>
    <w:p w14:paraId="41B4889A" w14:textId="25FD312D" w:rsidR="00861018" w:rsidRDefault="00861018" w:rsidP="00861018">
      <w:pPr>
        <w:spacing w:after="0" w:line="240" w:lineRule="auto"/>
        <w:rPr>
          <w:ins w:id="460" w:author="Lily Mo" w:date="2021-12-23T19:26:00Z"/>
          <w:rFonts w:asciiTheme="majorBidi" w:eastAsia="Times New Roman" w:hAnsiTheme="majorBidi" w:cstheme="majorBidi"/>
          <w:sz w:val="24"/>
          <w:szCs w:val="24"/>
        </w:rPr>
      </w:pPr>
    </w:p>
    <w:p w14:paraId="235E0793" w14:textId="7204B684" w:rsidR="00786B47" w:rsidRDefault="00786B47" w:rsidP="00786B47">
      <w:pPr>
        <w:spacing w:after="0" w:line="240" w:lineRule="auto"/>
        <w:rPr>
          <w:moveTo w:id="461" w:author="Lily Mo" w:date="2021-12-23T19:26:00Z"/>
          <w:rFonts w:asciiTheme="majorBidi" w:eastAsia="Times New Roman" w:hAnsiTheme="majorBidi" w:cstheme="majorBidi"/>
          <w:sz w:val="24"/>
          <w:szCs w:val="24"/>
        </w:rPr>
      </w:pPr>
      <w:moveToRangeStart w:id="462" w:author="Lily Mo" w:date="2021-12-23T19:26:00Z" w:name="move91179994"/>
      <w:moveTo w:id="463" w:author="Lily Mo" w:date="2021-12-23T19:26:00Z">
        <w:r w:rsidRPr="00976DF2">
          <w:rPr>
            <w:rFonts w:asciiTheme="majorBidi" w:eastAsia="Times New Roman" w:hAnsiTheme="majorBidi" w:cstheme="majorBidi"/>
            <w:sz w:val="24"/>
            <w:szCs w:val="24"/>
          </w:rPr>
          <w:t xml:space="preserve">Although wearable devices are a </w:t>
        </w:r>
        <w:del w:id="464" w:author="bijan mehralizadeh" w:date="2021-12-24T18:32:00Z">
          <w:r w:rsidRPr="00976DF2" w:rsidDel="00D027FE">
            <w:rPr>
              <w:rFonts w:asciiTheme="majorBidi" w:eastAsia="Times New Roman" w:hAnsiTheme="majorBidi" w:cstheme="majorBidi"/>
              <w:sz w:val="24"/>
              <w:szCs w:val="24"/>
            </w:rPr>
            <w:delText>use</w:delText>
          </w:r>
        </w:del>
      </w:moveTo>
      <w:ins w:id="465" w:author="bijan mehralizadeh" w:date="2021-12-24T18:32:00Z">
        <w:r w:rsidR="00D027FE">
          <w:rPr>
            <w:rFonts w:asciiTheme="majorBidi" w:eastAsia="Times New Roman" w:hAnsiTheme="majorBidi" w:cstheme="majorBidi"/>
            <w:sz w:val="24"/>
            <w:szCs w:val="24"/>
          </w:rPr>
          <w:t>help</w:t>
        </w:r>
      </w:ins>
      <w:moveTo w:id="466" w:author="Lily Mo" w:date="2021-12-23T19:26:00Z">
        <w:r w:rsidRPr="00976DF2">
          <w:rPr>
            <w:rFonts w:asciiTheme="majorBidi" w:eastAsia="Times New Roman" w:hAnsiTheme="majorBidi" w:cstheme="majorBidi"/>
            <w:sz w:val="24"/>
            <w:szCs w:val="24"/>
          </w:rPr>
          <w:t>ful method for ASD screening, it is always challenging to persuade a young toddler to wear such devices, especially children with special needs; besides, wearing such devices is usually a major distraction that affects the procedure. Robots are a</w:t>
        </w:r>
        <w:r>
          <w:rPr>
            <w:rFonts w:asciiTheme="majorBidi" w:eastAsia="Times New Roman" w:hAnsiTheme="majorBidi" w:cstheme="majorBidi"/>
            <w:sz w:val="24"/>
            <w:szCs w:val="24"/>
          </w:rPr>
          <w:t>n excellen</w:t>
        </w:r>
        <w:r w:rsidRPr="00976DF2">
          <w:rPr>
            <w:rFonts w:asciiTheme="majorBidi" w:eastAsia="Times New Roman" w:hAnsiTheme="majorBidi" w:cstheme="majorBidi"/>
            <w:sz w:val="24"/>
            <w:szCs w:val="24"/>
          </w:rPr>
          <w:t>t option for evaluating social interactions, but they are costly and usually require operators to handle the process.</w:t>
        </w:r>
      </w:moveTo>
    </w:p>
    <w:moveToRangeEnd w:id="462"/>
    <w:p w14:paraId="7D544244" w14:textId="77777777" w:rsidR="00786B47" w:rsidRPr="00976DF2" w:rsidRDefault="00786B47" w:rsidP="00861018">
      <w:pPr>
        <w:spacing w:after="0" w:line="240" w:lineRule="auto"/>
        <w:rPr>
          <w:rFonts w:asciiTheme="majorBidi" w:eastAsia="Times New Roman" w:hAnsiTheme="majorBidi" w:cstheme="majorBidi"/>
          <w:sz w:val="24"/>
          <w:szCs w:val="24"/>
        </w:rPr>
      </w:pPr>
    </w:p>
    <w:p w14:paraId="1C0F2E3D" w14:textId="7A471DDD" w:rsidR="00B30193" w:rsidRPr="0025698F" w:rsidRDefault="00B30193" w:rsidP="0025698F">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w:t>
      </w:r>
      <w:r w:rsidR="00144A40" w:rsidRPr="0025698F">
        <w:rPr>
          <w:rFonts w:asciiTheme="majorBidi" w:eastAsia="Times New Roman" w:hAnsiTheme="majorBidi" w:cstheme="majorBidi"/>
          <w:sz w:val="24"/>
          <w:szCs w:val="24"/>
        </w:rPr>
        <w:t>O</w:t>
      </w:r>
      <w:r w:rsidRPr="0025698F">
        <w:rPr>
          <w:rFonts w:asciiTheme="majorBidi" w:eastAsia="Times New Roman" w:hAnsiTheme="majorBidi" w:cstheme="majorBidi"/>
          <w:sz w:val="24"/>
          <w:szCs w:val="24"/>
        </w:rPr>
        <w:t>ne of the major symptoms of ASD is repetitive and ster</w:t>
      </w:r>
      <w:r w:rsidR="00144A40" w:rsidRPr="0025698F">
        <w:rPr>
          <w:rFonts w:asciiTheme="majorBidi" w:eastAsia="Times New Roman" w:hAnsiTheme="majorBidi" w:cstheme="majorBidi"/>
          <w:sz w:val="24"/>
          <w:szCs w:val="24"/>
        </w:rPr>
        <w:t>e</w:t>
      </w:r>
      <w:r w:rsidRPr="0025698F">
        <w:rPr>
          <w:rFonts w:asciiTheme="majorBidi" w:eastAsia="Times New Roman" w:hAnsiTheme="majorBidi" w:cstheme="majorBidi"/>
          <w:sz w:val="24"/>
          <w:szCs w:val="24"/>
        </w:rPr>
        <w:t xml:space="preserve">otypical behaviors that </w:t>
      </w:r>
      <w:r w:rsidR="00144A40" w:rsidRPr="0025698F">
        <w:rPr>
          <w:rFonts w:asciiTheme="majorBidi" w:eastAsia="Times New Roman" w:hAnsiTheme="majorBidi" w:cstheme="majorBidi"/>
          <w:sz w:val="24"/>
          <w:szCs w:val="24"/>
        </w:rPr>
        <w:t xml:space="preserve">are </w:t>
      </w:r>
      <w:r w:rsidRPr="0025698F">
        <w:rPr>
          <w:rFonts w:asciiTheme="majorBidi" w:eastAsia="Times New Roman" w:hAnsiTheme="majorBidi" w:cstheme="majorBidi"/>
          <w:sz w:val="24"/>
          <w:szCs w:val="24"/>
        </w:rPr>
        <w:t xml:space="preserve">considered an </w:t>
      </w:r>
      <w:r w:rsidR="003B1806" w:rsidRPr="0025698F">
        <w:rPr>
          <w:rFonts w:asciiTheme="majorBidi" w:eastAsia="Times New Roman" w:hAnsiTheme="majorBidi" w:cstheme="majorBidi"/>
          <w:sz w:val="24"/>
          <w:szCs w:val="24"/>
        </w:rPr>
        <w:t>essential</w:t>
      </w:r>
      <w:r w:rsidRPr="0025698F">
        <w:rPr>
          <w:rFonts w:asciiTheme="majorBidi" w:eastAsia="Times New Roman" w:hAnsiTheme="majorBidi" w:cstheme="majorBidi"/>
          <w:sz w:val="24"/>
          <w:szCs w:val="24"/>
        </w:rPr>
        <w:t xml:space="preserve"> indication in ASD</w:t>
      </w:r>
      <w:r w:rsidR="00144A40" w:rsidRPr="0025698F">
        <w:rPr>
          <w:rFonts w:asciiTheme="majorBidi" w:eastAsia="Times New Roman" w:hAnsiTheme="majorBidi" w:cstheme="majorBidi"/>
          <w:sz w:val="24"/>
          <w:szCs w:val="24"/>
        </w:rPr>
        <w:t>'s</w:t>
      </w:r>
      <w:r w:rsidRPr="0025698F">
        <w:rPr>
          <w:rFonts w:asciiTheme="majorBidi" w:eastAsia="Times New Roman" w:hAnsiTheme="majorBidi" w:cstheme="majorBidi"/>
          <w:sz w:val="24"/>
          <w:szCs w:val="24"/>
        </w:rPr>
        <w:t xml:space="preserve"> diagnosing</w:t>
      </w:r>
      <w:r w:rsidR="00144A40" w:rsidRPr="0025698F">
        <w:rPr>
          <w:rFonts w:asciiTheme="majorBidi" w:eastAsia="Times New Roman" w:hAnsiTheme="majorBidi" w:cstheme="majorBidi"/>
          <w:sz w:val="24"/>
          <w:szCs w:val="24"/>
        </w:rPr>
        <w:t>.</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67"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68" w:author="bijan mehralizadeh" w:date="2021-12-24T19:28:00Z">
            <w:rPr>
              <w:rFonts w:asciiTheme="majorBidi" w:eastAsia="Times New Roman" w:hAnsiTheme="majorBidi" w:cstheme="majorBidi"/>
              <w:noProof/>
              <w:sz w:val="24"/>
              <w:szCs w:val="24"/>
              <w:highlight w:val="yellow"/>
            </w:rPr>
          </w:rPrChange>
        </w:rPr>
        <w:t>[16]</w:t>
      </w:r>
      <w:r w:rsidR="009D348B" w:rsidRPr="0025698F">
        <w:rPr>
          <w:rFonts w:asciiTheme="majorBidi" w:eastAsia="Times New Roman" w:hAnsiTheme="majorBidi" w:cstheme="majorBidi"/>
          <w:sz w:val="24"/>
          <w:szCs w:val="24"/>
        </w:rPr>
        <w:fldChar w:fldCharType="end"/>
      </w:r>
      <w:r w:rsidRPr="0025698F">
        <w:rPr>
          <w:rFonts w:asciiTheme="majorBidi" w:eastAsia="Times New Roman" w:hAnsiTheme="majorBidi" w:cstheme="majorBidi"/>
          <w:sz w:val="24"/>
          <w:szCs w:val="24"/>
        </w:rPr>
        <w:t xml:space="preserve"> </w:t>
      </w:r>
      <w:r w:rsidR="00144A40" w:rsidRPr="0025698F">
        <w:rPr>
          <w:rFonts w:asciiTheme="majorBidi" w:eastAsia="Times New Roman" w:hAnsiTheme="majorBidi" w:cstheme="majorBidi"/>
          <w:sz w:val="24"/>
          <w:szCs w:val="24"/>
        </w:rPr>
        <w:t>I</w:t>
      </w:r>
      <w:r w:rsidRPr="0025698F">
        <w:rPr>
          <w:rFonts w:asciiTheme="majorBidi" w:eastAsia="Times New Roman" w:hAnsiTheme="majorBidi" w:cstheme="majorBidi"/>
          <w:sz w:val="24"/>
          <w:szCs w:val="24"/>
        </w:rPr>
        <w:t xml:space="preserve">n </w:t>
      </w:r>
      <w:r w:rsidR="00144A40" w:rsidRPr="0025698F">
        <w:rPr>
          <w:rFonts w:asciiTheme="majorBidi" w:eastAsia="Times New Roman" w:hAnsiTheme="majorBidi" w:cstheme="majorBidi"/>
          <w:sz w:val="24"/>
          <w:szCs w:val="24"/>
        </w:rPr>
        <w:t xml:space="preserve">recent years, many technology-based screening systems have </w:t>
      </w:r>
      <w:r w:rsidR="00835E25" w:rsidRPr="0025698F">
        <w:rPr>
          <w:rFonts w:asciiTheme="majorBidi" w:eastAsia="Times New Roman" w:hAnsiTheme="majorBidi" w:cstheme="majorBidi"/>
          <w:sz w:val="24"/>
          <w:szCs w:val="24"/>
        </w:rPr>
        <w:t xml:space="preserve">been </w:t>
      </w:r>
      <w:r w:rsidR="00144A40" w:rsidRPr="0025698F">
        <w:rPr>
          <w:rFonts w:asciiTheme="majorBidi" w:eastAsia="Times New Roman" w:hAnsiTheme="majorBidi" w:cstheme="majorBidi"/>
          <w:sz w:val="24"/>
          <w:szCs w:val="24"/>
        </w:rPr>
        <w:t>developed, many methods focused on vision-based approaches, behavioral analysis methods that use machine vision to detect and recognize movem</w:t>
      </w:r>
      <w:r w:rsidR="00151DA7" w:rsidRPr="0025698F">
        <w:rPr>
          <w:rFonts w:asciiTheme="majorBidi" w:eastAsia="Times New Roman" w:hAnsiTheme="majorBidi" w:cstheme="majorBidi"/>
          <w:sz w:val="24"/>
          <w:szCs w:val="24"/>
        </w:rPr>
        <w:t>ents</w:t>
      </w:r>
      <w:r w:rsidR="00144A40" w:rsidRPr="0025698F">
        <w:rPr>
          <w:rFonts w:asciiTheme="majorBidi" w:eastAsia="Times New Roman" w:hAnsiTheme="majorBidi" w:cstheme="majorBidi"/>
          <w:sz w:val="24"/>
          <w:szCs w:val="24"/>
        </w:rPr>
        <w:t xml:space="preserve"> and motor function patterns. </w:t>
      </w:r>
      <w:r w:rsidRPr="0025698F">
        <w:rPr>
          <w:rFonts w:asciiTheme="majorBidi" w:eastAsia="Times New Roman" w:hAnsiTheme="majorBidi" w:cstheme="majorBidi"/>
          <w:sz w:val="24"/>
          <w:szCs w:val="24"/>
        </w:rPr>
        <w:t xml:space="preserve">R. </w:t>
      </w:r>
      <w:proofErr w:type="spellStart"/>
      <w:r w:rsidRPr="0025698F">
        <w:rPr>
          <w:rFonts w:asciiTheme="majorBidi" w:eastAsia="Times New Roman" w:hAnsiTheme="majorBidi" w:cstheme="majorBidi"/>
          <w:sz w:val="24"/>
          <w:szCs w:val="24"/>
        </w:rPr>
        <w:t>Oberleitner</w:t>
      </w:r>
      <w:proofErr w:type="spellEnd"/>
      <w:r w:rsidRPr="0025698F">
        <w:rPr>
          <w:rFonts w:asciiTheme="majorBidi" w:eastAsia="Times New Roman" w:hAnsiTheme="majorBidi" w:cstheme="majorBidi"/>
          <w:sz w:val="24"/>
          <w:szCs w:val="24"/>
        </w:rPr>
        <w:t xml:space="preserve"> </w:t>
      </w:r>
      <w:del w:id="469" w:author="bijan mehralizadeh" w:date="2021-12-24T19:35:00Z">
        <w:r w:rsidRPr="0025698F" w:rsidDel="0025698F">
          <w:rPr>
            <w:rFonts w:asciiTheme="majorBidi" w:eastAsia="Times New Roman" w:hAnsiTheme="majorBidi" w:cstheme="majorBidi"/>
            <w:sz w:val="24"/>
            <w:szCs w:val="24"/>
          </w:rPr>
          <w:delText xml:space="preserve">and </w:delText>
        </w:r>
      </w:del>
      <w:r w:rsidRPr="0025698F">
        <w:rPr>
          <w:rFonts w:asciiTheme="majorBidi" w:eastAsia="Times New Roman" w:hAnsiTheme="majorBidi" w:cstheme="majorBidi"/>
          <w:sz w:val="24"/>
          <w:szCs w:val="24"/>
        </w:rPr>
        <w:t>et</w:t>
      </w:r>
      <w:r w:rsidR="00144A40" w:rsidRPr="0025698F">
        <w:rPr>
          <w:rFonts w:asciiTheme="majorBidi" w:eastAsia="Times New Roman" w:hAnsiTheme="majorBidi" w:cstheme="majorBidi"/>
          <w:sz w:val="24"/>
          <w:szCs w:val="24"/>
        </w:rPr>
        <w:t xml:space="preserve"> al.</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70"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71" w:author="bijan mehralizadeh" w:date="2021-12-24T19:28:00Z">
            <w:rPr>
              <w:rFonts w:asciiTheme="majorBidi" w:eastAsia="Times New Roman" w:hAnsiTheme="majorBidi" w:cstheme="majorBidi"/>
              <w:noProof/>
              <w:sz w:val="24"/>
              <w:szCs w:val="24"/>
              <w:highlight w:val="yellow"/>
            </w:rPr>
          </w:rPrChange>
        </w:rPr>
        <w:t>[17]</w:t>
      </w:r>
      <w:r w:rsidR="009D348B" w:rsidRPr="0025698F">
        <w:rPr>
          <w:rFonts w:asciiTheme="majorBidi" w:eastAsia="Times New Roman" w:hAnsiTheme="majorBidi" w:cstheme="majorBidi"/>
          <w:sz w:val="24"/>
          <w:szCs w:val="24"/>
        </w:rPr>
        <w:fldChar w:fldCharType="end"/>
      </w:r>
      <w:r w:rsidRPr="0025698F">
        <w:rPr>
          <w:rFonts w:asciiTheme="majorBidi" w:eastAsia="Times New Roman" w:hAnsiTheme="majorBidi" w:cstheme="majorBidi"/>
          <w:sz w:val="24"/>
          <w:szCs w:val="24"/>
        </w:rPr>
        <w:t xml:space="preserve"> developed a recognition system for detecting abnormal behaviors that can be used in screening, asse</w:t>
      </w:r>
      <w:r w:rsidR="00144A40" w:rsidRPr="0025698F">
        <w:rPr>
          <w:rFonts w:asciiTheme="majorBidi" w:eastAsia="Times New Roman" w:hAnsiTheme="majorBidi" w:cstheme="majorBidi"/>
          <w:sz w:val="24"/>
          <w:szCs w:val="24"/>
        </w:rPr>
        <w:t>s</w:t>
      </w:r>
      <w:r w:rsidRPr="0025698F">
        <w:rPr>
          <w:rFonts w:asciiTheme="majorBidi" w:eastAsia="Times New Roman" w:hAnsiTheme="majorBidi" w:cstheme="majorBidi"/>
          <w:sz w:val="24"/>
          <w:szCs w:val="24"/>
        </w:rPr>
        <w:t>sment</w:t>
      </w:r>
      <w:r w:rsidR="00144A40" w:rsidRPr="0025698F">
        <w:rPr>
          <w:rFonts w:asciiTheme="majorBidi" w:eastAsia="Times New Roman" w:hAnsiTheme="majorBidi" w:cstheme="majorBidi"/>
          <w:sz w:val="24"/>
          <w:szCs w:val="24"/>
        </w:rPr>
        <w:t>,</w:t>
      </w:r>
      <w:r w:rsidRPr="0025698F">
        <w:rPr>
          <w:rFonts w:asciiTheme="majorBidi" w:eastAsia="Times New Roman" w:hAnsiTheme="majorBidi" w:cstheme="majorBidi"/>
          <w:sz w:val="24"/>
          <w:szCs w:val="24"/>
        </w:rPr>
        <w:t xml:space="preserve"> or rehabilitation. Rasool </w:t>
      </w:r>
      <w:proofErr w:type="spellStart"/>
      <w:r w:rsidRPr="0025698F">
        <w:rPr>
          <w:rFonts w:asciiTheme="majorBidi" w:eastAsia="Times New Roman" w:hAnsiTheme="majorBidi" w:cstheme="majorBidi"/>
          <w:sz w:val="24"/>
          <w:szCs w:val="24"/>
        </w:rPr>
        <w:t>Taban</w:t>
      </w:r>
      <w:proofErr w:type="spellEnd"/>
      <w:r w:rsidRPr="0025698F">
        <w:rPr>
          <w:rFonts w:asciiTheme="majorBidi" w:eastAsia="Times New Roman" w:hAnsiTheme="majorBidi" w:cstheme="majorBidi"/>
          <w:sz w:val="24"/>
          <w:szCs w:val="24"/>
        </w:rPr>
        <w:t xml:space="preserve"> </w:t>
      </w:r>
      <w:del w:id="472" w:author="bijan mehralizadeh" w:date="2021-12-24T19:26:00Z">
        <w:r w:rsidRPr="0025698F" w:rsidDel="0025698F">
          <w:rPr>
            <w:rFonts w:asciiTheme="majorBidi" w:eastAsia="Times New Roman" w:hAnsiTheme="majorBidi" w:cstheme="majorBidi"/>
            <w:sz w:val="24"/>
            <w:szCs w:val="24"/>
          </w:rPr>
          <w:delText xml:space="preserve">and </w:delText>
        </w:r>
      </w:del>
      <w:r w:rsidRPr="0025698F">
        <w:rPr>
          <w:rFonts w:asciiTheme="majorBidi" w:eastAsia="Times New Roman" w:hAnsiTheme="majorBidi" w:cstheme="majorBidi"/>
          <w:sz w:val="24"/>
          <w:szCs w:val="24"/>
        </w:rPr>
        <w:t>et al</w:t>
      </w:r>
      <w:r w:rsidR="00144A40" w:rsidRPr="0025698F">
        <w:rPr>
          <w:rFonts w:asciiTheme="majorBidi" w:eastAsia="Times New Roman" w:hAnsiTheme="majorBidi" w:cstheme="majorBidi"/>
          <w:sz w:val="24"/>
          <w:szCs w:val="24"/>
        </w:rPr>
        <w:t>.</w:t>
      </w:r>
      <w:r w:rsidRPr="0025698F">
        <w:rPr>
          <w:rFonts w:asciiTheme="majorBidi" w:eastAsia="Times New Roman" w:hAnsiTheme="majorBidi" w:cstheme="majorBidi"/>
          <w:sz w:val="24"/>
          <w:szCs w:val="24"/>
        </w:rPr>
        <w:t xml:space="preserve"> </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73"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74" w:author="bijan mehralizadeh" w:date="2021-12-24T19:28:00Z">
            <w:rPr>
              <w:rFonts w:asciiTheme="majorBidi" w:eastAsia="Times New Roman" w:hAnsiTheme="majorBidi" w:cstheme="majorBidi"/>
              <w:noProof/>
              <w:sz w:val="24"/>
              <w:szCs w:val="24"/>
              <w:highlight w:val="yellow"/>
            </w:rPr>
          </w:rPrChange>
        </w:rPr>
        <w:t>[18]</w:t>
      </w:r>
      <w:r w:rsidR="009D348B" w:rsidRPr="0025698F">
        <w:rPr>
          <w:rFonts w:asciiTheme="majorBidi" w:eastAsia="Times New Roman" w:hAnsiTheme="majorBidi" w:cstheme="majorBidi"/>
          <w:sz w:val="24"/>
          <w:szCs w:val="24"/>
        </w:rPr>
        <w:fldChar w:fldCharType="end"/>
      </w:r>
      <w:r w:rsidRPr="0025698F">
        <w:rPr>
          <w:rFonts w:asciiTheme="majorBidi" w:eastAsia="Times New Roman" w:hAnsiTheme="majorBidi" w:cstheme="majorBidi"/>
          <w:sz w:val="24"/>
          <w:szCs w:val="24"/>
        </w:rPr>
        <w:t xml:space="preserve"> </w:t>
      </w:r>
      <w:del w:id="475" w:author="bijan mehralizadeh" w:date="2021-12-24T19:33:00Z">
        <w:r w:rsidRPr="0025698F" w:rsidDel="0025698F">
          <w:rPr>
            <w:rFonts w:asciiTheme="majorBidi" w:eastAsia="Times New Roman" w:hAnsiTheme="majorBidi" w:cstheme="majorBidi"/>
            <w:sz w:val="24"/>
            <w:szCs w:val="24"/>
          </w:rPr>
          <w:delText xml:space="preserve">use </w:delText>
        </w:r>
        <w:r w:rsidR="00144A40" w:rsidRPr="0025698F" w:rsidDel="0025698F">
          <w:rPr>
            <w:rFonts w:asciiTheme="majorBidi" w:eastAsia="Times New Roman" w:hAnsiTheme="majorBidi" w:cstheme="majorBidi"/>
            <w:sz w:val="24"/>
            <w:szCs w:val="24"/>
          </w:rPr>
          <w:delText>K</w:delText>
        </w:r>
        <w:r w:rsidRPr="0025698F" w:rsidDel="0025698F">
          <w:rPr>
            <w:rFonts w:asciiTheme="majorBidi" w:eastAsia="Times New Roman" w:hAnsiTheme="majorBidi" w:cstheme="majorBidi"/>
            <w:sz w:val="24"/>
            <w:szCs w:val="24"/>
          </w:rPr>
          <w:delText>inect to</w:delText>
        </w:r>
      </w:del>
      <w:ins w:id="476" w:author="bijan mehralizadeh" w:date="2021-12-24T19:34:00Z">
        <w:r w:rsidR="0025698F">
          <w:rPr>
            <w:rFonts w:asciiTheme="majorBidi" w:eastAsia="Times New Roman" w:hAnsiTheme="majorBidi" w:cstheme="majorBidi"/>
            <w:sz w:val="24"/>
            <w:szCs w:val="24"/>
          </w:rPr>
          <w:t>record</w:t>
        </w:r>
      </w:ins>
      <w:ins w:id="477" w:author="bijan mehralizadeh" w:date="2021-12-24T19:30:00Z">
        <w:r w:rsidR="0025698F">
          <w:rPr>
            <w:rFonts w:asciiTheme="majorBidi" w:eastAsia="Times New Roman" w:hAnsiTheme="majorBidi" w:cstheme="majorBidi"/>
            <w:sz w:val="24"/>
            <w:szCs w:val="24"/>
          </w:rPr>
          <w:t xml:space="preserve"> walking pattern</w:t>
        </w:r>
      </w:ins>
      <w:ins w:id="478" w:author="bijan mehralizadeh" w:date="2021-12-24T19:40:00Z">
        <w:r w:rsidR="0025698F">
          <w:rPr>
            <w:rFonts w:asciiTheme="majorBidi" w:eastAsia="Times New Roman" w:hAnsiTheme="majorBidi" w:cstheme="majorBidi"/>
            <w:sz w:val="24"/>
            <w:szCs w:val="24"/>
          </w:rPr>
          <w:t>s</w:t>
        </w:r>
      </w:ins>
      <w:ins w:id="479" w:author="bijan mehralizadeh" w:date="2021-12-24T19:34:00Z">
        <w:r w:rsidR="0025698F">
          <w:rPr>
            <w:rFonts w:asciiTheme="majorBidi" w:eastAsia="Times New Roman" w:hAnsiTheme="majorBidi" w:cstheme="majorBidi"/>
            <w:sz w:val="24"/>
            <w:szCs w:val="24"/>
          </w:rPr>
          <w:t xml:space="preserve"> by Kinect</w:t>
        </w:r>
      </w:ins>
      <w:ins w:id="480" w:author="bijan mehralizadeh" w:date="2021-12-24T19:30:00Z">
        <w:r w:rsidR="0025698F">
          <w:rPr>
            <w:rFonts w:asciiTheme="majorBidi" w:eastAsia="Times New Roman" w:hAnsiTheme="majorBidi" w:cstheme="majorBidi"/>
            <w:sz w:val="24"/>
            <w:szCs w:val="24"/>
          </w:rPr>
          <w:t xml:space="preserve"> </w:t>
        </w:r>
      </w:ins>
      <w:ins w:id="481" w:author="bijan mehralizadeh" w:date="2021-12-24T19:31:00Z">
        <w:r w:rsidR="0025698F">
          <w:rPr>
            <w:rFonts w:asciiTheme="majorBidi" w:eastAsia="Times New Roman" w:hAnsiTheme="majorBidi" w:cstheme="majorBidi"/>
            <w:sz w:val="24"/>
            <w:szCs w:val="24"/>
          </w:rPr>
          <w:t>and then analyze</w:t>
        </w:r>
      </w:ins>
      <w:ins w:id="482" w:author="bijan mehralizadeh" w:date="2021-12-24T19:32:00Z">
        <w:r w:rsidR="0025698F">
          <w:rPr>
            <w:rFonts w:asciiTheme="majorBidi" w:eastAsia="Times New Roman" w:hAnsiTheme="majorBidi" w:cstheme="majorBidi"/>
            <w:sz w:val="24"/>
            <w:szCs w:val="24"/>
          </w:rPr>
          <w:t xml:space="preserve"> them using </w:t>
        </w:r>
      </w:ins>
      <w:ins w:id="483" w:author="bijan mehralizadeh" w:date="2021-12-24T19:33:00Z">
        <w:r w:rsidR="0025698F">
          <w:rPr>
            <w:rFonts w:asciiTheme="majorBidi" w:eastAsia="Times New Roman" w:hAnsiTheme="majorBidi" w:cstheme="majorBidi"/>
            <w:sz w:val="24"/>
            <w:szCs w:val="24"/>
          </w:rPr>
          <w:t xml:space="preserve">central pattern generator </w:t>
        </w:r>
      </w:ins>
      <w:ins w:id="484" w:author="bijan mehralizadeh" w:date="2021-12-24T19:36:00Z">
        <w:r w:rsidR="0025698F">
          <w:rPr>
            <w:rFonts w:asciiTheme="majorBidi" w:eastAsia="Times New Roman" w:hAnsiTheme="majorBidi" w:cstheme="majorBidi"/>
            <w:sz w:val="24"/>
            <w:szCs w:val="24"/>
          </w:rPr>
          <w:t xml:space="preserve">parameters as </w:t>
        </w:r>
      </w:ins>
      <w:ins w:id="485" w:author="bijan mehralizadeh" w:date="2021-12-24T19:37:00Z">
        <w:r w:rsidR="0025698F">
          <w:rPr>
            <w:rFonts w:asciiTheme="majorBidi" w:eastAsia="Times New Roman" w:hAnsiTheme="majorBidi" w:cstheme="majorBidi"/>
            <w:sz w:val="24"/>
            <w:szCs w:val="24"/>
          </w:rPr>
          <w:t xml:space="preserve">their </w:t>
        </w:r>
      </w:ins>
      <w:ins w:id="486" w:author="bijan mehralizadeh" w:date="2021-12-24T19:36:00Z">
        <w:r w:rsidR="0025698F">
          <w:rPr>
            <w:rFonts w:asciiTheme="majorBidi" w:eastAsia="Times New Roman" w:hAnsiTheme="majorBidi" w:cstheme="majorBidi"/>
            <w:sz w:val="24"/>
            <w:szCs w:val="24"/>
          </w:rPr>
          <w:t>classifier features</w:t>
        </w:r>
      </w:ins>
      <w:ins w:id="487" w:author="bijan mehralizadeh" w:date="2021-12-24T19:40:00Z">
        <w:r w:rsidR="0025698F">
          <w:rPr>
            <w:rFonts w:asciiTheme="majorBidi" w:eastAsia="Times New Roman" w:hAnsiTheme="majorBidi" w:cstheme="majorBidi"/>
            <w:sz w:val="24"/>
            <w:szCs w:val="24"/>
          </w:rPr>
          <w:t>. T</w:t>
        </w:r>
      </w:ins>
      <w:ins w:id="488" w:author="bijan mehralizadeh" w:date="2021-12-24T19:37:00Z">
        <w:r w:rsidR="0025698F">
          <w:rPr>
            <w:rFonts w:asciiTheme="majorBidi" w:eastAsia="Times New Roman" w:hAnsiTheme="majorBidi" w:cstheme="majorBidi"/>
            <w:sz w:val="24"/>
            <w:szCs w:val="24"/>
          </w:rPr>
          <w:t xml:space="preserve">hey accurately distinguished between </w:t>
        </w:r>
        <w:r w:rsidR="0025698F">
          <w:rPr>
            <w:rFonts w:asciiTheme="majorBidi" w:eastAsia="Times New Roman" w:hAnsiTheme="majorBidi" w:cstheme="majorBidi"/>
            <w:sz w:val="24"/>
            <w:szCs w:val="24"/>
          </w:rPr>
          <w:lastRenderedPageBreak/>
          <w:t xml:space="preserve">tip-toe walking and </w:t>
        </w:r>
      </w:ins>
      <w:ins w:id="489" w:author="bijan mehralizadeh" w:date="2021-12-24T19:40:00Z">
        <w:r w:rsidR="0025698F">
          <w:rPr>
            <w:rFonts w:asciiTheme="majorBidi" w:eastAsia="Times New Roman" w:hAnsiTheme="majorBidi" w:cstheme="majorBidi"/>
            <w:sz w:val="24"/>
            <w:szCs w:val="24"/>
          </w:rPr>
          <w:t>regular</w:t>
        </w:r>
      </w:ins>
      <w:ins w:id="490" w:author="bijan mehralizadeh" w:date="2021-12-24T19:37:00Z">
        <w:r w:rsidR="0025698F">
          <w:rPr>
            <w:rFonts w:asciiTheme="majorBidi" w:eastAsia="Times New Roman" w:hAnsiTheme="majorBidi" w:cstheme="majorBidi"/>
            <w:sz w:val="24"/>
            <w:szCs w:val="24"/>
          </w:rPr>
          <w:t xml:space="preserve"> walking</w:t>
        </w:r>
      </w:ins>
      <w:ins w:id="491" w:author="bijan mehralizadeh" w:date="2021-12-24T19:40:00Z">
        <w:r w:rsidR="0025698F">
          <w:rPr>
            <w:rFonts w:asciiTheme="majorBidi" w:eastAsia="Times New Roman" w:hAnsiTheme="majorBidi" w:cstheme="majorBidi"/>
            <w:sz w:val="24"/>
            <w:szCs w:val="24"/>
          </w:rPr>
          <w:t xml:space="preserve"> pattern</w:t>
        </w:r>
      </w:ins>
      <w:del w:id="492" w:author="bijan mehralizadeh" w:date="2021-12-24T19:38:00Z">
        <w:r w:rsidRPr="0025698F" w:rsidDel="0025698F">
          <w:rPr>
            <w:rFonts w:asciiTheme="majorBidi" w:eastAsia="Times New Roman" w:hAnsiTheme="majorBidi" w:cstheme="majorBidi"/>
            <w:sz w:val="24"/>
            <w:szCs w:val="24"/>
          </w:rPr>
          <w:delText xml:space="preserve"> detect tip-toe walking patterns in children with autism</w:delText>
        </w:r>
      </w:del>
      <w:r w:rsidRPr="0025698F">
        <w:rPr>
          <w:rFonts w:asciiTheme="majorBidi" w:eastAsia="Times New Roman" w:hAnsiTheme="majorBidi" w:cstheme="majorBidi"/>
          <w:sz w:val="24"/>
          <w:szCs w:val="24"/>
        </w:rPr>
        <w:t>. Guillermo</w:t>
      </w:r>
      <w:r w:rsidR="00144A40" w:rsidRPr="0025698F">
        <w:rPr>
          <w:rFonts w:asciiTheme="majorBidi" w:eastAsia="Times New Roman" w:hAnsiTheme="majorBidi" w:cstheme="majorBidi"/>
          <w:sz w:val="24"/>
          <w:szCs w:val="24"/>
        </w:rPr>
        <w:t xml:space="preserve"> </w:t>
      </w:r>
      <w:proofErr w:type="spellStart"/>
      <w:r w:rsidRPr="0025698F">
        <w:rPr>
          <w:rFonts w:asciiTheme="majorBidi" w:eastAsia="Times New Roman" w:hAnsiTheme="majorBidi" w:cstheme="majorBidi"/>
          <w:sz w:val="24"/>
          <w:szCs w:val="24"/>
        </w:rPr>
        <w:t>Sapiro</w:t>
      </w:r>
      <w:proofErr w:type="spellEnd"/>
      <w:r w:rsidRPr="0025698F">
        <w:rPr>
          <w:rFonts w:asciiTheme="majorBidi" w:eastAsia="Times New Roman" w:hAnsiTheme="majorBidi" w:cstheme="majorBidi"/>
          <w:sz w:val="24"/>
          <w:szCs w:val="24"/>
        </w:rPr>
        <w:t xml:space="preserve"> and et al</w:t>
      </w:r>
      <w:r w:rsidR="00144A40" w:rsidRPr="0025698F">
        <w:rPr>
          <w:rFonts w:asciiTheme="majorBidi" w:eastAsia="Times New Roman" w:hAnsiTheme="majorBidi" w:cstheme="majorBidi"/>
          <w:sz w:val="24"/>
          <w:szCs w:val="24"/>
        </w:rPr>
        <w:t>.</w:t>
      </w:r>
      <w:r w:rsidRPr="0025698F">
        <w:rPr>
          <w:rFonts w:asciiTheme="majorBidi" w:eastAsia="Times New Roman" w:hAnsiTheme="majorBidi" w:cstheme="majorBidi"/>
          <w:sz w:val="24"/>
          <w:szCs w:val="24"/>
        </w:rPr>
        <w:t xml:space="preserve"> </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93"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94" w:author="bijan mehralizadeh" w:date="2021-12-24T19:28:00Z">
            <w:rPr>
              <w:rFonts w:asciiTheme="majorBidi" w:eastAsia="Times New Roman" w:hAnsiTheme="majorBidi" w:cstheme="majorBidi"/>
              <w:noProof/>
              <w:sz w:val="24"/>
              <w:szCs w:val="24"/>
              <w:highlight w:val="yellow"/>
            </w:rPr>
          </w:rPrChange>
        </w:rPr>
        <w:t>[19]</w:t>
      </w:r>
      <w:r w:rsidR="009D348B" w:rsidRPr="0025698F">
        <w:rPr>
          <w:rFonts w:asciiTheme="majorBidi" w:eastAsia="Times New Roman" w:hAnsiTheme="majorBidi" w:cstheme="majorBidi"/>
          <w:sz w:val="24"/>
          <w:szCs w:val="24"/>
        </w:rPr>
        <w:fldChar w:fldCharType="end"/>
      </w:r>
      <w:r w:rsidRPr="0025698F">
        <w:rPr>
          <w:rFonts w:asciiTheme="majorBidi" w:eastAsia="Times New Roman" w:hAnsiTheme="majorBidi" w:cstheme="majorBidi"/>
          <w:sz w:val="24"/>
          <w:szCs w:val="24"/>
        </w:rPr>
        <w:t xml:space="preserve"> developed a low</w:t>
      </w:r>
      <w:r w:rsidR="00144A40" w:rsidRPr="0025698F">
        <w:rPr>
          <w:rFonts w:asciiTheme="majorBidi" w:eastAsia="Times New Roman" w:hAnsiTheme="majorBidi" w:cstheme="majorBidi"/>
          <w:sz w:val="24"/>
          <w:szCs w:val="24"/>
        </w:rPr>
        <w:t>-</w:t>
      </w:r>
      <w:r w:rsidRPr="0025698F">
        <w:rPr>
          <w:rFonts w:asciiTheme="majorBidi" w:eastAsia="Times New Roman" w:hAnsiTheme="majorBidi" w:cstheme="majorBidi"/>
          <w:sz w:val="24"/>
          <w:szCs w:val="24"/>
        </w:rPr>
        <w:t xml:space="preserve">cost mobile app that </w:t>
      </w:r>
      <w:r w:rsidR="00144A40" w:rsidRPr="0025698F">
        <w:rPr>
          <w:rFonts w:asciiTheme="majorBidi" w:eastAsia="Times New Roman" w:hAnsiTheme="majorBidi" w:cstheme="majorBidi"/>
          <w:sz w:val="24"/>
          <w:szCs w:val="24"/>
        </w:rPr>
        <w:t>uses machine learning and machine vision methods to detect movement patterns and assess</w:t>
      </w:r>
      <w:r w:rsidRPr="0025698F">
        <w:rPr>
          <w:rFonts w:asciiTheme="majorBidi" w:eastAsia="Times New Roman" w:hAnsiTheme="majorBidi" w:cstheme="majorBidi"/>
          <w:sz w:val="24"/>
          <w:szCs w:val="24"/>
        </w:rPr>
        <w:t xml:space="preserve"> eye tracking patterns.</w:t>
      </w:r>
    </w:p>
    <w:p w14:paraId="0D6D98BB" w14:textId="30895615" w:rsidR="00B30193" w:rsidRPr="00976DF2" w:rsidRDefault="00144A40" w:rsidP="00B30193">
      <w:pPr>
        <w:spacing w:after="0" w:line="240" w:lineRule="auto"/>
        <w:rPr>
          <w:rFonts w:asciiTheme="majorBidi" w:eastAsia="Times New Roman" w:hAnsiTheme="majorBidi" w:cstheme="majorBidi"/>
          <w:sz w:val="24"/>
          <w:szCs w:val="24"/>
        </w:rPr>
      </w:pPr>
      <w:r w:rsidRPr="0025698F">
        <w:rPr>
          <w:rFonts w:asciiTheme="majorBidi" w:eastAsia="Times New Roman" w:hAnsiTheme="majorBidi" w:cstheme="majorBidi"/>
          <w:sz w:val="24"/>
          <w:szCs w:val="24"/>
        </w:rPr>
        <w:t>V</w:t>
      </w:r>
      <w:r w:rsidR="00B30193" w:rsidRPr="0025698F">
        <w:rPr>
          <w:rFonts w:asciiTheme="majorBidi" w:eastAsia="Times New Roman" w:hAnsiTheme="majorBidi" w:cstheme="majorBidi"/>
          <w:sz w:val="24"/>
          <w:szCs w:val="24"/>
        </w:rPr>
        <w:t>ision</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based methods also used for stud</w:t>
      </w:r>
      <w:r w:rsidRPr="0025698F">
        <w:rPr>
          <w:rFonts w:asciiTheme="majorBidi" w:eastAsia="Times New Roman" w:hAnsiTheme="majorBidi" w:cstheme="majorBidi"/>
          <w:sz w:val="24"/>
          <w:szCs w:val="24"/>
        </w:rPr>
        <w:t>y</w:t>
      </w:r>
      <w:r w:rsidR="00B30193" w:rsidRPr="0025698F">
        <w:rPr>
          <w:rFonts w:asciiTheme="majorBidi" w:eastAsia="Times New Roman" w:hAnsiTheme="majorBidi" w:cstheme="majorBidi"/>
          <w:sz w:val="24"/>
          <w:szCs w:val="24"/>
        </w:rPr>
        <w:t>ing the subject attention</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 xml:space="preserve"> Kathleen Campbell and et al</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 xml:space="preserve"> </w:t>
      </w:r>
      <w:r w:rsidR="009D348B" w:rsidRPr="0025698F">
        <w:rPr>
          <w:rFonts w:asciiTheme="majorBidi" w:eastAsia="Times New Roman" w:hAnsiTheme="majorBidi" w:cstheme="majorBidi"/>
          <w:sz w:val="24"/>
          <w:szCs w:val="24"/>
        </w:rPr>
        <w:fldChar w:fldCharType="begin"/>
      </w:r>
      <w:r w:rsidR="0025698F" w:rsidRPr="0025698F">
        <w:rPr>
          <w:rFonts w:asciiTheme="majorBidi" w:eastAsia="Times New Roman" w:hAnsiTheme="majorBidi" w:cstheme="majorBidi"/>
          <w:sz w:val="24"/>
          <w:szCs w:val="24"/>
          <w:rPrChange w:id="495" w:author="bijan mehralizadeh" w:date="2021-12-24T19:28:00Z">
            <w:rPr>
              <w:rFonts w:asciiTheme="majorBidi" w:eastAsia="Times New Roman" w:hAnsiTheme="majorBidi" w:cstheme="majorBidi"/>
              <w:sz w:val="24"/>
              <w:szCs w:val="24"/>
              <w:highlight w:val="yellow"/>
            </w:rPr>
          </w:rPrChange>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9D348B" w:rsidRPr="0025698F">
        <w:rPr>
          <w:rFonts w:asciiTheme="majorBidi" w:eastAsia="Times New Roman" w:hAnsiTheme="majorBidi" w:cstheme="majorBidi"/>
          <w:sz w:val="24"/>
          <w:szCs w:val="24"/>
        </w:rPr>
        <w:fldChar w:fldCharType="separate"/>
      </w:r>
      <w:r w:rsidR="0025698F" w:rsidRPr="0025698F">
        <w:rPr>
          <w:rFonts w:asciiTheme="majorBidi" w:eastAsia="Times New Roman" w:hAnsiTheme="majorBidi" w:cstheme="majorBidi"/>
          <w:noProof/>
          <w:sz w:val="24"/>
          <w:szCs w:val="24"/>
          <w:rPrChange w:id="496" w:author="bijan mehralizadeh" w:date="2021-12-24T19:28:00Z">
            <w:rPr>
              <w:rFonts w:asciiTheme="majorBidi" w:eastAsia="Times New Roman" w:hAnsiTheme="majorBidi" w:cstheme="majorBidi"/>
              <w:noProof/>
              <w:sz w:val="24"/>
              <w:szCs w:val="24"/>
              <w:highlight w:val="yellow"/>
            </w:rPr>
          </w:rPrChange>
        </w:rPr>
        <w:t>[20]</w:t>
      </w:r>
      <w:r w:rsidR="009D348B" w:rsidRPr="0025698F">
        <w:rPr>
          <w:rFonts w:asciiTheme="majorBidi" w:eastAsia="Times New Roman" w:hAnsiTheme="majorBidi" w:cstheme="majorBidi"/>
          <w:sz w:val="24"/>
          <w:szCs w:val="24"/>
        </w:rPr>
        <w:fldChar w:fldCharType="end"/>
      </w:r>
      <w:r w:rsidR="00B30193" w:rsidRPr="0025698F">
        <w:rPr>
          <w:rFonts w:asciiTheme="majorBidi" w:eastAsia="Times New Roman" w:hAnsiTheme="majorBidi" w:cstheme="majorBidi"/>
          <w:sz w:val="24"/>
          <w:szCs w:val="24"/>
        </w:rPr>
        <w:t xml:space="preserve"> developed an app that record and ana</w:t>
      </w:r>
      <w:r w:rsidRPr="0025698F">
        <w:rPr>
          <w:rFonts w:asciiTheme="majorBidi" w:eastAsia="Times New Roman" w:hAnsiTheme="majorBidi" w:cstheme="majorBidi"/>
          <w:sz w:val="24"/>
          <w:szCs w:val="24"/>
        </w:rPr>
        <w:t>l</w:t>
      </w:r>
      <w:r w:rsidR="00B30193" w:rsidRPr="0025698F">
        <w:rPr>
          <w:rFonts w:asciiTheme="majorBidi" w:eastAsia="Times New Roman" w:hAnsiTheme="majorBidi" w:cstheme="majorBidi"/>
          <w:sz w:val="24"/>
          <w:szCs w:val="24"/>
        </w:rPr>
        <w:t>yze the reaction of the toddlers to video stimuli that designed to engage child</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s attention</w:t>
      </w:r>
      <w:r w:rsidRPr="0025698F">
        <w:rPr>
          <w:rFonts w:asciiTheme="majorBidi" w:eastAsia="Times New Roman" w:hAnsiTheme="majorBidi" w:cstheme="majorBidi"/>
          <w:sz w:val="24"/>
          <w:szCs w:val="24"/>
        </w:rPr>
        <w:t>;</w:t>
      </w:r>
      <w:r w:rsidR="00B30193" w:rsidRPr="0025698F">
        <w:rPr>
          <w:rFonts w:asciiTheme="majorBidi" w:eastAsia="Times New Roman" w:hAnsiTheme="majorBidi" w:cstheme="majorBidi"/>
          <w:sz w:val="24"/>
          <w:szCs w:val="24"/>
        </w:rPr>
        <w:t xml:space="preserve"> their algorithm </w:t>
      </w:r>
      <w:r w:rsidRPr="0025698F">
        <w:rPr>
          <w:rFonts w:asciiTheme="majorBidi" w:eastAsia="Times New Roman" w:hAnsiTheme="majorBidi" w:cstheme="majorBidi"/>
          <w:sz w:val="24"/>
          <w:szCs w:val="24"/>
        </w:rPr>
        <w:t>classifies</w:t>
      </w:r>
      <w:r w:rsidR="00B30193" w:rsidRPr="0025698F">
        <w:rPr>
          <w:rFonts w:asciiTheme="majorBidi" w:eastAsia="Times New Roman" w:hAnsiTheme="majorBidi" w:cstheme="majorBidi"/>
          <w:sz w:val="24"/>
          <w:szCs w:val="24"/>
        </w:rPr>
        <w:t xml:space="preserve"> by automatically detect</w:t>
      </w:r>
      <w:r w:rsidRPr="0025698F">
        <w:rPr>
          <w:rFonts w:asciiTheme="majorBidi" w:eastAsia="Times New Roman" w:hAnsiTheme="majorBidi" w:cstheme="majorBidi"/>
          <w:sz w:val="24"/>
          <w:szCs w:val="24"/>
        </w:rPr>
        <w:t>ing</w:t>
      </w:r>
      <w:r w:rsidR="00B30193" w:rsidRPr="0025698F">
        <w:rPr>
          <w:rFonts w:asciiTheme="majorBidi" w:eastAsia="Times New Roman" w:hAnsiTheme="majorBidi" w:cstheme="majorBidi"/>
          <w:sz w:val="24"/>
          <w:szCs w:val="24"/>
        </w:rPr>
        <w:t xml:space="preserve"> and track</w:t>
      </w:r>
      <w:r w:rsidRPr="0025698F">
        <w:rPr>
          <w:rFonts w:asciiTheme="majorBidi" w:eastAsia="Times New Roman" w:hAnsiTheme="majorBidi" w:cstheme="majorBidi"/>
          <w:sz w:val="24"/>
          <w:szCs w:val="24"/>
        </w:rPr>
        <w:t>ing</w:t>
      </w:r>
      <w:r w:rsidR="00B30193" w:rsidRPr="0025698F">
        <w:rPr>
          <w:rFonts w:asciiTheme="majorBidi" w:eastAsia="Times New Roman" w:hAnsiTheme="majorBidi" w:cstheme="majorBidi"/>
          <w:sz w:val="24"/>
          <w:szCs w:val="24"/>
        </w:rPr>
        <w:t xml:space="preserve"> multiple facial landmarks and analyzing their patterns.</w:t>
      </w:r>
    </w:p>
    <w:p w14:paraId="4088E4BF"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4D9E0862" w14:textId="700063C5" w:rsidR="00B30193" w:rsidRPr="00976DF2" w:rsidRDefault="00144A40" w:rsidP="008E2202">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ne of the best ways to study the behavior in children is through their play with toys and pet animals</w:t>
      </w:r>
      <w:r w:rsidRPr="00976DF2">
        <w:rPr>
          <w:rFonts w:asciiTheme="majorBidi" w:eastAsia="Times New Roman" w:hAnsiTheme="majorBidi" w:cstheme="majorBidi"/>
          <w:sz w:val="24"/>
          <w:szCs w:val="24"/>
        </w:rPr>
        <w:t>. S</w:t>
      </w:r>
      <w:r w:rsidR="00B30193" w:rsidRPr="00976DF2">
        <w:rPr>
          <w:rFonts w:asciiTheme="majorBidi" w:eastAsia="Times New Roman" w:hAnsiTheme="majorBidi" w:cstheme="majorBidi"/>
          <w:sz w:val="24"/>
          <w:szCs w:val="24"/>
        </w:rPr>
        <w:t xml:space="preserve">ince children </w:t>
      </w:r>
      <w:r w:rsidRPr="00976DF2">
        <w:rPr>
          <w:rFonts w:asciiTheme="majorBidi" w:eastAsia="Times New Roman" w:hAnsiTheme="majorBidi" w:cstheme="majorBidi"/>
          <w:sz w:val="24"/>
          <w:szCs w:val="24"/>
        </w:rPr>
        <w:t>spend a considerable amount of time playing with toys at a young age</w:t>
      </w:r>
      <w:r w:rsidR="00B30193" w:rsidRPr="00976DF2">
        <w:rPr>
          <w:rFonts w:asciiTheme="majorBidi" w:eastAsia="Times New Roman" w:hAnsiTheme="majorBidi" w:cstheme="majorBidi"/>
          <w:sz w:val="24"/>
          <w:szCs w:val="24"/>
        </w:rPr>
        <w:t>, the repetitive patterns could easily be recognized</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Studying playing patterns</w:t>
      </w:r>
      <w:r w:rsidR="00B30193" w:rsidRPr="00976DF2">
        <w:rPr>
          <w:rFonts w:asciiTheme="majorBidi" w:eastAsia="Times New Roman" w:hAnsiTheme="majorBidi" w:cstheme="majorBidi"/>
          <w:sz w:val="24"/>
          <w:szCs w:val="24"/>
        </w:rPr>
        <w:t xml:space="preserve"> do</w:t>
      </w:r>
      <w:r w:rsidRPr="00976DF2">
        <w:rPr>
          <w:rFonts w:asciiTheme="majorBidi" w:eastAsia="Times New Roman" w:hAnsiTheme="majorBidi" w:cstheme="majorBidi"/>
          <w:sz w:val="24"/>
          <w:szCs w:val="24"/>
        </w:rPr>
        <w:t>es no</w:t>
      </w:r>
      <w:r w:rsidR="00B30193" w:rsidRPr="00976DF2">
        <w:rPr>
          <w:rFonts w:asciiTheme="majorBidi" w:eastAsia="Times New Roman" w:hAnsiTheme="majorBidi" w:cstheme="majorBidi"/>
          <w:sz w:val="24"/>
          <w:szCs w:val="24"/>
        </w:rPr>
        <w:t xml:space="preserve">t have challenges like </w:t>
      </w:r>
      <w:r w:rsidRPr="00976DF2">
        <w:rPr>
          <w:rFonts w:asciiTheme="majorBidi" w:eastAsia="Times New Roman" w:hAnsiTheme="majorBidi" w:cstheme="majorBidi"/>
          <w:sz w:val="24"/>
          <w:szCs w:val="24"/>
        </w:rPr>
        <w:t xml:space="preserve">the </w:t>
      </w:r>
      <w:r w:rsidR="00B30193" w:rsidRPr="00976DF2">
        <w:rPr>
          <w:rFonts w:asciiTheme="majorBidi" w:eastAsia="Times New Roman" w:hAnsiTheme="majorBidi" w:cstheme="majorBidi"/>
          <w:sz w:val="24"/>
          <w:szCs w:val="24"/>
        </w:rPr>
        <w:t>discomf</w:t>
      </w:r>
      <w:r w:rsidRPr="00976DF2">
        <w:rPr>
          <w:rFonts w:asciiTheme="majorBidi" w:eastAsia="Times New Roman" w:hAnsiTheme="majorBidi" w:cstheme="majorBidi"/>
          <w:sz w:val="24"/>
          <w:szCs w:val="24"/>
        </w:rPr>
        <w:t>o</w:t>
      </w:r>
      <w:r w:rsidR="00B30193" w:rsidRPr="00976DF2">
        <w:rPr>
          <w:rFonts w:asciiTheme="majorBidi" w:eastAsia="Times New Roman" w:hAnsiTheme="majorBidi" w:cstheme="majorBidi"/>
          <w:sz w:val="24"/>
          <w:szCs w:val="24"/>
        </w:rPr>
        <w:t>rting feeling of brain imaging or EEG analyzing methods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and </w:t>
      </w:r>
      <w:r w:rsidRPr="00976DF2">
        <w:rPr>
          <w:rFonts w:asciiTheme="majorBidi" w:eastAsia="Times New Roman" w:hAnsiTheme="majorBidi" w:cstheme="majorBidi"/>
          <w:sz w:val="24"/>
          <w:szCs w:val="24"/>
        </w:rPr>
        <w:t>unlike</w:t>
      </w:r>
      <w:r w:rsidR="00B30193" w:rsidRPr="00976DF2">
        <w:rPr>
          <w:rFonts w:asciiTheme="majorBidi" w:eastAsia="Times New Roman" w:hAnsiTheme="majorBidi" w:cstheme="majorBidi"/>
          <w:sz w:val="24"/>
          <w:szCs w:val="24"/>
        </w:rPr>
        <w:t xml:space="preserve"> wearable devices</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Pr="00976DF2">
        <w:rPr>
          <w:rFonts w:asciiTheme="majorBidi" w:eastAsia="Times New Roman" w:hAnsiTheme="majorBidi" w:cstheme="majorBidi"/>
          <w:sz w:val="24"/>
          <w:szCs w:val="24"/>
        </w:rPr>
        <w:t>they do not affect child attention and are</w:t>
      </w:r>
      <w:r w:rsidR="00B30193" w:rsidRPr="00976DF2">
        <w:rPr>
          <w:rFonts w:asciiTheme="majorBidi" w:eastAsia="Times New Roman" w:hAnsiTheme="majorBidi" w:cstheme="majorBidi"/>
          <w:sz w:val="24"/>
          <w:szCs w:val="24"/>
        </w:rPr>
        <w:t xml:space="preserve"> consid</w:t>
      </w:r>
      <w:r w:rsidRPr="00976DF2">
        <w:rPr>
          <w:rFonts w:asciiTheme="majorBidi" w:eastAsia="Times New Roman" w:hAnsiTheme="majorBidi" w:cstheme="majorBidi"/>
          <w:sz w:val="24"/>
          <w:szCs w:val="24"/>
        </w:rPr>
        <w:t>e</w:t>
      </w:r>
      <w:r w:rsidR="00B30193" w:rsidRPr="00976DF2">
        <w:rPr>
          <w:rFonts w:asciiTheme="majorBidi" w:eastAsia="Times New Roman" w:hAnsiTheme="majorBidi" w:cstheme="majorBidi"/>
          <w:sz w:val="24"/>
          <w:szCs w:val="24"/>
        </w:rPr>
        <w:t>rably more cost</w:t>
      </w:r>
      <w:r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effective than robots</w:t>
      </w:r>
      <w:r w:rsidRPr="00976DF2">
        <w:rPr>
          <w:rFonts w:asciiTheme="majorBidi" w:eastAsia="Times New Roman" w:hAnsiTheme="majorBidi" w:cstheme="majorBidi"/>
          <w:sz w:val="24"/>
          <w:szCs w:val="24"/>
        </w:rPr>
        <w:t>.</w:t>
      </w:r>
    </w:p>
    <w:p w14:paraId="16086407" w14:textId="7B6590B3" w:rsidR="00E97223" w:rsidRPr="00976DF2" w:rsidRDefault="00703F38" w:rsidP="008E2202">
      <w:pPr>
        <w:spacing w:after="0" w:line="240" w:lineRule="auto"/>
        <w:rPr>
          <w:rFonts w:asciiTheme="majorBidi" w:eastAsia="Times New Roman" w:hAnsiTheme="majorBidi" w:cstheme="majorBidi"/>
          <w:sz w:val="24"/>
          <w:szCs w:val="24"/>
        </w:rPr>
      </w:pPr>
      <w:proofErr w:type="spellStart"/>
      <w:r w:rsidRPr="00976DF2">
        <w:rPr>
          <w:rFonts w:asciiTheme="majorBidi" w:eastAsia="Times New Roman" w:hAnsiTheme="majorBidi" w:cstheme="majorBidi"/>
          <w:sz w:val="24"/>
          <w:szCs w:val="24"/>
        </w:rPr>
        <w:t>Sensorized</w:t>
      </w:r>
      <w:proofErr w:type="spellEnd"/>
      <w:r w:rsidRPr="00976DF2">
        <w:rPr>
          <w:rFonts w:asciiTheme="majorBidi" w:eastAsia="Times New Roman" w:hAnsiTheme="majorBidi" w:cstheme="majorBidi"/>
          <w:sz w:val="24"/>
          <w:szCs w:val="24"/>
        </w:rPr>
        <w:t xml:space="preserve"> toys </w:t>
      </w:r>
      <w:r w:rsidR="00673461" w:rsidRPr="00976DF2">
        <w:rPr>
          <w:rFonts w:asciiTheme="majorBidi" w:eastAsia="Times New Roman" w:hAnsiTheme="majorBidi" w:cstheme="majorBidi"/>
          <w:sz w:val="24"/>
          <w:szCs w:val="24"/>
        </w:rPr>
        <w:t xml:space="preserve">are </w:t>
      </w:r>
      <w:r w:rsidR="00AF6459" w:rsidRPr="00976DF2">
        <w:rPr>
          <w:rFonts w:asciiTheme="majorBidi" w:eastAsia="Times New Roman" w:hAnsiTheme="majorBidi" w:cstheme="majorBidi"/>
          <w:sz w:val="24"/>
          <w:szCs w:val="24"/>
        </w:rPr>
        <w:t>valuable</w:t>
      </w:r>
      <w:r w:rsidR="00673461" w:rsidRPr="00976DF2">
        <w:rPr>
          <w:rFonts w:asciiTheme="majorBidi" w:eastAsia="Times New Roman" w:hAnsiTheme="majorBidi" w:cstheme="majorBidi"/>
          <w:sz w:val="24"/>
          <w:szCs w:val="24"/>
        </w:rPr>
        <w:t xml:space="preserve"> tools in </w:t>
      </w:r>
      <w:r w:rsidR="00F30CCB" w:rsidRPr="00976DF2">
        <w:rPr>
          <w:rFonts w:asciiTheme="majorBidi" w:eastAsia="Times New Roman" w:hAnsiTheme="majorBidi" w:cstheme="majorBidi"/>
          <w:sz w:val="24"/>
          <w:szCs w:val="24"/>
        </w:rPr>
        <w:t>ASD screening, embed different sensors inside toys to capture playing pattern</w:t>
      </w:r>
      <w:r w:rsidR="00AF6459" w:rsidRPr="00976DF2">
        <w:rPr>
          <w:rFonts w:asciiTheme="majorBidi" w:eastAsia="Times New Roman" w:hAnsiTheme="majorBidi" w:cstheme="majorBidi"/>
          <w:sz w:val="24"/>
          <w:szCs w:val="24"/>
        </w:rPr>
        <w:t>s</w:t>
      </w:r>
      <w:r w:rsidR="00BE720E" w:rsidRPr="00976DF2">
        <w:rPr>
          <w:rFonts w:asciiTheme="majorBidi" w:eastAsia="Times New Roman" w:hAnsiTheme="majorBidi" w:cstheme="majorBidi"/>
          <w:sz w:val="24"/>
          <w:szCs w:val="24"/>
        </w:rPr>
        <w:t>,</w:t>
      </w:r>
      <w:r w:rsidR="00FD2541" w:rsidRPr="00976DF2">
        <w:rPr>
          <w:rFonts w:asciiTheme="majorBidi" w:eastAsia="Times New Roman" w:hAnsiTheme="majorBidi" w:cstheme="majorBidi"/>
          <w:sz w:val="24"/>
          <w:szCs w:val="24"/>
        </w:rPr>
        <w:t xml:space="preserve"> </w:t>
      </w:r>
      <w:r w:rsidR="00BF3911" w:rsidRPr="00976DF2">
        <w:rPr>
          <w:rFonts w:asciiTheme="majorBidi" w:eastAsia="Times New Roman" w:hAnsiTheme="majorBidi" w:cstheme="majorBidi"/>
          <w:sz w:val="24"/>
          <w:szCs w:val="24"/>
        </w:rPr>
        <w:t xml:space="preserve">and </w:t>
      </w:r>
      <w:r w:rsidR="004C0EEA">
        <w:rPr>
          <w:rFonts w:asciiTheme="majorBidi" w:eastAsia="Times New Roman" w:hAnsiTheme="majorBidi" w:cstheme="majorBidi"/>
          <w:sz w:val="24"/>
          <w:szCs w:val="24"/>
        </w:rPr>
        <w:t xml:space="preserve">are </w:t>
      </w:r>
      <w:r w:rsidR="00BF3911" w:rsidRPr="00976DF2">
        <w:rPr>
          <w:rFonts w:asciiTheme="majorBidi" w:eastAsia="Times New Roman" w:hAnsiTheme="majorBidi" w:cstheme="majorBidi"/>
          <w:sz w:val="24"/>
          <w:szCs w:val="24"/>
        </w:rPr>
        <w:t>classif</w:t>
      </w:r>
      <w:r w:rsidR="004C0EEA">
        <w:rPr>
          <w:rFonts w:asciiTheme="majorBidi" w:eastAsia="Times New Roman" w:hAnsiTheme="majorBidi" w:cstheme="majorBidi"/>
          <w:sz w:val="24"/>
          <w:szCs w:val="24"/>
        </w:rPr>
        <w:t>ied based on proven</w:t>
      </w:r>
      <w:r w:rsidR="003353D4" w:rsidRPr="00976DF2">
        <w:rPr>
          <w:rFonts w:asciiTheme="majorBidi" w:eastAsia="Times New Roman" w:hAnsiTheme="majorBidi" w:cstheme="majorBidi"/>
          <w:sz w:val="24"/>
          <w:szCs w:val="24"/>
        </w:rPr>
        <w:t xml:space="preserve"> effective</w:t>
      </w:r>
      <w:r w:rsidR="00C111E7" w:rsidRPr="00976DF2">
        <w:rPr>
          <w:rFonts w:asciiTheme="majorBidi" w:eastAsia="Times New Roman" w:hAnsiTheme="majorBidi" w:cstheme="majorBidi"/>
          <w:sz w:val="24"/>
          <w:szCs w:val="24"/>
        </w:rPr>
        <w:t>,</w:t>
      </w:r>
      <w:r w:rsidR="003353D4" w:rsidRPr="00976DF2">
        <w:rPr>
          <w:rFonts w:asciiTheme="majorBidi" w:eastAsia="Times New Roman" w:hAnsiTheme="majorBidi" w:cstheme="majorBidi"/>
          <w:sz w:val="24"/>
          <w:szCs w:val="24"/>
        </w:rPr>
        <w:t xml:space="preserve"> </w:t>
      </w:r>
      <w:r w:rsidR="00A01FDD" w:rsidRPr="00976DF2">
        <w:rPr>
          <w:rFonts w:asciiTheme="majorBidi" w:eastAsia="Times New Roman" w:hAnsiTheme="majorBidi" w:cstheme="majorBidi"/>
          <w:sz w:val="24"/>
          <w:szCs w:val="24"/>
        </w:rPr>
        <w:t>i.e.</w:t>
      </w:r>
      <w:r w:rsidR="00C111E7" w:rsidRPr="00976DF2">
        <w:rPr>
          <w:rFonts w:asciiTheme="majorBidi" w:eastAsia="Times New Roman" w:hAnsiTheme="majorBidi" w:cstheme="majorBidi"/>
          <w:sz w:val="24"/>
          <w:szCs w:val="24"/>
        </w:rPr>
        <w:t>,</w:t>
      </w:r>
      <w:r w:rsidR="00A01FDD" w:rsidRPr="00976DF2">
        <w:rPr>
          <w:rFonts w:asciiTheme="majorBidi" w:eastAsia="Times New Roman" w:hAnsiTheme="majorBidi" w:cstheme="majorBidi"/>
          <w:sz w:val="24"/>
          <w:szCs w:val="24"/>
        </w:rPr>
        <w:t xml:space="preserve"> </w:t>
      </w:r>
      <w:commentRangeStart w:id="497"/>
      <w:proofErr w:type="spellStart"/>
      <w:r w:rsidR="003353D4" w:rsidRPr="00976DF2">
        <w:rPr>
          <w:rFonts w:asciiTheme="majorBidi" w:eastAsia="Times New Roman" w:hAnsiTheme="majorBidi" w:cstheme="majorBidi"/>
          <w:color w:val="FF0000"/>
          <w:sz w:val="24"/>
          <w:szCs w:val="24"/>
        </w:rPr>
        <w:t>Lanini</w:t>
      </w:r>
      <w:proofErr w:type="spellEnd"/>
      <w:r w:rsidR="003353D4" w:rsidRPr="00976DF2">
        <w:rPr>
          <w:rFonts w:asciiTheme="majorBidi" w:eastAsia="Times New Roman" w:hAnsiTheme="majorBidi" w:cstheme="majorBidi"/>
          <w:color w:val="FF0000"/>
          <w:sz w:val="24"/>
          <w:szCs w:val="24"/>
        </w:rPr>
        <w:t xml:space="preserve"> M. and et al</w:t>
      </w:r>
      <w:r w:rsidR="002F4ED2" w:rsidRPr="00976DF2">
        <w:rPr>
          <w:rFonts w:asciiTheme="majorBidi" w:eastAsia="Times New Roman" w:hAnsiTheme="majorBidi" w:cstheme="majorBidi"/>
          <w:color w:val="FF0000"/>
          <w:sz w:val="24"/>
          <w:szCs w:val="24"/>
        </w:rPr>
        <w:t>.</w:t>
      </w:r>
      <w:r w:rsidR="001F3B2C" w:rsidRPr="00976DF2">
        <w:rPr>
          <w:rFonts w:asciiTheme="majorBidi" w:eastAsia="Times New Roman" w:hAnsiTheme="majorBidi" w:cstheme="majorBidi"/>
          <w:color w:val="FF0000"/>
          <w:sz w:val="24"/>
          <w:szCs w:val="24"/>
        </w:rPr>
        <w:t xml:space="preserve"> </w:t>
      </w:r>
      <w:r w:rsidR="00107FD5" w:rsidRPr="00976DF2">
        <w:rPr>
          <w:rFonts w:asciiTheme="majorBidi" w:eastAsia="Times New Roman" w:hAnsiTheme="majorBidi" w:cstheme="majorBidi"/>
          <w:color w:val="FF0000"/>
          <w:sz w:val="24"/>
          <w:szCs w:val="24"/>
        </w:rPr>
        <w:t>combined accelerometer, gyroscope</w:t>
      </w:r>
      <w:r w:rsidR="002F4ED2" w:rsidRPr="00976DF2">
        <w:rPr>
          <w:rFonts w:asciiTheme="majorBidi" w:eastAsia="Times New Roman" w:hAnsiTheme="majorBidi" w:cstheme="majorBidi"/>
          <w:color w:val="FF0000"/>
          <w:sz w:val="24"/>
          <w:szCs w:val="24"/>
        </w:rPr>
        <w:t>,</w:t>
      </w:r>
      <w:r w:rsidR="00107FD5" w:rsidRPr="00976DF2">
        <w:rPr>
          <w:rFonts w:asciiTheme="majorBidi" w:eastAsia="Times New Roman" w:hAnsiTheme="majorBidi" w:cstheme="majorBidi"/>
          <w:color w:val="FF0000"/>
          <w:sz w:val="24"/>
          <w:szCs w:val="24"/>
        </w:rPr>
        <w:t xml:space="preserve"> and magnetometers data</w:t>
      </w:r>
      <w:commentRangeEnd w:id="497"/>
      <w:r w:rsidR="00365EBF" w:rsidRPr="00976DF2">
        <w:rPr>
          <w:rStyle w:val="CommentReference"/>
          <w:rFonts w:asciiTheme="majorBidi" w:hAnsiTheme="majorBidi" w:cstheme="majorBidi"/>
        </w:rPr>
        <w:commentReference w:id="497"/>
      </w:r>
      <w:r w:rsidR="00FF1C56" w:rsidRPr="00976DF2">
        <w:rPr>
          <w:rFonts w:asciiTheme="majorBidi" w:eastAsia="Times New Roman" w:hAnsiTheme="majorBidi" w:cstheme="majorBidi"/>
          <w:color w:val="FF0000"/>
          <w:sz w:val="24"/>
          <w:szCs w:val="24"/>
        </w:rPr>
        <w:t>.</w:t>
      </w:r>
      <w:r w:rsidR="009D348B" w:rsidRPr="00976DF2">
        <w:rPr>
          <w:rFonts w:asciiTheme="majorBidi" w:eastAsia="Times New Roman" w:hAnsiTheme="majorBidi" w:cstheme="majorBidi"/>
          <w:color w:val="FF0000"/>
          <w:sz w:val="24"/>
          <w:szCs w:val="24"/>
        </w:rPr>
        <w:fldChar w:fldCharType="begin"/>
      </w:r>
      <w:r w:rsidR="0025698F">
        <w:rPr>
          <w:rFonts w:asciiTheme="majorBidi" w:eastAsia="Times New Roman" w:hAnsiTheme="majorBidi" w:cstheme="majorBidi"/>
          <w:color w:val="FF0000"/>
          <w:sz w:val="24"/>
          <w:szCs w:val="24"/>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9D348B" w:rsidRPr="00976DF2">
        <w:rPr>
          <w:rFonts w:asciiTheme="majorBidi" w:eastAsia="Times New Roman" w:hAnsiTheme="majorBidi" w:cstheme="majorBidi"/>
          <w:color w:val="FF0000"/>
          <w:sz w:val="24"/>
          <w:szCs w:val="24"/>
        </w:rPr>
        <w:fldChar w:fldCharType="separate"/>
      </w:r>
      <w:r w:rsidR="0025698F">
        <w:rPr>
          <w:rFonts w:asciiTheme="majorBidi" w:eastAsia="Times New Roman" w:hAnsiTheme="majorBidi" w:cstheme="majorBidi"/>
          <w:noProof/>
          <w:color w:val="FF0000"/>
          <w:sz w:val="24"/>
          <w:szCs w:val="24"/>
        </w:rPr>
        <w:t>[21]</w:t>
      </w:r>
      <w:r w:rsidR="009D348B" w:rsidRPr="00976DF2">
        <w:rPr>
          <w:rFonts w:asciiTheme="majorBidi" w:eastAsia="Times New Roman" w:hAnsiTheme="majorBidi" w:cstheme="majorBidi"/>
          <w:color w:val="FF0000"/>
          <w:sz w:val="24"/>
          <w:szCs w:val="24"/>
        </w:rPr>
        <w:fldChar w:fldCharType="end"/>
      </w:r>
      <w:r w:rsidR="00FF1C56" w:rsidRPr="00976DF2">
        <w:rPr>
          <w:rFonts w:asciiTheme="majorBidi" w:eastAsia="Times New Roman" w:hAnsiTheme="majorBidi" w:cstheme="majorBidi"/>
          <w:color w:val="FF0000"/>
          <w:sz w:val="24"/>
          <w:szCs w:val="24"/>
        </w:rPr>
        <w:t xml:space="preserve"> </w:t>
      </w:r>
      <w:r w:rsidR="00FF1C56" w:rsidRPr="00976DF2">
        <w:rPr>
          <w:rFonts w:asciiTheme="majorBidi" w:eastAsia="Times New Roman" w:hAnsiTheme="majorBidi" w:cstheme="majorBidi"/>
          <w:sz w:val="24"/>
          <w:szCs w:val="24"/>
        </w:rPr>
        <w:t>Also</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Moradi et al. introduced a platform for autism screening based on acceleration data of a toy car that, in their first version, a Wii remote controller perform as a sensor hub and a Matlab program developed to interact with the system to collect accelerometer data of x, y</w:t>
      </w:r>
      <w:r w:rsidR="002F4ED2" w:rsidRPr="00976DF2">
        <w:rPr>
          <w:rFonts w:asciiTheme="majorBidi" w:eastAsia="Times New Roman" w:hAnsiTheme="majorBidi" w:cstheme="majorBidi"/>
          <w:sz w:val="24"/>
          <w:szCs w:val="24"/>
        </w:rPr>
        <w:t>,</w:t>
      </w:r>
      <w:r w:rsidR="00FF1C56" w:rsidRPr="00976DF2">
        <w:rPr>
          <w:rFonts w:asciiTheme="majorBidi" w:eastAsia="Times New Roman" w:hAnsiTheme="majorBidi" w:cstheme="majorBidi"/>
          <w:sz w:val="24"/>
          <w:szCs w:val="24"/>
        </w:rPr>
        <w:t xml:space="preserve"> and z axes</w:t>
      </w:r>
      <w:r w:rsidR="00D33AD8" w:rsidRPr="00976DF2">
        <w:rPr>
          <w:rFonts w:asciiTheme="majorBidi" w:eastAsia="Times New Roman" w:hAnsiTheme="majorBidi" w:cstheme="majorBidi"/>
          <w:sz w:val="24"/>
          <w:szCs w:val="24"/>
        </w:rPr>
        <w:t xml:space="preserve"> to investigate distinctive playing patterns</w:t>
      </w:r>
      <w:r w:rsidR="008E04EF" w:rsidRPr="00976DF2">
        <w:rPr>
          <w:rFonts w:asciiTheme="majorBidi" w:eastAsia="Times New Roman" w:hAnsiTheme="majorBidi" w:cstheme="majorBidi"/>
          <w:sz w:val="24"/>
          <w:szCs w:val="24"/>
        </w:rPr>
        <w:t xml:space="preserve"> and implement a</w:t>
      </w:r>
      <w:r w:rsidR="002F4ED2" w:rsidRPr="00976DF2">
        <w:rPr>
          <w:rFonts w:asciiTheme="majorBidi" w:eastAsia="Times New Roman" w:hAnsiTheme="majorBidi" w:cstheme="majorBidi"/>
          <w:sz w:val="24"/>
          <w:szCs w:val="24"/>
        </w:rPr>
        <w:t>n</w:t>
      </w:r>
      <w:r w:rsidR="008E04EF" w:rsidRPr="00976DF2">
        <w:rPr>
          <w:rFonts w:asciiTheme="majorBidi" w:eastAsia="Times New Roman" w:hAnsiTheme="majorBidi" w:cstheme="majorBidi"/>
          <w:sz w:val="24"/>
          <w:szCs w:val="24"/>
        </w:rPr>
        <w:t xml:space="preserve"> SV</w:t>
      </w:r>
      <w:r w:rsidR="00ED5598" w:rsidRPr="00976DF2">
        <w:rPr>
          <w:rFonts w:asciiTheme="majorBidi" w:eastAsia="Times New Roman" w:hAnsiTheme="majorBidi" w:cstheme="majorBidi"/>
          <w:sz w:val="24"/>
          <w:szCs w:val="24"/>
        </w:rPr>
        <w:t xml:space="preserve">M </w:t>
      </w:r>
      <w:r w:rsidR="008E04EF" w:rsidRPr="00976DF2">
        <w:rPr>
          <w:rFonts w:asciiTheme="majorBidi" w:eastAsia="Times New Roman" w:hAnsiTheme="majorBidi" w:cstheme="majorBidi"/>
          <w:sz w:val="24"/>
          <w:szCs w:val="24"/>
        </w:rPr>
        <w:t>classifier</w:t>
      </w:r>
      <w:r w:rsidR="00AB7E1D" w:rsidRPr="00976DF2">
        <w:rPr>
          <w:rFonts w:asciiTheme="majorBidi" w:eastAsia="Times New Roman" w:hAnsiTheme="majorBidi" w:cstheme="majorBidi"/>
          <w:sz w:val="24"/>
          <w:szCs w:val="24"/>
        </w:rPr>
        <w:t xml:space="preserve"> with 85% accuracy</w:t>
      </w:r>
      <w:r w:rsidR="009D348B" w:rsidRPr="00976DF2">
        <w:rPr>
          <w:rFonts w:asciiTheme="majorBidi" w:eastAsia="Times New Roman" w:hAnsiTheme="majorBidi" w:cstheme="majorBidi"/>
          <w:sz w:val="24"/>
          <w:szCs w:val="24"/>
        </w:rPr>
        <w:fldChar w:fldCharType="begin"/>
      </w:r>
      <w:r w:rsidR="0025698F">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D348B" w:rsidRPr="00976DF2">
        <w:rPr>
          <w:rFonts w:asciiTheme="majorBidi" w:eastAsia="Times New Roman" w:hAnsiTheme="majorBidi" w:cstheme="majorBidi"/>
          <w:sz w:val="24"/>
          <w:szCs w:val="24"/>
        </w:rPr>
        <w:fldChar w:fldCharType="separate"/>
      </w:r>
      <w:r w:rsidR="0025698F">
        <w:rPr>
          <w:rFonts w:asciiTheme="majorBidi" w:eastAsia="Times New Roman" w:hAnsiTheme="majorBidi" w:cstheme="majorBidi"/>
          <w:noProof/>
          <w:sz w:val="24"/>
          <w:szCs w:val="24"/>
        </w:rPr>
        <w:t>[13]</w:t>
      </w:r>
      <w:r w:rsidR="009D348B" w:rsidRPr="00976DF2">
        <w:rPr>
          <w:rFonts w:asciiTheme="majorBidi" w:eastAsia="Times New Roman" w:hAnsiTheme="majorBidi" w:cstheme="majorBidi"/>
          <w:sz w:val="24"/>
          <w:szCs w:val="24"/>
        </w:rPr>
        <w:fldChar w:fldCharType="end"/>
      </w:r>
    </w:p>
    <w:p w14:paraId="42B47723" w14:textId="77777777" w:rsidR="00B30193" w:rsidRPr="00976DF2" w:rsidRDefault="00B30193" w:rsidP="00B30193">
      <w:pPr>
        <w:spacing w:after="0" w:line="240" w:lineRule="auto"/>
        <w:rPr>
          <w:rFonts w:asciiTheme="majorBidi" w:eastAsia="Times New Roman" w:hAnsiTheme="majorBidi" w:cstheme="majorBidi"/>
          <w:sz w:val="24"/>
          <w:szCs w:val="24"/>
        </w:rPr>
      </w:pPr>
    </w:p>
    <w:p w14:paraId="204B43E5" w14:textId="68DB0B26" w:rsidR="00B30193" w:rsidRPr="00976DF2" w:rsidRDefault="00D33AD8" w:rsidP="003633A9">
      <w:pPr>
        <w:spacing w:after="0" w:line="240" w:lineRule="auto"/>
        <w:rPr>
          <w:rFonts w:asciiTheme="majorBidi" w:eastAsia="Times New Roman" w:hAnsiTheme="majorBidi" w:cstheme="majorBidi"/>
          <w:sz w:val="24"/>
          <w:szCs w:val="24"/>
        </w:rPr>
      </w:pPr>
      <w:r w:rsidRPr="00982936">
        <w:rPr>
          <w:rFonts w:asciiTheme="majorBidi" w:eastAsia="Times New Roman" w:hAnsiTheme="majorBidi" w:cstheme="majorBidi"/>
          <w:sz w:val="24"/>
          <w:szCs w:val="24"/>
          <w:rPrChange w:id="498" w:author="bijan mehralizadeh" w:date="2021-12-24T17:16:00Z">
            <w:rPr>
              <w:rFonts w:asciiTheme="majorBidi" w:eastAsia="Times New Roman" w:hAnsiTheme="majorBidi" w:cstheme="majorBidi"/>
              <w:sz w:val="24"/>
              <w:szCs w:val="24"/>
              <w:highlight w:val="yellow"/>
            </w:rPr>
          </w:rPrChange>
        </w:rPr>
        <w:t>I</w:t>
      </w:r>
      <w:r w:rsidR="00B30193" w:rsidRPr="00982936">
        <w:rPr>
          <w:rFonts w:asciiTheme="majorBidi" w:eastAsia="Times New Roman" w:hAnsiTheme="majorBidi" w:cstheme="majorBidi"/>
          <w:sz w:val="24"/>
          <w:szCs w:val="24"/>
          <w:rPrChange w:id="499" w:author="bijan mehralizadeh" w:date="2021-12-24T17:16:00Z">
            <w:rPr>
              <w:rFonts w:asciiTheme="majorBidi" w:eastAsia="Times New Roman" w:hAnsiTheme="majorBidi" w:cstheme="majorBidi"/>
              <w:sz w:val="24"/>
              <w:szCs w:val="24"/>
              <w:highlight w:val="yellow"/>
            </w:rPr>
          </w:rPrChange>
        </w:rPr>
        <w:t>n this research</w:t>
      </w:r>
      <w:r w:rsidR="00144A40" w:rsidRPr="00982936">
        <w:rPr>
          <w:rFonts w:asciiTheme="majorBidi" w:eastAsia="Times New Roman" w:hAnsiTheme="majorBidi" w:cstheme="majorBidi"/>
          <w:sz w:val="24"/>
          <w:szCs w:val="24"/>
          <w:rPrChange w:id="500" w:author="bijan mehralizadeh" w:date="2021-12-24T17:16:00Z">
            <w:rPr>
              <w:rFonts w:asciiTheme="majorBidi" w:eastAsia="Times New Roman" w:hAnsiTheme="majorBidi" w:cstheme="majorBidi"/>
              <w:sz w:val="24"/>
              <w:szCs w:val="24"/>
              <w:highlight w:val="yellow"/>
            </w:rPr>
          </w:rPrChange>
        </w:rPr>
        <w:t>,</w:t>
      </w:r>
      <w:r w:rsidR="00B30193" w:rsidRPr="00982936">
        <w:rPr>
          <w:rFonts w:asciiTheme="majorBidi" w:eastAsia="Times New Roman" w:hAnsiTheme="majorBidi" w:cstheme="majorBidi"/>
          <w:sz w:val="24"/>
          <w:szCs w:val="24"/>
          <w:rPrChange w:id="501" w:author="bijan mehralizadeh" w:date="2021-12-24T17:16:00Z">
            <w:rPr>
              <w:rFonts w:asciiTheme="majorBidi" w:eastAsia="Times New Roman" w:hAnsiTheme="majorBidi" w:cstheme="majorBidi"/>
              <w:sz w:val="24"/>
              <w:szCs w:val="24"/>
              <w:highlight w:val="yellow"/>
            </w:rPr>
          </w:rPrChange>
        </w:rPr>
        <w:t xml:space="preserve"> the smart toy car 2.0 is introduced</w:t>
      </w:r>
      <w:r w:rsidR="006C2199" w:rsidRPr="00982936">
        <w:rPr>
          <w:rFonts w:asciiTheme="majorBidi" w:eastAsia="Times New Roman" w:hAnsiTheme="majorBidi" w:cstheme="majorBidi"/>
          <w:sz w:val="24"/>
          <w:szCs w:val="24"/>
          <w:rPrChange w:id="502" w:author="bijan mehralizadeh" w:date="2021-12-24T17:16:00Z">
            <w:rPr>
              <w:rFonts w:asciiTheme="majorBidi" w:eastAsia="Times New Roman" w:hAnsiTheme="majorBidi" w:cstheme="majorBidi"/>
              <w:sz w:val="24"/>
              <w:szCs w:val="24"/>
              <w:highlight w:val="yellow"/>
            </w:rPr>
          </w:rPrChange>
        </w:rPr>
        <w:t>. It extends the previous version functionality by adding shaft encoders to the wheels</w:t>
      </w:r>
      <w:r w:rsidR="004C0EEA" w:rsidRPr="00982936">
        <w:rPr>
          <w:rFonts w:asciiTheme="majorBidi" w:eastAsia="Times New Roman" w:hAnsiTheme="majorBidi" w:cstheme="majorBidi"/>
          <w:sz w:val="24"/>
          <w:szCs w:val="24"/>
          <w:rPrChange w:id="503" w:author="bijan mehralizadeh" w:date="2021-12-24T17:16:00Z">
            <w:rPr>
              <w:rFonts w:asciiTheme="majorBidi" w:eastAsia="Times New Roman" w:hAnsiTheme="majorBidi" w:cstheme="majorBidi"/>
              <w:sz w:val="24"/>
              <w:szCs w:val="24"/>
              <w:highlight w:val="yellow"/>
            </w:rPr>
          </w:rPrChange>
        </w:rPr>
        <w:t>,</w:t>
      </w:r>
      <w:r w:rsidR="00F10B27" w:rsidRPr="00982936">
        <w:rPr>
          <w:rFonts w:asciiTheme="majorBidi" w:eastAsia="Times New Roman" w:hAnsiTheme="majorBidi" w:cstheme="majorBidi"/>
          <w:sz w:val="24"/>
          <w:szCs w:val="24"/>
          <w:rPrChange w:id="504" w:author="bijan mehralizadeh" w:date="2021-12-24T17:16:00Z">
            <w:rPr>
              <w:rFonts w:asciiTheme="majorBidi" w:eastAsia="Times New Roman" w:hAnsiTheme="majorBidi" w:cstheme="majorBidi"/>
              <w:sz w:val="24"/>
              <w:szCs w:val="24"/>
              <w:highlight w:val="yellow"/>
            </w:rPr>
          </w:rPrChange>
        </w:rPr>
        <w:t xml:space="preserve"> introducing new features</w:t>
      </w:r>
      <w:r w:rsidR="004C0EEA" w:rsidRPr="00982936">
        <w:rPr>
          <w:rFonts w:asciiTheme="majorBidi" w:eastAsia="Times New Roman" w:hAnsiTheme="majorBidi" w:cstheme="majorBidi"/>
          <w:sz w:val="24"/>
          <w:szCs w:val="24"/>
          <w:rPrChange w:id="505" w:author="bijan mehralizadeh" w:date="2021-12-24T17:16:00Z">
            <w:rPr>
              <w:rFonts w:asciiTheme="majorBidi" w:eastAsia="Times New Roman" w:hAnsiTheme="majorBidi" w:cstheme="majorBidi"/>
              <w:sz w:val="24"/>
              <w:szCs w:val="24"/>
              <w:highlight w:val="yellow"/>
            </w:rPr>
          </w:rPrChange>
        </w:rPr>
        <w:t>,</w:t>
      </w:r>
      <w:r w:rsidR="00F10B27" w:rsidRPr="00982936">
        <w:rPr>
          <w:rFonts w:asciiTheme="majorBidi" w:eastAsia="Times New Roman" w:hAnsiTheme="majorBidi" w:cstheme="majorBidi"/>
          <w:sz w:val="24"/>
          <w:szCs w:val="24"/>
          <w:rPrChange w:id="506" w:author="bijan mehralizadeh" w:date="2021-12-24T17:16:00Z">
            <w:rPr>
              <w:rFonts w:asciiTheme="majorBidi" w:eastAsia="Times New Roman" w:hAnsiTheme="majorBidi" w:cstheme="majorBidi"/>
              <w:sz w:val="24"/>
              <w:szCs w:val="24"/>
              <w:highlight w:val="yellow"/>
            </w:rPr>
          </w:rPrChange>
        </w:rPr>
        <w:t xml:space="preserve"> and optimizing the feature selection method</w:t>
      </w:r>
      <w:r w:rsidR="004C0EEA" w:rsidRPr="00982936">
        <w:rPr>
          <w:rFonts w:asciiTheme="majorBidi" w:eastAsia="Times New Roman" w:hAnsiTheme="majorBidi" w:cstheme="majorBidi"/>
          <w:sz w:val="24"/>
          <w:szCs w:val="24"/>
          <w:rPrChange w:id="507" w:author="bijan mehralizadeh" w:date="2021-12-24T17:16:00Z">
            <w:rPr>
              <w:rFonts w:asciiTheme="majorBidi" w:eastAsia="Times New Roman" w:hAnsiTheme="majorBidi" w:cstheme="majorBidi"/>
              <w:sz w:val="24"/>
              <w:szCs w:val="24"/>
              <w:highlight w:val="yellow"/>
            </w:rPr>
          </w:rPrChange>
        </w:rPr>
        <w:t>. I</w:t>
      </w:r>
      <w:r w:rsidR="009777C1" w:rsidRPr="00982936">
        <w:rPr>
          <w:rFonts w:asciiTheme="majorBidi" w:eastAsia="Times New Roman" w:hAnsiTheme="majorBidi" w:cstheme="majorBidi"/>
          <w:sz w:val="24"/>
          <w:szCs w:val="24"/>
          <w:rPrChange w:id="508" w:author="bijan mehralizadeh" w:date="2021-12-24T17:16:00Z">
            <w:rPr>
              <w:rFonts w:asciiTheme="majorBidi" w:eastAsia="Times New Roman" w:hAnsiTheme="majorBidi" w:cstheme="majorBidi"/>
              <w:sz w:val="24"/>
              <w:szCs w:val="24"/>
              <w:highlight w:val="yellow"/>
            </w:rPr>
          </w:rPrChange>
        </w:rPr>
        <w:t>t</w:t>
      </w:r>
      <w:r w:rsidR="006C2199" w:rsidRPr="00982936">
        <w:rPr>
          <w:rFonts w:asciiTheme="majorBidi" w:eastAsia="Times New Roman" w:hAnsiTheme="majorBidi" w:cstheme="majorBidi"/>
          <w:sz w:val="24"/>
          <w:szCs w:val="24"/>
          <w:rPrChange w:id="509" w:author="bijan mehralizadeh" w:date="2021-12-24T17:16:00Z">
            <w:rPr>
              <w:rFonts w:asciiTheme="majorBidi" w:eastAsia="Times New Roman" w:hAnsiTheme="majorBidi" w:cstheme="majorBidi"/>
              <w:sz w:val="24"/>
              <w:szCs w:val="24"/>
              <w:highlight w:val="yellow"/>
            </w:rPr>
          </w:rPrChange>
        </w:rPr>
        <w:t xml:space="preserve"> enables us to study the ASD symptoms with a</w:t>
      </w:r>
      <w:r w:rsidR="003633A9" w:rsidRPr="00982936">
        <w:rPr>
          <w:rFonts w:asciiTheme="majorBidi" w:eastAsia="Times New Roman" w:hAnsiTheme="majorBidi" w:cstheme="majorBidi"/>
          <w:sz w:val="24"/>
          <w:szCs w:val="24"/>
          <w:rPrChange w:id="510" w:author="bijan mehralizadeh" w:date="2021-12-24T17:16:00Z">
            <w:rPr>
              <w:rFonts w:asciiTheme="majorBidi" w:eastAsia="Times New Roman" w:hAnsiTheme="majorBidi" w:cstheme="majorBidi"/>
              <w:sz w:val="24"/>
              <w:szCs w:val="24"/>
              <w:highlight w:val="yellow"/>
            </w:rPr>
          </w:rPrChange>
        </w:rPr>
        <w:t xml:space="preserve"> multi modalities approach and</w:t>
      </w:r>
      <w:r w:rsidR="0049389A" w:rsidRPr="00982936">
        <w:rPr>
          <w:rFonts w:asciiTheme="majorBidi" w:eastAsia="Times New Roman" w:hAnsiTheme="majorBidi" w:cstheme="majorBidi"/>
          <w:sz w:val="24"/>
          <w:szCs w:val="24"/>
          <w:rPrChange w:id="511" w:author="bijan mehralizadeh" w:date="2021-12-24T17:16:00Z">
            <w:rPr>
              <w:rFonts w:asciiTheme="majorBidi" w:eastAsia="Times New Roman" w:hAnsiTheme="majorBidi" w:cstheme="majorBidi"/>
              <w:sz w:val="24"/>
              <w:szCs w:val="24"/>
              <w:highlight w:val="yellow"/>
            </w:rPr>
          </w:rPrChange>
        </w:rPr>
        <w:t xml:space="preserve"> </w:t>
      </w:r>
      <w:r w:rsidR="006C2199" w:rsidRPr="00982936">
        <w:rPr>
          <w:rFonts w:asciiTheme="majorBidi" w:eastAsia="Times New Roman" w:hAnsiTheme="majorBidi" w:cstheme="majorBidi"/>
          <w:sz w:val="24"/>
          <w:szCs w:val="24"/>
          <w:rPrChange w:id="512" w:author="bijan mehralizadeh" w:date="2021-12-24T17:16:00Z">
            <w:rPr>
              <w:rFonts w:asciiTheme="majorBidi" w:eastAsia="Times New Roman" w:hAnsiTheme="majorBidi" w:cstheme="majorBidi"/>
              <w:sz w:val="24"/>
              <w:szCs w:val="24"/>
              <w:highlight w:val="yellow"/>
            </w:rPr>
          </w:rPrChange>
        </w:rPr>
        <w:t>simultaneously analyze the repetitive behaviors and the obsessive attention to the details</w:t>
      </w:r>
      <w:r w:rsidR="00F10B27" w:rsidRPr="00982936">
        <w:rPr>
          <w:rFonts w:asciiTheme="majorBidi" w:eastAsia="Times New Roman" w:hAnsiTheme="majorBidi" w:cstheme="majorBidi"/>
          <w:sz w:val="24"/>
          <w:szCs w:val="24"/>
          <w:rPrChange w:id="513" w:author="bijan mehralizadeh" w:date="2021-12-24T17:16:00Z">
            <w:rPr>
              <w:rFonts w:asciiTheme="majorBidi" w:eastAsia="Times New Roman" w:hAnsiTheme="majorBidi" w:cstheme="majorBidi"/>
              <w:sz w:val="24"/>
              <w:szCs w:val="24"/>
              <w:highlight w:val="yellow"/>
            </w:rPr>
          </w:rPrChange>
        </w:rPr>
        <w:t>.</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6C6013A7" w:rsidR="003307AE" w:rsidRPr="00976DF2" w:rsidRDefault="00310BE2"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t xml:space="preserve">The smart toy car </w:t>
      </w:r>
      <w:r w:rsidR="00CB655D" w:rsidRPr="00976DF2">
        <w:rPr>
          <w:rFonts w:asciiTheme="majorBidi" w:eastAsia="Times New Roman" w:hAnsiTheme="majorBidi" w:cstheme="majorBidi"/>
          <w:color w:val="0E101A"/>
          <w:sz w:val="24"/>
          <w:szCs w:val="24"/>
        </w:rPr>
        <w:t>2.0</w:t>
      </w:r>
      <w:r w:rsidR="001C7452" w:rsidRPr="00976DF2">
        <w:rPr>
          <w:rFonts w:asciiTheme="majorBidi" w:eastAsia="Times New Roman" w:hAnsiTheme="majorBidi" w:cstheme="majorBidi"/>
          <w:color w:val="0E101A"/>
          <w:sz w:val="24"/>
          <w:szCs w:val="24"/>
        </w:rPr>
        <w:t xml:space="preserve"> (Fig. 1(a))</w:t>
      </w:r>
      <w:r w:rsidR="00CB655D" w:rsidRPr="00976DF2">
        <w:rPr>
          <w:rFonts w:asciiTheme="majorBidi" w:eastAsia="Times New Roman" w:hAnsiTheme="majorBidi" w:cstheme="majorBidi"/>
          <w:color w:val="0E101A"/>
          <w:sz w:val="24"/>
          <w:szCs w:val="24"/>
        </w:rPr>
        <w:t xml:space="preserve"> </w:t>
      </w:r>
      <w:r w:rsidR="00536633" w:rsidRPr="00976DF2">
        <w:rPr>
          <w:rFonts w:asciiTheme="majorBidi" w:eastAsia="Times New Roman" w:hAnsiTheme="majorBidi" w:cstheme="majorBidi"/>
          <w:color w:val="0E101A"/>
          <w:sz w:val="24"/>
          <w:szCs w:val="24"/>
        </w:rPr>
        <w:t>has received multiple upgrades regarding</w:t>
      </w:r>
      <w:r w:rsidR="00A3591C" w:rsidRPr="00976DF2">
        <w:rPr>
          <w:rFonts w:asciiTheme="majorBidi" w:eastAsia="Times New Roman" w:hAnsiTheme="majorBidi" w:cstheme="majorBidi"/>
          <w:color w:val="0E101A"/>
          <w:sz w:val="24"/>
          <w:szCs w:val="24"/>
        </w:rPr>
        <w:t xml:space="preserve"> its previous version</w:t>
      </w:r>
      <w:r w:rsidR="009777C1" w:rsidRPr="00976DF2">
        <w:rPr>
          <w:rFonts w:asciiTheme="majorBidi" w:eastAsia="Times New Roman" w:hAnsiTheme="majorBidi" w:cstheme="majorBidi"/>
          <w:color w:val="0E101A"/>
          <w:sz w:val="24"/>
          <w:szCs w:val="24"/>
        </w:rPr>
        <w:t>;</w:t>
      </w:r>
      <w:r w:rsidR="00A3591C" w:rsidRPr="00976DF2">
        <w:rPr>
          <w:rFonts w:asciiTheme="majorBidi" w:eastAsia="Times New Roman" w:hAnsiTheme="majorBidi" w:cstheme="majorBidi"/>
          <w:color w:val="0E101A"/>
          <w:sz w:val="24"/>
          <w:szCs w:val="24"/>
        </w:rPr>
        <w:t xml:space="preserve"> </w:t>
      </w:r>
      <w:r w:rsidR="008727F9" w:rsidRPr="00976DF2">
        <w:rPr>
          <w:rFonts w:asciiTheme="majorBidi" w:eastAsia="Times New Roman" w:hAnsiTheme="majorBidi" w:cstheme="majorBidi"/>
          <w:sz w:val="24"/>
          <w:szCs w:val="24"/>
        </w:rPr>
        <w:t>the new system has an inexpensive IoT board</w:t>
      </w:r>
      <w:r w:rsidR="00473D41" w:rsidRPr="00976DF2">
        <w:rPr>
          <w:rFonts w:asciiTheme="majorBidi" w:eastAsia="Times New Roman" w:hAnsiTheme="majorBidi" w:cstheme="majorBidi"/>
          <w:sz w:val="24"/>
          <w:szCs w:val="24"/>
        </w:rPr>
        <w:t xml:space="preserve"> ESPRESSIF</w:t>
      </w:r>
      <w:r w:rsidR="008727F9" w:rsidRPr="00976DF2">
        <w:rPr>
          <w:rFonts w:asciiTheme="majorBidi" w:eastAsia="Times New Roman" w:hAnsiTheme="majorBidi" w:cstheme="majorBidi"/>
          <w:sz w:val="24"/>
          <w:szCs w:val="24"/>
        </w:rPr>
        <w:t xml:space="preserve"> ESP8266 </w:t>
      </w:r>
      <w:proofErr w:type="spellStart"/>
      <w:r w:rsidR="008727F9" w:rsidRPr="00976DF2">
        <w:rPr>
          <w:rFonts w:asciiTheme="majorBidi" w:eastAsia="Times New Roman" w:hAnsiTheme="majorBidi" w:cstheme="majorBidi"/>
          <w:sz w:val="24"/>
          <w:szCs w:val="24"/>
        </w:rPr>
        <w:t>NodeMCU</w:t>
      </w:r>
      <w:proofErr w:type="spellEnd"/>
      <w:r w:rsidR="00473D41" w:rsidRPr="00976DF2">
        <w:rPr>
          <w:rStyle w:val="FootnoteReference"/>
          <w:rFonts w:asciiTheme="majorBidi" w:eastAsia="Times New Roman" w:hAnsiTheme="majorBidi" w:cstheme="majorBidi"/>
          <w:sz w:val="24"/>
          <w:szCs w:val="24"/>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a cheap MEMS accelerometer ADXL345</w:t>
      </w:r>
      <w:r w:rsidR="004D7C74" w:rsidRPr="00976DF2">
        <w:rPr>
          <w:rFonts w:asciiTheme="majorBidi" w:eastAsia="Times New Roman" w:hAnsiTheme="majorBidi" w:cstheme="majorBidi"/>
          <w:sz w:val="24"/>
          <w:szCs w:val="24"/>
        </w:rPr>
        <w:t xml:space="preserve"> 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t xml:space="preserve">are </w:t>
      </w:r>
      <w:r w:rsidR="00EF2BCA" w:rsidRPr="00976DF2">
        <w:rPr>
          <w:rFonts w:asciiTheme="majorBidi" w:eastAsia="Times New Roman" w:hAnsiTheme="majorBidi" w:cstheme="majorBidi"/>
          <w:sz w:val="24"/>
          <w:szCs w:val="24"/>
        </w:rPr>
        <w:t xml:space="preserve">installed on forward and backward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 power supply</w:t>
      </w:r>
      <w:r w:rsidR="00E95F9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available 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08CA459B" w:rsidR="00B30193" w:rsidRPr="00976DF2" w:rsidRDefault="00B30193" w:rsidP="003307AE">
      <w:pPr>
        <w:rPr>
          <w:rFonts w:asciiTheme="majorBidi" w:eastAsia="Times New Roman" w:hAnsiTheme="majorBidi" w:cstheme="majorBidi"/>
          <w:color w:val="0E101A"/>
          <w:sz w:val="24"/>
          <w:szCs w:val="24"/>
        </w:rPr>
      </w:pPr>
      <w:r w:rsidRPr="00976DF2">
        <w:rPr>
          <w:rFonts w:asciiTheme="majorBidi" w:eastAsia="Times New Roman" w:hAnsiTheme="majorBidi" w:cstheme="majorBidi"/>
          <w:sz w:val="24"/>
          <w:szCs w:val="24"/>
        </w:rPr>
        <w:t>The smart toy car firmware is based on the Arduino ecosystem to make future R&amp;D more effortless. Also, for interfacing with the system, a ROS (Robotic Operating System)</w:t>
      </w:r>
      <w:r w:rsidR="00786DBD" w:rsidRPr="00976DF2">
        <w:rPr>
          <w:rStyle w:val="FootnoteReference"/>
          <w:rFonts w:asciiTheme="majorBidi" w:eastAsia="Times New Roman" w:hAnsiTheme="majorBidi" w:cstheme="majorBidi"/>
          <w:sz w:val="24"/>
          <w:szCs w:val="24"/>
        </w:rPr>
        <w:footnoteReference w:id="2"/>
      </w:r>
      <w:r w:rsidRPr="00976DF2">
        <w:rPr>
          <w:rFonts w:asciiTheme="majorBidi" w:eastAsia="Times New Roman" w:hAnsiTheme="majorBidi" w:cstheme="majorBidi"/>
          <w:sz w:val="24"/>
          <w:szCs w:val="24"/>
        </w:rPr>
        <w:t xml:space="preserve"> package is developed.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smart</w:t>
      </w:r>
      <w:r w:rsidRPr="00976DF2">
        <w:rPr>
          <w:rFonts w:asciiTheme="majorBidi" w:eastAsia="Times New Roman" w:hAnsiTheme="majorBidi" w:cstheme="majorBidi"/>
          <w:sz w:val="24"/>
          <w:szCs w:val="24"/>
        </w:rPr>
        <w:t xml:space="preserve"> toy car in other systems more straightforward.</w:t>
      </w:r>
    </w:p>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77777777" w:rsidR="00450018" w:rsidRPr="00976DF2" w:rsidRDefault="00450018" w:rsidP="00450018">
      <w:pPr>
        <w:keepNext/>
        <w:spacing w:after="0" w:line="240" w:lineRule="auto"/>
        <w:jc w:val="both"/>
        <w:rPr>
          <w:rFonts w:asciiTheme="majorBidi" w:hAnsiTheme="majorBidi" w:cstheme="majorBidi"/>
        </w:rPr>
      </w:pPr>
      <w:r w:rsidRPr="00976DF2">
        <w:rPr>
          <w:rFonts w:asciiTheme="majorBidi" w:eastAsia="Times New Roman" w:hAnsiTheme="majorBidi" w:cstheme="majorBidi"/>
          <w:noProof/>
          <w:color w:val="0E101A"/>
          <w:sz w:val="24"/>
          <w:szCs w:val="24"/>
        </w:rPr>
        <w:lastRenderedPageBreak/>
        <w:drawing>
          <wp:inline distT="0" distB="0" distL="0" distR="0" wp14:anchorId="51CB1015" wp14:editId="364185C7">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66290"/>
                    </a:xfrm>
                    <a:prstGeom prst="rect">
                      <a:avLst/>
                    </a:prstGeom>
                    <a:noFill/>
                    <a:ln>
                      <a:noFill/>
                    </a:ln>
                  </pic:spPr>
                </pic:pic>
              </a:graphicData>
            </a:graphic>
          </wp:inline>
        </w:drawing>
      </w:r>
    </w:p>
    <w:p w14:paraId="00000009" w14:textId="3F3F743F"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00D9738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(a) the smart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Tests</w:t>
      </w:r>
    </w:p>
    <w:p w14:paraId="48A55FA4" w14:textId="2156F163"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DOOSTEAUTISM autism center, and the smart toy car was tested on 50 children from 3 to 6 years old, from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autistic</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39623C" w:rsidRPr="00976DF2">
        <w:rPr>
          <w:rFonts w:asciiTheme="majorBidi" w:eastAsia="Times New Roman" w:hAnsiTheme="majorBidi" w:cstheme="majorBidi"/>
          <w:sz w:val="24"/>
          <w:szCs w:val="24"/>
        </w:rPr>
        <w:t>non-autistic</w:t>
      </w:r>
      <w:r w:rsidR="00B30193" w:rsidRPr="00976DF2">
        <w:rPr>
          <w:rFonts w:asciiTheme="majorBidi" w:eastAsia="Times New Roman" w:hAnsiTheme="majorBidi" w:cstheme="majorBidi"/>
          <w:sz w:val="24"/>
          <w:szCs w:val="24"/>
        </w:rPr>
        <w:t xml:space="preserve"> </w:t>
      </w:r>
      <w:r w:rsidR="00A42B44" w:rsidRPr="00976DF2">
        <w:rPr>
          <w:rFonts w:asciiTheme="majorBidi" w:eastAsia="Times New Roman" w:hAnsiTheme="majorBidi" w:cstheme="majorBidi"/>
          <w:sz w:val="24"/>
          <w:szCs w:val="24"/>
        </w:rPr>
        <w:t>and other</w:t>
      </w:r>
      <w:r w:rsidR="00963A88" w:rsidRPr="00976DF2">
        <w:rPr>
          <w:rFonts w:asciiTheme="majorBidi" w:eastAsia="Times New Roman" w:hAnsiTheme="majorBidi" w:cstheme="majorBidi"/>
          <w:sz w:val="24"/>
          <w:szCs w:val="24"/>
        </w:rPr>
        <w:t>, the details of participants are available in 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commentRangeStart w:id="514"/>
      <w:r w:rsidR="00C63CAD" w:rsidRPr="00976DF2">
        <w:rPr>
          <w:rFonts w:asciiTheme="majorBidi" w:eastAsia="Times New Roman" w:hAnsiTheme="majorBidi" w:cstheme="majorBidi"/>
          <w:color w:val="C00000"/>
          <w:sz w:val="24"/>
          <w:szCs w:val="24"/>
        </w:rPr>
        <w:t>Clare Harrop et al</w:t>
      </w:r>
      <w:r w:rsidR="00486880" w:rsidRPr="00976DF2">
        <w:rPr>
          <w:rFonts w:asciiTheme="majorBidi" w:eastAsia="Times New Roman" w:hAnsiTheme="majorBidi" w:cstheme="majorBidi"/>
          <w:color w:val="C00000"/>
          <w:sz w:val="24"/>
          <w:szCs w:val="24"/>
        </w:rPr>
        <w:t>.</w:t>
      </w:r>
      <w:r w:rsidR="002E30EE" w:rsidRPr="00976DF2">
        <w:rPr>
          <w:rFonts w:asciiTheme="majorBidi" w:eastAsia="Times New Roman" w:hAnsiTheme="majorBidi" w:cstheme="majorBidi"/>
          <w:color w:val="C00000"/>
          <w:sz w:val="24"/>
          <w:szCs w:val="24"/>
        </w:rPr>
        <w:fldChar w:fldCharType="begin"/>
      </w:r>
      <w:r w:rsidR="0025698F">
        <w:rPr>
          <w:rFonts w:asciiTheme="majorBidi" w:eastAsia="Times New Roman" w:hAnsiTheme="majorBidi" w:cstheme="majorBidi"/>
          <w:color w:val="C00000"/>
          <w:sz w:val="24"/>
          <w:szCs w:val="24"/>
        </w:rPr>
        <w:instrText xml:space="preserve"> ADDIN EN.CITE &lt;EndNote&gt;&lt;Cite&gt;&lt;Author&gt;Harrop&lt;/Author&gt;&lt;Year&gt;2017&lt;/Year&gt;&lt;RecNum&gt;20&lt;/RecNum&gt;&lt;DisplayText&gt;[22]&lt;/DisplayText&gt;&lt;record&gt;&lt;rec-number&gt;20&lt;/rec-number&gt;&lt;foreign-keys&gt;&lt;key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2E30EE" w:rsidRPr="00976DF2">
        <w:rPr>
          <w:rFonts w:asciiTheme="majorBidi" w:eastAsia="Times New Roman" w:hAnsiTheme="majorBidi" w:cstheme="majorBidi"/>
          <w:color w:val="C00000"/>
          <w:sz w:val="24"/>
          <w:szCs w:val="24"/>
        </w:rPr>
        <w:fldChar w:fldCharType="separate"/>
      </w:r>
      <w:r w:rsidR="0025698F">
        <w:rPr>
          <w:rFonts w:asciiTheme="majorBidi" w:eastAsia="Times New Roman" w:hAnsiTheme="majorBidi" w:cstheme="majorBidi"/>
          <w:noProof/>
          <w:color w:val="C00000"/>
          <w:sz w:val="24"/>
          <w:szCs w:val="24"/>
        </w:rPr>
        <w:t>[22]</w:t>
      </w:r>
      <w:r w:rsidR="002E30EE" w:rsidRPr="00976DF2">
        <w:rPr>
          <w:rFonts w:asciiTheme="majorBidi" w:eastAsia="Times New Roman" w:hAnsiTheme="majorBidi" w:cstheme="majorBidi"/>
          <w:color w:val="C00000"/>
          <w:sz w:val="24"/>
          <w:szCs w:val="24"/>
        </w:rPr>
        <w:fldChar w:fldCharType="end"/>
      </w:r>
      <w:r w:rsidR="00C63CAD" w:rsidRPr="00976DF2">
        <w:rPr>
          <w:rFonts w:asciiTheme="majorBidi" w:eastAsia="Times New Roman" w:hAnsiTheme="majorBidi" w:cstheme="majorBidi"/>
          <w:color w:val="C00000"/>
          <w:sz w:val="24"/>
          <w:szCs w:val="24"/>
        </w:rPr>
        <w:t xml:space="preserve"> are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r w:rsidR="001E7880" w:rsidRPr="00976DF2">
        <w:rPr>
          <w:rFonts w:asciiTheme="majorBidi" w:eastAsia="Times New Roman" w:hAnsiTheme="majorBidi" w:cstheme="majorBidi"/>
          <w:color w:val="C00000"/>
          <w:sz w:val="24"/>
          <w:szCs w:val="24"/>
        </w:rPr>
        <w:t>car 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4C0EEA">
        <w:rPr>
          <w:rFonts w:asciiTheme="majorBidi" w:eastAsia="Times New Roman" w:hAnsiTheme="majorBidi" w:cstheme="majorBidi"/>
          <w:color w:val="C00000"/>
          <w:sz w:val="24"/>
          <w:szCs w:val="24"/>
        </w:rPr>
        <w:t>,</w:t>
      </w:r>
      <w:r w:rsidR="00C63CAD" w:rsidRPr="00976DF2">
        <w:rPr>
          <w:rFonts w:asciiTheme="majorBidi" w:eastAsia="Times New Roman" w:hAnsiTheme="majorBidi" w:cstheme="majorBidi"/>
          <w:color w:val="C00000"/>
          <w:sz w:val="24"/>
          <w:szCs w:val="24"/>
        </w:rPr>
        <w:t xml:space="preserve"> </w:t>
      </w:r>
      <w:commentRangeEnd w:id="514"/>
      <w:r w:rsidR="004865DE" w:rsidRPr="00976DF2">
        <w:rPr>
          <w:rStyle w:val="CommentReference"/>
          <w:rFonts w:asciiTheme="majorBidi" w:hAnsiTheme="majorBidi" w:cstheme="majorBidi"/>
        </w:rPr>
        <w:commentReference w:id="514"/>
      </w:r>
      <w:r w:rsidR="00C63CAD" w:rsidRPr="00976DF2">
        <w:rPr>
          <w:rFonts w:asciiTheme="majorBidi" w:eastAsia="Times New Roman" w:hAnsiTheme="majorBidi" w:cstheme="majorBidi"/>
          <w:sz w:val="24"/>
          <w:szCs w:val="24"/>
        </w:rPr>
        <w:t xml:space="preserve">and </w:t>
      </w:r>
      <w:r w:rsidR="0066231D" w:rsidRPr="00976DF2">
        <w:rPr>
          <w:rFonts w:asciiTheme="majorBidi" w:eastAsia="Times New Roman" w:hAnsiTheme="majorBidi" w:cstheme="majorBidi"/>
          <w:sz w:val="24"/>
          <w:szCs w:val="24"/>
        </w:rPr>
        <w:t>no difference</w:t>
      </w:r>
      <w:r w:rsidR="00E349F4" w:rsidRPr="00976DF2">
        <w:rPr>
          <w:rFonts w:asciiTheme="majorBidi" w:eastAsia="Times New Roman" w:hAnsiTheme="majorBidi" w:cstheme="majorBidi"/>
          <w:sz w:val="24"/>
          <w:szCs w:val="24"/>
        </w:rPr>
        <w:t xml:space="preserve"> </w:t>
      </w:r>
      <w:r w:rsidR="00541AE4" w:rsidRPr="00976DF2">
        <w:rPr>
          <w:rFonts w:asciiTheme="majorBidi" w:eastAsia="Times New Roman" w:hAnsiTheme="majorBidi" w:cstheme="majorBidi"/>
          <w:sz w:val="24"/>
          <w:szCs w:val="24"/>
        </w:rPr>
        <w:t>i</w:t>
      </w:r>
      <w:r w:rsidR="0066231D" w:rsidRPr="00976DF2">
        <w:rPr>
          <w:rFonts w:asciiTheme="majorBidi" w:eastAsia="Times New Roman" w:hAnsiTheme="majorBidi" w:cstheme="majorBidi"/>
          <w:sz w:val="24"/>
          <w:szCs w:val="24"/>
        </w:rPr>
        <w:t>n genders was obs</w:t>
      </w:r>
      <w:r w:rsidR="00541AE4" w:rsidRPr="00976DF2">
        <w:rPr>
          <w:rFonts w:asciiTheme="majorBidi" w:eastAsia="Times New Roman" w:hAnsiTheme="majorBidi" w:cstheme="majorBidi"/>
          <w:sz w:val="24"/>
          <w:szCs w:val="24"/>
        </w:rPr>
        <w:t>er</w:t>
      </w:r>
      <w:r w:rsidR="0066231D" w:rsidRPr="00976DF2">
        <w:rPr>
          <w:rFonts w:asciiTheme="majorBidi" w:eastAsia="Times New Roman" w:hAnsiTheme="majorBidi" w:cstheme="majorBidi"/>
          <w:sz w:val="24"/>
          <w:szCs w:val="24"/>
        </w:rPr>
        <w:t>ved</w:t>
      </w:r>
      <w:r w:rsidR="004865DE" w:rsidRPr="00976DF2">
        <w:rPr>
          <w:rFonts w:asciiTheme="majorBidi" w:eastAsia="Times New Roman" w:hAnsiTheme="majorBidi" w:cstheme="majorBidi"/>
          <w:sz w:val="24"/>
          <w:szCs w:val="24"/>
        </w:rPr>
        <w:t xml:space="preserve"> </w:t>
      </w:r>
      <w:r w:rsidR="003F7886" w:rsidRPr="00976DF2">
        <w:rPr>
          <w:rFonts w:asciiTheme="majorBidi" w:eastAsia="Times New Roman" w:hAnsiTheme="majorBidi" w:cstheme="majorBidi"/>
          <w:sz w:val="24"/>
          <w:szCs w:val="24"/>
        </w:rPr>
        <w:t xml:space="preserve">in </w:t>
      </w:r>
      <w:r w:rsidR="00541AE4" w:rsidRPr="00976DF2">
        <w:rPr>
          <w:rFonts w:asciiTheme="majorBidi" w:eastAsia="Times New Roman" w:hAnsiTheme="majorBidi" w:cstheme="majorBidi"/>
          <w:sz w:val="24"/>
          <w:szCs w:val="24"/>
        </w:rPr>
        <w:t xml:space="preserve">the </w:t>
      </w:r>
      <w:r w:rsidR="003F7886" w:rsidRPr="00976DF2">
        <w:rPr>
          <w:rFonts w:asciiTheme="majorBidi" w:eastAsia="Times New Roman" w:hAnsiTheme="majorBidi" w:cstheme="majorBidi"/>
          <w:sz w:val="24"/>
          <w:szCs w:val="24"/>
        </w:rPr>
        <w:t>previous re</w:t>
      </w:r>
      <w:r w:rsidR="00541AE4" w:rsidRPr="00976DF2">
        <w:rPr>
          <w:rFonts w:asciiTheme="majorBidi" w:eastAsia="Times New Roman" w:hAnsiTheme="majorBidi" w:cstheme="majorBidi"/>
          <w:sz w:val="24"/>
          <w:szCs w:val="24"/>
        </w:rPr>
        <w:t>se</w:t>
      </w:r>
      <w:r w:rsidR="003F7886" w:rsidRPr="00976DF2">
        <w:rPr>
          <w:rFonts w:asciiTheme="majorBidi" w:eastAsia="Times New Roman" w:hAnsiTheme="majorBidi" w:cstheme="majorBidi"/>
          <w:sz w:val="24"/>
          <w:szCs w:val="24"/>
        </w:rPr>
        <w:t>arch on the smart toy car</w:t>
      </w:r>
      <w:r w:rsidR="002E30EE" w:rsidRPr="00976DF2">
        <w:rPr>
          <w:rFonts w:asciiTheme="majorBidi" w:eastAsia="Times New Roman" w:hAnsiTheme="majorBidi" w:cstheme="majorBidi"/>
          <w:sz w:val="24"/>
          <w:szCs w:val="24"/>
        </w:rPr>
        <w:fldChar w:fldCharType="begin"/>
      </w:r>
      <w:r w:rsidR="0025698F">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2E30EE" w:rsidRPr="00976DF2">
        <w:rPr>
          <w:rFonts w:asciiTheme="majorBidi" w:eastAsia="Times New Roman" w:hAnsiTheme="majorBidi" w:cstheme="majorBidi"/>
          <w:sz w:val="24"/>
          <w:szCs w:val="24"/>
        </w:rPr>
        <w:fldChar w:fldCharType="separate"/>
      </w:r>
      <w:r w:rsidR="0025698F">
        <w:rPr>
          <w:rFonts w:asciiTheme="majorBidi" w:eastAsia="Times New Roman" w:hAnsiTheme="majorBidi" w:cstheme="majorBidi"/>
          <w:noProof/>
          <w:sz w:val="24"/>
          <w:szCs w:val="24"/>
        </w:rPr>
        <w:t>[13]</w:t>
      </w:r>
      <w:r w:rsidR="002E30EE" w:rsidRPr="00976DF2">
        <w:rPr>
          <w:rFonts w:asciiTheme="majorBidi" w:eastAsia="Times New Roman" w:hAnsiTheme="majorBidi" w:cstheme="majorBidi"/>
          <w:sz w:val="24"/>
          <w:szCs w:val="24"/>
        </w:rPr>
        <w:fldChar w:fldCharType="end"/>
      </w:r>
      <w:r w:rsidR="007F49EC" w:rsidRPr="00976DF2">
        <w:rPr>
          <w:rFonts w:asciiTheme="majorBidi" w:eastAsia="Times New Roman" w:hAnsiTheme="majorBidi" w:cstheme="majorBidi"/>
          <w:sz w:val="24"/>
          <w:szCs w:val="24"/>
        </w:rPr>
        <w:t>, we do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 rotation values saved in a database. </w:t>
      </w:r>
      <w:commentRangeStart w:id="515"/>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515"/>
      <w:r w:rsidR="006E07F0" w:rsidRPr="00976DF2">
        <w:rPr>
          <w:rStyle w:val="CommentReference"/>
          <w:rFonts w:asciiTheme="majorBidi" w:hAnsiTheme="majorBidi" w:cstheme="majorBidi"/>
        </w:rPr>
        <w:commentReference w:id="515"/>
      </w:r>
    </w:p>
    <w:p w14:paraId="0B52F6F0" w14:textId="0669074D" w:rsidR="00B30193" w:rsidRPr="00976DF2" w:rsidRDefault="00B30193" w:rsidP="00B30193">
      <w:pPr>
        <w:spacing w:after="0" w:line="240" w:lineRule="auto"/>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 xml:space="preserve">From the total number of test cases, 28 </w:t>
      </w:r>
      <w:r w:rsidR="00144A40" w:rsidRPr="00976DF2">
        <w:rPr>
          <w:rFonts w:asciiTheme="majorBidi" w:eastAsia="Times New Roman" w:hAnsiTheme="majorBidi" w:cstheme="majorBidi"/>
          <w:sz w:val="24"/>
          <w:szCs w:val="24"/>
        </w:rPr>
        <w:t>were autistic, and 18</w:t>
      </w:r>
      <w:r w:rsidRPr="00976DF2">
        <w:rPr>
          <w:rFonts w:asciiTheme="majorBidi" w:eastAsia="Times New Roman" w:hAnsiTheme="majorBidi" w:cstheme="majorBidi"/>
          <w:sz w:val="24"/>
          <w:szCs w:val="24"/>
        </w:rPr>
        <w:t xml:space="preserve"> were </w:t>
      </w:r>
      <w:r w:rsidR="002E30EE" w:rsidRPr="00976DF2">
        <w:rPr>
          <w:rFonts w:asciiTheme="majorBidi" w:eastAsia="Times New Roman" w:hAnsiTheme="majorBidi" w:cstheme="majorBidi"/>
          <w:sz w:val="24"/>
          <w:szCs w:val="24"/>
        </w:rPr>
        <w:t>non-autistic</w:t>
      </w:r>
      <w:r w:rsidRPr="00976DF2">
        <w:rPr>
          <w:rFonts w:asciiTheme="majorBidi" w:eastAsia="Times New Roman" w:hAnsiTheme="majorBidi" w:cstheme="majorBidi"/>
          <w:sz w:val="24"/>
          <w:szCs w:val="24"/>
        </w:rPr>
        <w:t>; four children</w:t>
      </w:r>
      <w:r w:rsidR="00E96620" w:rsidRPr="00976DF2">
        <w:rPr>
          <w:rFonts w:asciiTheme="majorBidi" w:eastAsia="Times New Roman" w:hAnsiTheme="majorBidi" w:cstheme="majorBidi"/>
          <w:sz w:val="24"/>
          <w:szCs w:val="24"/>
        </w:rPr>
        <w:t xml:space="preserve"> in </w:t>
      </w:r>
      <w:r w:rsidR="00760F7E" w:rsidRPr="00976DF2">
        <w:rPr>
          <w:rFonts w:asciiTheme="majorBidi" w:eastAsia="Times New Roman" w:hAnsiTheme="majorBidi" w:cstheme="majorBidi"/>
          <w:sz w:val="24"/>
          <w:szCs w:val="24"/>
        </w:rPr>
        <w:t xml:space="preserve">the </w:t>
      </w:r>
      <w:r w:rsidR="00E96620" w:rsidRPr="00976DF2">
        <w:rPr>
          <w:rFonts w:asciiTheme="majorBidi" w:eastAsia="Times New Roman" w:hAnsiTheme="majorBidi" w:cstheme="majorBidi"/>
          <w:sz w:val="24"/>
          <w:szCs w:val="24"/>
        </w:rPr>
        <w:t>other group</w:t>
      </w:r>
      <w:r w:rsidRPr="00976DF2">
        <w:rPr>
          <w:rFonts w:asciiTheme="majorBidi" w:eastAsia="Times New Roman" w:hAnsiTheme="majorBidi" w:cstheme="majorBidi"/>
          <w:sz w:val="24"/>
          <w:szCs w:val="24"/>
        </w:rPr>
        <w:t xml:space="preserve"> had CP and fragile X syndrome</w:t>
      </w:r>
      <w:r w:rsidR="00760F7E" w:rsidRPr="00976DF2">
        <w:rPr>
          <w:rFonts w:asciiTheme="majorBidi" w:eastAsia="Times New Roman" w:hAnsiTheme="majorBidi" w:cstheme="majorBidi"/>
          <w:sz w:val="24"/>
          <w:szCs w:val="24"/>
        </w:rPr>
        <w:t xml:space="preserve"> that</w:t>
      </w:r>
      <w:r w:rsidR="00E96620" w:rsidRPr="00976DF2">
        <w:rPr>
          <w:rFonts w:asciiTheme="majorBidi" w:eastAsia="Times New Roman" w:hAnsiTheme="majorBidi" w:cstheme="majorBidi"/>
          <w:sz w:val="24"/>
          <w:szCs w:val="24"/>
        </w:rPr>
        <w:t xml:space="preserve"> tested for better </w:t>
      </w:r>
      <w:r w:rsidR="004C0EEA">
        <w:rPr>
          <w:rFonts w:asciiTheme="majorBidi" w:eastAsia="Times New Roman" w:hAnsiTheme="majorBidi" w:cstheme="majorBidi"/>
          <w:sz w:val="24"/>
          <w:szCs w:val="24"/>
        </w:rPr>
        <w:t>system evaluation</w:t>
      </w:r>
      <w:r w:rsidRPr="00976DF2">
        <w:rPr>
          <w:rFonts w:asciiTheme="majorBidi" w:eastAsia="Times New Roman" w:hAnsiTheme="majorBidi" w:cstheme="majorBidi"/>
          <w:sz w:val="24"/>
          <w:szCs w:val="24"/>
        </w:rPr>
        <w:t>. From the 28 autistic cases, 5 of them did not seem interested in playing with the smart toy car and neglected it.</w:t>
      </w:r>
    </w:p>
    <w:p w14:paraId="3C2105BF" w14:textId="59E632EC" w:rsidR="00464A95" w:rsidRPr="00976DF2" w:rsidRDefault="00464A95"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2E789387" w:rsidR="003C624C" w:rsidRPr="00976DF2" w:rsidRDefault="003C624C" w:rsidP="003C624C">
      <w:pPr>
        <w:pStyle w:val="Caption"/>
        <w:keepNext/>
        <w:jc w:val="center"/>
        <w:rPr>
          <w:rFonts w:asciiTheme="majorBidi" w:hAnsiTheme="majorBidi" w:cstheme="majorBidi"/>
        </w:rPr>
      </w:pPr>
      <w:bookmarkStart w:id="516" w:name="_Hlk91097171"/>
      <w:r w:rsidRPr="00976DF2">
        <w:rPr>
          <w:rFonts w:asciiTheme="majorBidi" w:hAnsiTheme="majorBidi" w:cstheme="majorBidi"/>
        </w:rPr>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Pr="00976DF2">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000" w:type="pct"/>
        <w:jc w:val="center"/>
        <w:tblLook w:val="04A0" w:firstRow="1" w:lastRow="0" w:firstColumn="1" w:lastColumn="0" w:noHBand="0" w:noVBand="1"/>
      </w:tblPr>
      <w:tblGrid>
        <w:gridCol w:w="2374"/>
        <w:gridCol w:w="2307"/>
        <w:gridCol w:w="2359"/>
        <w:gridCol w:w="2310"/>
      </w:tblGrid>
      <w:tr w:rsidR="00464A95" w:rsidRPr="00464A95" w14:paraId="02C430F8" w14:textId="77777777" w:rsidTr="003C624C">
        <w:trPr>
          <w:jc w:val="center"/>
        </w:trPr>
        <w:tc>
          <w:tcPr>
            <w:tcW w:w="2374" w:type="dxa"/>
            <w:hideMark/>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
          <w:p w14:paraId="338A8D79" w14:textId="6B0F88F9"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non-autistic</w:t>
            </w:r>
          </w:p>
        </w:tc>
        <w:tc>
          <w:tcPr>
            <w:tcW w:w="2310" w:type="dxa"/>
            <w:hideMark/>
          </w:tcPr>
          <w:p w14:paraId="65622F7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other</w:t>
            </w:r>
          </w:p>
        </w:tc>
      </w:tr>
      <w:tr w:rsidR="00464A95" w:rsidRPr="00464A95" w14:paraId="76FBA1A2" w14:textId="77777777" w:rsidTr="003C624C">
        <w:trPr>
          <w:jc w:val="center"/>
        </w:trPr>
        <w:tc>
          <w:tcPr>
            <w:tcW w:w="2374" w:type="dxa"/>
            <w:hideMark/>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310" w:type="dxa"/>
            <w:hideMark/>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3C624C">
        <w:trPr>
          <w:jc w:val="center"/>
        </w:trPr>
        <w:tc>
          <w:tcPr>
            <w:tcW w:w="2374" w:type="dxa"/>
            <w:hideMark/>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310" w:type="dxa"/>
            <w:hideMark/>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3C624C">
        <w:trPr>
          <w:jc w:val="center"/>
        </w:trPr>
        <w:tc>
          <w:tcPr>
            <w:tcW w:w="2374" w:type="dxa"/>
            <w:hideMark/>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median age</w:t>
            </w:r>
          </w:p>
        </w:tc>
        <w:tc>
          <w:tcPr>
            <w:tcW w:w="2307" w:type="dxa"/>
            <w:hideMark/>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10" w:type="dxa"/>
            <w:hideMark/>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516"/>
    <w:p w14:paraId="0000000E" w14:textId="08D81F4C"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8AAC7F1" w14:textId="77777777" w:rsidR="00AF09DD" w:rsidRPr="00976DF2" w:rsidRDefault="00AF09DD" w:rsidP="00AF09DD">
      <w:pPr>
        <w:pStyle w:val="Heading1"/>
        <w:spacing w:before="0" w:after="0"/>
        <w:rPr>
          <w:rFonts w:asciiTheme="majorBidi" w:hAnsiTheme="majorBidi" w:cstheme="majorBidi"/>
          <w:b w:val="0"/>
          <w:color w:val="0E101A"/>
        </w:rPr>
      </w:pPr>
      <w:r w:rsidRPr="00976DF2">
        <w:rPr>
          <w:rFonts w:asciiTheme="majorBidi" w:hAnsiTheme="majorBidi" w:cstheme="majorBidi"/>
          <w:b w:val="0"/>
          <w:bCs/>
          <w:color w:val="0E101A"/>
        </w:rPr>
        <w:lastRenderedPageBreak/>
        <w:t>Purposed method</w:t>
      </w:r>
    </w:p>
    <w:p w14:paraId="1AC51D15" w14:textId="73C7F461"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The research aims to classify the data collected from children into two groups: autistic and non-autistic. The smart toy car is designed to detect the signs of two major symptoms in children with ASD, obsessive attention to detail and showing repetitive behaviors. These symptoms can be extracted from data obtained from the smart toy car. The previous studies used movement patterns extracted from acceleration data for classification.</w:t>
      </w:r>
      <w:r w:rsidR="0070250E"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25698F">
        <w:rPr>
          <w:rFonts w:asciiTheme="majorBidi" w:hAnsiTheme="majorBidi" w:cstheme="majorBidi"/>
          <w:noProof/>
          <w:color w:val="0E101A"/>
        </w:rPr>
        <w:t>[13]</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In this research, the same patterns are extracted, and the Encoder's data are integrated into the model to enhance the accuracy of the classification; also, new features are added. Based on similar studies on movement patterns, three necessary steps should be taken in this approach: extraction of features representing the pattern of the car movement, feature selection to reduce the complexity of the model,</w:t>
      </w:r>
      <w:r w:rsidR="001A6C29" w:rsidRPr="00976DF2">
        <w:rPr>
          <w:rFonts w:asciiTheme="majorBidi" w:hAnsiTheme="majorBidi" w:cstheme="majorBidi"/>
          <w:color w:val="0E101A"/>
        </w:rPr>
        <w:t xml:space="preserve"> and</w:t>
      </w:r>
      <w:r w:rsidRPr="00976DF2">
        <w:rPr>
          <w:rFonts w:asciiTheme="majorBidi" w:hAnsiTheme="majorBidi" w:cstheme="majorBidi"/>
          <w:color w:val="0E101A"/>
        </w:rPr>
        <w:t xml:space="preserve"> classification of the data based on machine learning methods.</w:t>
      </w:r>
      <w:r w:rsidR="0070250E"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25698F">
        <w:rPr>
          <w:rFonts w:asciiTheme="majorBidi" w:hAnsiTheme="majorBidi" w:cstheme="majorBidi"/>
          <w:noProof/>
          <w:color w:val="0E101A"/>
        </w:rPr>
        <w:t>[13]</w:t>
      </w:r>
      <w:r w:rsidR="0070250E" w:rsidRPr="00976DF2">
        <w:rPr>
          <w:rFonts w:asciiTheme="majorBidi" w:hAnsiTheme="majorBidi" w:cstheme="majorBidi"/>
          <w:color w:val="0E101A"/>
        </w:rPr>
        <w:fldChar w:fldCharType="end"/>
      </w:r>
    </w:p>
    <w:p w14:paraId="102ABAE0" w14:textId="77777777" w:rsidR="00AF09DD" w:rsidRPr="00976DF2"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7A81A577" w14:textId="77777777" w:rsidR="00AF09DD" w:rsidRPr="00976DF2" w:rsidRDefault="00AF09DD" w:rsidP="00AF09DD">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Vector Extraction</w:t>
      </w:r>
    </w:p>
    <w:p w14:paraId="5AB5B9D8" w14:textId="4DBE5382" w:rsidR="00AF09DD" w:rsidRPr="00976DF2"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To use the data collected from the smart car, preprocessing is necessary. Since even small changes in the signals may considerably affect the result, a simple wavelet filter</w:t>
      </w:r>
      <w:r w:rsidR="0070186C"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&lt;EndNote&gt;&lt;Cite&gt;&lt;Author&gt;Lee&lt;/Author&gt;&lt;Year&gt;2019&lt;/Year&gt;&lt;RecNum&gt;22&lt;/RecNum&gt;&lt;DisplayText&gt;[23]&lt;/DisplayText&gt;&lt;record&gt;&lt;rec-number&gt;22&lt;/rec-number&gt;&lt;foreign-keys&gt;&lt;key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sidRPr="00976DF2">
        <w:rPr>
          <w:rFonts w:asciiTheme="majorBidi" w:hAnsiTheme="majorBidi" w:cstheme="majorBidi"/>
          <w:color w:val="0E101A"/>
        </w:rPr>
        <w:fldChar w:fldCharType="separate"/>
      </w:r>
      <w:r w:rsidR="0025698F">
        <w:rPr>
          <w:rFonts w:asciiTheme="majorBidi" w:hAnsiTheme="majorBidi" w:cstheme="majorBidi"/>
          <w:noProof/>
          <w:color w:val="0E101A"/>
        </w:rPr>
        <w:t>[23]</w:t>
      </w:r>
      <w:r w:rsidR="0070186C" w:rsidRPr="00976DF2">
        <w:rPr>
          <w:rFonts w:asciiTheme="majorBidi" w:hAnsiTheme="majorBidi" w:cstheme="majorBidi"/>
          <w:color w:val="0E101A"/>
        </w:rPr>
        <w:fldChar w:fldCharType="end"/>
      </w:r>
      <w:r w:rsidRPr="00976DF2">
        <w:rPr>
          <w:rFonts w:asciiTheme="majorBidi" w:hAnsiTheme="majorBidi" w:cstheme="majorBidi"/>
          <w:color w:val="0E101A"/>
        </w:rPr>
        <w:t xml:space="preserve"> removes the acceleration sensor noises in all three axes. In the next step, 46 features for the acceleration signals are extracted and is clustered in 6 groups: 1) the mean and the variance in each coordinate axis, 2) the highest frequencies in each direction and their relative amplitude, 3) the total energy of the signal in each direction, 4) the </w:t>
      </w:r>
      <w:r w:rsidR="004C0EEA">
        <w:rPr>
          <w:rFonts w:asciiTheme="majorBidi" w:hAnsiTheme="majorBidi" w:cstheme="majorBidi"/>
          <w:color w:val="0E101A"/>
        </w:rPr>
        <w:t>C</w:t>
      </w:r>
      <w:r w:rsidRPr="00976DF2">
        <w:rPr>
          <w:rFonts w:asciiTheme="majorBidi" w:hAnsiTheme="majorBidi" w:cstheme="majorBidi"/>
          <w:color w:val="0E101A"/>
        </w:rPr>
        <w:t>orrelation of acceleration signals between every two axes, 5) the number of jolts extracted from acceleration in the y-axis, which is the direction of the car movement, and 6) the time of the play.</w:t>
      </w:r>
      <w:r w:rsidR="0070250E"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25698F">
        <w:rPr>
          <w:rFonts w:asciiTheme="majorBidi" w:hAnsiTheme="majorBidi" w:cstheme="majorBidi"/>
          <w:noProof/>
          <w:color w:val="0E101A"/>
        </w:rPr>
        <w:t>[13]</w:t>
      </w:r>
      <w:r w:rsidR="0070250E" w:rsidRPr="00976DF2">
        <w:rPr>
          <w:rFonts w:asciiTheme="majorBidi" w:hAnsiTheme="majorBidi" w:cstheme="majorBidi"/>
          <w:color w:val="0E101A"/>
        </w:rPr>
        <w:fldChar w:fldCharType="end"/>
      </w:r>
      <w:r w:rsidRPr="00976DF2">
        <w:rPr>
          <w:rFonts w:asciiTheme="majorBidi" w:hAnsiTheme="majorBidi" w:cstheme="majorBidi"/>
          <w:color w:val="0E101A"/>
        </w:rPr>
        <w:t xml:space="preserve"> two new features representing roll tilt and pitch tilt in the movement were added to increase the model's accuracy. These two features are extracted using Short Term Fourier Transform</w: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PFJlY051bT4yNTwvUmVjTnVtPjxEaXNwbGF5VGV4dD5bMjRdPC9EaXNwbGF5VGV4dD48cmVjb3Jk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5698F">
        <w:rPr>
          <w:rFonts w:asciiTheme="majorBidi" w:hAnsiTheme="majorBidi" w:cstheme="majorBidi"/>
          <w:color w:val="0E101A"/>
        </w:rPr>
        <w:instrText xml:space="preserve"> ADDIN EN.CITE </w:instrText>
      </w:r>
      <w:r w:rsidR="0025698F">
        <w:rPr>
          <w:rFonts w:asciiTheme="majorBidi" w:hAnsiTheme="majorBidi" w:cstheme="majorBidi"/>
          <w:color w:val="0E101A"/>
        </w:rPr>
        <w:fldChar w:fldCharType="begin">
          <w:fldData xml:space="preserve">PEVuZE5vdGU+PENpdGU+PEF1dGhvcj5WaXJ0YW5lbjwvQXV0aG9yPjxZZWFyPjIwMjA8L1llYXI+
PFJlY051bT4yNTwvUmVjTnVtPjxEaXNwbGF5VGV4dD5bMjRdPC9EaXNwbGF5VGV4dD48cmVjb3Jk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5698F">
        <w:rPr>
          <w:rFonts w:asciiTheme="majorBidi" w:hAnsiTheme="majorBidi" w:cstheme="majorBidi"/>
          <w:color w:val="0E101A"/>
        </w:rPr>
        <w:instrText xml:space="preserve"> ADDIN EN.CITE.DATA </w:instrText>
      </w:r>
      <w:r w:rsidR="0025698F">
        <w:rPr>
          <w:rFonts w:asciiTheme="majorBidi" w:hAnsiTheme="majorBidi" w:cstheme="majorBidi"/>
          <w:color w:val="0E101A"/>
        </w:rPr>
      </w:r>
      <w:r w:rsidR="0025698F">
        <w:rPr>
          <w:rFonts w:asciiTheme="majorBidi" w:hAnsiTheme="majorBidi" w:cstheme="majorBidi"/>
          <w:color w:val="0E101A"/>
        </w:rPr>
        <w:fldChar w:fldCharType="end"/>
      </w:r>
      <w:r w:rsidR="005746D7" w:rsidRPr="00976DF2">
        <w:rPr>
          <w:rFonts w:asciiTheme="majorBidi" w:hAnsiTheme="majorBidi" w:cstheme="majorBidi"/>
          <w:color w:val="0E101A"/>
        </w:rPr>
        <w:fldChar w:fldCharType="separate"/>
      </w:r>
      <w:r w:rsidR="0025698F">
        <w:rPr>
          <w:rFonts w:asciiTheme="majorBidi" w:hAnsiTheme="majorBidi" w:cstheme="majorBidi"/>
          <w:noProof/>
          <w:color w:val="0E101A"/>
        </w:rPr>
        <w:t>[24]</w:t>
      </w:r>
      <w:r w:rsidR="005746D7" w:rsidRPr="00976DF2">
        <w:rPr>
          <w:rFonts w:asciiTheme="majorBidi" w:hAnsiTheme="majorBidi" w:cstheme="majorBidi"/>
          <w:color w:val="0E101A"/>
        </w:rPr>
        <w:fldChar w:fldCharType="end"/>
      </w:r>
      <w:r w:rsidRPr="00976DF2">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Also, Encoder's features can represent another important indication of ASD: a child's obsessive attention to detail. Eight features are extracted from encoders. The first feature is the number of spikes in encoders' derivation per time, representing the total number of </w:t>
      </w:r>
      <w:proofErr w:type="gramStart"/>
      <w:r w:rsidRPr="00976DF2">
        <w:rPr>
          <w:rFonts w:asciiTheme="majorBidi" w:hAnsiTheme="majorBidi" w:cstheme="majorBidi"/>
          <w:color w:val="0E101A"/>
        </w:rPr>
        <w:t>wheel</w:t>
      </w:r>
      <w:proofErr w:type="gramEnd"/>
      <w:r w:rsidRPr="00976DF2">
        <w:rPr>
          <w:rFonts w:asciiTheme="majorBidi" w:hAnsiTheme="majorBidi" w:cstheme="majorBidi"/>
          <w:color w:val="0E101A"/>
        </w:rPr>
        <w:t xml:space="preserve"> turns during the play (number of times wheels change from stationary to rotating). Other features of the encoders are extracted by convolving acceleration signals and the summation of two encoders signals. The whole children's playtime with the smart toy car can be divided into four sections: </w:t>
      </w:r>
      <w:r w:rsidR="00130B49" w:rsidRPr="00976DF2">
        <w:rPr>
          <w:rFonts w:asciiTheme="majorBidi" w:hAnsiTheme="majorBidi" w:cstheme="majorBidi"/>
          <w:color w:val="0E101A"/>
        </w:rPr>
        <w:t>not playing</w:t>
      </w:r>
      <w:r w:rsidRPr="00976DF2">
        <w:rPr>
          <w:rFonts w:asciiTheme="majorBidi" w:hAnsiTheme="majorBidi" w:cstheme="majorBidi"/>
          <w:color w:val="0E101A"/>
        </w:rPr>
        <w:t xml:space="preserve">, playing only with wheels, playing on the ground, and playing in the air.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 xml:space="preserve">section, the smart toy car is almost stationary and has no movements, and both encoders and acceleration signals are almost constant. The playing only with wheels section is when the test case holds the smart car almost motionless while rotating its wheels. The playing on ground section describes those portions of playing that the test case is only moving the smart car on the ground, and both acceleration and encoders change continuously, and the playing on air section is when the smart toy car is moved in the air, and the acceleration is changing, and its wheels are not rotating and, the encoders data is almost constant. Integrating the jerk of summed acceleration signals with the variation of the Encoder's data separates those four mentioned sections from each other. If the jerk is almost zero, then the car is almost stationary and depends on the encoders variation; the smart car could be in the </w:t>
      </w:r>
      <w:r w:rsidR="00130B49" w:rsidRPr="00976DF2">
        <w:rPr>
          <w:rFonts w:asciiTheme="majorBidi" w:hAnsiTheme="majorBidi" w:cstheme="majorBidi"/>
          <w:color w:val="0E101A"/>
        </w:rPr>
        <w:t xml:space="preserve">not playing </w:t>
      </w:r>
      <w:r w:rsidRPr="00976DF2">
        <w:rPr>
          <w:rFonts w:asciiTheme="majorBidi" w:hAnsiTheme="majorBidi" w:cstheme="majorBidi"/>
          <w:color w:val="0E101A"/>
        </w:rPr>
        <w:t xml:space="preserve">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t>
      </w:r>
      <w:r w:rsidRPr="00976DF2">
        <w:rPr>
          <w:rFonts w:asciiTheme="majorBidi" w:hAnsiTheme="majorBidi" w:cstheme="majorBidi"/>
          <w:color w:val="0E101A"/>
        </w:rPr>
        <w:lastRenderedPageBreak/>
        <w:t>with wheels, playing on the ground, and playing in the air sections, the absolute interaction period of the test case is calculated. The ratio of each section to the length of the absolute interaction period is also a feature.</w:t>
      </w:r>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4E76AC28" w14:textId="7C05ABA0" w:rsidR="001A6C29" w:rsidRPr="004C0EEA" w:rsidRDefault="001A6C29" w:rsidP="004C0EEA">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It is possible to differentiate between children with autism and others by applying machine learning methods. In this regard, the collection of 45 samples is divided into two groups: the training set with 80% of samples and the test set with 20% of remaining samples. The training set is used to train the classifier, and the test set is used to measure the classifier's performance.</w:t>
      </w:r>
      <w:r w:rsidR="004C0EEA">
        <w:rPr>
          <w:rFonts w:asciiTheme="majorBidi" w:hAnsiTheme="majorBidi" w:cstheme="majorBidi"/>
          <w:color w:val="0E101A"/>
        </w:rPr>
        <w:t xml:space="preserve"> T</w:t>
      </w:r>
      <w:r w:rsidRPr="00976DF2">
        <w:rPr>
          <w:rFonts w:asciiTheme="majorBidi" w:hAnsiTheme="majorBidi" w:cstheme="majorBidi"/>
          <w:color w:val="0E101A"/>
        </w:rPr>
        <w:t>he K-fold cross-validation method</w:t>
      </w:r>
      <w:r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&lt;EndNote&gt;&lt;Cite&gt;&lt;Author&gt;Pedregosa&lt;/Author&gt;&lt;Year&gt;2011&lt;/Year&gt;&lt;RecNum&gt;23&lt;/RecNum&gt;&lt;DisplayText&gt;[25]&lt;/DisplayText&gt;&lt;record&gt;&lt;rec-number&gt;23&lt;/rec-number&gt;&lt;foreign-keys&gt;&lt;key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0025698F">
        <w:rPr>
          <w:rFonts w:asciiTheme="majorBidi" w:hAnsiTheme="majorBidi" w:cstheme="majorBidi"/>
          <w:noProof/>
          <w:color w:val="0E101A"/>
        </w:rPr>
        <w:t>[25]</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w:t>
      </w:r>
      <w:r w:rsidR="004C0EEA">
        <w:rPr>
          <w:rFonts w:asciiTheme="majorBidi" w:hAnsiTheme="majorBidi" w:cstheme="majorBidi"/>
          <w:color w:val="0E101A"/>
        </w:rPr>
        <w:t>separates</w:t>
      </w:r>
      <w:r w:rsidRPr="00976DF2">
        <w:rPr>
          <w:rFonts w:asciiTheme="majorBidi" w:hAnsiTheme="majorBidi" w:cstheme="majorBidi"/>
          <w:color w:val="0E101A"/>
        </w:rPr>
        <w:t xml:space="preserve"> test and training sets in k=5 different ways</w:t>
      </w:r>
      <w:r w:rsidR="004C0EEA">
        <w:rPr>
          <w:rFonts w:asciiTheme="majorBidi" w:hAnsiTheme="majorBidi" w:cstheme="majorBidi"/>
          <w:color w:val="0E101A"/>
        </w:rPr>
        <w:t xml:space="preserve"> t</w:t>
      </w:r>
      <w:r w:rsidR="004C0EEA" w:rsidRPr="00976DF2">
        <w:rPr>
          <w:rFonts w:asciiTheme="majorBidi" w:hAnsiTheme="majorBidi" w:cstheme="majorBidi"/>
          <w:color w:val="0E101A"/>
        </w:rPr>
        <w:t>o generalize the result and make it more reliable</w:t>
      </w:r>
      <w:r w:rsidRPr="00976DF2">
        <w:rPr>
          <w:rFonts w:asciiTheme="majorBidi" w:hAnsiTheme="majorBidi" w:cstheme="majorBidi"/>
          <w:color w:val="0E101A"/>
        </w:rPr>
        <w:t>. K=5 times the classification algorithm is implemented, and the accuracy, sensitivity, and specificity are investigated each time. The average of these factors is calculated and considered a benchmark for measuring the classifier's effectiveness. In this research, a Support Vector Machine (SVM)</w:t>
      </w:r>
      <w:r w:rsidRPr="00976DF2">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&lt;EndNote&gt;&lt;Cite&gt;&lt;Author&gt;Pedregosa&lt;/Author&gt;&lt;Year&gt;2011&lt;/Year&gt;&lt;RecNum&gt;23&lt;/RecNum&gt;&lt;DisplayText&gt;[25]&lt;/DisplayText&gt;&lt;record&gt;&lt;rec-number&gt;23&lt;/rec-number&gt;&lt;foreign-keys&gt;&lt;key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Pr="00976DF2">
        <w:rPr>
          <w:rFonts w:asciiTheme="majorBidi" w:hAnsiTheme="majorBidi" w:cstheme="majorBidi"/>
          <w:color w:val="0E101A"/>
        </w:rPr>
        <w:fldChar w:fldCharType="separate"/>
      </w:r>
      <w:r w:rsidR="0025698F">
        <w:rPr>
          <w:rFonts w:asciiTheme="majorBidi" w:hAnsiTheme="majorBidi" w:cstheme="majorBidi"/>
          <w:noProof/>
          <w:color w:val="0E101A"/>
        </w:rPr>
        <w:t>[25]</w:t>
      </w:r>
      <w:r w:rsidRPr="00976DF2">
        <w:rPr>
          <w:rFonts w:asciiTheme="majorBidi" w:hAnsiTheme="majorBidi" w:cstheme="majorBidi"/>
          <w:color w:val="0E101A"/>
        </w:rPr>
        <w:fldChar w:fldCharType="end"/>
      </w:r>
      <w:r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77777777" w:rsidR="000D7A0E" w:rsidRPr="00976DF2" w:rsidRDefault="000D7A0E" w:rsidP="000D7A0E">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0BF8078A" w14:textId="07C0438C" w:rsidR="00DE5C15" w:rsidRDefault="00DE5C15" w:rsidP="00DE5C15">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 xml:space="preserve">Since the size of the training set is small compared to the size of the feature vector, feature reduction is necessary before applying machine learning methods. In the first step to reducing the number of features, their </w:t>
      </w:r>
      <w:r w:rsidR="004C0EEA">
        <w:rPr>
          <w:rFonts w:asciiTheme="majorBidi" w:hAnsiTheme="majorBidi" w:cstheme="majorBidi"/>
          <w:color w:val="0E101A"/>
        </w:rPr>
        <w:t>C</w:t>
      </w:r>
      <w:r w:rsidRPr="0070250E">
        <w:rPr>
          <w:rFonts w:asciiTheme="majorBidi" w:hAnsiTheme="majorBidi" w:cstheme="majorBidi"/>
          <w:color w:val="0E101A"/>
        </w:rPr>
        <w:t xml:space="preserve">orrelation is examined. Only one feature from every group with high </w:t>
      </w:r>
      <w:r w:rsidR="004C0EEA">
        <w:rPr>
          <w:rFonts w:asciiTheme="majorBidi" w:hAnsiTheme="majorBidi" w:cstheme="majorBidi"/>
          <w:color w:val="0E101A"/>
        </w:rPr>
        <w:t>C</w:t>
      </w:r>
      <w:r w:rsidRPr="0070250E">
        <w:rPr>
          <w:rFonts w:asciiTheme="majorBidi" w:hAnsiTheme="majorBidi" w:cstheme="majorBidi"/>
          <w:color w:val="0E101A"/>
        </w:rPr>
        <w:t>orrelation is selected while the others are removed. Forward selection and backward elimination</w:t>
      </w:r>
      <w:r>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&lt;EndNote&gt;&lt;Cite&gt;&lt;Author&gt;Pedregosa&lt;/Author&gt;&lt;Year&gt;2011&lt;/Year&gt;&lt;RecNum&gt;23&lt;/RecNum&gt;&lt;DisplayText&gt;[25]&lt;/DisplayText&gt;&lt;record&gt;&lt;rec-number&gt;23&lt;/rec-number&gt;&lt;foreign-keys&gt;&lt;key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sidR="0025698F">
        <w:rPr>
          <w:rFonts w:asciiTheme="majorBidi" w:hAnsiTheme="majorBidi" w:cstheme="majorBidi"/>
          <w:noProof/>
          <w:color w:val="0E101A"/>
        </w:rPr>
        <w:t>[25]</w:t>
      </w:r>
      <w:r>
        <w:rPr>
          <w:rFonts w:asciiTheme="majorBidi" w:hAnsiTheme="majorBidi" w:cstheme="majorBidi"/>
          <w:color w:val="0E101A"/>
        </w:rPr>
        <w:fldChar w:fldCharType="end"/>
      </w:r>
      <w:r w:rsidRPr="0070250E">
        <w:rPr>
          <w:rFonts w:asciiTheme="majorBidi" w:hAnsiTheme="majorBidi" w:cstheme="majorBidi"/>
          <w:color w:val="0E101A"/>
        </w:rPr>
        <w:t xml:space="preserve"> select the most compelling feature from high correlated groups.</w:t>
      </w:r>
      <w:r>
        <w:rPr>
          <w:rFonts w:asciiTheme="majorBidi" w:hAnsiTheme="majorBidi" w:cstheme="majorBidi"/>
          <w:color w:val="0E101A"/>
        </w:rPr>
        <w:fldChar w:fldCharType="begin"/>
      </w:r>
      <w:r w:rsidR="0025698F">
        <w:rPr>
          <w:rFonts w:asciiTheme="majorBidi" w:hAnsiTheme="majorBidi" w:cstheme="majorBidi"/>
          <w:color w:val="0E101A"/>
        </w:rPr>
        <w:instrText xml:space="preserve"> ADDIN EN.CITE &lt;EndNote&gt;&lt;Cite&gt;&lt;Author&gt;Li&lt;/Author&gt;&lt;Year&gt;2011&lt;/Year&gt;&lt;RecNum&gt;24&lt;/RecNum&gt;&lt;DisplayText&gt;[26]&lt;/DisplayText&gt;&lt;record&gt;&lt;rec-number&gt;24&lt;/rec-number&gt;&lt;foreign-keys&gt;&lt;key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instrText>
      </w:r>
      <w:r>
        <w:rPr>
          <w:rFonts w:asciiTheme="majorBidi" w:hAnsiTheme="majorBidi" w:cstheme="majorBidi"/>
          <w:color w:val="0E101A"/>
        </w:rPr>
        <w:fldChar w:fldCharType="separate"/>
      </w:r>
      <w:r w:rsidR="0025698F">
        <w:rPr>
          <w:rFonts w:asciiTheme="majorBidi" w:hAnsiTheme="majorBidi" w:cstheme="majorBidi"/>
          <w:noProof/>
          <w:color w:val="0E101A"/>
        </w:rPr>
        <w:t>[26]</w:t>
      </w:r>
      <w:r>
        <w:rPr>
          <w:rFonts w:asciiTheme="majorBidi" w:hAnsiTheme="majorBidi" w:cstheme="majorBidi"/>
          <w:color w:val="0E101A"/>
        </w:rPr>
        <w:fldChar w:fldCharType="end"/>
      </w:r>
      <w:r w:rsidRPr="0070250E">
        <w:rPr>
          <w:rFonts w:asciiTheme="majorBidi" w:hAnsiTheme="majorBidi" w:cstheme="majorBidi"/>
          <w:color w:val="0E101A"/>
        </w:rPr>
        <w:t xml:space="preserve"> The remained features are divided into acceleration features and encoder features. Feature selection methods, including Forward-selection algorithm, backward-elimination algorithm, and </w:t>
      </w:r>
      <w:r w:rsidRPr="005746D7">
        <w:rPr>
          <w:rFonts w:asciiTheme="majorBidi" w:hAnsiTheme="majorBidi" w:cstheme="majorBidi"/>
          <w:color w:val="FF0000"/>
        </w:rPr>
        <w:t>genetic algorithm</w:t>
      </w:r>
      <w:r w:rsidRPr="0070250E">
        <w:rPr>
          <w:rFonts w:asciiTheme="majorBidi" w:hAnsiTheme="majorBidi" w:cstheme="majorBidi"/>
          <w:color w:val="0E101A"/>
        </w:rPr>
        <w:t>, are implemented on each group of features individually to investigate the most important features. Lastly, different acceleration and encoder feature combinations are examined to reach the best result with higher accuracy, sensitivity, and specificity. As seen in [fig</w:t>
      </w:r>
      <w:r>
        <w:rPr>
          <w:rFonts w:asciiTheme="majorBidi" w:hAnsiTheme="majorBidi" w:cstheme="majorBidi"/>
          <w:color w:val="0E101A"/>
        </w:rPr>
        <w:t>2</w:t>
      </w:r>
      <w:r w:rsidRPr="0070250E">
        <w:rPr>
          <w:rFonts w:asciiTheme="majorBidi" w:hAnsiTheme="majorBidi" w:cstheme="majorBidi"/>
          <w:color w:val="0E101A"/>
        </w:rPr>
        <w:t>], the best result is obtained by integrating five acceleration features and two encoder features.</w:t>
      </w:r>
    </w:p>
    <w:p w14:paraId="6036446A" w14:textId="2CBDAF93" w:rsidR="001C5F20" w:rsidRDefault="001C5F20" w:rsidP="00B30193">
      <w:pPr>
        <w:pStyle w:val="Heading1"/>
        <w:rPr>
          <w:rFonts w:asciiTheme="majorBidi" w:hAnsiTheme="majorBidi" w:cstheme="majorBidi"/>
        </w:rPr>
      </w:pPr>
    </w:p>
    <w:p w14:paraId="5B5B58F8" w14:textId="77777777" w:rsidR="001C5F20" w:rsidRDefault="001C5F20" w:rsidP="001C5F20">
      <w:pPr>
        <w:pStyle w:val="NormalWeb"/>
        <w:keepNext/>
        <w:spacing w:before="0" w:beforeAutospacing="0" w:after="0" w:afterAutospacing="0"/>
      </w:pPr>
      <w:r w:rsidRPr="00311B0C">
        <w:rPr>
          <w:rStyle w:val="EndnoteTextChar"/>
          <w:noProof/>
          <w:lang w:bidi="fa-IR"/>
        </w:rPr>
        <w:drawing>
          <wp:inline distT="0" distB="0" distL="0" distR="0" wp14:anchorId="3C5567CC" wp14:editId="337BD454">
            <wp:extent cx="5715000" cy="2819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71018D" w14:textId="19C3F85D" w:rsidR="001C5F20" w:rsidRDefault="001C5F20" w:rsidP="001C5F20">
      <w:pPr>
        <w:pStyle w:val="Caption"/>
        <w:jc w:val="center"/>
        <w:rPr>
          <w:rFonts w:asciiTheme="majorBidi" w:hAnsiTheme="majorBidi" w:cstheme="majorBidi"/>
          <w:color w:val="0E101A"/>
        </w:rPr>
      </w:pPr>
      <w:r>
        <w:t xml:space="preserve">Figure </w:t>
      </w:r>
      <w:r w:rsidR="00C152AD">
        <w:fldChar w:fldCharType="begin"/>
      </w:r>
      <w:r w:rsidR="00C152AD">
        <w:instrText xml:space="preserve"> SEQ Figure \* ARABIC </w:instrText>
      </w:r>
      <w:r w:rsidR="00C152AD">
        <w:fldChar w:fldCharType="separate"/>
      </w:r>
      <w:r>
        <w:rPr>
          <w:noProof/>
        </w:rPr>
        <w:t>2</w:t>
      </w:r>
      <w:r w:rsidR="00C152AD">
        <w:rPr>
          <w:noProof/>
        </w:rPr>
        <w:fldChar w:fldCharType="end"/>
      </w:r>
      <w:r>
        <w:t xml:space="preserve">. </w:t>
      </w:r>
      <w:r w:rsidRPr="00C81EAD">
        <w:t>The best accuracy, sensitivity</w:t>
      </w:r>
      <w:r w:rsidR="004C0EEA">
        <w:t>, and specificity</w:t>
      </w:r>
      <w:r w:rsidRPr="00C81EAD">
        <w:t xml:space="preserve"> gained through three different combinations of acceleration features and encoder features.</w:t>
      </w:r>
    </w:p>
    <w:p w14:paraId="0405535A" w14:textId="77777777" w:rsidR="001C5F20" w:rsidRPr="001C5F20" w:rsidRDefault="001C5F20" w:rsidP="001C5F20"/>
    <w:p w14:paraId="54A6D12C" w14:textId="6FC7D4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0FF9E2B9" w14:textId="13912F55" w:rsidR="004C0EEA" w:rsidRDefault="00DE5C15" w:rsidP="00DE5C15">
      <w:pPr>
        <w:rPr>
          <w:rFonts w:asciiTheme="majorBidi" w:hAnsiTheme="majorBidi" w:cstheme="majorBidi"/>
          <w:sz w:val="24"/>
          <w:szCs w:val="24"/>
        </w:rPr>
      </w:pPr>
      <w:r w:rsidRPr="0070250E">
        <w:rPr>
          <w:rFonts w:asciiTheme="majorBidi" w:hAnsiTheme="majorBidi" w:cstheme="majorBidi"/>
          <w:sz w:val="24"/>
          <w:szCs w:val="24"/>
        </w:rPr>
        <w:t>Classification result based on previous studies is used as a baseline to examine the performance of adding encoder features in the model. The same SVM method is performed on the selected acceleration features claimed in</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25698F">
        <w:rPr>
          <w:rFonts w:asciiTheme="majorBidi"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sz w:val="24"/>
          <w:szCs w:val="24"/>
        </w:rPr>
        <w:fldChar w:fldCharType="separate"/>
      </w:r>
      <w:r w:rsidR="0025698F">
        <w:rPr>
          <w:rFonts w:asciiTheme="majorBidi" w:hAnsiTheme="majorBidi" w:cstheme="majorBidi"/>
          <w:noProof/>
          <w:sz w:val="24"/>
          <w:szCs w:val="24"/>
        </w:rPr>
        <w:t>[13]</w:t>
      </w:r>
      <w:r>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w:t>
      </w:r>
      <w:r>
        <w:rPr>
          <w:rFonts w:asciiTheme="majorBidi" w:hAnsiTheme="majorBidi" w:cstheme="majorBidi"/>
          <w:sz w:val="24"/>
          <w:szCs w:val="24"/>
        </w:rPr>
        <w:t>3</w:t>
      </w:r>
      <w:r w:rsidRPr="0070250E">
        <w:rPr>
          <w:rFonts w:asciiTheme="majorBidi" w:hAnsiTheme="majorBidi" w:cstheme="majorBidi"/>
          <w:sz w:val="24"/>
          <w:szCs w:val="24"/>
        </w:rPr>
        <w:t>. By adding encoder features, the accuracy is increased to 80%. Adding merely new acceleration features can increase the accuracy from 72% to 76%.</w:t>
      </w:r>
    </w:p>
    <w:p w14:paraId="61FDEF30" w14:textId="5A6FD98D" w:rsidR="00DE5C15" w:rsidRDefault="00DE5C15" w:rsidP="00DE5C15">
      <w:pPr>
        <w:rPr>
          <w:rFonts w:asciiTheme="majorBidi" w:hAnsiTheme="majorBidi" w:cstheme="majorBidi"/>
          <w:sz w:val="24"/>
          <w:szCs w:val="24"/>
        </w:rPr>
      </w:pPr>
      <w:r w:rsidRPr="0070250E">
        <w:rPr>
          <w:rFonts w:asciiTheme="majorBidi" w:hAnsiTheme="majorBidi" w:cstheme="majorBidi"/>
          <w:sz w:val="24"/>
          <w:szCs w:val="24"/>
        </w:rPr>
        <w:t>Moreover, by adding both encoder features and the new acceleration features, the accuracy reaches 8</w:t>
      </w:r>
      <w:r>
        <w:rPr>
          <w:rFonts w:asciiTheme="majorBidi" w:hAnsiTheme="majorBidi" w:cstheme="majorBidi"/>
          <w:sz w:val="24"/>
          <w:szCs w:val="24"/>
        </w:rPr>
        <w:t>6</w:t>
      </w:r>
      <w:r w:rsidRPr="0070250E">
        <w:rPr>
          <w:rFonts w:asciiTheme="majorBidi" w:hAnsiTheme="majorBidi" w:cstheme="majorBidi"/>
          <w:sz w:val="24"/>
          <w:szCs w:val="24"/>
        </w:rPr>
        <w:t>%. [Fig</w:t>
      </w:r>
      <w:r>
        <w:rPr>
          <w:rFonts w:asciiTheme="majorBidi" w:hAnsiTheme="majorBidi" w:cstheme="majorBidi"/>
          <w:sz w:val="24"/>
          <w:szCs w:val="24"/>
        </w:rPr>
        <w:t>3</w:t>
      </w:r>
      <w:r w:rsidRPr="0070250E">
        <w:rPr>
          <w:rFonts w:asciiTheme="majorBidi" w:hAnsiTheme="majorBidi" w:cstheme="majorBidi"/>
          <w:sz w:val="24"/>
          <w:szCs w:val="24"/>
        </w:rPr>
        <w:t xml:space="preserve">] Based on the </w:t>
      </w:r>
      <w:r>
        <w:rPr>
          <w:rFonts w:asciiTheme="majorBidi" w:hAnsiTheme="majorBidi" w:cstheme="majorBidi"/>
          <w:sz w:val="24"/>
          <w:szCs w:val="24"/>
        </w:rPr>
        <w:t>optimized</w:t>
      </w:r>
      <w:r w:rsidRPr="0070250E">
        <w:rPr>
          <w:rFonts w:asciiTheme="majorBidi" w:hAnsiTheme="majorBidi" w:cstheme="majorBidi"/>
          <w:sz w:val="24"/>
          <w:szCs w:val="24"/>
        </w:rPr>
        <w:t xml:space="preserve"> feature selection method used in this study, the most effective encoder features are playing only with wheels, </w:t>
      </w:r>
      <w:r>
        <w:rPr>
          <w:rFonts w:asciiTheme="majorBidi" w:hAnsiTheme="majorBidi" w:cstheme="majorBidi"/>
          <w:color w:val="0E101A"/>
        </w:rPr>
        <w:t>not playing</w:t>
      </w:r>
      <w:r w:rsidRPr="0070250E">
        <w:rPr>
          <w:rFonts w:asciiTheme="majorBidi" w:hAnsiTheme="majorBidi" w:cstheme="majorBidi"/>
          <w:sz w:val="24"/>
          <w:szCs w:val="24"/>
        </w:rPr>
        <w:t>, and the total number of wheels turns per time. The most effective acceleration features are the jolt in the X direction, roll tilt in the Y direction, the energy of the signal in the Y direction, Correlation of the acceleration signals between X and Y directions.</w:t>
      </w:r>
    </w:p>
    <w:p w14:paraId="10EB44DE" w14:textId="77777777" w:rsidR="001C5F20" w:rsidRPr="0070250E" w:rsidRDefault="001C5F20" w:rsidP="00DE5C15">
      <w:pPr>
        <w:rPr>
          <w:rFonts w:asciiTheme="majorBidi" w:hAnsiTheme="majorBidi" w:cstheme="majorBidi"/>
          <w:sz w:val="24"/>
          <w:szCs w:val="24"/>
        </w:rPr>
      </w:pPr>
    </w:p>
    <w:p w14:paraId="0FCD0333" w14:textId="77777777" w:rsidR="00D97382" w:rsidRDefault="00D97382" w:rsidP="00D97382">
      <w:pPr>
        <w:keepNext/>
      </w:pPr>
      <w:r w:rsidRPr="00311B0C">
        <w:rPr>
          <w:rStyle w:val="FollowedHyperlink"/>
          <w:noProof/>
          <w:lang w:bidi="fa-IR"/>
        </w:rPr>
        <w:lastRenderedPageBreak/>
        <w:drawing>
          <wp:inline distT="0" distB="0" distL="0" distR="0" wp14:anchorId="0F2AC016" wp14:editId="4BE5E7D0">
            <wp:extent cx="5943600" cy="2781117"/>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E7D786" w14:textId="221D0152" w:rsidR="00B30193" w:rsidRPr="00976DF2" w:rsidRDefault="00D97382" w:rsidP="00D97382">
      <w:pPr>
        <w:pStyle w:val="Caption"/>
        <w:jc w:val="center"/>
        <w:rPr>
          <w:rFonts w:asciiTheme="majorBidi" w:hAnsiTheme="majorBidi" w:cstheme="majorBidi"/>
        </w:rPr>
      </w:pPr>
      <w:r>
        <w:t xml:space="preserve">Figure </w:t>
      </w:r>
      <w:r w:rsidR="00C152AD">
        <w:fldChar w:fldCharType="begin"/>
      </w:r>
      <w:r w:rsidR="00C152AD">
        <w:instrText xml:space="preserve"> SEQ Figure \* ARABIC </w:instrText>
      </w:r>
      <w:r w:rsidR="00C152AD">
        <w:fldChar w:fldCharType="separate"/>
      </w:r>
      <w:r>
        <w:rPr>
          <w:noProof/>
        </w:rPr>
        <w:t>3</w:t>
      </w:r>
      <w:r w:rsidR="00C152AD">
        <w:rPr>
          <w:noProof/>
        </w:rPr>
        <w:fldChar w:fldCharType="end"/>
      </w:r>
      <w:r>
        <w:t xml:space="preserve">. </w:t>
      </w:r>
      <w:r w:rsidRPr="0017722D">
        <w:t>The best accuracy, sensitivity</w:t>
      </w:r>
      <w:r w:rsidR="004C0EEA">
        <w:t>, and specificity gained by</w:t>
      </w:r>
      <w:r w:rsidRPr="0017722D">
        <w:t xml:space="preserve"> adding new features to the baseline classification. a) Baseline classifier based on [17], b) Encoder features are added to the baseline classifier, c) Only </w:t>
      </w:r>
      <w:r w:rsidR="004C0EEA">
        <w:t xml:space="preserve">a </w:t>
      </w:r>
      <w:r w:rsidRPr="0017722D">
        <w:t xml:space="preserve">new extracted </w:t>
      </w:r>
      <w:r w:rsidRPr="00D97382">
        <w:t>acceleration feature is added to the baseline classifier. e) The accuracy in each classifier shows that adding encoder features increases the accuracy of the model</w:t>
      </w:r>
      <w:r w:rsidR="004C0EEA">
        <w:t xml:space="preserve"> </w:t>
      </w:r>
      <w:r w:rsidR="004C0EEA" w:rsidRPr="00D97382">
        <w:t>effectively</w:t>
      </w:r>
    </w:p>
    <w:p w14:paraId="1143E8C7" w14:textId="522E77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lastRenderedPageBreak/>
        <w:t>Discussion</w:t>
      </w:r>
    </w:p>
    <w:p w14:paraId="7C9A07BD" w14:textId="20B8C557" w:rsidR="00DE5C15" w:rsidRDefault="00DE5C15" w:rsidP="00DE5C15">
      <w:pPr>
        <w:pStyle w:val="Heading1"/>
        <w:rPr>
          <w:rFonts w:asciiTheme="majorBidi" w:hAnsiTheme="majorBidi" w:cstheme="majorBidi"/>
          <w:b w:val="0"/>
          <w:sz w:val="24"/>
          <w:szCs w:val="24"/>
        </w:rPr>
      </w:pPr>
      <w:r w:rsidRPr="00995402">
        <w:rPr>
          <w:rFonts w:asciiTheme="majorBidi" w:hAnsiTheme="majorBidi" w:cstheme="majorBidi"/>
          <w:b w:val="0"/>
          <w:sz w:val="24"/>
          <w:szCs w:val="24"/>
        </w:rPr>
        <w:t>In the previous study, the accuracy was 85% based on six groups of acceleration features mentioned earlier</w:t>
      </w:r>
      <w:r>
        <w:rPr>
          <w:rFonts w:asciiTheme="majorBidi" w:hAnsiTheme="majorBidi" w:cstheme="majorBidi"/>
          <w:b w:val="0"/>
          <w:sz w:val="24"/>
          <w:szCs w:val="24"/>
        </w:rPr>
        <w:fldChar w:fldCharType="begin"/>
      </w:r>
      <w:r w:rsidR="0025698F">
        <w:rPr>
          <w:rFonts w:asciiTheme="majorBidi" w:hAnsiTheme="majorBidi" w:cstheme="majorBidi"/>
          <w:b w:val="0"/>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b w:val="0"/>
          <w:sz w:val="24"/>
          <w:szCs w:val="24"/>
        </w:rPr>
        <w:fldChar w:fldCharType="separate"/>
      </w:r>
      <w:r w:rsidR="0025698F">
        <w:rPr>
          <w:rFonts w:asciiTheme="majorBidi" w:hAnsiTheme="majorBidi" w:cstheme="majorBidi"/>
          <w:b w:val="0"/>
          <w:noProof/>
          <w:sz w:val="24"/>
          <w:szCs w:val="24"/>
        </w:rPr>
        <w:t>[13]</w:t>
      </w:r>
      <w:r>
        <w:rPr>
          <w:rFonts w:asciiTheme="majorBidi" w:hAnsiTheme="majorBidi" w:cstheme="majorBidi"/>
          <w:b w:val="0"/>
          <w:sz w:val="24"/>
          <w:szCs w:val="24"/>
        </w:rPr>
        <w:fldChar w:fldCharType="end"/>
      </w:r>
      <w:r w:rsidRPr="00995402">
        <w:rPr>
          <w:rFonts w:asciiTheme="majorBidi" w:hAnsiTheme="majorBidi" w:cstheme="majorBidi"/>
          <w:b w:val="0"/>
          <w:sz w:val="24"/>
          <w:szCs w:val="24"/>
        </w:rPr>
        <w:t xml:space="preserve">. In this study, the accuracy decreased to 72% using the same features. It is due to the differences between the two systems. In the previous system, the Wii remote acted as a sensor hub. Typically, the quality of its sensors is better than cheap MEMS accelerometers that yield cleaner sensor data; also, the Wii remote has multiple preprocessing stages that significantly improve the status of the collected signals. The novelty of this research is its multi-modality structure resulting in the examination of ASD through a wider variety of symptoms.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reach this purpose, encoders are added to the system, which causes some new challenges. Encoders are simple signals which extraction of features from them is not straightforward.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solve this issue, children's playtime is divided into four sections by an innovative approach.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 </w:t>
      </w:r>
    </w:p>
    <w:p w14:paraId="3344F308" w14:textId="647C3FEF"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0A2EDEB6" w14:textId="77777777"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This research introduced the smart toy car 2.0; adding encoders and optimizing the feature selection strategy increases system accuracy by multi-modal analyzing ASD symptoms. We like to mention that this system is more like an early warning solution than a screening or diagnosing method for ASD; its primary application is to give a warning for referral to an expert.</w:t>
      </w:r>
    </w:p>
    <w:p w14:paraId="4322B180" w14:textId="7B3E35B6" w:rsidR="00995402"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 xml:space="preserve">The smart toy car 2.0 design strategy was developing a cost-effective device, and this approach yielded to choosing inexpensive off-the-shelf sensors. However, we </w:t>
      </w:r>
      <w:r w:rsidR="004C0EEA">
        <w:rPr>
          <w:rFonts w:asciiTheme="majorBidi" w:hAnsiTheme="majorBidi" w:cstheme="majorBidi"/>
        </w:rPr>
        <w:t>differentiate between autistic and non-autistic groups accurately</w:t>
      </w:r>
      <w:r w:rsidRPr="00976DF2">
        <w:rPr>
          <w:rFonts w:asciiTheme="majorBidi" w:hAnsiTheme="majorBidi" w:cstheme="majorBidi"/>
        </w:rPr>
        <w:t xml:space="preserve"> with more noisy sensors by fusing multi-sensor data. Intrinsically better sensors enhance the </w:t>
      </w:r>
      <w:proofErr w:type="gramStart"/>
      <w:r w:rsidRPr="00976DF2">
        <w:rPr>
          <w:rFonts w:asciiTheme="majorBidi" w:hAnsiTheme="majorBidi" w:cstheme="majorBidi"/>
        </w:rPr>
        <w:t>final results</w:t>
      </w:r>
      <w:proofErr w:type="gramEnd"/>
      <w:r w:rsidRPr="00976DF2">
        <w:rPr>
          <w:rFonts w:asciiTheme="majorBidi" w:hAnsiTheme="majorBidi" w:cstheme="majorBidi"/>
        </w:rPr>
        <w:t>.</w:t>
      </w:r>
    </w:p>
    <w:p w14:paraId="3D1F929E" w14:textId="25005CFC" w:rsidR="00B30193" w:rsidRPr="00976DF2" w:rsidRDefault="00995402" w:rsidP="00995402">
      <w:pPr>
        <w:spacing w:before="100" w:beforeAutospacing="1" w:after="100" w:afterAutospacing="1" w:line="240" w:lineRule="auto"/>
        <w:rPr>
          <w:rFonts w:asciiTheme="majorBidi" w:hAnsiTheme="majorBidi" w:cstheme="majorBidi"/>
        </w:rPr>
      </w:pPr>
      <w:r w:rsidRPr="00976DF2">
        <w:rPr>
          <w:rFonts w:asciiTheme="majorBidi" w:hAnsiTheme="majorBidi" w:cstheme="majorBidi"/>
        </w:rPr>
        <w:t>The smart toy car could be used as a screening device integrated with other screening devices in a future comprehensive autism screening system that analyzes ASD symptoms with more modalities to ensure more reliable results.</w:t>
      </w:r>
    </w:p>
    <w:p w14:paraId="3C7BC033" w14:textId="72892E67" w:rsidR="00B30193" w:rsidRPr="00976DF2" w:rsidRDefault="00B30193" w:rsidP="00B30193">
      <w:pPr>
        <w:spacing w:after="0" w:line="240" w:lineRule="auto"/>
        <w:rPr>
          <w:rFonts w:asciiTheme="majorBidi" w:eastAsia="Times New Roman" w:hAnsiTheme="majorBidi" w:cstheme="majorBidi"/>
          <w:sz w:val="24"/>
          <w:szCs w:val="24"/>
        </w:rPr>
      </w:pPr>
    </w:p>
    <w:p w14:paraId="13C6295F" w14:textId="342DD00B" w:rsidR="00B30193" w:rsidRPr="00976DF2" w:rsidRDefault="00B30193" w:rsidP="00B30193">
      <w:pPr>
        <w:spacing w:after="0" w:line="240" w:lineRule="auto"/>
        <w:rPr>
          <w:rFonts w:asciiTheme="majorBidi" w:eastAsia="Times New Roman" w:hAnsiTheme="majorBidi" w:cstheme="majorBidi"/>
          <w:sz w:val="24"/>
          <w:szCs w:val="24"/>
        </w:rPr>
      </w:pPr>
    </w:p>
    <w:p w14:paraId="5C93081E" w14:textId="0FAB43BD" w:rsidR="00B30193" w:rsidRPr="00976DF2" w:rsidRDefault="00B30193" w:rsidP="00B30193">
      <w:pPr>
        <w:spacing w:after="0" w:line="240" w:lineRule="auto"/>
        <w:rPr>
          <w:rFonts w:asciiTheme="majorBidi" w:eastAsia="Times New Roman" w:hAnsiTheme="majorBidi" w:cstheme="majorBidi"/>
          <w:sz w:val="24"/>
          <w:szCs w:val="24"/>
        </w:rPr>
      </w:pPr>
    </w:p>
    <w:p w14:paraId="38525F29" w14:textId="4B1975E5" w:rsidR="00B30193" w:rsidRPr="00976DF2" w:rsidRDefault="00B30193" w:rsidP="00B30193">
      <w:pPr>
        <w:spacing w:after="0" w:line="240" w:lineRule="auto"/>
        <w:rPr>
          <w:rFonts w:asciiTheme="majorBidi" w:eastAsia="Times New Roman" w:hAnsiTheme="majorBidi" w:cstheme="majorBidi"/>
          <w:sz w:val="24"/>
          <w:szCs w:val="24"/>
        </w:rPr>
      </w:pP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lastRenderedPageBreak/>
        <w:t>Reference </w:t>
      </w:r>
    </w:p>
    <w:p w14:paraId="5B6881A3" w14:textId="77777777" w:rsidR="0025698F" w:rsidRPr="0025698F" w:rsidRDefault="00DE1FCF" w:rsidP="0025698F">
      <w:pPr>
        <w:pStyle w:val="EndNoteCategoryHeading"/>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25698F" w:rsidRPr="0025698F">
        <w:t>Uncategorized References</w:t>
      </w:r>
    </w:p>
    <w:p w14:paraId="2F2853D3" w14:textId="77777777" w:rsidR="0025698F" w:rsidRPr="0025698F" w:rsidRDefault="0025698F" w:rsidP="0025698F">
      <w:pPr>
        <w:pStyle w:val="EndNoteBibliography"/>
        <w:spacing w:after="0"/>
        <w:ind w:left="720" w:hanging="720"/>
      </w:pPr>
      <w:r w:rsidRPr="0025698F">
        <w:t>1.</w:t>
      </w:r>
      <w:r w:rsidRPr="0025698F">
        <w:tab/>
        <w:t xml:space="preserve">American Psychiatric, A., </w:t>
      </w:r>
      <w:r w:rsidRPr="0025698F">
        <w:rPr>
          <w:i/>
        </w:rPr>
        <w:t>Diagnostic and Statistical Manual of Mental Disorders</w:t>
      </w:r>
      <w:r w:rsidRPr="0025698F">
        <w:t>. Fifth Edition ed. 2013: American Psychiatric Association.</w:t>
      </w:r>
    </w:p>
    <w:p w14:paraId="272CAEA3" w14:textId="77777777" w:rsidR="0025698F" w:rsidRPr="0025698F" w:rsidRDefault="0025698F" w:rsidP="0025698F">
      <w:pPr>
        <w:pStyle w:val="EndNoteBibliography"/>
        <w:spacing w:after="0"/>
        <w:ind w:left="720" w:hanging="720"/>
      </w:pPr>
      <w:r w:rsidRPr="0025698F">
        <w:t>2.</w:t>
      </w:r>
      <w:r w:rsidRPr="0025698F">
        <w:tab/>
      </w:r>
      <w:r w:rsidRPr="0025698F">
        <w:rPr>
          <w:i/>
        </w:rPr>
        <w:t>Prevalence of autism spectrum disorder among children aged 8 years - autism and developmental disabilities monitoring network, 11 sites, United States, 2010.</w:t>
      </w:r>
      <w:r w:rsidRPr="0025698F">
        <w:t xml:space="preserve"> MMWR Surveill Summ, 2014. </w:t>
      </w:r>
      <w:r w:rsidRPr="0025698F">
        <w:rPr>
          <w:b/>
        </w:rPr>
        <w:t>63</w:t>
      </w:r>
      <w:r w:rsidRPr="0025698F">
        <w:t>(2): p. 1-21.</w:t>
      </w:r>
    </w:p>
    <w:p w14:paraId="0CC320E5" w14:textId="77777777" w:rsidR="0025698F" w:rsidRPr="0025698F" w:rsidRDefault="0025698F" w:rsidP="0025698F">
      <w:pPr>
        <w:pStyle w:val="EndNoteBibliography"/>
        <w:spacing w:after="0"/>
        <w:ind w:left="720" w:hanging="720"/>
      </w:pPr>
      <w:r w:rsidRPr="0025698F">
        <w:t>3.</w:t>
      </w:r>
      <w:r w:rsidRPr="0025698F">
        <w:tab/>
        <w:t xml:space="preserve">Thabtah, F. and D. Peebles, </w:t>
      </w:r>
      <w:r w:rsidRPr="0025698F">
        <w:rPr>
          <w:i/>
        </w:rPr>
        <w:t>Early Autism Screening: A Comprehensive Review.</w:t>
      </w:r>
      <w:r w:rsidRPr="0025698F">
        <w:t xml:space="preserve"> Int J Environ Res Public Health, 2019. </w:t>
      </w:r>
      <w:r w:rsidRPr="0025698F">
        <w:rPr>
          <w:b/>
        </w:rPr>
        <w:t>16</w:t>
      </w:r>
      <w:r w:rsidRPr="0025698F">
        <w:t>(18).</w:t>
      </w:r>
    </w:p>
    <w:p w14:paraId="3F3FD73D" w14:textId="77777777" w:rsidR="0025698F" w:rsidRPr="0025698F" w:rsidRDefault="0025698F" w:rsidP="0025698F">
      <w:pPr>
        <w:pStyle w:val="EndNoteBibliography"/>
        <w:spacing w:after="0"/>
        <w:ind w:left="720" w:hanging="720"/>
      </w:pPr>
      <w:r w:rsidRPr="0025698F">
        <w:t>4.</w:t>
      </w:r>
      <w:r w:rsidRPr="0025698F">
        <w:tab/>
        <w:t xml:space="preserve">Brooks, B.A., et al., </w:t>
      </w:r>
      <w:r w:rsidRPr="0025698F">
        <w:rPr>
          <w:i/>
        </w:rPr>
        <w:t>Implementation of Web-Based Autism Screening in an Urban Clinic.</w:t>
      </w:r>
      <w:r w:rsidRPr="0025698F">
        <w:t xml:space="preserve"> Clinical Pediatrics, 2015. </w:t>
      </w:r>
      <w:r w:rsidRPr="0025698F">
        <w:rPr>
          <w:b/>
        </w:rPr>
        <w:t>55</w:t>
      </w:r>
      <w:r w:rsidRPr="0025698F">
        <w:t>(10): p. 927-934.</w:t>
      </w:r>
    </w:p>
    <w:p w14:paraId="6A2E5FF2" w14:textId="77777777" w:rsidR="0025698F" w:rsidRPr="0025698F" w:rsidRDefault="0025698F" w:rsidP="0025698F">
      <w:pPr>
        <w:pStyle w:val="EndNoteBibliography"/>
        <w:spacing w:after="0"/>
        <w:ind w:left="720" w:hanging="720"/>
      </w:pPr>
      <w:r w:rsidRPr="0025698F">
        <w:t>5.</w:t>
      </w:r>
      <w:r w:rsidRPr="0025698F">
        <w:tab/>
        <w:t xml:space="preserve">Shokoohi-Yekta, M., et al., </w:t>
      </w:r>
      <w:r w:rsidRPr="0025698F">
        <w:rPr>
          <w:i/>
        </w:rPr>
        <w:t>Developing Autism Screening Expert System (ASES).</w:t>
      </w:r>
      <w:r w:rsidRPr="0025698F">
        <w:t xml:space="preserve"> Global Journal on Technology, 2013. </w:t>
      </w:r>
      <w:r w:rsidRPr="0025698F">
        <w:rPr>
          <w:b/>
        </w:rPr>
        <w:t>4</w:t>
      </w:r>
      <w:r w:rsidRPr="0025698F">
        <w:t>(2).</w:t>
      </w:r>
    </w:p>
    <w:p w14:paraId="412476E3" w14:textId="77777777" w:rsidR="0025698F" w:rsidRPr="0025698F" w:rsidRDefault="0025698F" w:rsidP="0025698F">
      <w:pPr>
        <w:pStyle w:val="EndNoteBibliography"/>
        <w:spacing w:after="0"/>
        <w:ind w:left="720" w:hanging="720"/>
      </w:pPr>
      <w:r w:rsidRPr="0025698F">
        <w:t>6.</w:t>
      </w:r>
      <w:r w:rsidRPr="0025698F">
        <w:tab/>
        <w:t xml:space="preserve">Crane, L., et al., </w:t>
      </w:r>
      <w:r w:rsidRPr="0025698F">
        <w:rPr>
          <w:i/>
        </w:rPr>
        <w:t>Experiences of autism diagnosis: A survey of over 1000 parents in the United Kingdom.</w:t>
      </w:r>
      <w:r w:rsidRPr="0025698F">
        <w:t xml:space="preserve"> Autism, 2015. </w:t>
      </w:r>
      <w:r w:rsidRPr="0025698F">
        <w:rPr>
          <w:b/>
        </w:rPr>
        <w:t>20</w:t>
      </w:r>
      <w:r w:rsidRPr="0025698F">
        <w:t>(2): p. 153-162.</w:t>
      </w:r>
    </w:p>
    <w:p w14:paraId="09258148" w14:textId="77777777" w:rsidR="0025698F" w:rsidRPr="0025698F" w:rsidRDefault="0025698F" w:rsidP="0025698F">
      <w:pPr>
        <w:pStyle w:val="EndNoteBibliography"/>
        <w:spacing w:after="0"/>
        <w:ind w:left="720" w:hanging="720"/>
      </w:pPr>
      <w:r w:rsidRPr="0025698F">
        <w:t>7.</w:t>
      </w:r>
      <w:r w:rsidRPr="0025698F">
        <w:tab/>
        <w:t xml:space="preserve">Hewitson, L., </w:t>
      </w:r>
      <w:r w:rsidRPr="0025698F">
        <w:rPr>
          <w:i/>
        </w:rPr>
        <w:t>Scientific challenges in developing biological markers for autism.</w:t>
      </w:r>
      <w:r w:rsidRPr="0025698F">
        <w:t xml:space="preserve"> OA Autism, 2013. </w:t>
      </w:r>
      <w:r w:rsidRPr="0025698F">
        <w:rPr>
          <w:b/>
        </w:rPr>
        <w:t>1</w:t>
      </w:r>
      <w:r w:rsidRPr="0025698F">
        <w:t>(1): p. 7.</w:t>
      </w:r>
    </w:p>
    <w:p w14:paraId="00F28008" w14:textId="77777777" w:rsidR="0025698F" w:rsidRPr="0025698F" w:rsidRDefault="0025698F" w:rsidP="0025698F">
      <w:pPr>
        <w:pStyle w:val="EndNoteBibliography"/>
        <w:spacing w:after="0"/>
        <w:ind w:left="720" w:hanging="720"/>
      </w:pPr>
      <w:r w:rsidRPr="0025698F">
        <w:t>8.</w:t>
      </w:r>
      <w:r w:rsidRPr="0025698F">
        <w:tab/>
        <w:t xml:space="preserve">Eslami, T. and F. Saeed. </w:t>
      </w:r>
      <w:r w:rsidRPr="0025698F">
        <w:rPr>
          <w:i/>
        </w:rPr>
        <w:t>Auto-ASD-network: a technique based on deep learning and support vector machines for diagnosing autism spectrum disorder using fMRI data</w:t>
      </w:r>
      <w:r w:rsidRPr="0025698F">
        <w:t xml:space="preserve">. in </w:t>
      </w:r>
      <w:r w:rsidRPr="0025698F">
        <w:rPr>
          <w:i/>
        </w:rPr>
        <w:t>Proceedings of the 10th ACM International Conference on Bioinformatics, Computational Biology and Health Informatics</w:t>
      </w:r>
      <w:r w:rsidRPr="0025698F">
        <w:t>. 2019.</w:t>
      </w:r>
    </w:p>
    <w:p w14:paraId="450D5C77" w14:textId="77777777" w:rsidR="0025698F" w:rsidRPr="0025698F" w:rsidRDefault="0025698F" w:rsidP="0025698F">
      <w:pPr>
        <w:pStyle w:val="EndNoteBibliography"/>
        <w:spacing w:after="0"/>
        <w:ind w:left="720" w:hanging="720"/>
      </w:pPr>
      <w:r w:rsidRPr="0025698F">
        <w:t>9.</w:t>
      </w:r>
      <w:r w:rsidRPr="0025698F">
        <w:tab/>
        <w:t xml:space="preserve">Bosl, W.J., H. Tager-Flusberg, and C.A. Nelson, </w:t>
      </w:r>
      <w:r w:rsidRPr="0025698F">
        <w:rPr>
          <w:i/>
        </w:rPr>
        <w:t>EEG Analytics for Early Detection of Autism Spectrum Disorder: A data-driven approach.</w:t>
      </w:r>
      <w:r w:rsidRPr="0025698F">
        <w:t xml:space="preserve"> Scientific Reports, 2018. </w:t>
      </w:r>
      <w:r w:rsidRPr="0025698F">
        <w:rPr>
          <w:b/>
        </w:rPr>
        <w:t>8</w:t>
      </w:r>
      <w:r w:rsidRPr="0025698F">
        <w:t>(1): p. 6828.</w:t>
      </w:r>
    </w:p>
    <w:p w14:paraId="2465363B" w14:textId="77777777" w:rsidR="0025698F" w:rsidRPr="0025698F" w:rsidRDefault="0025698F" w:rsidP="0025698F">
      <w:pPr>
        <w:pStyle w:val="EndNoteBibliography"/>
        <w:spacing w:after="0"/>
        <w:ind w:left="720" w:hanging="720"/>
      </w:pPr>
      <w:r w:rsidRPr="0025698F">
        <w:t>10.</w:t>
      </w:r>
      <w:r w:rsidRPr="0025698F">
        <w:tab/>
        <w:t xml:space="preserve">Mohammadian Rad, N., et al., </w:t>
      </w:r>
      <w:r w:rsidRPr="0025698F">
        <w:rPr>
          <w:i/>
        </w:rPr>
        <w:t>Deep learning for automatic stereotypical motor movement detection using wearable sensors in autism spectrum disorders.</w:t>
      </w:r>
      <w:r w:rsidRPr="0025698F">
        <w:t xml:space="preserve"> Signal Processing, 2018. </w:t>
      </w:r>
      <w:r w:rsidRPr="0025698F">
        <w:rPr>
          <w:b/>
        </w:rPr>
        <w:t>144</w:t>
      </w:r>
      <w:r w:rsidRPr="0025698F">
        <w:t>: p. 180-191.</w:t>
      </w:r>
    </w:p>
    <w:p w14:paraId="18F42AE2" w14:textId="77777777" w:rsidR="0025698F" w:rsidRPr="0025698F" w:rsidRDefault="0025698F" w:rsidP="0025698F">
      <w:pPr>
        <w:pStyle w:val="EndNoteBibliography"/>
        <w:spacing w:after="0"/>
        <w:ind w:left="720" w:hanging="720"/>
      </w:pPr>
      <w:r w:rsidRPr="0025698F">
        <w:t>11.</w:t>
      </w:r>
      <w:r w:rsidRPr="0025698F">
        <w:tab/>
        <w:t xml:space="preserve">Nag, A., et al., </w:t>
      </w:r>
      <w:r w:rsidRPr="0025698F">
        <w:rPr>
          <w:i/>
        </w:rPr>
        <w:t>Toward Continuous Social Phenotyping: Analyzing Gaze Patterns in an Emotion Recognition Task for Children With Autism Through Wearable Smart Glasses.</w:t>
      </w:r>
      <w:r w:rsidRPr="0025698F">
        <w:t xml:space="preserve"> J Med Internet Res, 2020. </w:t>
      </w:r>
      <w:r w:rsidRPr="0025698F">
        <w:rPr>
          <w:b/>
        </w:rPr>
        <w:t>22</w:t>
      </w:r>
      <w:r w:rsidRPr="0025698F">
        <w:t>(4): p. e13810.</w:t>
      </w:r>
    </w:p>
    <w:p w14:paraId="032F1546" w14:textId="77777777" w:rsidR="0025698F" w:rsidRPr="0025698F" w:rsidRDefault="0025698F" w:rsidP="0025698F">
      <w:pPr>
        <w:pStyle w:val="EndNoteBibliography"/>
        <w:spacing w:after="0"/>
        <w:ind w:left="720" w:hanging="720"/>
      </w:pPr>
      <w:r w:rsidRPr="0025698F">
        <w:t>12.</w:t>
      </w:r>
      <w:r w:rsidRPr="0025698F">
        <w:tab/>
        <w:t xml:space="preserve">Moghadas, M. and H. Moradi. </w:t>
      </w:r>
      <w:r w:rsidRPr="0025698F">
        <w:rPr>
          <w:i/>
        </w:rPr>
        <w:t>Analyzing Human-Robot Interaction Using Machine Vision for Autism screening</w:t>
      </w:r>
      <w:r w:rsidRPr="0025698F">
        <w:t xml:space="preserve">. in </w:t>
      </w:r>
      <w:r w:rsidRPr="0025698F">
        <w:rPr>
          <w:i/>
        </w:rPr>
        <w:t>2018 6th RSI International Conference on Robotics and Mechatronics (IcRoM)</w:t>
      </w:r>
      <w:r w:rsidRPr="0025698F">
        <w:t>. 2018.</w:t>
      </w:r>
    </w:p>
    <w:p w14:paraId="535F49FF" w14:textId="77777777" w:rsidR="0025698F" w:rsidRPr="0025698F" w:rsidRDefault="0025698F" w:rsidP="0025698F">
      <w:pPr>
        <w:pStyle w:val="EndNoteBibliography"/>
        <w:spacing w:after="0"/>
        <w:ind w:left="720" w:hanging="720"/>
      </w:pPr>
      <w:r w:rsidRPr="0025698F">
        <w:t>13.</w:t>
      </w:r>
      <w:r w:rsidRPr="0025698F">
        <w:tab/>
        <w:t xml:space="preserve">Moradi, H., et al. </w:t>
      </w:r>
      <w:r w:rsidRPr="0025698F">
        <w:rPr>
          <w:i/>
        </w:rPr>
        <w:t>Autism screening using an intelligent toy car</w:t>
      </w:r>
      <w:r w:rsidRPr="0025698F">
        <w:t xml:space="preserve">. in </w:t>
      </w:r>
      <w:r w:rsidRPr="0025698F">
        <w:rPr>
          <w:i/>
        </w:rPr>
        <w:t>International Conference on Ubiquitous Computing and Ambient Intelligence</w:t>
      </w:r>
      <w:r w:rsidRPr="0025698F">
        <w:t>. 2017. Springer.</w:t>
      </w:r>
    </w:p>
    <w:p w14:paraId="6DA65FC0" w14:textId="77777777" w:rsidR="0025698F" w:rsidRPr="0025698F" w:rsidRDefault="0025698F" w:rsidP="0025698F">
      <w:pPr>
        <w:pStyle w:val="EndNoteBibliography"/>
        <w:spacing w:after="0"/>
        <w:ind w:left="720" w:hanging="720"/>
      </w:pPr>
      <w:r w:rsidRPr="0025698F">
        <w:t>14.</w:t>
      </w:r>
      <w:r w:rsidRPr="0025698F">
        <w:tab/>
        <w:t xml:space="preserve">Rakić, M., et al., </w:t>
      </w:r>
      <w:r w:rsidRPr="0025698F">
        <w:rPr>
          <w:i/>
        </w:rPr>
        <w:t>Improving the detection of autism spectrum disorder by combining structural and functional MRI information.</w:t>
      </w:r>
      <w:r w:rsidRPr="0025698F">
        <w:t xml:space="preserve"> NeuroImage: Clinical, 2020. </w:t>
      </w:r>
      <w:r w:rsidRPr="0025698F">
        <w:rPr>
          <w:b/>
        </w:rPr>
        <w:t>25</w:t>
      </w:r>
      <w:r w:rsidRPr="0025698F">
        <w:t>: p. 102181.</w:t>
      </w:r>
    </w:p>
    <w:p w14:paraId="47BC579D" w14:textId="77777777" w:rsidR="0025698F" w:rsidRPr="0025698F" w:rsidRDefault="0025698F" w:rsidP="0025698F">
      <w:pPr>
        <w:pStyle w:val="EndNoteBibliography"/>
        <w:spacing w:after="0"/>
        <w:ind w:left="720" w:hanging="720"/>
      </w:pPr>
      <w:r w:rsidRPr="0025698F">
        <w:t>15.</w:t>
      </w:r>
      <w:r w:rsidRPr="0025698F">
        <w:tab/>
        <w:t xml:space="preserve">Kang, J., et al., </w:t>
      </w:r>
      <w:r w:rsidRPr="0025698F">
        <w:rPr>
          <w:i/>
        </w:rPr>
        <w:t>The identification of children with autism spectrum disorder by SVM approach on EEG and eye-tracking data.</w:t>
      </w:r>
      <w:r w:rsidRPr="0025698F">
        <w:t xml:space="preserve"> Computers in Biology and Medicine, 2020. </w:t>
      </w:r>
      <w:r w:rsidRPr="0025698F">
        <w:rPr>
          <w:b/>
        </w:rPr>
        <w:t>120</w:t>
      </w:r>
      <w:r w:rsidRPr="0025698F">
        <w:t>: p. 103722.</w:t>
      </w:r>
    </w:p>
    <w:p w14:paraId="27D17A41" w14:textId="77777777" w:rsidR="0025698F" w:rsidRPr="0025698F" w:rsidRDefault="0025698F" w:rsidP="0025698F">
      <w:pPr>
        <w:pStyle w:val="EndNoteBibliography"/>
        <w:spacing w:after="0"/>
        <w:ind w:left="720" w:hanging="720"/>
      </w:pPr>
      <w:r w:rsidRPr="0025698F">
        <w:t>16.</w:t>
      </w:r>
      <w:r w:rsidRPr="0025698F">
        <w:tab/>
        <w:t xml:space="preserve">Baron-Cohen, S., </w:t>
      </w:r>
      <w:r w:rsidRPr="0025698F">
        <w:rPr>
          <w:i/>
        </w:rPr>
        <w:t>Autism and Asperger syndrome</w:t>
      </w:r>
      <w:r w:rsidRPr="0025698F">
        <w:t>. Autism and Asperger syndrome. 2008, New York, NY, US: Oxford University Press. xii, 157-xii, 157.</w:t>
      </w:r>
    </w:p>
    <w:p w14:paraId="16DCDC79" w14:textId="77777777" w:rsidR="0025698F" w:rsidRPr="0025698F" w:rsidRDefault="0025698F" w:rsidP="0025698F">
      <w:pPr>
        <w:pStyle w:val="EndNoteBibliography"/>
        <w:spacing w:after="0"/>
        <w:ind w:left="720" w:hanging="720"/>
      </w:pPr>
      <w:r w:rsidRPr="0025698F">
        <w:t>17.</w:t>
      </w:r>
      <w:r w:rsidRPr="0025698F">
        <w:tab/>
        <w:t xml:space="preserve">Oberleitner, R., G. Abowd, and J.S. Suri, </w:t>
      </w:r>
      <w:r w:rsidRPr="0025698F">
        <w:rPr>
          <w:i/>
        </w:rPr>
        <w:t>Behavior Imaging®’s Assessment Technology: A Mobile Infrastructure to Transform Autism Diagnosis and Treatment</w:t>
      </w:r>
      <w:r w:rsidRPr="0025698F">
        <w:t xml:space="preserve">, in </w:t>
      </w:r>
      <w:r w:rsidRPr="0025698F">
        <w:rPr>
          <w:i/>
        </w:rPr>
        <w:t>Imaging the Brain in Autism</w:t>
      </w:r>
      <w:r w:rsidRPr="0025698F">
        <w:t>, M.F. Casanova, A.S. El-Baz, and J.S. Suri, Editors. 2013, Springer New York: New York, NY. p. 371-380.</w:t>
      </w:r>
    </w:p>
    <w:p w14:paraId="56F040A1" w14:textId="77777777" w:rsidR="0025698F" w:rsidRPr="0025698F" w:rsidRDefault="0025698F" w:rsidP="0025698F">
      <w:pPr>
        <w:pStyle w:val="EndNoteBibliography"/>
        <w:spacing w:after="0"/>
        <w:ind w:left="720" w:hanging="720"/>
      </w:pPr>
      <w:r w:rsidRPr="0025698F">
        <w:t>18.</w:t>
      </w:r>
      <w:r w:rsidRPr="0025698F">
        <w:tab/>
        <w:t xml:space="preserve">Taban, R., A. Parsa, and H. Moradi. </w:t>
      </w:r>
      <w:r w:rsidRPr="0025698F">
        <w:rPr>
          <w:i/>
        </w:rPr>
        <w:t>Tip-Toe Walking Detection Using CPG Parameters from Skeleton Data Gathered by Kinect</w:t>
      </w:r>
      <w:r w:rsidRPr="0025698F">
        <w:t>. 2017. Cham: Springer International Publishing.</w:t>
      </w:r>
    </w:p>
    <w:p w14:paraId="69A932D7" w14:textId="77777777" w:rsidR="0025698F" w:rsidRPr="0025698F" w:rsidRDefault="0025698F" w:rsidP="0025698F">
      <w:pPr>
        <w:pStyle w:val="EndNoteBibliography"/>
        <w:spacing w:after="0"/>
        <w:ind w:left="720" w:hanging="720"/>
      </w:pPr>
      <w:r w:rsidRPr="0025698F">
        <w:lastRenderedPageBreak/>
        <w:t>19.</w:t>
      </w:r>
      <w:r w:rsidRPr="0025698F">
        <w:tab/>
        <w:t xml:space="preserve">Sapiro, G., J. Hashemi, and G. Dawson, </w:t>
      </w:r>
      <w:r w:rsidRPr="0025698F">
        <w:rPr>
          <w:i/>
        </w:rPr>
        <w:t>Computer vision and behavioral phenotyping: an autism case study.</w:t>
      </w:r>
      <w:r w:rsidRPr="0025698F">
        <w:t xml:space="preserve"> Current Opinion in Biomedical Engineering, 2019. </w:t>
      </w:r>
      <w:r w:rsidRPr="0025698F">
        <w:rPr>
          <w:b/>
        </w:rPr>
        <w:t>9</w:t>
      </w:r>
      <w:r w:rsidRPr="0025698F">
        <w:t>: p. 14-20.</w:t>
      </w:r>
    </w:p>
    <w:p w14:paraId="5B6AC6F8" w14:textId="77777777" w:rsidR="0025698F" w:rsidRPr="0025698F" w:rsidRDefault="0025698F" w:rsidP="0025698F">
      <w:pPr>
        <w:pStyle w:val="EndNoteBibliography"/>
        <w:spacing w:after="0"/>
        <w:ind w:left="720" w:hanging="720"/>
      </w:pPr>
      <w:r w:rsidRPr="0025698F">
        <w:t>20.</w:t>
      </w:r>
      <w:r w:rsidRPr="0025698F">
        <w:tab/>
        <w:t xml:space="preserve">Campbell, K., et al., </w:t>
      </w:r>
      <w:r w:rsidRPr="0025698F">
        <w:rPr>
          <w:i/>
        </w:rPr>
        <w:t>Computer vision analysis captures atypical attention in toddlers with autism.</w:t>
      </w:r>
      <w:r w:rsidRPr="0025698F">
        <w:t xml:space="preserve"> Autism, 2019. </w:t>
      </w:r>
      <w:r w:rsidRPr="0025698F">
        <w:rPr>
          <w:b/>
        </w:rPr>
        <w:t>23</w:t>
      </w:r>
      <w:r w:rsidRPr="0025698F">
        <w:t>(3): p. 619-628.</w:t>
      </w:r>
    </w:p>
    <w:p w14:paraId="55D444C4" w14:textId="77777777" w:rsidR="0025698F" w:rsidRPr="0025698F" w:rsidRDefault="0025698F" w:rsidP="0025698F">
      <w:pPr>
        <w:pStyle w:val="EndNoteBibliography"/>
        <w:spacing w:after="0"/>
        <w:ind w:left="720" w:hanging="720"/>
      </w:pPr>
      <w:r w:rsidRPr="0025698F">
        <w:t>21.</w:t>
      </w:r>
      <w:r w:rsidRPr="0025698F">
        <w:tab/>
        <w:t xml:space="preserve">Lanini, M., et al. </w:t>
      </w:r>
      <w:r w:rsidRPr="0025698F">
        <w:rPr>
          <w:i/>
        </w:rPr>
        <w:t>Sensorized Toys to Identify the Early ‘Red Flags’ of Autistic Spectrum Disorders in Preschoolers</w:t>
      </w:r>
      <w:r w:rsidRPr="0025698F">
        <w:t>. 2019. Cham: Springer International Publishing.</w:t>
      </w:r>
    </w:p>
    <w:p w14:paraId="74CA75A5" w14:textId="77777777" w:rsidR="0025698F" w:rsidRPr="0025698F" w:rsidRDefault="0025698F" w:rsidP="0025698F">
      <w:pPr>
        <w:pStyle w:val="EndNoteBibliography"/>
        <w:spacing w:after="0"/>
        <w:ind w:left="720" w:hanging="720"/>
      </w:pPr>
      <w:r w:rsidRPr="0025698F">
        <w:t>22.</w:t>
      </w:r>
      <w:r w:rsidRPr="0025698F">
        <w:tab/>
        <w:t xml:space="preserve">Harrop, C., J. Green, and K. Hudry, </w:t>
      </w:r>
      <w:r w:rsidRPr="0025698F">
        <w:rPr>
          <w:i/>
        </w:rPr>
        <w:t>Play complexity and toy engagement in preschoolers with autism spectrum disorder: Do girls and boys differ?</w:t>
      </w:r>
      <w:r w:rsidRPr="0025698F">
        <w:t xml:space="preserve"> Autism, 2017. </w:t>
      </w:r>
      <w:r w:rsidRPr="0025698F">
        <w:rPr>
          <w:b/>
        </w:rPr>
        <w:t>21</w:t>
      </w:r>
      <w:r w:rsidRPr="0025698F">
        <w:t>(1): p. 37-50.</w:t>
      </w:r>
    </w:p>
    <w:p w14:paraId="072732B6" w14:textId="77777777" w:rsidR="0025698F" w:rsidRPr="0025698F" w:rsidRDefault="0025698F" w:rsidP="0025698F">
      <w:pPr>
        <w:pStyle w:val="EndNoteBibliography"/>
        <w:spacing w:after="0"/>
        <w:ind w:left="720" w:hanging="720"/>
      </w:pPr>
      <w:r w:rsidRPr="0025698F">
        <w:t>23.</w:t>
      </w:r>
      <w:r w:rsidRPr="0025698F">
        <w:tab/>
        <w:t xml:space="preserve">Lee, G., et al., </w:t>
      </w:r>
      <w:r w:rsidRPr="0025698F">
        <w:rPr>
          <w:i/>
        </w:rPr>
        <w:t>PyWavelets: A Python package for wavelet analysis.</w:t>
      </w:r>
      <w:r w:rsidRPr="0025698F">
        <w:t xml:space="preserve"> Journal of Open Source Software, 2019. </w:t>
      </w:r>
      <w:r w:rsidRPr="0025698F">
        <w:rPr>
          <w:b/>
        </w:rPr>
        <w:t>4</w:t>
      </w:r>
      <w:r w:rsidRPr="0025698F">
        <w:t>(36): p. 1237.</w:t>
      </w:r>
    </w:p>
    <w:p w14:paraId="48759316" w14:textId="77777777" w:rsidR="0025698F" w:rsidRPr="0025698F" w:rsidRDefault="0025698F" w:rsidP="0025698F">
      <w:pPr>
        <w:pStyle w:val="EndNoteBibliography"/>
        <w:spacing w:after="0"/>
        <w:ind w:left="720" w:hanging="720"/>
      </w:pPr>
      <w:r w:rsidRPr="0025698F">
        <w:t>24.</w:t>
      </w:r>
      <w:r w:rsidRPr="0025698F">
        <w:tab/>
        <w:t xml:space="preserve">Virtanen, P., et al., </w:t>
      </w:r>
      <w:r w:rsidRPr="0025698F">
        <w:rPr>
          <w:i/>
        </w:rPr>
        <w:t>SciPy 1.0: fundamental algorithms for scientific computing in Python.</w:t>
      </w:r>
      <w:r w:rsidRPr="0025698F">
        <w:t xml:space="preserve"> Nature Methods, 2020. </w:t>
      </w:r>
      <w:r w:rsidRPr="0025698F">
        <w:rPr>
          <w:b/>
        </w:rPr>
        <w:t>17</w:t>
      </w:r>
      <w:r w:rsidRPr="0025698F">
        <w:t>(3): p. 261-272.</w:t>
      </w:r>
    </w:p>
    <w:p w14:paraId="348D96FC" w14:textId="77777777" w:rsidR="0025698F" w:rsidRPr="0025698F" w:rsidRDefault="0025698F" w:rsidP="0025698F">
      <w:pPr>
        <w:pStyle w:val="EndNoteBibliography"/>
        <w:spacing w:after="0"/>
        <w:ind w:left="720" w:hanging="720"/>
      </w:pPr>
      <w:r w:rsidRPr="0025698F">
        <w:t>25.</w:t>
      </w:r>
      <w:r w:rsidRPr="0025698F">
        <w:tab/>
        <w:t xml:space="preserve">Pedregosa, F., et al., </w:t>
      </w:r>
      <w:r w:rsidRPr="0025698F">
        <w:rPr>
          <w:i/>
        </w:rPr>
        <w:t>Scikit-learn: Machine learning in Python.</w:t>
      </w:r>
      <w:r w:rsidRPr="0025698F">
        <w:t xml:space="preserve"> the Journal of machine Learning research, 2011. </w:t>
      </w:r>
      <w:r w:rsidRPr="0025698F">
        <w:rPr>
          <w:b/>
        </w:rPr>
        <w:t>12</w:t>
      </w:r>
      <w:r w:rsidRPr="0025698F">
        <w:t>: p. 2825-2830.</w:t>
      </w:r>
    </w:p>
    <w:p w14:paraId="15B67180" w14:textId="77777777" w:rsidR="0025698F" w:rsidRPr="0025698F" w:rsidRDefault="0025698F" w:rsidP="0025698F">
      <w:pPr>
        <w:pStyle w:val="EndNoteBibliography"/>
        <w:ind w:left="720" w:hanging="720"/>
      </w:pPr>
      <w:r w:rsidRPr="0025698F">
        <w:t>26.</w:t>
      </w:r>
      <w:r w:rsidRPr="0025698F">
        <w:tab/>
        <w:t xml:space="preserve">Li, B., Q. Wang, and J. Hu, </w:t>
      </w:r>
      <w:r w:rsidRPr="0025698F">
        <w:rPr>
          <w:i/>
        </w:rPr>
        <w:t>Feature subset selection: a correlation‐based SVM filter approach.</w:t>
      </w:r>
      <w:r w:rsidRPr="0025698F">
        <w:t xml:space="preserve"> IEEJ Transactions on Electrical and Electronic Engineering, 2011. </w:t>
      </w:r>
      <w:r w:rsidRPr="0025698F">
        <w:rPr>
          <w:b/>
        </w:rPr>
        <w:t>6</w:t>
      </w:r>
      <w:r w:rsidRPr="0025698F">
        <w:t>(2): p. 173-179.</w:t>
      </w:r>
    </w:p>
    <w:p w14:paraId="00000026" w14:textId="30826701" w:rsidR="00407061" w:rsidRPr="00976DF2" w:rsidRDefault="00DE1FCF" w:rsidP="0025698F">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fldChar w:fldCharType="end"/>
      </w:r>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5"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91"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96"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Mahmoudi,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Pouretemad,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 w:id="186" w:author="bijan mehralizadeh" w:date="2021-12-20T16:53:00Z" w:initials="bm">
    <w:p w14:paraId="5CC8F328" w14:textId="77777777" w:rsidR="00377286" w:rsidRDefault="00377286">
      <w:pPr>
        <w:pStyle w:val="CommentText"/>
        <w:rPr>
          <w:rFonts w:ascii="Roboto" w:hAnsi="Roboto"/>
          <w:color w:val="2E414F"/>
          <w:sz w:val="21"/>
          <w:szCs w:val="21"/>
          <w:shd w:val="clear" w:color="auto" w:fill="FFFFFF"/>
        </w:rPr>
      </w:pPr>
      <w:r>
        <w:rPr>
          <w:rStyle w:val="CommentReference"/>
        </w:rPr>
        <w:annotationRef/>
      </w:r>
      <w:proofErr w:type="spellStart"/>
      <w:r w:rsidR="00181791">
        <w:rPr>
          <w:rFonts w:ascii="Roboto" w:hAnsi="Roboto"/>
          <w:color w:val="2E414F"/>
          <w:sz w:val="21"/>
          <w:szCs w:val="21"/>
          <w:shd w:val="clear" w:color="auto" w:fill="FFFFFF"/>
        </w:rPr>
        <w:t>Hewitson</w:t>
      </w:r>
      <w:proofErr w:type="spellEnd"/>
      <w:r w:rsidR="00181791">
        <w:rPr>
          <w:rFonts w:ascii="Roboto" w:hAnsi="Roboto"/>
          <w:color w:val="2E414F"/>
          <w:sz w:val="21"/>
          <w:szCs w:val="21"/>
          <w:shd w:val="clear" w:color="auto" w:fill="FFFFFF"/>
        </w:rPr>
        <w:t>, L. (2013). Scientific challenges in developing biological markers for autism.</w:t>
      </w:r>
    </w:p>
    <w:p w14:paraId="4205B098" w14:textId="77777777" w:rsidR="00181791" w:rsidRDefault="00181791">
      <w:pPr>
        <w:pStyle w:val="CommentText"/>
        <w:rPr>
          <w:rFonts w:ascii="Roboto" w:hAnsi="Roboto"/>
          <w:color w:val="2E414F"/>
          <w:sz w:val="21"/>
          <w:szCs w:val="21"/>
          <w:shd w:val="clear" w:color="auto" w:fill="FFFFFF"/>
        </w:rPr>
      </w:pPr>
    </w:p>
    <w:p w14:paraId="19D5038E" w14:textId="77777777" w:rsidR="00181791" w:rsidRDefault="00181791">
      <w:pPr>
        <w:pStyle w:val="CommentText"/>
        <w:rPr>
          <w:rFonts w:ascii="Roboto" w:hAnsi="Roboto"/>
          <w:color w:val="2E414F"/>
          <w:sz w:val="21"/>
          <w:szCs w:val="21"/>
          <w:shd w:val="clear" w:color="auto" w:fill="FFFFFF"/>
        </w:rPr>
      </w:pPr>
    </w:p>
    <w:p w14:paraId="41E5EDEB" w14:textId="38F2F0E2" w:rsidR="00181791" w:rsidRDefault="007A448E">
      <w:pPr>
        <w:pStyle w:val="CommentText"/>
      </w:pPr>
      <w:r>
        <w:rPr>
          <w:rFonts w:ascii="Segoe UI" w:hAnsi="Segoe UI" w:cs="Segoe UI"/>
          <w:color w:val="212121"/>
          <w:shd w:val="clear" w:color="auto" w:fill="FFFFFF"/>
        </w:rPr>
        <w:t xml:space="preserve">Hazlett, H. C., Gu, H., Munsell, B. C., Kim, S. H., </w:t>
      </w:r>
      <w:proofErr w:type="spellStart"/>
      <w:r>
        <w:rPr>
          <w:rFonts w:ascii="Segoe UI" w:hAnsi="Segoe UI" w:cs="Segoe UI"/>
          <w:color w:val="212121"/>
          <w:shd w:val="clear" w:color="auto" w:fill="FFFFFF"/>
        </w:rPr>
        <w:t>Styner</w:t>
      </w:r>
      <w:proofErr w:type="spellEnd"/>
      <w:r>
        <w:rPr>
          <w:rFonts w:ascii="Segoe UI" w:hAnsi="Segoe UI" w:cs="Segoe UI"/>
          <w:color w:val="212121"/>
          <w:shd w:val="clear" w:color="auto" w:fill="FFFFFF"/>
        </w:rPr>
        <w:t xml:space="preserve">, M., Wolff, J. J., </w:t>
      </w:r>
      <w:proofErr w:type="spellStart"/>
      <w:r>
        <w:rPr>
          <w:rFonts w:ascii="Segoe UI" w:hAnsi="Segoe UI" w:cs="Segoe UI"/>
          <w:color w:val="212121"/>
          <w:shd w:val="clear" w:color="auto" w:fill="FFFFFF"/>
        </w:rPr>
        <w:t>Elison</w:t>
      </w:r>
      <w:proofErr w:type="spellEnd"/>
      <w:r>
        <w:rPr>
          <w:rFonts w:ascii="Segoe UI" w:hAnsi="Segoe UI" w:cs="Segoe UI"/>
          <w:color w:val="212121"/>
          <w:shd w:val="clear" w:color="auto" w:fill="FFFFFF"/>
        </w:rPr>
        <w:t xml:space="preserve">, J. T., Swanson, M. R., Zhu, H., </w:t>
      </w:r>
      <w:proofErr w:type="spellStart"/>
      <w:r>
        <w:rPr>
          <w:rFonts w:ascii="Segoe UI" w:hAnsi="Segoe UI" w:cs="Segoe UI"/>
          <w:color w:val="212121"/>
          <w:shd w:val="clear" w:color="auto" w:fill="FFFFFF"/>
        </w:rPr>
        <w:t>Botteron</w:t>
      </w:r>
      <w:proofErr w:type="spellEnd"/>
      <w:r>
        <w:rPr>
          <w:rFonts w:ascii="Segoe UI" w:hAnsi="Segoe UI" w:cs="Segoe UI"/>
          <w:color w:val="212121"/>
          <w:shd w:val="clear" w:color="auto" w:fill="FFFFFF"/>
        </w:rPr>
        <w:t xml:space="preserve">, K. N., Collins, D. L., Constantino, J. N., </w:t>
      </w:r>
      <w:proofErr w:type="spellStart"/>
      <w:r>
        <w:rPr>
          <w:rFonts w:ascii="Segoe UI" w:hAnsi="Segoe UI" w:cs="Segoe UI"/>
          <w:color w:val="212121"/>
          <w:shd w:val="clear" w:color="auto" w:fill="FFFFFF"/>
        </w:rPr>
        <w:t>Dager</w:t>
      </w:r>
      <w:proofErr w:type="spellEnd"/>
      <w:r>
        <w:rPr>
          <w:rFonts w:ascii="Segoe UI" w:hAnsi="Segoe UI" w:cs="Segoe UI"/>
          <w:color w:val="212121"/>
          <w:shd w:val="clear" w:color="auto" w:fill="FFFFFF"/>
        </w:rPr>
        <w:t xml:space="preserve">, S. R., Estes, A. M., Evans, A. C., </w:t>
      </w:r>
      <w:proofErr w:type="spellStart"/>
      <w:r>
        <w:rPr>
          <w:rFonts w:ascii="Segoe UI" w:hAnsi="Segoe UI" w:cs="Segoe UI"/>
          <w:color w:val="212121"/>
          <w:shd w:val="clear" w:color="auto" w:fill="FFFFFF"/>
        </w:rPr>
        <w:t>Fonov</w:t>
      </w:r>
      <w:proofErr w:type="spellEnd"/>
      <w:r>
        <w:rPr>
          <w:rFonts w:ascii="Segoe UI" w:hAnsi="Segoe UI" w:cs="Segoe UI"/>
          <w:color w:val="212121"/>
          <w:shd w:val="clear" w:color="auto" w:fill="FFFFFF"/>
        </w:rPr>
        <w:t xml:space="preserve">, V. S., </w:t>
      </w:r>
      <w:proofErr w:type="spellStart"/>
      <w:r>
        <w:rPr>
          <w:rFonts w:ascii="Segoe UI" w:hAnsi="Segoe UI" w:cs="Segoe UI"/>
          <w:color w:val="212121"/>
          <w:shd w:val="clear" w:color="auto" w:fill="FFFFFF"/>
        </w:rPr>
        <w:t>Gerig</w:t>
      </w:r>
      <w:proofErr w:type="spellEnd"/>
      <w:r>
        <w:rPr>
          <w:rFonts w:ascii="Segoe UI" w:hAnsi="Segoe UI" w:cs="Segoe UI"/>
          <w:color w:val="212121"/>
          <w:shd w:val="clear" w:color="auto" w:fill="FFFFFF"/>
        </w:rPr>
        <w:t xml:space="preserve">, G., </w:t>
      </w:r>
      <w:proofErr w:type="spellStart"/>
      <w:r>
        <w:rPr>
          <w:rFonts w:ascii="Segoe UI" w:hAnsi="Segoe UI" w:cs="Segoe UI"/>
          <w:color w:val="212121"/>
          <w:shd w:val="clear" w:color="auto" w:fill="FFFFFF"/>
        </w:rPr>
        <w:t>Kostopoulos</w:t>
      </w:r>
      <w:proofErr w:type="spellEnd"/>
      <w:r>
        <w:rPr>
          <w:rFonts w:ascii="Segoe UI" w:hAnsi="Segoe UI" w:cs="Segoe UI"/>
          <w:color w:val="212121"/>
          <w:shd w:val="clear" w:color="auto" w:fill="FFFFFF"/>
        </w:rPr>
        <w:t>, P., McKinstry, R. C., Pandey, J., … Statistical Analysis (2017). Early brain development in infants at high risk for autism spectrum disorder. </w:t>
      </w:r>
      <w:r>
        <w:rPr>
          <w:rFonts w:ascii="Segoe UI" w:hAnsi="Segoe UI" w:cs="Segoe UI"/>
          <w:i/>
          <w:iCs/>
          <w:color w:val="212121"/>
          <w:shd w:val="clear" w:color="auto" w:fill="FFFFFF"/>
        </w:rPr>
        <w:t>Nature</w:t>
      </w:r>
      <w:r>
        <w:rPr>
          <w:rFonts w:ascii="Segoe UI" w:hAnsi="Segoe UI" w:cs="Segoe UI"/>
          <w:color w:val="212121"/>
          <w:shd w:val="clear" w:color="auto" w:fill="FFFFFF"/>
        </w:rPr>
        <w:t>, </w:t>
      </w:r>
      <w:r>
        <w:rPr>
          <w:rFonts w:ascii="Segoe UI" w:hAnsi="Segoe UI" w:cs="Segoe UI"/>
          <w:i/>
          <w:iCs/>
          <w:color w:val="212121"/>
          <w:shd w:val="clear" w:color="auto" w:fill="FFFFFF"/>
        </w:rPr>
        <w:t>542</w:t>
      </w:r>
      <w:r>
        <w:rPr>
          <w:rFonts w:ascii="Segoe UI" w:hAnsi="Segoe UI" w:cs="Segoe UI"/>
          <w:color w:val="212121"/>
          <w:shd w:val="clear" w:color="auto" w:fill="FFFFFF"/>
        </w:rPr>
        <w:t>(7641), 348–351. https://doi.org/10.1038/nature21369</w:t>
      </w:r>
    </w:p>
  </w:comment>
  <w:comment w:id="197" w:author="bijan mehralizadeh" w:date="2021-12-20T17:08:00Z" w:initials="bm">
    <w:p w14:paraId="36B07599" w14:textId="4BBF6E18" w:rsidR="00873943" w:rsidRDefault="00873943">
      <w:pPr>
        <w:pStyle w:val="CommentText"/>
      </w:pPr>
      <w:r>
        <w:rPr>
          <w:rStyle w:val="CommentReference"/>
        </w:rPr>
        <w:annotationRef/>
      </w:r>
      <w:proofErr w:type="spellStart"/>
      <w:r w:rsidR="00366C9B">
        <w:rPr>
          <w:rFonts w:ascii="Segoe UI" w:hAnsi="Segoe UI" w:cs="Segoe UI"/>
          <w:color w:val="222222"/>
          <w:shd w:val="clear" w:color="auto" w:fill="FFFFFF"/>
        </w:rPr>
        <w:t>Bosl</w:t>
      </w:r>
      <w:proofErr w:type="spellEnd"/>
      <w:r w:rsidR="00366C9B">
        <w:rPr>
          <w:rFonts w:ascii="Segoe UI" w:hAnsi="Segoe UI" w:cs="Segoe UI"/>
          <w:color w:val="222222"/>
          <w:shd w:val="clear" w:color="auto" w:fill="FFFFFF"/>
        </w:rPr>
        <w:t xml:space="preserve">, W.J., </w:t>
      </w:r>
      <w:proofErr w:type="spellStart"/>
      <w:r w:rsidR="00366C9B">
        <w:rPr>
          <w:rFonts w:ascii="Segoe UI" w:hAnsi="Segoe UI" w:cs="Segoe UI"/>
          <w:color w:val="222222"/>
          <w:shd w:val="clear" w:color="auto" w:fill="FFFFFF"/>
        </w:rPr>
        <w:t>Tager-Flusberg</w:t>
      </w:r>
      <w:proofErr w:type="spellEnd"/>
      <w:r w:rsidR="00366C9B">
        <w:rPr>
          <w:rFonts w:ascii="Segoe UI" w:hAnsi="Segoe UI" w:cs="Segoe UI"/>
          <w:color w:val="222222"/>
          <w:shd w:val="clear" w:color="auto" w:fill="FFFFFF"/>
        </w:rPr>
        <w:t>, H. &amp; Nelson, C.A. EEG Analytics for Early Detection of Autism Spectrum Disorder: A data-driven approach. </w:t>
      </w:r>
      <w:r w:rsidR="00366C9B">
        <w:rPr>
          <w:rFonts w:ascii="Segoe UI" w:hAnsi="Segoe UI" w:cs="Segoe UI"/>
          <w:i/>
          <w:iCs/>
          <w:color w:val="222222"/>
          <w:shd w:val="clear" w:color="auto" w:fill="FFFFFF"/>
        </w:rPr>
        <w:t>Sci Rep</w:t>
      </w:r>
      <w:r w:rsidR="00366C9B">
        <w:rPr>
          <w:rFonts w:ascii="Segoe UI" w:hAnsi="Segoe UI" w:cs="Segoe UI"/>
          <w:color w:val="222222"/>
          <w:shd w:val="clear" w:color="auto" w:fill="FFFFFF"/>
        </w:rPr>
        <w:t> </w:t>
      </w:r>
      <w:r w:rsidR="00366C9B">
        <w:rPr>
          <w:rFonts w:ascii="Segoe UI" w:hAnsi="Segoe UI" w:cs="Segoe UI"/>
          <w:b/>
          <w:bCs/>
          <w:color w:val="222222"/>
          <w:shd w:val="clear" w:color="auto" w:fill="FFFFFF"/>
        </w:rPr>
        <w:t>8, </w:t>
      </w:r>
      <w:r w:rsidR="00366C9B">
        <w:rPr>
          <w:rFonts w:ascii="Segoe UI" w:hAnsi="Segoe UI" w:cs="Segoe UI"/>
          <w:color w:val="222222"/>
          <w:shd w:val="clear" w:color="auto" w:fill="FFFFFF"/>
        </w:rPr>
        <w:t>6828 (2018). https://doi.org/10.1038/s41598-018-24318-x</w:t>
      </w:r>
    </w:p>
  </w:comment>
  <w:comment w:id="237" w:author="bijan mehralizadeh" w:date="2021-12-20T17:43:00Z" w:initials="bm">
    <w:p w14:paraId="6137D8F5" w14:textId="77777777" w:rsidR="009403EA" w:rsidRDefault="009403EA" w:rsidP="009403EA">
      <w:pPr>
        <w:pStyle w:val="CommentText"/>
      </w:pPr>
      <w:r>
        <w:rPr>
          <w:rStyle w:val="CommentReference"/>
        </w:rPr>
        <w:annotationRef/>
      </w:r>
      <w:r>
        <w:rPr>
          <w:rFonts w:ascii="Arial" w:hAnsi="Arial" w:cs="Arial"/>
          <w:color w:val="333333"/>
          <w:shd w:val="clear" w:color="auto" w:fill="FFFFFF"/>
        </w:rPr>
        <w:t>M. Moghadas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249" w:author="bijan mehralizadeh" w:date="2021-12-20T17:43:00Z" w:initials="bm">
    <w:p w14:paraId="31FE9D6A" w14:textId="1B0896F7" w:rsidR="00EB4FFE" w:rsidRDefault="00EB4FFE">
      <w:pPr>
        <w:pStyle w:val="CommentText"/>
      </w:pPr>
      <w:r>
        <w:rPr>
          <w:rStyle w:val="CommentReference"/>
        </w:rPr>
        <w:annotationRef/>
      </w:r>
      <w:r>
        <w:rPr>
          <w:rFonts w:ascii="Arial" w:hAnsi="Arial" w:cs="Arial"/>
          <w:color w:val="333333"/>
          <w:shd w:val="clear" w:color="auto" w:fill="FFFFFF"/>
        </w:rPr>
        <w:t>M. Moghadas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327" w:author="bijan mehralizadeh" w:date="2021-12-20T17:08:00Z" w:initials="bm">
    <w:p w14:paraId="03C64E06" w14:textId="77777777" w:rsidR="00A21ECF" w:rsidRDefault="00A21ECF" w:rsidP="00A21ECF">
      <w:pPr>
        <w:pStyle w:val="CommentText"/>
      </w:pPr>
      <w:r>
        <w:rPr>
          <w:rStyle w:val="CommentReference"/>
        </w:rPr>
        <w:annotationRef/>
      </w:r>
      <w:proofErr w:type="spellStart"/>
      <w:r>
        <w:rPr>
          <w:rFonts w:ascii="Segoe UI" w:hAnsi="Segoe UI" w:cs="Segoe UI"/>
          <w:color w:val="222222"/>
          <w:shd w:val="clear" w:color="auto" w:fill="FFFFFF"/>
        </w:rPr>
        <w:t>Bosl</w:t>
      </w:r>
      <w:proofErr w:type="spellEnd"/>
      <w:r>
        <w:rPr>
          <w:rFonts w:ascii="Segoe UI" w:hAnsi="Segoe UI" w:cs="Segoe UI"/>
          <w:color w:val="222222"/>
          <w:shd w:val="clear" w:color="auto" w:fill="FFFFFF"/>
        </w:rPr>
        <w:t xml:space="preserve">, W.J., </w:t>
      </w:r>
      <w:proofErr w:type="spellStart"/>
      <w:r>
        <w:rPr>
          <w:rFonts w:ascii="Segoe UI" w:hAnsi="Segoe UI" w:cs="Segoe UI"/>
          <w:color w:val="222222"/>
          <w:shd w:val="clear" w:color="auto" w:fill="FFFFFF"/>
        </w:rPr>
        <w:t>Tager-Flusberg</w:t>
      </w:r>
      <w:proofErr w:type="spellEnd"/>
      <w:r>
        <w:rPr>
          <w:rFonts w:ascii="Segoe UI" w:hAnsi="Segoe UI" w:cs="Segoe UI"/>
          <w:color w:val="222222"/>
          <w:shd w:val="clear" w:color="auto" w:fill="FFFFFF"/>
        </w:rPr>
        <w:t>, H. &amp; Nelson, C.A. EEG Analytics for Early Detection of Autism Spectrum Disorder: A data-driven approach.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8, </w:t>
      </w:r>
      <w:r>
        <w:rPr>
          <w:rFonts w:ascii="Segoe UI" w:hAnsi="Segoe UI" w:cs="Segoe UI"/>
          <w:color w:val="222222"/>
          <w:shd w:val="clear" w:color="auto" w:fill="FFFFFF"/>
        </w:rPr>
        <w:t>6828 (2018). https://doi.org/10.1038/s41598-018-24318-x</w:t>
      </w:r>
    </w:p>
  </w:comment>
  <w:comment w:id="374" w:author="bijan mehralizadeh" w:date="2021-12-24T16:29:00Z" w:initials="bm">
    <w:p w14:paraId="1D4CB5F8" w14:textId="12B98E47" w:rsidR="00AE368A" w:rsidRDefault="00AE368A">
      <w:pPr>
        <w:pStyle w:val="CommentText"/>
      </w:pPr>
      <w:r>
        <w:rPr>
          <w:rStyle w:val="CommentReference"/>
        </w:rPr>
        <w:annotationRef/>
      </w:r>
      <w:r w:rsidRPr="00AE368A">
        <w:t>https://www.sciencedirect.com/science/article/pii/S221315822030019X</w:t>
      </w:r>
    </w:p>
  </w:comment>
  <w:comment w:id="391" w:author="bijan mehralizadeh" w:date="2021-12-24T16:51:00Z" w:initials="bm">
    <w:p w14:paraId="48556CC4" w14:textId="39F8553C" w:rsidR="000424B1" w:rsidRDefault="000424B1">
      <w:pPr>
        <w:pStyle w:val="CommentText"/>
      </w:pPr>
      <w:r>
        <w:rPr>
          <w:rStyle w:val="CommentReference"/>
        </w:rPr>
        <w:annotationRef/>
      </w:r>
      <w:r w:rsidRPr="000424B1">
        <w:t>https://www.sciencedirect.com/science/article/abs/pii/S0010482520301074?via%3Dihub</w:t>
      </w:r>
    </w:p>
  </w:comment>
  <w:comment w:id="459" w:author="bijan mehralizadeh" w:date="2021-12-24T17:10:00Z" w:initials="bm">
    <w:p w14:paraId="2B80D348" w14:textId="7640EF39" w:rsidR="006449E9" w:rsidRDefault="006449E9">
      <w:pPr>
        <w:pStyle w:val="CommentText"/>
      </w:pPr>
      <w:r>
        <w:rPr>
          <w:rStyle w:val="CommentReference"/>
        </w:rPr>
        <w:annotationRef/>
      </w:r>
      <w:r w:rsidRPr="006449E9">
        <w:t>https://www.jmir.org/2020/4/e13810</w:t>
      </w:r>
    </w:p>
  </w:comment>
  <w:comment w:id="497" w:author="bijan mehralizadeh" w:date="2021-12-20T18:45:00Z" w:initials="bm">
    <w:p w14:paraId="5ED2C88C" w14:textId="2802C524" w:rsidR="00365EBF" w:rsidRDefault="00365EBF">
      <w:pPr>
        <w:pStyle w:val="CommentText"/>
      </w:pPr>
      <w:r>
        <w:rPr>
          <w:rStyle w:val="CommentReference"/>
        </w:rPr>
        <w:annotationRef/>
      </w:r>
      <w:proofErr w:type="spellStart"/>
      <w:r>
        <w:rPr>
          <w:rFonts w:ascii="Source Sans Pro" w:hAnsi="Source Sans Pro"/>
          <w:color w:val="333333"/>
          <w:spacing w:val="4"/>
          <w:sz w:val="21"/>
          <w:szCs w:val="21"/>
          <w:shd w:val="clear" w:color="auto" w:fill="FCFCFC"/>
        </w:rPr>
        <w:t>Lanini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Bondioli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Narzisi</w:t>
      </w:r>
      <w:proofErr w:type="spellEnd"/>
      <w:r>
        <w:rPr>
          <w:rFonts w:ascii="Source Sans Pro" w:hAnsi="Source Sans Pro"/>
          <w:color w:val="333333"/>
          <w:spacing w:val="4"/>
          <w:sz w:val="21"/>
          <w:szCs w:val="21"/>
          <w:shd w:val="clear" w:color="auto" w:fill="FCFCFC"/>
        </w:rPr>
        <w:t xml:space="preserve"> A., </w:t>
      </w:r>
      <w:proofErr w:type="spellStart"/>
      <w:r>
        <w:rPr>
          <w:rFonts w:ascii="Source Sans Pro" w:hAnsi="Source Sans Pro"/>
          <w:color w:val="333333"/>
          <w:spacing w:val="4"/>
          <w:sz w:val="21"/>
          <w:szCs w:val="21"/>
          <w:shd w:val="clear" w:color="auto" w:fill="FCFCFC"/>
        </w:rPr>
        <w:t>Pelagatti</w:t>
      </w:r>
      <w:proofErr w:type="spellEnd"/>
      <w:r>
        <w:rPr>
          <w:rFonts w:ascii="Source Sans Pro" w:hAnsi="Source Sans Pro"/>
          <w:color w:val="333333"/>
          <w:spacing w:val="4"/>
          <w:sz w:val="21"/>
          <w:szCs w:val="21"/>
          <w:shd w:val="clear" w:color="auto" w:fill="FCFCFC"/>
        </w:rPr>
        <w:t xml:space="preserve"> S., </w:t>
      </w:r>
      <w:proofErr w:type="spellStart"/>
      <w:r>
        <w:rPr>
          <w:rFonts w:ascii="Source Sans Pro" w:hAnsi="Source Sans Pro"/>
          <w:color w:val="333333"/>
          <w:spacing w:val="4"/>
          <w:sz w:val="21"/>
          <w:szCs w:val="21"/>
          <w:shd w:val="clear" w:color="auto" w:fill="FCFCFC"/>
        </w:rPr>
        <w:t>Chessa</w:t>
      </w:r>
      <w:proofErr w:type="spellEnd"/>
      <w:r>
        <w:rPr>
          <w:rFonts w:ascii="Source Sans Pro" w:hAnsi="Source Sans Pro"/>
          <w:color w:val="333333"/>
          <w:spacing w:val="4"/>
          <w:sz w:val="21"/>
          <w:szCs w:val="21"/>
          <w:shd w:val="clear" w:color="auto" w:fill="FCFCFC"/>
        </w:rPr>
        <w:t xml:space="preserve"> S. (2019) </w:t>
      </w:r>
      <w:proofErr w:type="spellStart"/>
      <w:r>
        <w:rPr>
          <w:rFonts w:ascii="Source Sans Pro" w:hAnsi="Source Sans Pro"/>
          <w:color w:val="333333"/>
          <w:spacing w:val="4"/>
          <w:sz w:val="21"/>
          <w:szCs w:val="21"/>
          <w:shd w:val="clear" w:color="auto" w:fill="FCFCFC"/>
        </w:rPr>
        <w:t>Sensorized</w:t>
      </w:r>
      <w:proofErr w:type="spellEnd"/>
      <w:r>
        <w:rPr>
          <w:rFonts w:ascii="Source Sans Pro" w:hAnsi="Source Sans Pro"/>
          <w:color w:val="333333"/>
          <w:spacing w:val="4"/>
          <w:sz w:val="21"/>
          <w:szCs w:val="21"/>
          <w:shd w:val="clear" w:color="auto" w:fill="FCFCFC"/>
        </w:rPr>
        <w:t xml:space="preserve"> Toys to Identify the Early ‘Red Flags’ of Autistic Spectrum Disorders in Preschoolers. In: </w:t>
      </w:r>
      <w:proofErr w:type="spellStart"/>
      <w:r>
        <w:rPr>
          <w:rFonts w:ascii="Source Sans Pro" w:hAnsi="Source Sans Pro"/>
          <w:color w:val="333333"/>
          <w:spacing w:val="4"/>
          <w:sz w:val="21"/>
          <w:szCs w:val="21"/>
          <w:shd w:val="clear" w:color="auto" w:fill="FCFCFC"/>
        </w:rPr>
        <w:t>Novais</w:t>
      </w:r>
      <w:proofErr w:type="spellEnd"/>
      <w:r>
        <w:rPr>
          <w:rFonts w:ascii="Source Sans Pro" w:hAnsi="Source Sans Pro"/>
          <w:color w:val="333333"/>
          <w:spacing w:val="4"/>
          <w:sz w:val="21"/>
          <w:szCs w:val="21"/>
          <w:shd w:val="clear" w:color="auto" w:fill="FCFCFC"/>
        </w:rPr>
        <w:t xml:space="preserve"> P. et al. (eds) Ambient Intelligence – Software and Applications –, 9th International Symposium on Ambient Intelligence. ISAmI2018 2018. Advances in Intelligent Systems and Computing, vol 806. Springer, Cham. https://doi.org/10.1007/978-3-030-01746-0_22</w:t>
      </w:r>
    </w:p>
  </w:comment>
  <w:comment w:id="514" w:author="bijan mehralizadeh" w:date="2021-12-20T20:26:00Z" w:initials="bm">
    <w:p w14:paraId="2E9112FD" w14:textId="7A281A8D" w:rsidR="004865DE" w:rsidRDefault="004865DE">
      <w:pPr>
        <w:pStyle w:val="CommentText"/>
      </w:pPr>
      <w:r>
        <w:rPr>
          <w:rStyle w:val="CommentReference"/>
        </w:rPr>
        <w:annotationRef/>
      </w:r>
      <w:r>
        <w:rPr>
          <w:rFonts w:ascii="Segoe UI" w:hAnsi="Segoe UI" w:cs="Segoe UI"/>
          <w:color w:val="212121"/>
          <w:shd w:val="clear" w:color="auto" w:fill="FFFFFF"/>
        </w:rPr>
        <w:t xml:space="preserve">Harrop, C., Green, J., </w:t>
      </w:r>
      <w:proofErr w:type="spellStart"/>
      <w:r>
        <w:rPr>
          <w:rFonts w:ascii="Segoe UI" w:hAnsi="Segoe UI" w:cs="Segoe UI"/>
          <w:color w:val="212121"/>
          <w:shd w:val="clear" w:color="auto" w:fill="FFFFFF"/>
        </w:rPr>
        <w:t>Hudry</w:t>
      </w:r>
      <w:proofErr w:type="spellEnd"/>
      <w:r>
        <w:rPr>
          <w:rFonts w:ascii="Segoe UI" w:hAnsi="Segoe UI" w:cs="Segoe UI"/>
          <w:color w:val="212121"/>
          <w:shd w:val="clear" w:color="auto" w:fill="FFFFFF"/>
        </w:rPr>
        <w:t xml:space="preserve">, K., &amp; PACT Consortium (2017). Play complexity and toy engagement in preschoolers with autism spectrum disorder: Do girls and boys </w:t>
      </w:r>
      <w:proofErr w:type="gramStart"/>
      <w:r>
        <w:rPr>
          <w:rFonts w:ascii="Segoe UI" w:hAnsi="Segoe UI" w:cs="Segoe UI"/>
          <w:color w:val="212121"/>
          <w:shd w:val="clear" w:color="auto" w:fill="FFFFFF"/>
        </w:rPr>
        <w:t>differ?.</w:t>
      </w:r>
      <w:proofErr w:type="gramEnd"/>
      <w:r>
        <w:rPr>
          <w:rFonts w:ascii="Segoe UI" w:hAnsi="Segoe UI" w:cs="Segoe UI"/>
          <w:color w:val="212121"/>
          <w:shd w:val="clear" w:color="auto" w:fill="FFFFFF"/>
        </w:rPr>
        <w:t> </w:t>
      </w:r>
      <w:proofErr w:type="gramStart"/>
      <w:r>
        <w:rPr>
          <w:rFonts w:ascii="Segoe UI" w:hAnsi="Segoe UI" w:cs="Segoe UI"/>
          <w:i/>
          <w:iCs/>
          <w:color w:val="212121"/>
          <w:shd w:val="clear" w:color="auto" w:fill="FFFFFF"/>
        </w:rPr>
        <w:t>Autism :</w:t>
      </w:r>
      <w:proofErr w:type="gramEnd"/>
      <w:r>
        <w:rPr>
          <w:rFonts w:ascii="Segoe UI" w:hAnsi="Segoe UI" w:cs="Segoe UI"/>
          <w:i/>
          <w:iCs/>
          <w:color w:val="212121"/>
          <w:shd w:val="clear" w:color="auto" w:fill="FFFFFF"/>
        </w:rPr>
        <w:t xml:space="preserve"> the international journal of research and practice</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(1), 37–50. https://doi.org/10.1177/1362361315622410</w:t>
      </w:r>
    </w:p>
  </w:comment>
  <w:comment w:id="515" w:author="bijan mehralizadeh" w:date="2021-12-22T15:28:00Z" w:initials="bm">
    <w:p w14:paraId="3CDED213" w14:textId="43110373" w:rsidR="006E07F0" w:rsidRDefault="006E07F0">
      <w:pPr>
        <w:pStyle w:val="CommentText"/>
      </w:pPr>
      <w:r>
        <w:rPr>
          <w:rStyle w:val="CommentReference"/>
        </w:rPr>
        <w:annotationRef/>
      </w:r>
      <w:r>
        <w:t>Ethic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1"/>
  <w15:commentEx w15:paraId="56F612C0" w15:done="1"/>
  <w15:commentEx w15:paraId="6AD9A5E3" w15:done="1"/>
  <w15:commentEx w15:paraId="41E5EDEB" w15:done="1"/>
  <w15:commentEx w15:paraId="36B07599" w15:done="1"/>
  <w15:commentEx w15:paraId="6137D8F5" w15:done="1"/>
  <w15:commentEx w15:paraId="31FE9D6A" w15:done="1"/>
  <w15:commentEx w15:paraId="03C64E06" w15:done="1"/>
  <w15:commentEx w15:paraId="1D4CB5F8" w15:done="0"/>
  <w15:commentEx w15:paraId="48556CC4" w15:done="0"/>
  <w15:commentEx w15:paraId="2B80D348" w15:done="0"/>
  <w15:commentEx w15:paraId="5ED2C88C" w15:done="1"/>
  <w15:commentEx w15:paraId="2E9112FD" w15:done="1"/>
  <w15:commentEx w15:paraId="3CDED2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Extensible w16cex:durableId="256B3370" w16cex:dateUtc="2021-12-20T13:23:00Z"/>
  <w16cex:commentExtensible w16cex:durableId="256B36FF" w16cex:dateUtc="2021-12-20T13:38:00Z"/>
  <w16cex:commentExtensible w16cex:durableId="256F49B6" w16cex:dateUtc="2021-12-20T14:13:00Z"/>
  <w16cex:commentExtensible w16cex:durableId="256B3F2B" w16cex:dateUtc="2021-12-20T14:13:00Z"/>
  <w16cex:commentExtensible w16cex:durableId="256F478C" w16cex:dateUtc="2021-12-20T13:38:00Z"/>
  <w16cex:commentExtensible w16cex:durableId="257073E8" w16cex:dateUtc="2021-12-24T12:59:00Z"/>
  <w16cex:commentExtensible w16cex:durableId="2570792C" w16cex:dateUtc="2021-12-24T13:21:00Z"/>
  <w16cex:commentExtensible w16cex:durableId="25707D6D" w16cex:dateUtc="2021-12-24T13:40:00Z"/>
  <w16cex:commentExtensible w16cex:durableId="256B4DDF" w16cex:dateUtc="2021-12-20T15:15:00Z"/>
  <w16cex:commentExtensible w16cex:durableId="256B6559" w16cex:dateUtc="2021-12-20T16:56:00Z"/>
  <w16cex:commentExtensible w16cex:durableId="256DC2B3" w16cex:dateUtc="2021-12-22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Id w16cid:paraId="41E5EDEB" w16cid:durableId="256B3370"/>
  <w16cid:commentId w16cid:paraId="36B07599" w16cid:durableId="256B36FF"/>
  <w16cid:commentId w16cid:paraId="6137D8F5" w16cid:durableId="256F49B6"/>
  <w16cid:commentId w16cid:paraId="31FE9D6A" w16cid:durableId="256B3F2B"/>
  <w16cid:commentId w16cid:paraId="03C64E06" w16cid:durableId="256F478C"/>
  <w16cid:commentId w16cid:paraId="1D4CB5F8" w16cid:durableId="257073E8"/>
  <w16cid:commentId w16cid:paraId="48556CC4" w16cid:durableId="2570792C"/>
  <w16cid:commentId w16cid:paraId="2B80D348" w16cid:durableId="25707D6D"/>
  <w16cid:commentId w16cid:paraId="5ED2C88C" w16cid:durableId="256B4DDF"/>
  <w16cid:commentId w16cid:paraId="2E9112FD" w16cid:durableId="256B6559"/>
  <w16cid:commentId w16cid:paraId="3CDED213" w16cid:durableId="256DC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9E92E" w14:textId="77777777" w:rsidR="00C152AD" w:rsidRDefault="00C152AD" w:rsidP="00786DBD">
      <w:pPr>
        <w:spacing w:after="0" w:line="240" w:lineRule="auto"/>
      </w:pPr>
      <w:r>
        <w:separator/>
      </w:r>
    </w:p>
  </w:endnote>
  <w:endnote w:type="continuationSeparator" w:id="0">
    <w:p w14:paraId="68C5A264" w14:textId="77777777" w:rsidR="00C152AD" w:rsidRDefault="00C152AD"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8F94" w14:textId="77777777" w:rsidR="00C152AD" w:rsidRDefault="00C152AD" w:rsidP="00786DBD">
      <w:pPr>
        <w:spacing w:after="0" w:line="240" w:lineRule="auto"/>
      </w:pPr>
      <w:r>
        <w:separator/>
      </w:r>
    </w:p>
  </w:footnote>
  <w:footnote w:type="continuationSeparator" w:id="0">
    <w:p w14:paraId="40E13C3E" w14:textId="77777777" w:rsidR="00C152AD" w:rsidRDefault="00C152AD"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RDefault="00786DBD">
      <w:pPr>
        <w:pStyle w:val="FootnoteText"/>
      </w:pPr>
      <w:r>
        <w:rPr>
          <w:rStyle w:val="FootnoteReference"/>
        </w:rPr>
        <w:footnoteRef/>
      </w:r>
      <w:r>
        <w:t xml:space="preserve"> </w:t>
      </w:r>
      <w:r w:rsidRPr="00786DBD">
        <w:t>www.ros.org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NKgFANmWFAE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407061"/>
    <w:rsid w:val="00007296"/>
    <w:rsid w:val="00013E1B"/>
    <w:rsid w:val="00015ABB"/>
    <w:rsid w:val="00020482"/>
    <w:rsid w:val="000424B1"/>
    <w:rsid w:val="000508B4"/>
    <w:rsid w:val="0005725C"/>
    <w:rsid w:val="000605AB"/>
    <w:rsid w:val="00060E46"/>
    <w:rsid w:val="000612F1"/>
    <w:rsid w:val="000933A5"/>
    <w:rsid w:val="000A0468"/>
    <w:rsid w:val="000A1F9E"/>
    <w:rsid w:val="000B5659"/>
    <w:rsid w:val="000C1FF6"/>
    <w:rsid w:val="000C3144"/>
    <w:rsid w:val="000D7A0E"/>
    <w:rsid w:val="000F235C"/>
    <w:rsid w:val="000F7C04"/>
    <w:rsid w:val="00101C8B"/>
    <w:rsid w:val="00107FD5"/>
    <w:rsid w:val="00115A5D"/>
    <w:rsid w:val="00117630"/>
    <w:rsid w:val="001207F1"/>
    <w:rsid w:val="001207F6"/>
    <w:rsid w:val="00126FE7"/>
    <w:rsid w:val="00130B49"/>
    <w:rsid w:val="00132B9F"/>
    <w:rsid w:val="0013589D"/>
    <w:rsid w:val="00144A40"/>
    <w:rsid w:val="00151D01"/>
    <w:rsid w:val="00151DA7"/>
    <w:rsid w:val="00181791"/>
    <w:rsid w:val="001820CA"/>
    <w:rsid w:val="00195F9C"/>
    <w:rsid w:val="001964A2"/>
    <w:rsid w:val="001A2024"/>
    <w:rsid w:val="001A6C29"/>
    <w:rsid w:val="001A78E3"/>
    <w:rsid w:val="001C1ED3"/>
    <w:rsid w:val="001C5D8C"/>
    <w:rsid w:val="001C5F20"/>
    <w:rsid w:val="001C7452"/>
    <w:rsid w:val="001D22D7"/>
    <w:rsid w:val="001E7880"/>
    <w:rsid w:val="001F3B2C"/>
    <w:rsid w:val="00207404"/>
    <w:rsid w:val="00210494"/>
    <w:rsid w:val="00216479"/>
    <w:rsid w:val="00226686"/>
    <w:rsid w:val="0025698F"/>
    <w:rsid w:val="00282782"/>
    <w:rsid w:val="00290CC0"/>
    <w:rsid w:val="00295893"/>
    <w:rsid w:val="002B6BDE"/>
    <w:rsid w:val="002D26ED"/>
    <w:rsid w:val="002E11FF"/>
    <w:rsid w:val="002E30EE"/>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C2738"/>
    <w:rsid w:val="003C624C"/>
    <w:rsid w:val="003D3D98"/>
    <w:rsid w:val="003D63A0"/>
    <w:rsid w:val="003F7886"/>
    <w:rsid w:val="004016E2"/>
    <w:rsid w:val="00407061"/>
    <w:rsid w:val="004238F5"/>
    <w:rsid w:val="00450018"/>
    <w:rsid w:val="004542B3"/>
    <w:rsid w:val="00456074"/>
    <w:rsid w:val="004569CC"/>
    <w:rsid w:val="00464A95"/>
    <w:rsid w:val="00473D41"/>
    <w:rsid w:val="0048433C"/>
    <w:rsid w:val="0048437F"/>
    <w:rsid w:val="004865DE"/>
    <w:rsid w:val="00486880"/>
    <w:rsid w:val="0049389A"/>
    <w:rsid w:val="004A00FF"/>
    <w:rsid w:val="004A3168"/>
    <w:rsid w:val="004A5108"/>
    <w:rsid w:val="004A51CF"/>
    <w:rsid w:val="004C0EEA"/>
    <w:rsid w:val="004C6008"/>
    <w:rsid w:val="004C7B05"/>
    <w:rsid w:val="004D2A15"/>
    <w:rsid w:val="004D61D8"/>
    <w:rsid w:val="004D7C74"/>
    <w:rsid w:val="004F1CD1"/>
    <w:rsid w:val="004F4453"/>
    <w:rsid w:val="00503362"/>
    <w:rsid w:val="005043A0"/>
    <w:rsid w:val="00534B2F"/>
    <w:rsid w:val="00536633"/>
    <w:rsid w:val="00541AE4"/>
    <w:rsid w:val="00552312"/>
    <w:rsid w:val="00553371"/>
    <w:rsid w:val="00554639"/>
    <w:rsid w:val="00555E43"/>
    <w:rsid w:val="005576DD"/>
    <w:rsid w:val="00563183"/>
    <w:rsid w:val="005746D7"/>
    <w:rsid w:val="00591B03"/>
    <w:rsid w:val="005924E0"/>
    <w:rsid w:val="00592915"/>
    <w:rsid w:val="00593BCD"/>
    <w:rsid w:val="005A6826"/>
    <w:rsid w:val="005D078F"/>
    <w:rsid w:val="005D2CA7"/>
    <w:rsid w:val="005E43F3"/>
    <w:rsid w:val="005F657C"/>
    <w:rsid w:val="005F672F"/>
    <w:rsid w:val="00626282"/>
    <w:rsid w:val="00627D15"/>
    <w:rsid w:val="00644321"/>
    <w:rsid w:val="00644939"/>
    <w:rsid w:val="006449E9"/>
    <w:rsid w:val="0066231D"/>
    <w:rsid w:val="00667EBA"/>
    <w:rsid w:val="00673461"/>
    <w:rsid w:val="006754FA"/>
    <w:rsid w:val="006867BF"/>
    <w:rsid w:val="006925AB"/>
    <w:rsid w:val="006A3D57"/>
    <w:rsid w:val="006A6468"/>
    <w:rsid w:val="006C2199"/>
    <w:rsid w:val="006C6E17"/>
    <w:rsid w:val="006E07F0"/>
    <w:rsid w:val="006E5C3B"/>
    <w:rsid w:val="006F1242"/>
    <w:rsid w:val="006F18D8"/>
    <w:rsid w:val="007005AB"/>
    <w:rsid w:val="0070186C"/>
    <w:rsid w:val="0070250E"/>
    <w:rsid w:val="007037AE"/>
    <w:rsid w:val="00703F38"/>
    <w:rsid w:val="0072615F"/>
    <w:rsid w:val="00755D42"/>
    <w:rsid w:val="00760F7E"/>
    <w:rsid w:val="007735CE"/>
    <w:rsid w:val="00786952"/>
    <w:rsid w:val="00786B47"/>
    <w:rsid w:val="00786DBD"/>
    <w:rsid w:val="00787AF0"/>
    <w:rsid w:val="00791FE1"/>
    <w:rsid w:val="00793353"/>
    <w:rsid w:val="0079615E"/>
    <w:rsid w:val="007A0542"/>
    <w:rsid w:val="007A448E"/>
    <w:rsid w:val="007A69B5"/>
    <w:rsid w:val="007B1444"/>
    <w:rsid w:val="007D2B34"/>
    <w:rsid w:val="007D3B82"/>
    <w:rsid w:val="007F49EC"/>
    <w:rsid w:val="00800E21"/>
    <w:rsid w:val="00812BDA"/>
    <w:rsid w:val="00813330"/>
    <w:rsid w:val="008206E7"/>
    <w:rsid w:val="0082176E"/>
    <w:rsid w:val="00824613"/>
    <w:rsid w:val="00835E25"/>
    <w:rsid w:val="008467BB"/>
    <w:rsid w:val="00847763"/>
    <w:rsid w:val="00861018"/>
    <w:rsid w:val="00863AFD"/>
    <w:rsid w:val="00863EB4"/>
    <w:rsid w:val="008727F9"/>
    <w:rsid w:val="00873943"/>
    <w:rsid w:val="008A3EE6"/>
    <w:rsid w:val="008A73E7"/>
    <w:rsid w:val="008C3B2E"/>
    <w:rsid w:val="008E04D1"/>
    <w:rsid w:val="008E04EF"/>
    <w:rsid w:val="008E2202"/>
    <w:rsid w:val="008E7730"/>
    <w:rsid w:val="008F29AC"/>
    <w:rsid w:val="008F6D42"/>
    <w:rsid w:val="00907989"/>
    <w:rsid w:val="00916374"/>
    <w:rsid w:val="0092097E"/>
    <w:rsid w:val="009211E0"/>
    <w:rsid w:val="00923689"/>
    <w:rsid w:val="00936974"/>
    <w:rsid w:val="009403EA"/>
    <w:rsid w:val="00943708"/>
    <w:rsid w:val="00951F53"/>
    <w:rsid w:val="00952DE7"/>
    <w:rsid w:val="00963A88"/>
    <w:rsid w:val="00976DF2"/>
    <w:rsid w:val="009777C1"/>
    <w:rsid w:val="009826A2"/>
    <w:rsid w:val="00982936"/>
    <w:rsid w:val="009932F7"/>
    <w:rsid w:val="00994F44"/>
    <w:rsid w:val="00995402"/>
    <w:rsid w:val="00996B92"/>
    <w:rsid w:val="00997A23"/>
    <w:rsid w:val="009A0783"/>
    <w:rsid w:val="009A5F87"/>
    <w:rsid w:val="009D348B"/>
    <w:rsid w:val="009D6347"/>
    <w:rsid w:val="009D72A8"/>
    <w:rsid w:val="009E2EA6"/>
    <w:rsid w:val="009E427E"/>
    <w:rsid w:val="009F24B9"/>
    <w:rsid w:val="00A004D1"/>
    <w:rsid w:val="00A016B3"/>
    <w:rsid w:val="00A01FDD"/>
    <w:rsid w:val="00A0268D"/>
    <w:rsid w:val="00A21ECF"/>
    <w:rsid w:val="00A3591C"/>
    <w:rsid w:val="00A42B44"/>
    <w:rsid w:val="00A43101"/>
    <w:rsid w:val="00A473D1"/>
    <w:rsid w:val="00A63C50"/>
    <w:rsid w:val="00A75F6F"/>
    <w:rsid w:val="00A93C14"/>
    <w:rsid w:val="00AB7E1D"/>
    <w:rsid w:val="00AC2424"/>
    <w:rsid w:val="00AC2E19"/>
    <w:rsid w:val="00AE368A"/>
    <w:rsid w:val="00AF09DD"/>
    <w:rsid w:val="00AF10CB"/>
    <w:rsid w:val="00AF6459"/>
    <w:rsid w:val="00B30193"/>
    <w:rsid w:val="00B30732"/>
    <w:rsid w:val="00B40AC8"/>
    <w:rsid w:val="00B51799"/>
    <w:rsid w:val="00B519C1"/>
    <w:rsid w:val="00B60976"/>
    <w:rsid w:val="00B64CCB"/>
    <w:rsid w:val="00B72694"/>
    <w:rsid w:val="00B82551"/>
    <w:rsid w:val="00B84947"/>
    <w:rsid w:val="00BD21DE"/>
    <w:rsid w:val="00BE025B"/>
    <w:rsid w:val="00BE720E"/>
    <w:rsid w:val="00BF1203"/>
    <w:rsid w:val="00BF3911"/>
    <w:rsid w:val="00BF5629"/>
    <w:rsid w:val="00BF713A"/>
    <w:rsid w:val="00C07454"/>
    <w:rsid w:val="00C10F27"/>
    <w:rsid w:val="00C111E7"/>
    <w:rsid w:val="00C152AD"/>
    <w:rsid w:val="00C20ACE"/>
    <w:rsid w:val="00C43544"/>
    <w:rsid w:val="00C63CAD"/>
    <w:rsid w:val="00C866E9"/>
    <w:rsid w:val="00CA30B9"/>
    <w:rsid w:val="00CB3974"/>
    <w:rsid w:val="00CB3A46"/>
    <w:rsid w:val="00CB655D"/>
    <w:rsid w:val="00CE2E6D"/>
    <w:rsid w:val="00CF22AA"/>
    <w:rsid w:val="00CF37F2"/>
    <w:rsid w:val="00D027FE"/>
    <w:rsid w:val="00D2424F"/>
    <w:rsid w:val="00D3385F"/>
    <w:rsid w:val="00D33AD8"/>
    <w:rsid w:val="00D34876"/>
    <w:rsid w:val="00D50773"/>
    <w:rsid w:val="00D55E7C"/>
    <w:rsid w:val="00D70915"/>
    <w:rsid w:val="00D737AA"/>
    <w:rsid w:val="00D97382"/>
    <w:rsid w:val="00DB2A8E"/>
    <w:rsid w:val="00DD0DEE"/>
    <w:rsid w:val="00DE1FCF"/>
    <w:rsid w:val="00DE5C15"/>
    <w:rsid w:val="00DE5F60"/>
    <w:rsid w:val="00DF2744"/>
    <w:rsid w:val="00DF495F"/>
    <w:rsid w:val="00E117B4"/>
    <w:rsid w:val="00E349F4"/>
    <w:rsid w:val="00E47601"/>
    <w:rsid w:val="00E539C2"/>
    <w:rsid w:val="00E91A06"/>
    <w:rsid w:val="00E95F95"/>
    <w:rsid w:val="00E96620"/>
    <w:rsid w:val="00E97223"/>
    <w:rsid w:val="00E97608"/>
    <w:rsid w:val="00EB4FFE"/>
    <w:rsid w:val="00EC0E88"/>
    <w:rsid w:val="00ED5598"/>
    <w:rsid w:val="00EE399E"/>
    <w:rsid w:val="00EF2BCA"/>
    <w:rsid w:val="00F1074C"/>
    <w:rsid w:val="00F10B27"/>
    <w:rsid w:val="00F1596C"/>
    <w:rsid w:val="00F163EF"/>
    <w:rsid w:val="00F215BB"/>
    <w:rsid w:val="00F21953"/>
    <w:rsid w:val="00F22CBC"/>
    <w:rsid w:val="00F30CCB"/>
    <w:rsid w:val="00F36713"/>
    <w:rsid w:val="00F41D7B"/>
    <w:rsid w:val="00F517AD"/>
    <w:rsid w:val="00F72173"/>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 w:type="paragraph" w:styleId="Revision">
    <w:name w:val="Revision"/>
    <w:hidden/>
    <w:uiPriority w:val="99"/>
    <w:semiHidden/>
    <w:rsid w:val="00AC2E19"/>
    <w:pPr>
      <w:spacing w:after="0" w:line="240" w:lineRule="auto"/>
    </w:pPr>
  </w:style>
  <w:style w:type="paragraph" w:customStyle="1" w:styleId="EndNoteCategoryHeading">
    <w:name w:val="EndNote Category Heading"/>
    <w:basedOn w:val="Normal"/>
    <w:link w:val="EndNoteCategoryHeadingChar"/>
    <w:rsid w:val="00D027FE"/>
    <w:pPr>
      <w:spacing w:before="120" w:after="120"/>
    </w:pPr>
    <w:rPr>
      <w:b/>
      <w:noProof/>
    </w:rPr>
  </w:style>
  <w:style w:type="character" w:customStyle="1" w:styleId="EndNoteCategoryHeadingChar">
    <w:name w:val="EndNote Category Heading Char"/>
    <w:basedOn w:val="DefaultParagraphFont"/>
    <w:link w:val="EndNoteCategoryHeading"/>
    <w:rsid w:val="00D027F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48645680">
      <w:bodyDiv w:val="1"/>
      <w:marLeft w:val="0"/>
      <w:marRight w:val="0"/>
      <w:marTop w:val="0"/>
      <w:marBottom w:val="0"/>
      <w:divBdr>
        <w:top w:val="none" w:sz="0" w:space="0" w:color="auto"/>
        <w:left w:val="none" w:sz="0" w:space="0" w:color="auto"/>
        <w:bottom w:val="none" w:sz="0" w:space="0" w:color="auto"/>
        <w:right w:val="none" w:sz="0" w:space="0" w:color="auto"/>
      </w:divBdr>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Accuracy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48606720"/>
        <c:axId val="44008576"/>
      </c:barChart>
      <c:catAx>
        <c:axId val="486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8576"/>
        <c:crosses val="autoZero"/>
        <c:auto val="1"/>
        <c:lblAlgn val="ctr"/>
        <c:lblOffset val="100"/>
        <c:noMultiLvlLbl val="0"/>
      </c:catAx>
      <c:valAx>
        <c:axId val="44008576"/>
        <c:scaling>
          <c:orientation val="minMax"/>
        </c:scaling>
        <c:delete val="1"/>
        <c:axPos val="l"/>
        <c:numFmt formatCode="General" sourceLinked="1"/>
        <c:majorTickMark val="none"/>
        <c:minorTickMark val="none"/>
        <c:tickLblPos val="nextTo"/>
        <c:crossAx val="48606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11</Pages>
  <Words>10691</Words>
  <Characters>60939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12</cp:revision>
  <dcterms:created xsi:type="dcterms:W3CDTF">2021-12-23T14:21:00Z</dcterms:created>
  <dcterms:modified xsi:type="dcterms:W3CDTF">2021-12-24T16:10:00Z</dcterms:modified>
</cp:coreProperties>
</file>