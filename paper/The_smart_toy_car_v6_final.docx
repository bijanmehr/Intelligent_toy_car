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715F" w14:textId="77777777" w:rsidR="000D4560" w:rsidRDefault="000D4560" w:rsidP="00A86E9F">
      <w:pPr>
        <w:pStyle w:val="MDPI11articletype"/>
        <w:rPr>
          <w:ins w:id="0" w:author="bijan mehralizadeh" w:date="2021-12-25T23:42:00Z"/>
        </w:rPr>
      </w:pPr>
    </w:p>
    <w:p w14:paraId="5913B331" w14:textId="54BFB57D" w:rsidR="00A86E9F" w:rsidRPr="006453D9" w:rsidRDefault="00A86E9F" w:rsidP="00A86E9F">
      <w:pPr>
        <w:pStyle w:val="MDPI11articletype"/>
      </w:pPr>
      <w:r w:rsidRPr="006453D9">
        <w:t>Type of the Paper (Article, Review, Communication, etc.)</w:t>
      </w:r>
    </w:p>
    <w:p w14:paraId="63CE3C62" w14:textId="319B3A19" w:rsidR="00A86E9F" w:rsidRPr="00E14822" w:rsidRDefault="00E14822" w:rsidP="00A86E9F">
      <w:pPr>
        <w:pStyle w:val="MDPI12title"/>
        <w:rPr>
          <w:rFonts w:ascii="Arial" w:hAnsi="Arial" w:cs="Arial"/>
          <w:lang w:bidi="ar-SA"/>
        </w:rPr>
      </w:pPr>
      <w:r>
        <w:t>An Intelligent Toy Car for Autism Screening using Multi-Modal Features</w:t>
      </w:r>
    </w:p>
    <w:p w14:paraId="79EF76C8" w14:textId="033514B7"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r>
        <w:t>Bahar Baradaran</w:t>
      </w:r>
      <w:r w:rsidR="00A86E9F" w:rsidRPr="00D945EC">
        <w:t xml:space="preserve"> </w:t>
      </w:r>
      <w:r w:rsidR="00A86E9F" w:rsidRPr="001F31D1">
        <w:rPr>
          <w:vertAlign w:val="superscript"/>
        </w:rPr>
        <w:t>2</w:t>
      </w:r>
      <w:r w:rsidRPr="00D945EC">
        <w:t xml:space="preserve">, </w:t>
      </w:r>
      <w:r>
        <w:t>Shahab Nikkh</w:t>
      </w:r>
      <w:ins w:id="1" w:author="bijan mehralizadeh" w:date="2021-12-29T19:53:00Z">
        <w:r w:rsidR="000E45E2">
          <w:t>o</w:t>
        </w:r>
      </w:ins>
      <w:r>
        <w:t>o</w:t>
      </w:r>
      <w:del w:id="2" w:author="Lily Mo" w:date="2021-12-25T21:23:00Z">
        <w:r w:rsidDel="00E14822">
          <w:rPr>
            <w:vertAlign w:val="superscript"/>
          </w:rPr>
          <w:delText>3</w:delText>
        </w:r>
      </w:del>
      <w:ins w:id="3" w:author="Lily Mo" w:date="2021-12-25T21:23:00Z">
        <w:r w:rsidR="00E14822">
          <w:rPr>
            <w:vertAlign w:val="superscript"/>
          </w:rPr>
          <w:t>,3</w:t>
        </w:r>
      </w:ins>
      <w:r w:rsidR="00E14822">
        <w:t>, Pegah Soleiman</w:t>
      </w:r>
      <w:ins w:id="4" w:author="Lily Mo" w:date="2021-12-25T21:23:00Z">
        <w:r w:rsidR="00E14822">
          <w:rPr>
            <w:vertAlign w:val="superscript"/>
          </w:rPr>
          <w:t>2</w:t>
        </w:r>
      </w:ins>
      <w:r w:rsidR="00E14822">
        <w:t xml:space="preserve">, </w:t>
      </w:r>
      <w:r w:rsidR="00A86E9F" w:rsidRPr="00D945EC">
        <w:t xml:space="preserve">and </w:t>
      </w:r>
      <w:r>
        <w:t>Hadi</w:t>
      </w:r>
      <w:r w:rsidR="00A86E9F" w:rsidRPr="00D945EC">
        <w:t xml:space="preserve"> </w:t>
      </w:r>
      <w:r>
        <w:t>Moradi</w:t>
      </w:r>
      <w:r w:rsidR="00A86E9F" w:rsidRPr="00D945EC">
        <w:t xml:space="preserve"> </w:t>
      </w:r>
      <w:ins w:id="5" w:author="Lily Mo" w:date="2021-12-25T21:23:00Z">
        <w:r w:rsidR="00E14822">
          <w:rPr>
            <w:vertAlign w:val="superscript"/>
          </w:rPr>
          <w:t>2</w:t>
        </w:r>
      </w:ins>
      <w:del w:id="6" w:author="Lily Mo" w:date="2021-12-25T21:23:00Z">
        <w:r w:rsidDel="00E14822">
          <w:rPr>
            <w:vertAlign w:val="superscript"/>
          </w:rPr>
          <w:delText>4</w:delText>
        </w:r>
      </w:del>
      <w:r w:rsidR="00E14822">
        <w:rPr>
          <w:vertAlign w:val="superscript"/>
        </w:rPr>
        <w:t>,*</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r>
              <w:t xml:space="preserve">Lastname, F.; Lastname, F.; Lastname,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Academic Editor: Firstname Lastname</w:t>
            </w:r>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2F3B2D46" w:rsidR="00F00695" w:rsidRPr="00401235" w:rsidRDefault="00F00695" w:rsidP="00E31ECD">
            <w:pPr>
              <w:pStyle w:val="MDPI63Notes"/>
              <w:jc w:val="both"/>
            </w:pPr>
            <w:del w:id="7" w:author="bijan mehralizadeh" w:date="2021-12-25T22:46:00Z">
              <w:r w:rsidRPr="00401235" w:rsidDel="007A6C97">
                <w:rPr>
                  <w:b/>
                </w:rPr>
                <w:delText xml:space="preserve">Publisher’s </w:delText>
              </w:r>
            </w:del>
            <w:ins w:id="8" w:author="bijan mehralizadeh" w:date="2021-12-25T22:46:00Z">
              <w:r w:rsidR="007A6C97" w:rsidRPr="00401235">
                <w:rPr>
                  <w:b/>
                </w:rPr>
                <w:t>Publisher</w:t>
              </w:r>
              <w:r w:rsidR="007A6C97">
                <w:rPr>
                  <w:b/>
                </w:rPr>
                <w:t>'</w:t>
              </w:r>
              <w:r w:rsidR="007A6C97" w:rsidRPr="00401235">
                <w:rPr>
                  <w:b/>
                </w:rPr>
                <w:t xml:space="preserve">s </w:t>
              </w:r>
            </w:ins>
            <w:r w:rsidRPr="00401235">
              <w:rPr>
                <w:b/>
              </w:rPr>
              <w:t>Note:</w:t>
            </w:r>
            <w:r w:rsidRPr="00401235">
              <w:t xml:space="preserve"> MDPI stays neutral with regard to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629BA7C5" w:rsidR="00A86E9F" w:rsidRPr="00D945EC" w:rsidRDefault="00AA684A" w:rsidP="00A86E9F">
      <w:pPr>
        <w:pStyle w:val="MDPI16affiliation"/>
      </w:pPr>
      <w:r w:rsidRPr="00AA684A">
        <w:rPr>
          <w:vertAlign w:val="superscript"/>
        </w:rPr>
        <w:t>1</w:t>
      </w:r>
      <w:r w:rsidR="00A86E9F" w:rsidRPr="00D945EC">
        <w:tab/>
      </w:r>
      <w:ins w:id="9" w:author="bijan mehralizadeh" w:date="2021-12-25T23:15:00Z">
        <w:r w:rsidR="001947D2" w:rsidRPr="001947D2">
          <w:t>School of Mechanical Engineering</w:t>
        </w:r>
      </w:ins>
      <w:ins w:id="10" w:author="bijan mehralizadeh" w:date="2021-12-25T23:39:00Z">
        <w:r w:rsidR="0084440E">
          <w:t>, Tehran, Iran</w:t>
        </w:r>
        <w:r w:rsidR="0084440E" w:rsidRPr="00D945EC" w:rsidDel="001947D2">
          <w:t xml:space="preserve"> </w:t>
        </w:r>
      </w:ins>
      <w:del w:id="11" w:author="bijan mehralizadeh" w:date="2021-12-25T23:15:00Z">
        <w:r w:rsidR="00A86E9F" w:rsidRPr="00D945EC" w:rsidDel="001947D2">
          <w:delText>Affiliation 1</w:delText>
        </w:r>
      </w:del>
      <w:r w:rsidR="00A86E9F" w:rsidRPr="00D945EC">
        <w:t xml:space="preserve">; </w:t>
      </w:r>
      <w:del w:id="12" w:author="bijan mehralizadeh" w:date="2021-12-25T23:15:00Z">
        <w:r w:rsidR="00A86E9F" w:rsidRPr="00D945EC" w:rsidDel="001947D2">
          <w:delText>e-mail@e-mail.com</w:delText>
        </w:r>
      </w:del>
      <w:ins w:id="13" w:author="bijan mehralizadeh" w:date="2021-12-25T23:15:00Z">
        <w:r w:rsidR="001947D2">
          <w:t>b.mehr@ut.ac.ir</w:t>
        </w:r>
      </w:ins>
    </w:p>
    <w:p w14:paraId="084F1C59" w14:textId="50A53D5A" w:rsidR="00A86E9F" w:rsidRDefault="00A86E9F" w:rsidP="00A86E9F">
      <w:pPr>
        <w:pStyle w:val="MDPI16affiliation"/>
        <w:rPr>
          <w:ins w:id="14" w:author="Lily Mo" w:date="2021-12-25T21:22:00Z"/>
        </w:rPr>
      </w:pPr>
      <w:r w:rsidRPr="00D945EC">
        <w:rPr>
          <w:vertAlign w:val="superscript"/>
        </w:rPr>
        <w:t>2</w:t>
      </w:r>
      <w:r w:rsidRPr="00D945EC">
        <w:tab/>
      </w:r>
      <w:del w:id="15" w:author="Lily Mo" w:date="2021-12-25T21:22:00Z">
        <w:r w:rsidRPr="00D945EC" w:rsidDel="00E14822">
          <w:delText xml:space="preserve">Affiliation </w:delText>
        </w:r>
      </w:del>
      <w:ins w:id="16" w:author="Lily Mo" w:date="2021-12-25T21:22:00Z">
        <w:r w:rsidR="00E14822">
          <w:t>School of ECE, Univers</w:t>
        </w:r>
      </w:ins>
      <w:ins w:id="17" w:author="Lily Mo" w:date="2021-12-25T21:23:00Z">
        <w:r w:rsidR="00E14822">
          <w:t>ity of Tehran, Tehran, Iran</w:t>
        </w:r>
      </w:ins>
      <w:del w:id="18" w:author="Lily Mo" w:date="2021-12-25T21:23:00Z">
        <w:r w:rsidRPr="00D945EC" w:rsidDel="00E14822">
          <w:delText>2</w:delText>
        </w:r>
      </w:del>
      <w:r w:rsidRPr="00D945EC">
        <w:t>;</w:t>
      </w:r>
      <w:ins w:id="19" w:author="bijan mehralizadeh" w:date="2021-12-25T23:16:00Z">
        <w:r w:rsidR="001947D2">
          <w:t xml:space="preserve"> moradih.ut.ac.ir</w:t>
        </w:r>
      </w:ins>
      <w:del w:id="20" w:author="bijan mehralizadeh" w:date="2021-12-25T23:16:00Z">
        <w:r w:rsidRPr="00D945EC" w:rsidDel="001947D2">
          <w:delText xml:space="preserve"> </w:delText>
        </w:r>
      </w:del>
      <w:ins w:id="21" w:author="Lily Mo" w:date="2021-12-25T21:22:00Z">
        <w:del w:id="22" w:author="bijan mehralizadeh" w:date="2021-12-25T23:16:00Z">
          <w:r w:rsidR="00E14822" w:rsidDel="001947D2">
            <w:fldChar w:fldCharType="begin"/>
          </w:r>
          <w:r w:rsidR="00E14822" w:rsidDel="001947D2">
            <w:delInstrText xml:space="preserve"> HYPERLINK "mailto:</w:delInstrText>
          </w:r>
        </w:del>
      </w:ins>
      <w:del w:id="23" w:author="bijan mehralizadeh" w:date="2021-12-25T23:16:00Z">
        <w:r w:rsidR="00E14822" w:rsidRPr="00D945EC" w:rsidDel="001947D2">
          <w:delInstrText>e-mail@e-mail.com</w:delInstrText>
        </w:r>
      </w:del>
      <w:ins w:id="24" w:author="Lily Mo" w:date="2021-12-25T21:22:00Z">
        <w:del w:id="25" w:author="bijan mehralizadeh" w:date="2021-12-25T23:16:00Z">
          <w:r w:rsidR="00E14822" w:rsidDel="001947D2">
            <w:delInstrText xml:space="preserve">" </w:delInstrText>
          </w:r>
          <w:r w:rsidR="00E14822" w:rsidDel="001947D2">
            <w:fldChar w:fldCharType="separate"/>
          </w:r>
        </w:del>
      </w:ins>
      <w:del w:id="26" w:author="bijan mehralizadeh" w:date="2021-12-25T23:16:00Z">
        <w:r w:rsidR="00E14822" w:rsidRPr="006F0051" w:rsidDel="001947D2">
          <w:rPr>
            <w:rStyle w:val="Hyperlink"/>
          </w:rPr>
          <w:delText>e-mail@e-mail.com</w:delText>
        </w:r>
      </w:del>
      <w:ins w:id="27" w:author="Lily Mo" w:date="2021-12-25T21:22:00Z">
        <w:del w:id="28" w:author="bijan mehralizadeh" w:date="2021-12-25T23:16:00Z">
          <w:r w:rsidR="00E14822" w:rsidDel="001947D2">
            <w:fldChar w:fldCharType="end"/>
          </w:r>
        </w:del>
      </w:ins>
    </w:p>
    <w:p w14:paraId="45FF7E18" w14:textId="092EE737" w:rsidR="00E14822" w:rsidRPr="00D945EC" w:rsidRDefault="00E14822" w:rsidP="00E14822">
      <w:pPr>
        <w:pStyle w:val="MDPI16affiliation"/>
      </w:pPr>
      <w:ins w:id="29" w:author="Lily Mo" w:date="2021-12-25T21:22:00Z">
        <w:r>
          <w:t>3</w:t>
        </w:r>
      </w:ins>
      <w:ins w:id="30" w:author="Lily Mo" w:date="2021-12-25T21:23:00Z">
        <w:r>
          <w:t xml:space="preserve"> </w:t>
        </w:r>
      </w:ins>
      <w:ins w:id="31" w:author="bijan mehralizadeh" w:date="2021-12-25T22:46:00Z">
        <w:r w:rsidR="007A6C97">
          <w:t xml:space="preserve"> </w:t>
        </w:r>
      </w:ins>
      <w:ins w:id="32" w:author="Lily Mo" w:date="2021-12-25T21:23:00Z">
        <w:r>
          <w:t>Schoo</w:t>
        </w:r>
      </w:ins>
      <w:ins w:id="33" w:author="Lily Mo" w:date="2021-12-25T21:24:00Z">
        <w:r>
          <w:t xml:space="preserve">l of </w:t>
        </w:r>
        <w:del w:id="34" w:author="bijan mehralizadeh" w:date="2021-12-25T23:16:00Z">
          <w:r w:rsidDel="001947D2">
            <w:delText>….</w:delText>
          </w:r>
        </w:del>
        <w:del w:id="35" w:author="bijan mehralizadeh" w:date="2021-12-25T23:17:00Z">
          <w:r w:rsidDel="001947D2">
            <w:delText>,</w:delText>
          </w:r>
        </w:del>
      </w:ins>
      <w:ins w:id="36" w:author="bijan mehralizadeh" w:date="2021-12-25T23:17:00Z">
        <w:r w:rsidR="001947D2">
          <w:t>EECS,</w:t>
        </w:r>
      </w:ins>
      <w:ins w:id="37" w:author="Lily Mo" w:date="2021-12-25T21:24:00Z">
        <w:r>
          <w:t xml:space="preserve"> </w:t>
        </w:r>
      </w:ins>
      <w:ins w:id="38" w:author="bijan mehralizadeh" w:date="2021-12-25T23:39:00Z">
        <w:r w:rsidR="0084440E" w:rsidRPr="0084440E">
          <w:t>Oregon State University</w:t>
        </w:r>
        <w:r w:rsidR="0084440E" w:rsidRPr="0084440E" w:rsidDel="0084440E">
          <w:t xml:space="preserve"> </w:t>
        </w:r>
      </w:ins>
      <w:ins w:id="39" w:author="Lily Mo" w:date="2021-12-25T21:24:00Z">
        <w:del w:id="40" w:author="bijan mehralizadeh" w:date="2021-12-25T23:39:00Z">
          <w:r w:rsidDel="0084440E">
            <w:delText>University of Oregon</w:delText>
          </w:r>
        </w:del>
        <w:r>
          <w:t>, Oregon, USA</w:t>
        </w:r>
      </w:ins>
      <w:ins w:id="41" w:author="bijan mehralizadeh" w:date="2021-12-25T23:17:00Z">
        <w:r w:rsidR="001947D2">
          <w:t xml:space="preserve">; </w:t>
        </w:r>
        <w:r w:rsidR="001947D2" w:rsidRPr="001947D2">
          <w:t>nikkhoos@oregonstate.edu</w:t>
        </w:r>
      </w:ins>
    </w:p>
    <w:p w14:paraId="5DFF2FD0" w14:textId="2FA42991" w:rsidR="00A86E9F" w:rsidRPr="00550626" w:rsidRDefault="00A86E9F" w:rsidP="00A86E9F">
      <w:pPr>
        <w:pStyle w:val="MDPI16affiliation"/>
      </w:pPr>
      <w:r w:rsidRPr="002C338C">
        <w:rPr>
          <w:b/>
        </w:rPr>
        <w:t>*</w:t>
      </w:r>
      <w:r w:rsidRPr="00D945EC">
        <w:tab/>
        <w:t xml:space="preserve">Correspondence: </w:t>
      </w:r>
      <w:r w:rsidR="00E14822">
        <w:t>moradih</w:t>
      </w:r>
      <w:r w:rsidRPr="00D945EC">
        <w:t>@</w:t>
      </w:r>
      <w:r w:rsidR="00E14822">
        <w:t>ut.ac.ir</w:t>
      </w:r>
      <w:r w:rsidRPr="00D945EC">
        <w:t>; Tel.:</w:t>
      </w:r>
      <w:ins w:id="42" w:author="Lily Mo" w:date="2021-12-25T21:22:00Z">
        <w:r w:rsidR="00E14822">
          <w:t xml:space="preserve">+98-21-82084960, </w:t>
        </w:r>
      </w:ins>
      <w:del w:id="43" w:author="Lily Mo" w:date="2021-12-25T21:22:00Z">
        <w:r w:rsidRPr="00D945EC" w:rsidDel="00E14822">
          <w:delText xml:space="preserve"> (optional; include country code; if there are multiple correspondin</w:delText>
        </w:r>
        <w:r w:rsidDel="00E14822">
          <w:delText>g authors, add author initials)</w:delText>
        </w:r>
      </w:del>
    </w:p>
    <w:p w14:paraId="7D94226E" w14:textId="579BF5E1"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lack of experts make the technology-based ASD screening methods more necessary. Early ASD screening based on behaviors is one of the most reliable methods that could be done by analyzing </w:t>
      </w:r>
      <w:del w:id="44" w:author="bijan mehralizadeh" w:date="2021-12-25T22:46:00Z">
        <w:r w:rsidRPr="005E169E" w:rsidDel="007A6C97">
          <w:rPr>
            <w:b/>
            <w:snapToGrid/>
            <w:szCs w:val="18"/>
          </w:rPr>
          <w:delText xml:space="preserve">children’s </w:delText>
        </w:r>
      </w:del>
      <w:ins w:id="45" w:author="bijan mehralizadeh" w:date="2021-12-25T22:46:00Z">
        <w:r w:rsidR="007A6C97" w:rsidRPr="005E169E">
          <w:rPr>
            <w:b/>
            <w:snapToGrid/>
            <w:szCs w:val="18"/>
          </w:rPr>
          <w:t>children</w:t>
        </w:r>
        <w:r w:rsidR="007A6C97">
          <w:rPr>
            <w:b/>
            <w:snapToGrid/>
            <w:szCs w:val="18"/>
          </w:rPr>
          <w:t>'</w:t>
        </w:r>
        <w:r w:rsidR="007A6C97" w:rsidRPr="005E169E">
          <w:rPr>
            <w:b/>
            <w:snapToGrid/>
            <w:szCs w:val="18"/>
          </w:rPr>
          <w:t xml:space="preserve">s </w:t>
        </w:r>
      </w:ins>
      <w:r w:rsidRPr="005E169E">
        <w:rPr>
          <w:b/>
          <w:snapToGrid/>
          <w:szCs w:val="18"/>
        </w:rPr>
        <w:t xml:space="preserve">playing patterns. </w:t>
      </w:r>
      <w:ins w:id="46" w:author="Lily Mo" w:date="2021-12-25T21:24:00Z">
        <w:del w:id="47" w:author="bijan mehralizadeh" w:date="2021-12-25T22:47:00Z">
          <w:r w:rsidR="00E14822" w:rsidDel="007A6C97">
            <w:rPr>
              <w:b/>
              <w:snapToGrid/>
              <w:szCs w:val="18"/>
            </w:rPr>
            <w:delText xml:space="preserve">In </w:delText>
          </w:r>
        </w:del>
      </w:ins>
      <w:del w:id="48" w:author="bijan mehralizadeh" w:date="2021-12-25T22:47:00Z">
        <w:r w:rsidRPr="005E169E" w:rsidDel="007A6C97">
          <w:rPr>
            <w:b/>
            <w:snapToGrid/>
            <w:szCs w:val="18"/>
          </w:rPr>
          <w:delText>T</w:delText>
        </w:r>
      </w:del>
      <w:ins w:id="49" w:author="Lily Mo" w:date="2021-12-25T21:24:00Z">
        <w:del w:id="50" w:author="bijan mehralizadeh" w:date="2021-12-25T22:47:00Z">
          <w:r w:rsidR="00E14822" w:rsidDel="007A6C97">
            <w:rPr>
              <w:b/>
              <w:snapToGrid/>
              <w:szCs w:val="18"/>
            </w:rPr>
            <w:delText>t</w:delText>
          </w:r>
        </w:del>
      </w:ins>
      <w:del w:id="51" w:author="bijan mehralizadeh" w:date="2021-12-25T22:47:00Z">
        <w:r w:rsidRPr="005E169E" w:rsidDel="007A6C97">
          <w:rPr>
            <w:b/>
            <w:snapToGrid/>
            <w:szCs w:val="18"/>
          </w:rPr>
          <w:delText>his paper</w:delText>
        </w:r>
      </w:del>
      <w:ins w:id="52" w:author="Lily Mo" w:date="2021-12-25T21:24:00Z">
        <w:del w:id="53" w:author="bijan mehralizadeh" w:date="2021-12-25T22:47:00Z">
          <w:r w:rsidR="00E14822" w:rsidDel="007A6C97">
            <w:rPr>
              <w:b/>
              <w:snapToGrid/>
              <w:szCs w:val="18"/>
            </w:rPr>
            <w:delText>, we</w:delText>
          </w:r>
        </w:del>
      </w:ins>
      <w:del w:id="54" w:author="bijan mehralizadeh" w:date="2021-12-25T22:47:00Z">
        <w:r w:rsidRPr="005E169E" w:rsidDel="007A6C97">
          <w:rPr>
            <w:b/>
            <w:snapToGrid/>
            <w:szCs w:val="18"/>
          </w:rPr>
          <w:delText xml:space="preserve"> present</w:delText>
        </w:r>
      </w:del>
      <w:ins w:id="55" w:author="bijan mehralizadeh" w:date="2021-12-25T22:47:00Z">
        <w:r w:rsidR="007A6C97">
          <w:rPr>
            <w:b/>
            <w:snapToGrid/>
            <w:szCs w:val="18"/>
          </w:rPr>
          <w:t>This paper presents</w:t>
        </w:r>
      </w:ins>
      <w:del w:id="56" w:author="Lily Mo" w:date="2021-12-25T21:24:00Z">
        <w:r w:rsidRPr="005E169E" w:rsidDel="00E14822">
          <w:rPr>
            <w:b/>
            <w:snapToGrid/>
            <w:szCs w:val="18"/>
          </w:rPr>
          <w:delText>s</w:delText>
        </w:r>
      </w:del>
      <w:r w:rsidRPr="005E169E">
        <w:rPr>
          <w:b/>
          <w:snapToGrid/>
          <w:szCs w:val="18"/>
        </w:rPr>
        <w:t xml:space="preserve"> an extension of </w:t>
      </w:r>
      <w:del w:id="57" w:author="Lily Mo" w:date="2021-12-25T21:25:00Z">
        <w:r w:rsidRPr="005E169E" w:rsidDel="00E14822">
          <w:rPr>
            <w:b/>
            <w:snapToGrid/>
            <w:szCs w:val="18"/>
          </w:rPr>
          <w:delText xml:space="preserve">the </w:delText>
        </w:r>
      </w:del>
      <w:ins w:id="58" w:author="Lily Mo" w:date="2021-12-25T21:25:00Z">
        <w:r w:rsidR="00E14822">
          <w:rPr>
            <w:b/>
            <w:snapToGrid/>
            <w:szCs w:val="18"/>
          </w:rPr>
          <w:t>our initial</w:t>
        </w:r>
        <w:r w:rsidR="00E14822" w:rsidRPr="005E169E">
          <w:rPr>
            <w:b/>
            <w:snapToGrid/>
            <w:szCs w:val="18"/>
          </w:rPr>
          <w:t xml:space="preserve"> </w:t>
        </w:r>
      </w:ins>
      <w:r w:rsidRPr="005E169E">
        <w:rPr>
          <w:b/>
          <w:snapToGrid/>
          <w:szCs w:val="18"/>
        </w:rPr>
        <w:t xml:space="preserve">intelligent toy car functionalities by adding shaft encoders to detect attention </w:t>
      </w:r>
      <w:ins w:id="59" w:author="Lily Mo" w:date="2021-12-25T21:25:00Z">
        <w:del w:id="60" w:author="bijan mehralizadeh" w:date="2021-12-25T22:47:00Z">
          <w:r w:rsidR="00E14822" w:rsidDel="007A6C97">
            <w:rPr>
              <w:b/>
              <w:snapToGrid/>
              <w:szCs w:val="18"/>
            </w:rPr>
            <w:delText>in</w:delText>
          </w:r>
        </w:del>
        <w:r w:rsidR="00E14822">
          <w:rPr>
            <w:b/>
            <w:snapToGrid/>
            <w:szCs w:val="18"/>
          </w:rPr>
          <w:t xml:space="preserve">to </w:t>
        </w:r>
      </w:ins>
      <w:r w:rsidRPr="005E169E">
        <w:rPr>
          <w:b/>
          <w:snapToGrid/>
          <w:szCs w:val="18"/>
        </w:rPr>
        <w:t>details</w:t>
      </w:r>
      <w:ins w:id="61" w:author="Lily Mo" w:date="2021-12-25T21:25:00Z">
        <w:r w:rsidR="00E14822">
          <w:rPr>
            <w:b/>
            <w:snapToGrid/>
            <w:szCs w:val="18"/>
          </w:rPr>
          <w:t xml:space="preserve"> and interest in rotating objects</w:t>
        </w:r>
      </w:ins>
      <w:del w:id="62" w:author="Lily Mo" w:date="2021-12-25T21:25:00Z">
        <w:r w:rsidRPr="005E169E" w:rsidDel="00E14822">
          <w:rPr>
            <w:b/>
            <w:snapToGrid/>
            <w:szCs w:val="18"/>
          </w:rPr>
          <w:delText xml:space="preserve"> traits</w:delText>
        </w:r>
      </w:del>
      <w:r w:rsidRPr="005E169E">
        <w:rPr>
          <w:b/>
          <w:snapToGrid/>
          <w:szCs w:val="18"/>
        </w:rPr>
        <w:t xml:space="preserve"> in children with ASD. </w:t>
      </w:r>
      <w:del w:id="63" w:author="Lily Mo" w:date="2021-12-25T21:25:00Z">
        <w:r w:rsidRPr="005E169E" w:rsidDel="0090497C">
          <w:rPr>
            <w:b/>
            <w:snapToGrid/>
            <w:szCs w:val="18"/>
          </w:rPr>
          <w:delText>Thus</w:delText>
        </w:r>
      </w:del>
      <w:r w:rsidRPr="005E169E">
        <w:rPr>
          <w:b/>
          <w:snapToGrid/>
          <w:szCs w:val="18"/>
        </w:rPr>
        <w:t xml:space="preserve">, </w:t>
      </w:r>
      <w:del w:id="64" w:author="Lily Mo" w:date="2021-12-25T21:26:00Z">
        <w:r w:rsidRPr="005E169E" w:rsidDel="0090497C">
          <w:rPr>
            <w:b/>
            <w:snapToGrid/>
            <w:szCs w:val="18"/>
          </w:rPr>
          <w:delText>t</w:delText>
        </w:r>
      </w:del>
      <w:ins w:id="65" w:author="Lily Mo" w:date="2021-12-25T21:26:00Z">
        <w:r w:rsidR="0090497C">
          <w:rPr>
            <w:b/>
            <w:snapToGrid/>
            <w:szCs w:val="18"/>
          </w:rPr>
          <w:t xml:space="preserve">Using the two modalities to detect different ASD symptoms </w:t>
        </w:r>
      </w:ins>
      <w:del w:id="66" w:author="Lily Mo" w:date="2021-12-25T21:27:00Z">
        <w:r w:rsidRPr="005E169E" w:rsidDel="0090497C">
          <w:rPr>
            <w:b/>
            <w:snapToGrid/>
            <w:szCs w:val="18"/>
          </w:rPr>
          <w:delText xml:space="preserve">he proposed approach uses two different modalities that </w:delText>
        </w:r>
      </w:del>
      <w:r w:rsidRPr="005E169E">
        <w:rPr>
          <w:b/>
          <w:snapToGrid/>
          <w:szCs w:val="18"/>
        </w:rPr>
        <w:t>improve</w:t>
      </w:r>
      <w:ins w:id="67" w:author="Lily Mo" w:date="2021-12-25T21:27:00Z">
        <w:r w:rsidR="0090497C">
          <w:rPr>
            <w:b/>
            <w:snapToGrid/>
            <w:szCs w:val="18"/>
          </w:rPr>
          <w:t>d</w:t>
        </w:r>
      </w:ins>
      <w:r w:rsidRPr="005E169E">
        <w:rPr>
          <w:b/>
          <w:snapToGrid/>
          <w:szCs w:val="18"/>
        </w:rPr>
        <w:t xml:space="preserve"> </w:t>
      </w:r>
      <w:ins w:id="68" w:author="Lily Mo" w:date="2021-12-25T21:27:00Z">
        <w:r w:rsidR="0090497C">
          <w:rPr>
            <w:b/>
            <w:snapToGrid/>
            <w:szCs w:val="18"/>
          </w:rPr>
          <w:t xml:space="preserve">our </w:t>
        </w:r>
      </w:ins>
      <w:r w:rsidRPr="005E169E">
        <w:rPr>
          <w:b/>
          <w:snapToGrid/>
          <w:szCs w:val="18"/>
        </w:rPr>
        <w:t>screening accuracy by</w:t>
      </w:r>
      <w:ins w:id="69" w:author="bijan mehralizadeh" w:date="2021-12-25T22:46:00Z">
        <w:r w:rsidR="007A6C97">
          <w:rPr>
            <w:b/>
            <w:snapToGrid/>
            <w:szCs w:val="18"/>
          </w:rPr>
          <w:t xml:space="preserve"> more than</w:t>
        </w:r>
      </w:ins>
      <w:r w:rsidRPr="005E169E">
        <w:rPr>
          <w:b/>
          <w:snapToGrid/>
          <w:szCs w:val="18"/>
        </w:rPr>
        <w:t xml:space="preserve"> 10%.</w:t>
      </w:r>
    </w:p>
    <w:p w14:paraId="485F8826" w14:textId="131D138A" w:rsidR="00A86E9F" w:rsidRPr="00550626" w:rsidRDefault="00A86E9F" w:rsidP="00A86E9F">
      <w:pPr>
        <w:pStyle w:val="MDPI18keywords"/>
        <w:rPr>
          <w:szCs w:val="18"/>
        </w:rPr>
      </w:pPr>
      <w:r w:rsidRPr="00550626">
        <w:rPr>
          <w:b/>
          <w:szCs w:val="18"/>
        </w:rPr>
        <w:t xml:space="preserve">Keywords: </w:t>
      </w:r>
      <w:ins w:id="70" w:author="bijan mehralizadeh" w:date="2021-12-25T23:40:00Z">
        <w:r w:rsidR="00AB4FC6">
          <w:rPr>
            <w:b/>
            <w:szCs w:val="18"/>
          </w:rPr>
          <w:t xml:space="preserve">autism spectrum </w:t>
        </w:r>
      </w:ins>
      <w:ins w:id="71" w:author="bijan mehralizadeh" w:date="2021-12-25T23:41:00Z">
        <w:r w:rsidR="00AB4FC6">
          <w:rPr>
            <w:b/>
            <w:szCs w:val="18"/>
          </w:rPr>
          <w:t>disorder (ASD), intelligent toy, machine learning, IoT</w:t>
        </w:r>
      </w:ins>
      <w:del w:id="72" w:author="bijan mehralizadeh" w:date="2021-12-25T23:40:00Z">
        <w:r w:rsidRPr="00D945EC" w:rsidDel="00AB4FC6">
          <w:rPr>
            <w:szCs w:val="18"/>
          </w:rPr>
          <w:delText xml:space="preserve">keyword 1; keyword 2; keyword 3 (List three to ten pertinent keywords </w:delText>
        </w:r>
        <w:r w:rsidR="001A57BF" w:rsidDel="00AB4FC6">
          <w:rPr>
            <w:szCs w:val="18"/>
          </w:rPr>
          <w:delText xml:space="preserve">specific to the article yet </w:delText>
        </w:r>
        <w:r w:rsidRPr="00D945EC" w:rsidDel="00AB4FC6">
          <w:rPr>
            <w:szCs w:val="18"/>
          </w:rPr>
          <w:delText>reasonably common within the subject discipline.)</w:delText>
        </w:r>
      </w:del>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03F68459" w:rsidR="005E169E" w:rsidRDefault="005E169E" w:rsidP="005E169E">
      <w:pPr>
        <w:pStyle w:val="MDPI31text"/>
      </w:pPr>
      <w:r>
        <w:t>Autism Spectrum Disorder (ASD)  is a neurodevelopmental disorder that causes social communication and interaction problems</w:t>
      </w:r>
      <w:r w:rsidR="001947D2">
        <w:fldChar w:fldCharType="begin"/>
      </w:r>
      <w:r w:rsidR="00FD20E8">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1947D2">
        <w:fldChar w:fldCharType="separate"/>
      </w:r>
      <w:r w:rsidR="00FD20E8">
        <w:rPr>
          <w:noProof/>
        </w:rPr>
        <w:t>(1)</w:t>
      </w:r>
      <w:r w:rsidR="001947D2">
        <w:fldChar w:fldCharType="end"/>
      </w:r>
      <w:del w:id="73" w:author="bijan mehralizadeh" w:date="2021-12-25T23:18:00Z">
        <w:r w:rsidDel="001947D2">
          <w:delText xml:space="preserve"> [1]</w:delText>
        </w:r>
      </w:del>
      <w:r>
        <w:t xml:space="preserve">. Unfortunately, ASD is becoming more prevalent in the last two decades </w:t>
      </w:r>
      <w:r w:rsidR="001947D2">
        <w:fldChar w:fldCharType="begin"/>
      </w:r>
      <w:r w:rsidR="00FD20E8">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1947D2">
        <w:fldChar w:fldCharType="separate"/>
      </w:r>
      <w:r w:rsidR="00FD20E8">
        <w:rPr>
          <w:noProof/>
        </w:rPr>
        <w:t>(2)</w:t>
      </w:r>
      <w:r w:rsidR="001947D2">
        <w:fldChar w:fldCharType="end"/>
      </w:r>
      <w:del w:id="74" w:author="bijan mehralizadeh" w:date="2021-12-25T23:19:00Z">
        <w:r w:rsidDel="001947D2">
          <w:delText>[2]</w:delText>
        </w:r>
      </w:del>
      <w:r>
        <w:t xml:space="preserve">. On the other hand, studies show that early diagnosis resulting in early intervention can effectively reduce the </w:t>
      </w:r>
      <w:del w:id="75" w:author="bijan mehralizadeh" w:date="2021-12-25T22:46:00Z">
        <w:r w:rsidDel="007A6C97">
          <w:delText xml:space="preserve">disorder’s </w:delText>
        </w:r>
      </w:del>
      <w:ins w:id="76" w:author="bijan mehralizadeh" w:date="2021-12-25T22:46:00Z">
        <w:r w:rsidR="007A6C97">
          <w:t xml:space="preserve">disorder's </w:t>
        </w:r>
      </w:ins>
      <w:r>
        <w:t>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0E1FB36D" w:rsidR="005E169E" w:rsidRDefault="005E169E" w:rsidP="005E169E">
      <w:pPr>
        <w:pStyle w:val="MDPI31text"/>
      </w:pPr>
      <w:r>
        <w:t>Many technology-based methods</w:t>
      </w:r>
      <w:ins w:id="77" w:author="bijan mehralizadeh" w:date="2021-12-25T22:50:00Z">
        <w:r w:rsidR="007A6C97">
          <w:t xml:space="preserve"> </w:t>
        </w:r>
      </w:ins>
      <w:del w:id="78" w:author="bijan mehralizadeh" w:date="2021-12-25T22:50:00Z">
        <w:r w:rsidDel="007A6C97">
          <w:delText xml:space="preserve"> are </w:delText>
        </w:r>
      </w:del>
      <w:r>
        <w:t>originated from the CHAT family</w:t>
      </w:r>
      <w:r w:rsidR="001947D2">
        <w:fldChar w:fldCharType="begin">
          <w:fldData xml:space="preserve">PEVuZE5vdGU+PENpdGU+PEF1dGhvcj5UaGFidGFoPC9BdXRob3I+PFllYXI+MjAxOTwvWWVhcj48
UmVjTnVtPjU8L1JlY051bT48RGlzcGxheVRleHQ+KDMpPC9EaXNwbGF5VGV4dD48cmVjb3JkPjxy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FD20E8">
        <w:instrText xml:space="preserve"> ADDIN EN.CITE </w:instrText>
      </w:r>
      <w:r w:rsidR="00FD20E8">
        <w:fldChar w:fldCharType="begin">
          <w:fldData xml:space="preserve">PEVuZE5vdGU+PENpdGU+PEF1dGhvcj5UaGFidGFoPC9BdXRob3I+PFllYXI+MjAxOTwvWWVhcj48
UmVjTnVtPjU8L1JlY051bT48RGlzcGxheVRleHQ+KDMpPC9EaXNwbGF5VGV4dD48cmVjb3JkPjxy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FD20E8">
        <w:instrText xml:space="preserve"> ADDIN EN.CITE.DATA </w:instrText>
      </w:r>
      <w:r w:rsidR="00FD20E8">
        <w:fldChar w:fldCharType="end"/>
      </w:r>
      <w:r w:rsidR="001947D2">
        <w:fldChar w:fldCharType="separate"/>
      </w:r>
      <w:r w:rsidR="00FD20E8">
        <w:rPr>
          <w:noProof/>
        </w:rPr>
        <w:t>(3)</w:t>
      </w:r>
      <w:r w:rsidR="001947D2">
        <w:fldChar w:fldCharType="end"/>
      </w:r>
      <w:del w:id="79" w:author="bijan mehralizadeh" w:date="2021-12-25T23:19:00Z">
        <w:r w:rsidDel="001947D2">
          <w:delText>[3]</w:delText>
        </w:r>
      </w:del>
      <w:r>
        <w:t xml:space="preserve"> questionnaires, in paper-based format</w:t>
      </w:r>
      <w:del w:id="80" w:author="bijan mehralizadeh" w:date="2021-12-25T22:50:00Z">
        <w:r w:rsidDel="007A6C97">
          <w:delText xml:space="preserve"> or mobile apps</w:delText>
        </w:r>
      </w:del>
      <w:ins w:id="81" w:author="bijan mehralizadeh" w:date="2021-12-25T22:50:00Z">
        <w:r w:rsidR="007A6C97">
          <w:t>, mobile apps,</w:t>
        </w:r>
      </w:ins>
      <w:r>
        <w:t xml:space="preserve"> or web applications</w:t>
      </w:r>
      <w:r w:rsidR="001947D2">
        <w:fldChar w:fldCharType="begin"/>
      </w:r>
      <w:r w:rsidR="00FD20E8">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1947D2">
        <w:fldChar w:fldCharType="separate"/>
      </w:r>
      <w:r w:rsidR="00FD20E8">
        <w:rPr>
          <w:noProof/>
        </w:rPr>
        <w:t>(4)</w:t>
      </w:r>
      <w:r w:rsidR="001947D2">
        <w:fldChar w:fldCharType="end"/>
      </w:r>
      <w:del w:id="82" w:author="bijan mehralizadeh" w:date="2021-12-25T23:20:00Z">
        <w:r w:rsidDel="001947D2">
          <w:delText>[4]</w:delText>
        </w:r>
      </w:del>
      <w:r>
        <w:t>.</w:t>
      </w:r>
      <w:del w:id="83" w:author="bijan mehralizadeh" w:date="2021-12-25T23:20:00Z">
        <w:r w:rsidDel="001947D2">
          <w:delText xml:space="preserve"> </w:delText>
        </w:r>
      </w:del>
      <w:r>
        <w:t xml:space="preserve"> These methods employ machine learning algorithms to improve the screening accuracy</w:t>
      </w:r>
      <w:r w:rsidR="001947D2">
        <w:fldChar w:fldCharType="begin"/>
      </w:r>
      <w:r w:rsidR="00FD20E8">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1947D2">
        <w:fldChar w:fldCharType="separate"/>
      </w:r>
      <w:r w:rsidR="00FD20E8">
        <w:rPr>
          <w:noProof/>
        </w:rPr>
        <w:t>(5)</w:t>
      </w:r>
      <w:r w:rsidR="001947D2">
        <w:fldChar w:fldCharType="end"/>
      </w:r>
      <w:del w:id="84" w:author="bijan mehralizadeh" w:date="2021-12-25T23:20:00Z">
        <w:r w:rsidDel="001947D2">
          <w:delText xml:space="preserve"> [5]</w:delText>
        </w:r>
      </w:del>
      <w:r>
        <w:t>. Although these methods are proved effective, they rely on licensed clinicians and observers, making them time-consuming and exhausting</w:t>
      </w:r>
      <w:r w:rsidR="001947D2">
        <w:fldChar w:fldCharType="begin">
          <w:fldData xml:space="preserve">PEVuZE5vdGU+PENpdGU+PEF1dGhvcj5UaGFidGFoPC9BdXRob3I+PFllYXI+MjAxOTwvWWVhcj48
UmVjTnVtPjU8L1JlY051bT48RGlzcGxheVRleHQ+KDMsIDYpPC9EaXNwbGF5VGV4dD48cmVjb3Jk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FD20E8">
        <w:instrText xml:space="preserve"> ADDIN EN.CITE </w:instrText>
      </w:r>
      <w:r w:rsidR="00FD20E8">
        <w:fldChar w:fldCharType="begin">
          <w:fldData xml:space="preserve">PEVuZE5vdGU+PENpdGU+PEF1dGhvcj5UaGFidGFoPC9BdXRob3I+PFllYXI+MjAxOTwvWWVhcj48
UmVjTnVtPjU8L1JlY051bT48RGlzcGxheVRleHQ+KDMsIDYpPC9EaXNwbGF5VGV4dD48cmVjb3Jk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FD20E8">
        <w:instrText xml:space="preserve"> ADDIN EN.CITE.DATA </w:instrText>
      </w:r>
      <w:r w:rsidR="00FD20E8">
        <w:fldChar w:fldCharType="end"/>
      </w:r>
      <w:r w:rsidR="001947D2">
        <w:fldChar w:fldCharType="separate"/>
      </w:r>
      <w:r w:rsidR="00FD20E8">
        <w:rPr>
          <w:noProof/>
        </w:rPr>
        <w:t>(3, 6)</w:t>
      </w:r>
      <w:r w:rsidR="001947D2">
        <w:fldChar w:fldCharType="end"/>
      </w:r>
      <w:del w:id="85" w:author="bijan mehralizadeh" w:date="2021-12-25T23:23:00Z">
        <w:r w:rsidR="001947D2" w:rsidDel="001947D2">
          <w:fldChar w:fldCharType="begin"/>
        </w:r>
        <w:r w:rsidR="001947D2" w:rsidDel="001947D2">
          <w:del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delInstrText>
        </w:r>
        <w:r w:rsidR="001947D2" w:rsidDel="001947D2">
          <w:fldChar w:fldCharType="separate"/>
        </w:r>
        <w:r w:rsidR="001947D2" w:rsidDel="001947D2">
          <w:rPr>
            <w:noProof/>
          </w:rPr>
          <w:delText>[2]</w:delText>
        </w:r>
        <w:r w:rsidR="001947D2" w:rsidDel="001947D2">
          <w:fldChar w:fldCharType="end"/>
        </w:r>
      </w:del>
      <w:r>
        <w:t xml:space="preserve"> </w:t>
      </w:r>
      <w:del w:id="86" w:author="bijan mehralizadeh" w:date="2021-12-25T23:21:00Z">
        <w:r w:rsidDel="001947D2">
          <w:delText>[3, 6]</w:delText>
        </w:r>
      </w:del>
      <w:r>
        <w:t>. To overcome the shortcomings of the questionnaire-based systems, many researchers have focused on biological markers of ASD</w:t>
      </w:r>
      <w:r w:rsidR="001947D2">
        <w:fldChar w:fldCharType="begin"/>
      </w:r>
      <w:r w:rsidR="00FD20E8">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1947D2">
        <w:fldChar w:fldCharType="separate"/>
      </w:r>
      <w:r w:rsidR="00FD20E8">
        <w:rPr>
          <w:noProof/>
        </w:rPr>
        <w:t>(7)</w:t>
      </w:r>
      <w:r w:rsidR="001947D2">
        <w:fldChar w:fldCharType="end"/>
      </w:r>
      <w:del w:id="87" w:author="bijan mehralizadeh" w:date="2021-12-25T23:24:00Z">
        <w:r w:rsidDel="001947D2">
          <w:delText>[7]</w:delText>
        </w:r>
      </w:del>
      <w:r>
        <w:t xml:space="preserve"> using brain imaging techniques like fMRI</w:t>
      </w:r>
      <w:r w:rsidR="001947D2">
        <w:fldChar w:fldCharType="begin"/>
      </w:r>
      <w:r w:rsidR="00FD20E8">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1947D2">
        <w:fldChar w:fldCharType="separate"/>
      </w:r>
      <w:r w:rsidR="00FD20E8">
        <w:rPr>
          <w:noProof/>
        </w:rPr>
        <w:t>(8)</w:t>
      </w:r>
      <w:r w:rsidR="001947D2">
        <w:fldChar w:fldCharType="end"/>
      </w:r>
      <w:del w:id="88" w:author="bijan mehralizadeh" w:date="2021-12-25T23:24:00Z">
        <w:r w:rsidDel="001947D2">
          <w:delText>[8]</w:delText>
        </w:r>
      </w:del>
      <w:r>
        <w:t xml:space="preserve"> or EEG methods to find ASD symptoms</w:t>
      </w:r>
      <w:r w:rsidR="001947D2">
        <w:fldChar w:fldCharType="begin"/>
      </w:r>
      <w:r w:rsidR="00FD20E8">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fldChar w:fldCharType="separate"/>
      </w:r>
      <w:r w:rsidR="00FD20E8">
        <w:rPr>
          <w:noProof/>
        </w:rPr>
        <w:t>(9)</w:t>
      </w:r>
      <w:r w:rsidR="001947D2">
        <w:fldChar w:fldCharType="end"/>
      </w:r>
      <w:del w:id="89" w:author="bijan mehralizadeh" w:date="2021-12-25T23:25:00Z">
        <w:r w:rsidDel="001947D2">
          <w:delText>[9]</w:delText>
        </w:r>
      </w:del>
      <w:r>
        <w:t xml:space="preserve">. </w:t>
      </w:r>
    </w:p>
    <w:p w14:paraId="77238B20" w14:textId="54C90984" w:rsidR="005E169E" w:rsidRDefault="005E169E" w:rsidP="005E169E">
      <w:pPr>
        <w:pStyle w:val="MDPI31text"/>
      </w:pPr>
      <w:r>
        <w:t xml:space="preserve">Although these methods </w:t>
      </w:r>
      <w:del w:id="90" w:author="bijan mehralizadeh" w:date="2021-12-25T22:52:00Z">
        <w:r w:rsidDel="007A6C97">
          <w:delText xml:space="preserve">are </w:delText>
        </w:r>
      </w:del>
      <w:ins w:id="91" w:author="bijan mehralizadeh" w:date="2021-12-25T22:52:00Z">
        <w:r w:rsidR="007A6C97">
          <w:t xml:space="preserve">were </w:t>
        </w:r>
      </w:ins>
      <w:r>
        <w:t>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1947D2">
        <w:fldChar w:fldCharType="begin">
          <w:fldData xml:space="preserve">PEVuZE5vdGU+PENpdGU+PEF1dGhvcj5Nb2hhbW1hZGlhbiBSYWQ8L0F1dGhvcj48WWVhcj4yMDE4
PC9ZZWFyPjxSZWNOdW0+MTE8L1JlY051bT48RGlzcGxheVRleHQ+KDEwLCAxMSk8L0Rpc3BsYXlU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FD20E8">
        <w:instrText xml:space="preserve"> ADDIN EN.CITE </w:instrText>
      </w:r>
      <w:r w:rsidR="00FD20E8">
        <w:fldChar w:fldCharType="begin">
          <w:fldData xml:space="preserve">PEVuZE5vdGU+PENpdGU+PEF1dGhvcj5Nb2hhbW1hZGlhbiBSYWQ8L0F1dGhvcj48WWVhcj4yMDE4
PC9ZZWFyPjxSZWNOdW0+MTE8L1JlY051bT48RGlzcGxheVRleHQ+KDEwLCAxMSk8L0Rpc3BsYXlU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FD20E8">
        <w:instrText xml:space="preserve"> ADDIN EN.CITE.DATA </w:instrText>
      </w:r>
      <w:r w:rsidR="00FD20E8">
        <w:fldChar w:fldCharType="end"/>
      </w:r>
      <w:r w:rsidR="001947D2">
        <w:fldChar w:fldCharType="separate"/>
      </w:r>
      <w:r w:rsidR="00FD20E8">
        <w:rPr>
          <w:noProof/>
        </w:rPr>
        <w:t>(10, 11)</w:t>
      </w:r>
      <w:r w:rsidR="001947D2">
        <w:fldChar w:fldCharType="end"/>
      </w:r>
      <w:del w:id="92" w:author="bijan mehralizadeh" w:date="2021-12-25T23:25:00Z">
        <w:r w:rsidDel="001947D2">
          <w:delText xml:space="preserve"> [10, 11]</w:delText>
        </w:r>
      </w:del>
      <w:r>
        <w:t xml:space="preserve">. Despite the lower cost of these systems compared to fMRI and EEG, they still need to be conducted at dedicated centers. Intelligent observation of behaviors is a method to overcome the challenges of biometric and wearable methods. For instance, Moghaddas et al. developed a vision-based method </w:t>
      </w:r>
      <w:r>
        <w:lastRenderedPageBreak/>
        <w:t>to screen children with ASD based on the interaction between children with ASD and a parrot-like robot</w:t>
      </w:r>
      <w:r w:rsidR="001947D2">
        <w:fldChar w:fldCharType="begin"/>
      </w:r>
      <w:r w:rsidR="00FD20E8">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1947D2">
        <w:fldChar w:fldCharType="separate"/>
      </w:r>
      <w:r w:rsidR="00FD20E8">
        <w:rPr>
          <w:noProof/>
        </w:rPr>
        <w:t>(12)</w:t>
      </w:r>
      <w:r w:rsidR="001947D2">
        <w:fldChar w:fldCharType="end"/>
      </w:r>
      <w:del w:id="93" w:author="bijan mehralizadeh" w:date="2021-12-25T23:26:00Z">
        <w:r w:rsidDel="001947D2">
          <w:delText xml:space="preserve"> [12]</w:delText>
        </w:r>
      </w:del>
      <w:r>
        <w:t xml:space="preserve">. Although this approach reduces mentioned difficulties in wearable methods, </w:t>
      </w:r>
      <w:del w:id="94" w:author="bijan mehralizadeh" w:date="2021-12-25T22:53:00Z">
        <w:r w:rsidDel="007A6C97">
          <w:delText xml:space="preserve">but </w:delText>
        </w:r>
      </w:del>
      <w:ins w:id="95" w:author="bijan mehralizadeh" w:date="2021-12-25T22:53:00Z">
        <w:r w:rsidR="007A6C97">
          <w:t xml:space="preserve">it </w:t>
        </w:r>
      </w:ins>
      <w:r>
        <w:t xml:space="preserve">still depends on dedicated centers to conduct the screening. </w:t>
      </w:r>
    </w:p>
    <w:p w14:paraId="09E173C9" w14:textId="09DEAF2D" w:rsidR="00A86E9F" w:rsidRDefault="005E169E" w:rsidP="005E169E">
      <w:pPr>
        <w:pStyle w:val="MDPI31text"/>
      </w:pPr>
      <w:r>
        <w:t>That is why home-based IoT devices such as the intelligent toy car</w:t>
      </w:r>
      <w:r w:rsidR="001947D2">
        <w:fldChar w:fldCharType="begin"/>
      </w:r>
      <w:r w:rsidR="00FD20E8">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fldChar w:fldCharType="separate"/>
      </w:r>
      <w:r w:rsidR="00FD20E8">
        <w:rPr>
          <w:noProof/>
        </w:rPr>
        <w:t>(13)</w:t>
      </w:r>
      <w:r w:rsidR="001947D2">
        <w:fldChar w:fldCharType="end"/>
      </w:r>
      <w:del w:id="96" w:author="bijan mehralizadeh" w:date="2021-12-25T23:26:00Z">
        <w:r w:rsidDel="001947D2">
          <w:delText>[13]</w:delText>
        </w:r>
      </w:del>
      <w:r>
        <w:t xml:space="preserve"> were designed to perform screening in </w:t>
      </w:r>
      <w:del w:id="97" w:author="bijan mehralizadeh" w:date="2021-12-25T22:46:00Z">
        <w:r w:rsidDel="007A6C97">
          <w:delText xml:space="preserve">children’s </w:delText>
        </w:r>
      </w:del>
      <w:ins w:id="98" w:author="bijan mehralizadeh" w:date="2021-12-25T22:46:00Z">
        <w:r w:rsidR="007A6C97">
          <w:t xml:space="preserve">children's </w:t>
        </w:r>
      </w:ins>
      <w:r>
        <w:t>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w:t>
      </w:r>
      <w:ins w:id="99" w:author="bijan mehralizadeh" w:date="2021-12-25T22:54:00Z">
        <w:r w:rsidR="007A6C97">
          <w:t xml:space="preserve"> more than</w:t>
        </w:r>
      </w:ins>
      <w:r>
        <w:t xml:space="preserve">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50C9135A" w:rsidR="005E169E" w:rsidRPr="005E169E" w:rsidRDefault="005E169E" w:rsidP="005E169E">
      <w:pPr>
        <w:pStyle w:val="MDPI21heading1"/>
        <w:rPr>
          <w:b w:val="0"/>
        </w:rPr>
      </w:pPr>
      <w:r w:rsidRPr="005E169E">
        <w:rPr>
          <w:b w:val="0"/>
        </w:rPr>
        <w:t xml:space="preserve">For example, William J. Bosl et al. focused on early screening of ASD by a data-driven method based on the </w:t>
      </w:r>
      <w:del w:id="100" w:author="bijan mehralizadeh" w:date="2021-12-25T22:46:00Z">
        <w:r w:rsidRPr="005E169E" w:rsidDel="007A6C97">
          <w:rPr>
            <w:b w:val="0"/>
          </w:rPr>
          <w:delText xml:space="preserve">EEG’s </w:delText>
        </w:r>
      </w:del>
      <w:ins w:id="101" w:author="bijan mehralizadeh" w:date="2021-12-25T22:46:00Z">
        <w:r w:rsidR="007A6C97" w:rsidRPr="005E169E">
          <w:rPr>
            <w:b w:val="0"/>
          </w:rPr>
          <w:t>EEG</w:t>
        </w:r>
      </w:ins>
      <w:ins w:id="102" w:author="bijan mehralizadeh" w:date="2021-12-25T22:58:00Z">
        <w:r w:rsidR="007A6C97">
          <w:rPr>
            <w:b w:val="0"/>
          </w:rPr>
          <w:t>'</w:t>
        </w:r>
      </w:ins>
      <w:ins w:id="103" w:author="bijan mehralizadeh" w:date="2021-12-25T22:46:00Z">
        <w:r w:rsidR="007A6C97" w:rsidRPr="005E169E">
          <w:rPr>
            <w:b w:val="0"/>
          </w:rPr>
          <w:t xml:space="preserve">s </w:t>
        </w:r>
      </w:ins>
      <w:r w:rsidRPr="005E169E">
        <w:rPr>
          <w:b w:val="0"/>
        </w:rPr>
        <w:t>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1947D2">
        <w:rPr>
          <w:b w:val="0"/>
        </w:rPr>
        <w:fldChar w:fldCharType="begin"/>
      </w:r>
      <w:r w:rsidR="00FD20E8">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rPr>
          <w:b w:val="0"/>
        </w:rPr>
        <w:fldChar w:fldCharType="separate"/>
      </w:r>
      <w:r w:rsidR="00FD20E8">
        <w:rPr>
          <w:b w:val="0"/>
          <w:noProof/>
        </w:rPr>
        <w:t>(9)</w:t>
      </w:r>
      <w:r w:rsidR="001947D2">
        <w:rPr>
          <w:b w:val="0"/>
        </w:rPr>
        <w:fldChar w:fldCharType="end"/>
      </w:r>
      <w:del w:id="104" w:author="bijan mehralizadeh" w:date="2021-12-25T23:26:00Z">
        <w:r w:rsidRPr="005E169E" w:rsidDel="001947D2">
          <w:rPr>
            <w:b w:val="0"/>
          </w:rPr>
          <w:delText>[9]</w:delText>
        </w:r>
      </w:del>
      <w:r w:rsidRPr="005E169E">
        <w:rPr>
          <w:b w:val="0"/>
        </w:rPr>
        <w:t>. Also, MladenRakić et al. presented a method to improve ASD detection by combining structural and functional MRI data. They applied machine learning techniques on imaging data of 817 cases and successfully classified them with an accuracy of 85%</w:t>
      </w:r>
      <w:r w:rsidR="001947D2">
        <w:rPr>
          <w:b w:val="0"/>
        </w:rPr>
        <w:fldChar w:fldCharType="begin"/>
      </w:r>
      <w:r w:rsidR="00FD20E8">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1947D2">
        <w:rPr>
          <w:b w:val="0"/>
        </w:rPr>
        <w:fldChar w:fldCharType="separate"/>
      </w:r>
      <w:r w:rsidR="00FD20E8">
        <w:rPr>
          <w:b w:val="0"/>
          <w:noProof/>
        </w:rPr>
        <w:t>(14)</w:t>
      </w:r>
      <w:r w:rsidR="001947D2">
        <w:rPr>
          <w:b w:val="0"/>
        </w:rPr>
        <w:fldChar w:fldCharType="end"/>
      </w:r>
      <w:del w:id="105" w:author="bijan mehralizadeh" w:date="2021-12-25T23:27:00Z">
        <w:r w:rsidRPr="005E169E" w:rsidDel="001947D2">
          <w:rPr>
            <w:b w:val="0"/>
          </w:rPr>
          <w:delText>[14]</w:delText>
        </w:r>
      </w:del>
      <w:r w:rsidRPr="005E169E">
        <w:rPr>
          <w:b w:val="0"/>
        </w:rPr>
        <w:t>. Integrating biomarkers with other modalities has also proved effective; Jiannan</w:t>
      </w:r>
      <w:ins w:id="106" w:author="bijan mehralizadeh" w:date="2021-12-25T23:27:00Z">
        <w:r w:rsidR="001947D2">
          <w:rPr>
            <w:b w:val="0"/>
          </w:rPr>
          <w:t xml:space="preserve"> </w:t>
        </w:r>
      </w:ins>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1947D2">
        <w:rPr>
          <w:b w:val="0"/>
        </w:rPr>
        <w:fldChar w:fldCharType="begin"/>
      </w:r>
      <w:r w:rsidR="00FD20E8">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1947D2">
        <w:rPr>
          <w:b w:val="0"/>
        </w:rPr>
        <w:fldChar w:fldCharType="separate"/>
      </w:r>
      <w:r w:rsidR="00FD20E8">
        <w:rPr>
          <w:b w:val="0"/>
          <w:noProof/>
        </w:rPr>
        <w:t>(15)</w:t>
      </w:r>
      <w:r w:rsidR="001947D2">
        <w:rPr>
          <w:b w:val="0"/>
        </w:rPr>
        <w:fldChar w:fldCharType="end"/>
      </w:r>
      <w:ins w:id="107" w:author="bijan mehralizadeh" w:date="2021-12-25T23:27:00Z">
        <w:r w:rsidR="001947D2">
          <w:rPr>
            <w:b w:val="0"/>
          </w:rPr>
          <w:t>.</w:t>
        </w:r>
      </w:ins>
      <w:del w:id="108" w:author="bijan mehralizadeh" w:date="2021-12-25T23:27:00Z">
        <w:r w:rsidRPr="005E169E" w:rsidDel="001947D2">
          <w:rPr>
            <w:b w:val="0"/>
          </w:rPr>
          <w:delText>.[15].</w:delText>
        </w:r>
      </w:del>
    </w:p>
    <w:p w14:paraId="652692DD" w14:textId="43E04B70"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1947D2">
        <w:rPr>
          <w:b w:val="0"/>
        </w:rPr>
        <w:fldChar w:fldCharType="begin"/>
      </w:r>
      <w:r w:rsidR="00FD20E8">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1947D2">
        <w:rPr>
          <w:b w:val="0"/>
        </w:rPr>
        <w:fldChar w:fldCharType="separate"/>
      </w:r>
      <w:r w:rsidR="00FD20E8">
        <w:rPr>
          <w:b w:val="0"/>
          <w:noProof/>
        </w:rPr>
        <w:t>(10)</w:t>
      </w:r>
      <w:r w:rsidR="001947D2">
        <w:rPr>
          <w:b w:val="0"/>
        </w:rPr>
        <w:fldChar w:fldCharType="end"/>
      </w:r>
      <w:del w:id="109" w:author="bijan mehralizadeh" w:date="2021-12-25T23:27:00Z">
        <w:r w:rsidRPr="005E169E" w:rsidDel="001947D2">
          <w:rPr>
            <w:b w:val="0"/>
          </w:rPr>
          <w:delText>[10]</w:delText>
        </w:r>
      </w:del>
      <w:r w:rsidRPr="005E169E">
        <w:rPr>
          <w:b w:val="0"/>
        </w:rPr>
        <w:t>.</w:t>
      </w:r>
    </w:p>
    <w:p w14:paraId="25B08D42" w14:textId="35709A7E"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1947D2">
        <w:rPr>
          <w:b w:val="0"/>
        </w:rPr>
        <w:fldChar w:fldCharType="begin"/>
      </w:r>
      <w:r w:rsidR="00FD20E8">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1947D2">
        <w:rPr>
          <w:b w:val="0"/>
        </w:rPr>
        <w:fldChar w:fldCharType="separate"/>
      </w:r>
      <w:r w:rsidR="00FD20E8">
        <w:rPr>
          <w:b w:val="0"/>
          <w:noProof/>
        </w:rPr>
        <w:t>(11)</w:t>
      </w:r>
      <w:r w:rsidR="001947D2">
        <w:rPr>
          <w:b w:val="0"/>
        </w:rPr>
        <w:fldChar w:fldCharType="end"/>
      </w:r>
      <w:ins w:id="110" w:author="bijan mehralizadeh" w:date="2021-12-25T23:28:00Z">
        <w:r w:rsidR="001947D2">
          <w:rPr>
            <w:b w:val="0"/>
          </w:rPr>
          <w:t>.</w:t>
        </w:r>
      </w:ins>
      <w:del w:id="111" w:author="bijan mehralizadeh" w:date="2021-12-25T23:28:00Z">
        <w:r w:rsidRPr="005E169E" w:rsidDel="001947D2">
          <w:rPr>
            <w:b w:val="0"/>
          </w:rPr>
          <w:delText>[11]</w:delText>
        </w:r>
      </w:del>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6B58BDFD"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w:t>
      </w:r>
      <w:del w:id="112" w:author="bijan mehralizadeh" w:date="2021-12-25T22:46:00Z">
        <w:r w:rsidRPr="005E169E" w:rsidDel="007A6C97">
          <w:rPr>
            <w:b w:val="0"/>
          </w:rPr>
          <w:delText xml:space="preserve">ASD’s </w:delText>
        </w:r>
      </w:del>
      <w:ins w:id="113" w:author="bijan mehralizadeh" w:date="2021-12-25T22:46:00Z">
        <w:r w:rsidR="007A6C97" w:rsidRPr="005E169E">
          <w:rPr>
            <w:b w:val="0"/>
          </w:rPr>
          <w:t>ASD</w:t>
        </w:r>
      </w:ins>
      <w:ins w:id="114" w:author="bijan mehralizadeh" w:date="2021-12-25T22:58:00Z">
        <w:r w:rsidR="007A6C97">
          <w:rPr>
            <w:b w:val="0"/>
          </w:rPr>
          <w:t>'</w:t>
        </w:r>
      </w:ins>
      <w:ins w:id="115" w:author="bijan mehralizadeh" w:date="2021-12-25T22:46:00Z">
        <w:r w:rsidR="007A6C97" w:rsidRPr="005E169E">
          <w:rPr>
            <w:b w:val="0"/>
          </w:rPr>
          <w:t xml:space="preserve">s </w:t>
        </w:r>
      </w:ins>
      <w:r w:rsidRPr="005E169E">
        <w:rPr>
          <w:b w:val="0"/>
        </w:rPr>
        <w:t>diagnosing</w:t>
      </w:r>
      <w:r w:rsidR="001947D2">
        <w:rPr>
          <w:b w:val="0"/>
        </w:rPr>
        <w:fldChar w:fldCharType="begin"/>
      </w:r>
      <w:r w:rsidR="00FD20E8">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1947D2">
        <w:rPr>
          <w:b w:val="0"/>
        </w:rPr>
        <w:fldChar w:fldCharType="separate"/>
      </w:r>
      <w:r w:rsidR="00FD20E8">
        <w:rPr>
          <w:b w:val="0"/>
          <w:noProof/>
        </w:rPr>
        <w:t>(16)</w:t>
      </w:r>
      <w:r w:rsidR="001947D2">
        <w:rPr>
          <w:b w:val="0"/>
        </w:rPr>
        <w:fldChar w:fldCharType="end"/>
      </w:r>
      <w:r w:rsidRPr="005E169E">
        <w:rPr>
          <w:b w:val="0"/>
        </w:rPr>
        <w:t>.</w:t>
      </w:r>
      <w:del w:id="116" w:author="bijan mehralizadeh" w:date="2021-12-25T23:28:00Z">
        <w:r w:rsidRPr="005E169E" w:rsidDel="001947D2">
          <w:rPr>
            <w:b w:val="0"/>
          </w:rPr>
          <w:delText>[16]</w:delText>
        </w:r>
      </w:del>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Oberleitner et al.</w:t>
      </w:r>
      <w:r w:rsidR="001947D2">
        <w:rPr>
          <w:b w:val="0"/>
        </w:rPr>
        <w:fldChar w:fldCharType="begin"/>
      </w:r>
      <w:r w:rsidR="00FD20E8">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1947D2">
        <w:rPr>
          <w:b w:val="0"/>
        </w:rPr>
        <w:fldChar w:fldCharType="separate"/>
      </w:r>
      <w:r w:rsidR="00FD20E8">
        <w:rPr>
          <w:b w:val="0"/>
          <w:noProof/>
        </w:rPr>
        <w:t>(17)</w:t>
      </w:r>
      <w:r w:rsidR="001947D2">
        <w:rPr>
          <w:b w:val="0"/>
        </w:rPr>
        <w:fldChar w:fldCharType="end"/>
      </w:r>
      <w:del w:id="117" w:author="bijan mehralizadeh" w:date="2021-12-25T23:28:00Z">
        <w:r w:rsidRPr="005E169E" w:rsidDel="001947D2">
          <w:rPr>
            <w:b w:val="0"/>
          </w:rPr>
          <w:delText>[17]</w:delText>
        </w:r>
      </w:del>
      <w:r w:rsidRPr="005E169E">
        <w:rPr>
          <w:b w:val="0"/>
        </w:rPr>
        <w:t xml:space="preserve"> </w:t>
      </w:r>
      <w:r w:rsidRPr="005E169E">
        <w:rPr>
          <w:b w:val="0"/>
        </w:rPr>
        <w:lastRenderedPageBreak/>
        <w:t>developed a recognition system for detecting abnormal behaviors that can be used in screening, assessment, or rehabilitation. Rasool Taban et al.</w:t>
      </w:r>
      <w:r w:rsidR="001947D2">
        <w:rPr>
          <w:b w:val="0"/>
        </w:rPr>
        <w:fldChar w:fldCharType="begin"/>
      </w:r>
      <w:r w:rsidR="00FD20E8">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1947D2">
        <w:rPr>
          <w:b w:val="0"/>
        </w:rPr>
        <w:fldChar w:fldCharType="separate"/>
      </w:r>
      <w:r w:rsidR="00FD20E8">
        <w:rPr>
          <w:b w:val="0"/>
          <w:noProof/>
        </w:rPr>
        <w:t>(18)</w:t>
      </w:r>
      <w:r w:rsidR="001947D2">
        <w:rPr>
          <w:b w:val="0"/>
        </w:rPr>
        <w:fldChar w:fldCharType="end"/>
      </w:r>
      <w:del w:id="118" w:author="bijan mehralizadeh" w:date="2021-12-25T23:29:00Z">
        <w:r w:rsidRPr="005E169E" w:rsidDel="001947D2">
          <w:rPr>
            <w:b w:val="0"/>
          </w:rPr>
          <w:delText xml:space="preserve"> [18]</w:delText>
        </w:r>
      </w:del>
      <w:r w:rsidRPr="005E169E">
        <w:rPr>
          <w:b w:val="0"/>
        </w:rPr>
        <w:t xml:space="preserve"> record walking patterns by Kinect and then analyze them using central pattern generator parameters as their classifier features. They accurately distinguished between tip-toe walking and regular walking pattern. Guillermo Sapiro and et al.</w:t>
      </w:r>
      <w:r w:rsidR="001947D2">
        <w:rPr>
          <w:b w:val="0"/>
        </w:rPr>
        <w:fldChar w:fldCharType="begin"/>
      </w:r>
      <w:r w:rsidR="00FD20E8">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1947D2">
        <w:rPr>
          <w:b w:val="0"/>
        </w:rPr>
        <w:fldChar w:fldCharType="separate"/>
      </w:r>
      <w:r w:rsidR="00FD20E8">
        <w:rPr>
          <w:b w:val="0"/>
          <w:noProof/>
        </w:rPr>
        <w:t>(19)</w:t>
      </w:r>
      <w:r w:rsidR="001947D2">
        <w:rPr>
          <w:b w:val="0"/>
        </w:rPr>
        <w:fldChar w:fldCharType="end"/>
      </w:r>
      <w:del w:id="119" w:author="bijan mehralizadeh" w:date="2021-12-25T23:29:00Z">
        <w:r w:rsidRPr="005E169E" w:rsidDel="001947D2">
          <w:rPr>
            <w:b w:val="0"/>
          </w:rPr>
          <w:delText xml:space="preserve"> [19]</w:delText>
        </w:r>
      </w:del>
      <w:r w:rsidRPr="005E169E">
        <w:rPr>
          <w:b w:val="0"/>
        </w:rPr>
        <w:t xml:space="preserve"> developed a low-cost mobile app that uses machine learning and machine vision methods to detect movement patterns and assess eye tracking patterns.</w:t>
      </w:r>
    </w:p>
    <w:p w14:paraId="48274D38" w14:textId="51E227DE" w:rsidR="005E169E" w:rsidRPr="005E169E" w:rsidRDefault="005E169E" w:rsidP="005E169E">
      <w:pPr>
        <w:pStyle w:val="MDPI21heading1"/>
        <w:rPr>
          <w:b w:val="0"/>
        </w:rPr>
      </w:pPr>
      <w:r w:rsidRPr="005E169E">
        <w:rPr>
          <w:b w:val="0"/>
        </w:rPr>
        <w:t xml:space="preserve">Vision-based methods also used for studying the subject attention; Kathleen Campbell </w:t>
      </w:r>
      <w:del w:id="120" w:author="bijan mehralizadeh" w:date="2021-12-25T23:29:00Z">
        <w:r w:rsidRPr="005E169E" w:rsidDel="001947D2">
          <w:rPr>
            <w:b w:val="0"/>
          </w:rPr>
          <w:delText xml:space="preserve">and </w:delText>
        </w:r>
      </w:del>
      <w:r w:rsidRPr="005E169E">
        <w:rPr>
          <w:b w:val="0"/>
        </w:rPr>
        <w:t>et al.</w:t>
      </w:r>
      <w:del w:id="121" w:author="bijan mehralizadeh" w:date="2021-12-25T23:29:00Z">
        <w:r w:rsidRPr="005E169E" w:rsidDel="001947D2">
          <w:rPr>
            <w:b w:val="0"/>
          </w:rPr>
          <w:delText xml:space="preserve"> [20]</w:delText>
        </w:r>
      </w:del>
      <w:r w:rsidRPr="005E169E">
        <w:rPr>
          <w:b w:val="0"/>
        </w:rPr>
        <w:t xml:space="preserve"> developed an app that record and analyze the reaction of the toddlers to video stimuli that designed to engage </w:t>
      </w:r>
      <w:del w:id="122" w:author="bijan mehralizadeh" w:date="2021-12-25T22:46:00Z">
        <w:r w:rsidRPr="005E169E" w:rsidDel="007A6C97">
          <w:rPr>
            <w:b w:val="0"/>
          </w:rPr>
          <w:delText xml:space="preserve">child’s </w:delText>
        </w:r>
      </w:del>
      <w:ins w:id="123" w:author="bijan mehralizadeh" w:date="2021-12-25T22:46:00Z">
        <w:r w:rsidR="007A6C97" w:rsidRPr="005E169E">
          <w:rPr>
            <w:b w:val="0"/>
          </w:rPr>
          <w:t>child</w:t>
        </w:r>
      </w:ins>
      <w:ins w:id="124" w:author="bijan mehralizadeh" w:date="2021-12-25T22:58:00Z">
        <w:r w:rsidR="007A6C97">
          <w:rPr>
            <w:b w:val="0"/>
          </w:rPr>
          <w:t>'</w:t>
        </w:r>
      </w:ins>
      <w:ins w:id="125" w:author="bijan mehralizadeh" w:date="2021-12-25T22:46:00Z">
        <w:r w:rsidR="007A6C97" w:rsidRPr="005E169E">
          <w:rPr>
            <w:b w:val="0"/>
          </w:rPr>
          <w:t xml:space="preserve">s </w:t>
        </w:r>
      </w:ins>
      <w:r w:rsidRPr="005E169E">
        <w:rPr>
          <w:b w:val="0"/>
        </w:rPr>
        <w:t>attention; their algorithm classifies by automatically detecting and tracking multiple facial landmarks and analyzing their patterns</w:t>
      </w:r>
      <w:r w:rsidR="001947D2">
        <w:rPr>
          <w:b w:val="0"/>
        </w:rPr>
        <w:fldChar w:fldCharType="begin"/>
      </w:r>
      <w:r w:rsidR="00FD20E8">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1947D2">
        <w:rPr>
          <w:b w:val="0"/>
        </w:rPr>
        <w:fldChar w:fldCharType="separate"/>
      </w:r>
      <w:r w:rsidR="00FD20E8">
        <w:rPr>
          <w:b w:val="0"/>
          <w:noProof/>
        </w:rPr>
        <w:t>(20)</w:t>
      </w:r>
      <w:r w:rsidR="001947D2">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9AAB59B" w14:textId="3C8D9D43" w:rsidR="005E169E" w:rsidRPr="005E169E" w:rsidRDefault="005E169E" w:rsidP="005E169E">
      <w:pPr>
        <w:pStyle w:val="MDPI21heading1"/>
        <w:rPr>
          <w:b w:val="0"/>
        </w:rPr>
      </w:pPr>
      <w:r w:rsidRPr="005E169E">
        <w:rPr>
          <w:b w:val="0"/>
        </w:rPr>
        <w:t>Sensorized toys are valuable tools in ASD screening, embed different sensors inside toys to capture playing patterns, and are classified based on proven effective, i.e., Lanini M. and et al. combined accelerometer, gyroscope, and magnetometers data</w:t>
      </w:r>
      <w:r w:rsidR="001947D2">
        <w:rPr>
          <w:b w:val="0"/>
        </w:rPr>
        <w:fldChar w:fldCharType="begin"/>
      </w:r>
      <w:r w:rsidR="00FD20E8">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1947D2">
        <w:rPr>
          <w:b w:val="0"/>
        </w:rPr>
        <w:fldChar w:fldCharType="separate"/>
      </w:r>
      <w:r w:rsidR="00FD20E8">
        <w:rPr>
          <w:b w:val="0"/>
          <w:noProof/>
        </w:rPr>
        <w:t>(21)</w:t>
      </w:r>
      <w:r w:rsidR="001947D2">
        <w:rPr>
          <w:b w:val="0"/>
        </w:rPr>
        <w:fldChar w:fldCharType="end"/>
      </w:r>
      <w:r w:rsidRPr="005E169E">
        <w:rPr>
          <w:b w:val="0"/>
        </w:rPr>
        <w:t>.</w:t>
      </w:r>
      <w:del w:id="126" w:author="bijan mehralizadeh" w:date="2021-12-25T23:30:00Z">
        <w:r w:rsidRPr="005E169E" w:rsidDel="001947D2">
          <w:rPr>
            <w:b w:val="0"/>
          </w:rPr>
          <w:delText>[21]</w:delText>
        </w:r>
      </w:del>
      <w:r w:rsidRPr="005E169E">
        <w:rPr>
          <w:b w:val="0"/>
        </w:rPr>
        <w:t xml:space="preserve">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ins w:id="127" w:author="bijan mehralizadeh" w:date="2021-12-25T23:30:00Z">
        <w:r w:rsidR="001947D2">
          <w:rPr>
            <w:b w:val="0"/>
          </w:rPr>
          <w:t>.</w:t>
        </w:r>
      </w:ins>
      <w:del w:id="128" w:author="bijan mehralizadeh" w:date="2021-12-25T23:30:00Z">
        <w:r w:rsidRPr="005E169E" w:rsidDel="001947D2">
          <w:rPr>
            <w:b w:val="0"/>
          </w:rPr>
          <w:delText>[13]</w:delText>
        </w:r>
      </w:del>
    </w:p>
    <w:p w14:paraId="6505C6E9" w14:textId="01CA2053" w:rsidR="005E169E" w:rsidRPr="005E169E" w:rsidDel="0090497C" w:rsidRDefault="005E169E" w:rsidP="005E169E">
      <w:pPr>
        <w:pStyle w:val="MDPI21heading1"/>
        <w:rPr>
          <w:del w:id="129" w:author="Lily Mo" w:date="2021-12-25T21:27:00Z"/>
          <w:b w:val="0"/>
        </w:rPr>
      </w:pPr>
    </w:p>
    <w:p w14:paraId="387C6F87" w14:textId="07B10979" w:rsidR="005E169E" w:rsidRDefault="005E169E" w:rsidP="005E169E">
      <w:pPr>
        <w:pStyle w:val="MDPI21heading1"/>
        <w:rPr>
          <w:b w:val="0"/>
        </w:rPr>
      </w:pPr>
      <w:r w:rsidRPr="005E169E">
        <w:rPr>
          <w:b w:val="0"/>
        </w:rPr>
        <w:t>In this research, the intelligent toy car 2.0 is introduced. It extends the previous version</w:t>
      </w:r>
      <w:ins w:id="130" w:author="bijan mehralizadeh" w:date="2021-12-25T22:55:00Z">
        <w:r w:rsidR="007A6C97">
          <w:rPr>
            <w:b w:val="0"/>
          </w:rPr>
          <w:t>'s</w:t>
        </w:r>
      </w:ins>
      <w:r w:rsidRPr="005E169E">
        <w:rPr>
          <w:b w:val="0"/>
        </w:rPr>
        <w:t xml:space="preserve">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71602014" w:rsidR="005E169E" w:rsidRDefault="005E169E" w:rsidP="005E169E">
      <w:pPr>
        <w:pStyle w:val="MDPI31text"/>
      </w:pPr>
      <w:r>
        <w:t>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NodeMCU</w:t>
      </w:r>
      <w:del w:id="131" w:author="bijan mehralizadeh" w:date="2021-12-25T22:55:00Z">
        <w:r w:rsidDel="007A6C97">
          <w:delText xml:space="preserve"> </w:delText>
        </w:r>
      </w:del>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43AE8ABE" w:rsidR="00903202" w:rsidRDefault="005E169E" w:rsidP="005E169E">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4C3ACDC6"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00FE643B">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77565927" w14:textId="2E7D12C1" w:rsidR="007A6C97" w:rsidRDefault="005E169E">
      <w:pPr>
        <w:pStyle w:val="MDPI41tablecaption"/>
        <w:jc w:val="both"/>
        <w:rPr>
          <w:ins w:id="132" w:author="bijan mehralizadeh" w:date="2021-12-25T22:56:00Z"/>
          <w:rFonts w:cs="Times New Roman"/>
          <w:snapToGrid w:val="0"/>
          <w:sz w:val="20"/>
        </w:rPr>
      </w:pPr>
      <w:r w:rsidRPr="005E169E">
        <w:rPr>
          <w:rFonts w:cs="Times New Roman"/>
          <w:snapToGrid w:val="0"/>
          <w:sz w:val="20"/>
        </w:rPr>
        <w:t>The data collection process took place in the Dosste-Autism center (Autism friends center) in Tehran, Iran. The intelligent toy car was tested on 50 children ranging from 3 to 6 years old in three groups</w:t>
      </w:r>
      <w:ins w:id="133" w:author="bijan mehralizadeh" w:date="2021-12-25T22:56:00Z">
        <w:r w:rsidR="007A6C97">
          <w:rPr>
            <w:rFonts w:cs="Times New Roman"/>
            <w:snapToGrid w:val="0"/>
            <w:sz w:val="20"/>
          </w:rPr>
          <w:t>:</w:t>
        </w:r>
      </w:ins>
      <w:r w:rsidRPr="005E169E">
        <w:rPr>
          <w:rFonts w:cs="Times New Roman"/>
          <w:snapToGrid w:val="0"/>
          <w:sz w:val="20"/>
        </w:rPr>
        <w:t xml:space="preserve"> children with ASD, TD children, and other (CP and fragile X syndrome) shown in Table 1. Since it has been shown that the play complexity and toy engagement of children with ASD in both genders for the car-like toys are almost similar</w:t>
      </w:r>
      <w:r w:rsidR="001947D2">
        <w:rPr>
          <w:rFonts w:cs="Times New Roman"/>
          <w:snapToGrid w:val="0"/>
          <w:sz w:val="20"/>
        </w:rPr>
        <w:fldChar w:fldCharType="begin"/>
      </w:r>
      <w:r w:rsidR="00FD20E8">
        <w:rPr>
          <w:rFonts w:cs="Times New Roman"/>
          <w:snapToGrid w:val="0"/>
          <w:sz w:val="20"/>
        </w:rPr>
        <w:instrText xml:space="preserve"> ADDIN EN.CITE &lt;EndNote&gt;&lt;Cite&gt;&lt;Author&gt;Harrop&lt;/Author&gt;&lt;Year&gt;2017&lt;/Year&gt;&lt;RecNum&gt;20&lt;/RecNum&gt;&lt;DisplayText&gt;(13, 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Cite&gt;&lt;Author&gt;Moradi&lt;/Author&gt;&lt;Year&gt;2017&lt;/Year&gt;&lt;RecNum&gt;18&lt;/RecNum&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rFonts w:cs="Times New Roman"/>
          <w:snapToGrid w:val="0"/>
          <w:sz w:val="20"/>
        </w:rPr>
        <w:fldChar w:fldCharType="separate"/>
      </w:r>
      <w:r w:rsidR="00FD20E8">
        <w:rPr>
          <w:rFonts w:cs="Times New Roman"/>
          <w:noProof/>
          <w:snapToGrid w:val="0"/>
          <w:sz w:val="20"/>
        </w:rPr>
        <w:t>(13, 22)</w:t>
      </w:r>
      <w:r w:rsidR="001947D2">
        <w:rPr>
          <w:rFonts w:cs="Times New Roman"/>
          <w:snapToGrid w:val="0"/>
          <w:sz w:val="20"/>
        </w:rPr>
        <w:fldChar w:fldCharType="end"/>
      </w:r>
      <w:del w:id="134" w:author="bijan mehralizadeh" w:date="2021-12-25T23:31:00Z">
        <w:r w:rsidRPr="005E169E" w:rsidDel="001947D2">
          <w:rPr>
            <w:rFonts w:cs="Times New Roman"/>
            <w:snapToGrid w:val="0"/>
            <w:sz w:val="20"/>
          </w:rPr>
          <w:delText xml:space="preserve"> [17][18]</w:delText>
        </w:r>
      </w:del>
      <w:r w:rsidRPr="005E169E">
        <w:rPr>
          <w:rFonts w:cs="Times New Roman"/>
          <w:snapToGrid w:val="0"/>
          <w:sz w:val="20"/>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w:t>
      </w:r>
      <w:ins w:id="135" w:author="bijan mehralizadeh" w:date="2021-12-25T22:57:00Z">
        <w:r w:rsidR="007A6C97">
          <w:rPr>
            <w:rFonts w:cs="Times New Roman"/>
            <w:snapToGrid w:val="0"/>
            <w:sz w:val="20"/>
          </w:rPr>
          <w:t>ID</w:t>
        </w:r>
      </w:ins>
      <w:del w:id="136" w:author="bijan mehralizadeh" w:date="2021-12-25T22:57:00Z">
        <w:r w:rsidRPr="005E169E" w:rsidDel="007A6C97">
          <w:rPr>
            <w:rFonts w:cs="Times New Roman"/>
            <w:snapToGrid w:val="0"/>
            <w:sz w:val="20"/>
          </w:rPr>
          <w:delText>id</w:delText>
        </w:r>
      </w:del>
      <w:r w:rsidRPr="005E169E">
        <w:rPr>
          <w:rFonts w:cs="Times New Roman"/>
          <w:snapToGrid w:val="0"/>
          <w:sz w:val="20"/>
        </w:rPr>
        <w:t xml:space="preserve"> in the database only identified each participant, and to preserve user anonymity and privacy, no personal data was recorded during the procedure</w:t>
      </w:r>
      <w:del w:id="137" w:author="bijan mehralizadeh" w:date="2021-12-25T22:56:00Z">
        <w:r w:rsidRPr="005E169E" w:rsidDel="007A6C97">
          <w:rPr>
            <w:rFonts w:cs="Times New Roman"/>
            <w:snapToGrid w:val="0"/>
            <w:sz w:val="20"/>
          </w:rPr>
          <w:delText xml:space="preserve">. </w:delText>
        </w:r>
      </w:del>
      <w:ins w:id="138" w:author="bijan mehralizadeh" w:date="2021-12-25T22:56:00Z">
        <w:r w:rsidR="007A6C97" w:rsidRPr="005E169E">
          <w:rPr>
            <w:rFonts w:cs="Times New Roman"/>
            <w:snapToGrid w:val="0"/>
            <w:sz w:val="20"/>
          </w:rPr>
          <w:t>.</w:t>
        </w:r>
      </w:ins>
    </w:p>
    <w:p w14:paraId="551C810C" w14:textId="3E87B5CD" w:rsidR="00A86E9F" w:rsidRDefault="005E169E">
      <w:pPr>
        <w:pStyle w:val="MDPI41tablecaption"/>
        <w:jc w:val="both"/>
        <w:rPr>
          <w:rFonts w:cs="Times New Roman"/>
          <w:snapToGrid w:val="0"/>
          <w:sz w:val="20"/>
        </w:rPr>
        <w:pPrChange w:id="139" w:author="Lily Mo" w:date="2021-12-25T21:55:00Z">
          <w:pPr>
            <w:pStyle w:val="MDPI41tablecaption"/>
            <w:jc w:val="center"/>
          </w:pPr>
        </w:pPrChange>
      </w:pPr>
      <w:r w:rsidRPr="005E169E">
        <w:rPr>
          <w:rFonts w:cs="Times New Roman"/>
          <w:snapToGrid w:val="0"/>
          <w:sz w:val="20"/>
        </w:rPr>
        <w:t xml:space="preserve">Furthermore, the </w:t>
      </w:r>
      <w:del w:id="140" w:author="bijan mehralizadeh" w:date="2021-12-25T22:46:00Z">
        <w:r w:rsidRPr="005E169E" w:rsidDel="007A6C97">
          <w:rPr>
            <w:rFonts w:cs="Times New Roman"/>
            <w:snapToGrid w:val="0"/>
            <w:sz w:val="20"/>
          </w:rPr>
          <w:delText xml:space="preserve">parents’ </w:delText>
        </w:r>
      </w:del>
      <w:ins w:id="141" w:author="bijan mehralizadeh" w:date="2021-12-25T22:46:00Z">
        <w:r w:rsidR="007A6C97" w:rsidRPr="005E169E">
          <w:rPr>
            <w:rFonts w:cs="Times New Roman"/>
            <w:snapToGrid w:val="0"/>
            <w:sz w:val="20"/>
          </w:rPr>
          <w:t>parents</w:t>
        </w:r>
        <w:r w:rsidR="007A6C97">
          <w:rPr>
            <w:rFonts w:cs="Times New Roman"/>
            <w:snapToGrid w:val="0"/>
            <w:sz w:val="20"/>
          </w:rPr>
          <w:t>'</w:t>
        </w:r>
        <w:r w:rsidR="007A6C97" w:rsidRPr="005E169E">
          <w:rPr>
            <w:rFonts w:cs="Times New Roman"/>
            <w:snapToGrid w:val="0"/>
            <w:sz w:val="20"/>
          </w:rPr>
          <w:t xml:space="preserve"> </w:t>
        </w:r>
      </w:ins>
      <w:r w:rsidRPr="005E169E">
        <w:rPr>
          <w:rFonts w:cs="Times New Roman"/>
          <w:snapToGrid w:val="0"/>
          <w:sz w:val="20"/>
        </w:rPr>
        <w:t>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35427EB4" w:rsidR="000C77ED" w:rsidRPr="000C77ED" w:rsidRDefault="000C77ED" w:rsidP="000C77ED">
      <w:pPr>
        <w:pStyle w:val="MDPI41tablecaption"/>
        <w:rPr>
          <w:rFonts w:cs="Times New Roman"/>
          <w:snapToGrid w:val="0"/>
          <w:sz w:val="20"/>
        </w:rPr>
      </w:pPr>
      <w:r>
        <w:t xml:space="preserve">Table </w:t>
      </w:r>
      <w:fldSimple w:instr=" SEQ Table \* ARABIC ">
        <w:r w:rsidR="00FE643B">
          <w:rPr>
            <w:noProof/>
          </w:rPr>
          <w:t>1</w:t>
        </w:r>
      </w:fldSimple>
      <w:r>
        <w:t xml:space="preserve">. </w:t>
      </w:r>
      <w:r w:rsidRPr="0065256E">
        <w:t xml:space="preserve">Details of </w:t>
      </w:r>
      <w:ins w:id="142" w:author="Lily Mo" w:date="2021-12-25T21:56:00Z">
        <w:r w:rsidR="008713F9">
          <w:t xml:space="preserve">the </w:t>
        </w:r>
      </w:ins>
      <w:r w:rsidRPr="0065256E">
        <w:t>participants</w:t>
      </w:r>
    </w:p>
    <w:tbl>
      <w:tblPr>
        <w:tblW w:w="8804"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Change w:id="143" w:author="Lily Mo" w:date="2021-12-25T21:28:00Z">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PrChange>
      </w:tblPr>
      <w:tblGrid>
        <w:gridCol w:w="1137"/>
        <w:gridCol w:w="2126"/>
        <w:gridCol w:w="1597"/>
        <w:gridCol w:w="3944"/>
        <w:tblGridChange w:id="144">
          <w:tblGrid>
            <w:gridCol w:w="2127"/>
            <w:gridCol w:w="2126"/>
            <w:gridCol w:w="2693"/>
            <w:gridCol w:w="3519"/>
          </w:tblGrid>
        </w:tblGridChange>
      </w:tblGrid>
      <w:tr w:rsidR="00A86E9F" w:rsidRPr="00655E61" w14:paraId="72B45705" w14:textId="77777777" w:rsidTr="0090497C">
        <w:trPr>
          <w:jc w:val="center"/>
          <w:trPrChange w:id="145" w:author="Lily Mo" w:date="2021-12-25T21:28:00Z">
            <w:trPr>
              <w:jc w:val="center"/>
            </w:trPr>
          </w:trPrChange>
        </w:trPr>
        <w:tc>
          <w:tcPr>
            <w:tcW w:w="1137" w:type="dxa"/>
            <w:tcBorders>
              <w:top w:val="single" w:sz="8" w:space="0" w:color="auto"/>
              <w:bottom w:val="single" w:sz="4" w:space="0" w:color="auto"/>
            </w:tcBorders>
            <w:shd w:val="clear" w:color="auto" w:fill="auto"/>
            <w:vAlign w:val="center"/>
            <w:tcPrChange w:id="146" w:author="Lily Mo" w:date="2021-12-25T21:28:00Z">
              <w:tcPr>
                <w:tcW w:w="2127" w:type="dxa"/>
                <w:tcBorders>
                  <w:top w:val="single" w:sz="8" w:space="0" w:color="auto"/>
                  <w:bottom w:val="single" w:sz="4" w:space="0" w:color="auto"/>
                </w:tcBorders>
                <w:shd w:val="clear" w:color="auto" w:fill="auto"/>
                <w:vAlign w:val="center"/>
              </w:tcPr>
            </w:tcPrChange>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Change w:id="147" w:author="Lily Mo" w:date="2021-12-25T21:28:00Z">
              <w:tcPr>
                <w:tcW w:w="2126" w:type="dxa"/>
                <w:tcBorders>
                  <w:top w:val="single" w:sz="8" w:space="0" w:color="auto"/>
                  <w:bottom w:val="single" w:sz="4" w:space="0" w:color="auto"/>
                </w:tcBorders>
                <w:shd w:val="clear" w:color="auto" w:fill="auto"/>
                <w:vAlign w:val="center"/>
              </w:tcPr>
            </w:tcPrChange>
          </w:tcPr>
          <w:p w14:paraId="3CD0C8DC" w14:textId="22CCF3A1" w:rsidR="00A86E9F" w:rsidRPr="00196D5A" w:rsidRDefault="00903202" w:rsidP="00401235">
            <w:pPr>
              <w:pStyle w:val="MDPI42tablebody"/>
              <w:rPr>
                <w:b/>
                <w:bCs/>
              </w:rPr>
            </w:pPr>
            <w:r>
              <w:rPr>
                <w:b/>
                <w:bCs/>
              </w:rPr>
              <w:t>autistic</w:t>
            </w:r>
          </w:p>
        </w:tc>
        <w:tc>
          <w:tcPr>
            <w:tcW w:w="1597" w:type="dxa"/>
            <w:tcBorders>
              <w:top w:val="single" w:sz="8" w:space="0" w:color="auto"/>
              <w:bottom w:val="single" w:sz="4" w:space="0" w:color="auto"/>
            </w:tcBorders>
            <w:shd w:val="clear" w:color="auto" w:fill="auto"/>
            <w:vAlign w:val="center"/>
            <w:hideMark/>
            <w:tcPrChange w:id="148" w:author="Lily Mo" w:date="2021-12-25T21:28:00Z">
              <w:tcPr>
                <w:tcW w:w="2693" w:type="dxa"/>
                <w:tcBorders>
                  <w:top w:val="single" w:sz="8" w:space="0" w:color="auto"/>
                  <w:bottom w:val="single" w:sz="4" w:space="0" w:color="auto"/>
                </w:tcBorders>
                <w:shd w:val="clear" w:color="auto" w:fill="auto"/>
                <w:vAlign w:val="center"/>
                <w:hideMark/>
              </w:tcPr>
            </w:tcPrChange>
          </w:tcPr>
          <w:p w14:paraId="30B67232" w14:textId="2385AF6F" w:rsidR="00A86E9F" w:rsidRPr="00196D5A" w:rsidRDefault="00903202" w:rsidP="00401235">
            <w:pPr>
              <w:pStyle w:val="MDPI42tablebody"/>
              <w:rPr>
                <w:b/>
                <w:bCs/>
              </w:rPr>
            </w:pPr>
            <w:r>
              <w:rPr>
                <w:b/>
                <w:bCs/>
              </w:rPr>
              <w:t>TD</w:t>
            </w:r>
          </w:p>
        </w:tc>
        <w:tc>
          <w:tcPr>
            <w:tcW w:w="3944" w:type="dxa"/>
            <w:tcBorders>
              <w:top w:val="single" w:sz="8" w:space="0" w:color="auto"/>
              <w:bottom w:val="single" w:sz="4" w:space="0" w:color="auto"/>
            </w:tcBorders>
            <w:shd w:val="clear" w:color="auto" w:fill="auto"/>
            <w:vAlign w:val="center"/>
            <w:tcPrChange w:id="149" w:author="Lily Mo" w:date="2021-12-25T21:28:00Z">
              <w:tcPr>
                <w:tcW w:w="3519" w:type="dxa"/>
                <w:tcBorders>
                  <w:top w:val="single" w:sz="8" w:space="0" w:color="auto"/>
                  <w:bottom w:val="single" w:sz="4" w:space="0" w:color="auto"/>
                </w:tcBorders>
                <w:shd w:val="clear" w:color="auto" w:fill="auto"/>
                <w:vAlign w:val="center"/>
              </w:tcPr>
            </w:tcPrChange>
          </w:tcPr>
          <w:p w14:paraId="6247AC92" w14:textId="232EE140"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w:t>
            </w:r>
            <w:ins w:id="150" w:author="Lily Mo" w:date="2021-12-25T21:56:00Z">
              <w:r w:rsidR="008713F9">
                <w:rPr>
                  <w:b/>
                  <w:bCs/>
                </w:rPr>
                <w:t>i</w:t>
              </w:r>
            </w:ins>
            <w:del w:id="151" w:author="Lily Mo" w:date="2021-12-25T21:56:00Z">
              <w:r w:rsidRPr="005E169E" w:rsidDel="008713F9">
                <w:rPr>
                  <w:b/>
                  <w:bCs/>
                </w:rPr>
                <w:delText>a</w:delText>
              </w:r>
            </w:del>
            <w:r w:rsidRPr="005E169E">
              <w:rPr>
                <w:b/>
                <w:bCs/>
              </w:rPr>
              <w:t>le X)</w:t>
            </w:r>
          </w:p>
        </w:tc>
      </w:tr>
      <w:tr w:rsidR="00A86E9F" w:rsidRPr="00655E61" w14:paraId="2B186E5F" w14:textId="77777777" w:rsidTr="0090497C">
        <w:trPr>
          <w:jc w:val="center"/>
          <w:trPrChange w:id="152" w:author="Lily Mo" w:date="2021-12-25T21:28:00Z">
            <w:trPr>
              <w:jc w:val="center"/>
            </w:trPr>
          </w:trPrChange>
        </w:trPr>
        <w:tc>
          <w:tcPr>
            <w:tcW w:w="1137" w:type="dxa"/>
            <w:tcBorders>
              <w:top w:val="single" w:sz="4" w:space="0" w:color="auto"/>
            </w:tcBorders>
            <w:shd w:val="clear" w:color="auto" w:fill="auto"/>
            <w:vAlign w:val="center"/>
            <w:hideMark/>
            <w:tcPrChange w:id="153" w:author="Lily Mo" w:date="2021-12-25T21:28:00Z">
              <w:tcPr>
                <w:tcW w:w="2127" w:type="dxa"/>
                <w:tcBorders>
                  <w:top w:val="single" w:sz="4" w:space="0" w:color="auto"/>
                </w:tcBorders>
                <w:shd w:val="clear" w:color="auto" w:fill="auto"/>
                <w:vAlign w:val="center"/>
                <w:hideMark/>
              </w:tcPr>
            </w:tcPrChange>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Change w:id="154" w:author="Lily Mo" w:date="2021-12-25T21:28:00Z">
              <w:tcPr>
                <w:tcW w:w="2126" w:type="dxa"/>
                <w:tcBorders>
                  <w:top w:val="single" w:sz="4" w:space="0" w:color="auto"/>
                  <w:bottom w:val="nil"/>
                </w:tcBorders>
                <w:shd w:val="clear" w:color="auto" w:fill="auto"/>
                <w:vAlign w:val="center"/>
                <w:hideMark/>
              </w:tcPr>
            </w:tcPrChange>
          </w:tcPr>
          <w:p w14:paraId="14B633B5" w14:textId="36A86068" w:rsidR="00A86E9F" w:rsidRPr="00655E61" w:rsidRDefault="00903202" w:rsidP="00401235">
            <w:pPr>
              <w:pStyle w:val="MDPI42tablebody"/>
            </w:pPr>
            <w:r>
              <w:t>28</w:t>
            </w:r>
          </w:p>
        </w:tc>
        <w:tc>
          <w:tcPr>
            <w:tcW w:w="1597" w:type="dxa"/>
            <w:tcBorders>
              <w:top w:val="single" w:sz="4" w:space="0" w:color="auto"/>
              <w:bottom w:val="nil"/>
            </w:tcBorders>
            <w:shd w:val="clear" w:color="auto" w:fill="auto"/>
            <w:vAlign w:val="center"/>
            <w:tcPrChange w:id="155" w:author="Lily Mo" w:date="2021-12-25T21:28:00Z">
              <w:tcPr>
                <w:tcW w:w="2693" w:type="dxa"/>
                <w:tcBorders>
                  <w:top w:val="single" w:sz="4" w:space="0" w:color="auto"/>
                  <w:bottom w:val="nil"/>
                </w:tcBorders>
                <w:shd w:val="clear" w:color="auto" w:fill="auto"/>
                <w:vAlign w:val="center"/>
              </w:tcPr>
            </w:tcPrChange>
          </w:tcPr>
          <w:p w14:paraId="2CEA5CDB" w14:textId="025ABC4E" w:rsidR="00A86E9F" w:rsidRPr="00655E61" w:rsidRDefault="00903202" w:rsidP="00401235">
            <w:pPr>
              <w:pStyle w:val="MDPI42tablebody"/>
            </w:pPr>
            <w:r>
              <w:t>18</w:t>
            </w:r>
          </w:p>
        </w:tc>
        <w:tc>
          <w:tcPr>
            <w:tcW w:w="3944" w:type="dxa"/>
            <w:tcBorders>
              <w:top w:val="single" w:sz="4" w:space="0" w:color="auto"/>
              <w:bottom w:val="nil"/>
            </w:tcBorders>
            <w:shd w:val="clear" w:color="auto" w:fill="auto"/>
            <w:vAlign w:val="center"/>
            <w:tcPrChange w:id="156" w:author="Lily Mo" w:date="2021-12-25T21:28:00Z">
              <w:tcPr>
                <w:tcW w:w="3519" w:type="dxa"/>
                <w:tcBorders>
                  <w:top w:val="single" w:sz="4" w:space="0" w:color="auto"/>
                  <w:bottom w:val="nil"/>
                </w:tcBorders>
                <w:shd w:val="clear" w:color="auto" w:fill="auto"/>
                <w:vAlign w:val="center"/>
              </w:tcPr>
            </w:tcPrChange>
          </w:tcPr>
          <w:p w14:paraId="35F8F694" w14:textId="63E3DBB9" w:rsidR="00A86E9F" w:rsidRPr="00655E61" w:rsidRDefault="00903202" w:rsidP="00401235">
            <w:pPr>
              <w:pStyle w:val="MDPI42tablebody"/>
            </w:pPr>
            <w:r>
              <w:t>4</w:t>
            </w:r>
          </w:p>
        </w:tc>
      </w:tr>
      <w:tr w:rsidR="00A86E9F" w:rsidRPr="00655E61" w14:paraId="42C72763" w14:textId="77777777" w:rsidTr="0090497C">
        <w:trPr>
          <w:jc w:val="center"/>
          <w:trPrChange w:id="157" w:author="Lily Mo" w:date="2021-12-25T21:28:00Z">
            <w:trPr>
              <w:jc w:val="center"/>
            </w:trPr>
          </w:trPrChange>
        </w:trPr>
        <w:tc>
          <w:tcPr>
            <w:tcW w:w="1137" w:type="dxa"/>
            <w:tcBorders>
              <w:top w:val="single" w:sz="4" w:space="0" w:color="auto"/>
              <w:bottom w:val="nil"/>
            </w:tcBorders>
            <w:shd w:val="clear" w:color="auto" w:fill="auto"/>
            <w:vAlign w:val="center"/>
            <w:hideMark/>
            <w:tcPrChange w:id="158" w:author="Lily Mo" w:date="2021-12-25T21:28:00Z">
              <w:tcPr>
                <w:tcW w:w="2127" w:type="dxa"/>
                <w:tcBorders>
                  <w:top w:val="single" w:sz="4" w:space="0" w:color="auto"/>
                  <w:bottom w:val="nil"/>
                </w:tcBorders>
                <w:shd w:val="clear" w:color="auto" w:fill="auto"/>
                <w:vAlign w:val="center"/>
                <w:hideMark/>
              </w:tcPr>
            </w:tcPrChange>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Change w:id="159" w:author="Lily Mo" w:date="2021-12-25T21:28:00Z">
              <w:tcPr>
                <w:tcW w:w="2126" w:type="dxa"/>
                <w:tcBorders>
                  <w:top w:val="single" w:sz="4" w:space="0" w:color="auto"/>
                  <w:bottom w:val="nil"/>
                </w:tcBorders>
                <w:shd w:val="clear" w:color="auto" w:fill="auto"/>
                <w:vAlign w:val="center"/>
                <w:hideMark/>
              </w:tcPr>
            </w:tcPrChange>
          </w:tcPr>
          <w:p w14:paraId="134FCA60" w14:textId="5D303D36" w:rsidR="00A86E9F" w:rsidRPr="00655E61" w:rsidRDefault="00903202" w:rsidP="00401235">
            <w:pPr>
              <w:pStyle w:val="MDPI42tablebody"/>
            </w:pPr>
            <w:r>
              <w:t>4.63</w:t>
            </w:r>
          </w:p>
        </w:tc>
        <w:tc>
          <w:tcPr>
            <w:tcW w:w="1597" w:type="dxa"/>
            <w:tcBorders>
              <w:top w:val="single" w:sz="4" w:space="0" w:color="auto"/>
              <w:bottom w:val="nil"/>
            </w:tcBorders>
            <w:shd w:val="clear" w:color="auto" w:fill="auto"/>
            <w:vAlign w:val="center"/>
            <w:hideMark/>
            <w:tcPrChange w:id="160" w:author="Lily Mo" w:date="2021-12-25T21:28:00Z">
              <w:tcPr>
                <w:tcW w:w="2693" w:type="dxa"/>
                <w:tcBorders>
                  <w:top w:val="single" w:sz="4" w:space="0" w:color="auto"/>
                  <w:bottom w:val="nil"/>
                </w:tcBorders>
                <w:shd w:val="clear" w:color="auto" w:fill="auto"/>
                <w:vAlign w:val="center"/>
                <w:hideMark/>
              </w:tcPr>
            </w:tcPrChange>
          </w:tcPr>
          <w:p w14:paraId="771384C9" w14:textId="56F8E819" w:rsidR="00A86E9F" w:rsidRPr="00655E61" w:rsidRDefault="00903202" w:rsidP="00401235">
            <w:pPr>
              <w:pStyle w:val="MDPI42tablebody"/>
            </w:pPr>
            <w:r>
              <w:t>4.61</w:t>
            </w:r>
          </w:p>
        </w:tc>
        <w:tc>
          <w:tcPr>
            <w:tcW w:w="3944" w:type="dxa"/>
            <w:tcBorders>
              <w:top w:val="single" w:sz="4" w:space="0" w:color="auto"/>
              <w:bottom w:val="nil"/>
            </w:tcBorders>
            <w:shd w:val="clear" w:color="auto" w:fill="auto"/>
            <w:vAlign w:val="center"/>
            <w:tcPrChange w:id="161" w:author="Lily Mo" w:date="2021-12-25T21:28:00Z">
              <w:tcPr>
                <w:tcW w:w="3519" w:type="dxa"/>
                <w:tcBorders>
                  <w:top w:val="single" w:sz="4" w:space="0" w:color="auto"/>
                  <w:bottom w:val="nil"/>
                </w:tcBorders>
                <w:shd w:val="clear" w:color="auto" w:fill="auto"/>
                <w:vAlign w:val="center"/>
              </w:tcPr>
            </w:tcPrChange>
          </w:tcPr>
          <w:p w14:paraId="42DA10E6" w14:textId="4507FDF6" w:rsidR="00A86E9F" w:rsidRPr="00655E61" w:rsidRDefault="00903202" w:rsidP="00401235">
            <w:pPr>
              <w:pStyle w:val="MDPI42tablebody"/>
            </w:pPr>
            <w:r>
              <w:t>5.5</w:t>
            </w:r>
          </w:p>
        </w:tc>
      </w:tr>
      <w:tr w:rsidR="00A86E9F" w:rsidRPr="00655E61" w14:paraId="4FB7E086" w14:textId="77777777" w:rsidTr="0090497C">
        <w:trPr>
          <w:jc w:val="center"/>
          <w:trPrChange w:id="162" w:author="Lily Mo" w:date="2021-12-25T21:28:00Z">
            <w:trPr>
              <w:jc w:val="center"/>
            </w:trPr>
          </w:trPrChange>
        </w:trPr>
        <w:tc>
          <w:tcPr>
            <w:tcW w:w="1137" w:type="dxa"/>
            <w:tcBorders>
              <w:top w:val="single" w:sz="4" w:space="0" w:color="auto"/>
              <w:bottom w:val="nil"/>
            </w:tcBorders>
            <w:shd w:val="clear" w:color="auto" w:fill="auto"/>
            <w:vAlign w:val="center"/>
            <w:hideMark/>
            <w:tcPrChange w:id="163" w:author="Lily Mo" w:date="2021-12-25T21:28:00Z">
              <w:tcPr>
                <w:tcW w:w="2127" w:type="dxa"/>
                <w:tcBorders>
                  <w:top w:val="single" w:sz="4" w:space="0" w:color="auto"/>
                  <w:bottom w:val="nil"/>
                </w:tcBorders>
                <w:shd w:val="clear" w:color="auto" w:fill="auto"/>
                <w:vAlign w:val="center"/>
                <w:hideMark/>
              </w:tcPr>
            </w:tcPrChange>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Change w:id="164" w:author="Lily Mo" w:date="2021-12-25T21:28:00Z">
              <w:tcPr>
                <w:tcW w:w="2126" w:type="dxa"/>
                <w:tcBorders>
                  <w:top w:val="single" w:sz="4" w:space="0" w:color="auto"/>
                  <w:bottom w:val="nil"/>
                </w:tcBorders>
                <w:shd w:val="clear" w:color="auto" w:fill="auto"/>
                <w:vAlign w:val="center"/>
                <w:hideMark/>
              </w:tcPr>
            </w:tcPrChange>
          </w:tcPr>
          <w:p w14:paraId="24C2DE14" w14:textId="0DC5B5FE" w:rsidR="00A86E9F" w:rsidRPr="00655E61" w:rsidRDefault="00903202" w:rsidP="00401235">
            <w:pPr>
              <w:pStyle w:val="MDPI42tablebody"/>
            </w:pPr>
            <w:r>
              <w:t>4.0</w:t>
            </w:r>
          </w:p>
        </w:tc>
        <w:tc>
          <w:tcPr>
            <w:tcW w:w="1597" w:type="dxa"/>
            <w:tcBorders>
              <w:top w:val="single" w:sz="4" w:space="0" w:color="auto"/>
              <w:bottom w:val="nil"/>
            </w:tcBorders>
            <w:shd w:val="clear" w:color="auto" w:fill="auto"/>
            <w:vAlign w:val="center"/>
            <w:hideMark/>
            <w:tcPrChange w:id="165" w:author="Lily Mo" w:date="2021-12-25T21:28:00Z">
              <w:tcPr>
                <w:tcW w:w="2693" w:type="dxa"/>
                <w:tcBorders>
                  <w:top w:val="single" w:sz="4" w:space="0" w:color="auto"/>
                  <w:bottom w:val="nil"/>
                </w:tcBorders>
                <w:shd w:val="clear" w:color="auto" w:fill="auto"/>
                <w:vAlign w:val="center"/>
                <w:hideMark/>
              </w:tcPr>
            </w:tcPrChange>
          </w:tcPr>
          <w:p w14:paraId="62CE7AAF" w14:textId="353307B8" w:rsidR="00A86E9F" w:rsidRPr="00655E61" w:rsidRDefault="00903202" w:rsidP="00401235">
            <w:pPr>
              <w:pStyle w:val="MDPI42tablebody"/>
            </w:pPr>
            <w:r>
              <w:t>4.0</w:t>
            </w:r>
          </w:p>
        </w:tc>
        <w:tc>
          <w:tcPr>
            <w:tcW w:w="3944" w:type="dxa"/>
            <w:tcBorders>
              <w:top w:val="single" w:sz="4" w:space="0" w:color="auto"/>
              <w:bottom w:val="nil"/>
            </w:tcBorders>
            <w:shd w:val="clear" w:color="auto" w:fill="auto"/>
            <w:vAlign w:val="center"/>
            <w:tcPrChange w:id="166" w:author="Lily Mo" w:date="2021-12-25T21:28:00Z">
              <w:tcPr>
                <w:tcW w:w="3519" w:type="dxa"/>
                <w:tcBorders>
                  <w:top w:val="single" w:sz="4" w:space="0" w:color="auto"/>
                  <w:bottom w:val="nil"/>
                </w:tcBorders>
                <w:shd w:val="clear" w:color="auto" w:fill="auto"/>
                <w:vAlign w:val="center"/>
              </w:tcPr>
            </w:tcPrChange>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2612B4EE" w:rsidR="005E169E" w:rsidRPr="005E169E" w:rsidRDefault="005E169E">
      <w:pPr>
        <w:pStyle w:val="MDPI21heading1"/>
        <w:jc w:val="both"/>
        <w:rPr>
          <w:b w:val="0"/>
        </w:rPr>
        <w:pPrChange w:id="167" w:author="Lily Mo" w:date="2021-12-25T21:55:00Z">
          <w:pPr>
            <w:pStyle w:val="MDPI21heading1"/>
          </w:pPr>
        </w:pPrChange>
      </w:pPr>
      <w:r w:rsidRPr="005E169E">
        <w:rPr>
          <w:b w:val="0"/>
        </w:rPr>
        <w:t xml:space="preserve">As mentioned earlier, the intelligent toy car is designed to capture </w:t>
      </w:r>
      <w:del w:id="168" w:author="bijan mehralizadeh" w:date="2021-12-25T22:59:00Z">
        <w:r w:rsidRPr="005E169E" w:rsidDel="007A6C97">
          <w:rPr>
            <w:b w:val="0"/>
          </w:rPr>
          <w:delText xml:space="preserve">the </w:delText>
        </w:r>
      </w:del>
      <w:r w:rsidRPr="005E169E">
        <w:rPr>
          <w:b w:val="0"/>
        </w:rPr>
        <w:t xml:space="preserve">motion behaviors, focus on details, and interest in rotating items, which all are symptoms of children with ASD. </w:t>
      </w:r>
      <w:del w:id="169" w:author="bijan mehralizadeh" w:date="2021-12-25T22:59:00Z">
        <w:r w:rsidRPr="005E169E" w:rsidDel="007A6C97">
          <w:rPr>
            <w:b w:val="0"/>
          </w:rPr>
          <w:delText>In our previous study, we</w:delText>
        </w:r>
      </w:del>
      <w:ins w:id="170" w:author="bijan mehralizadeh" w:date="2021-12-25T22:59:00Z">
        <w:r w:rsidR="007A6C97">
          <w:rPr>
            <w:b w:val="0"/>
          </w:rPr>
          <w:t>Our previous study</w:t>
        </w:r>
      </w:ins>
      <w:r w:rsidRPr="005E169E">
        <w:rPr>
          <w:b w:val="0"/>
        </w:rPr>
        <w:t xml:space="preserve"> used movement patterns extracted from acceleration data for classification</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del w:id="171" w:author="bijan mehralizadeh" w:date="2021-12-25T23:31:00Z">
        <w:r w:rsidRPr="005E169E" w:rsidDel="001947D2">
          <w:rPr>
            <w:b w:val="0"/>
          </w:rPr>
          <w:delText xml:space="preserve"> [13]</w:delText>
        </w:r>
      </w:del>
      <w:r w:rsidRPr="005E169E">
        <w:rPr>
          <w:b w:val="0"/>
        </w:rPr>
        <w:t xml:space="preserve">. </w:t>
      </w:r>
      <w:del w:id="172" w:author="bijan mehralizadeh" w:date="2021-12-25T23:00:00Z">
        <w:r w:rsidRPr="005E169E" w:rsidDel="007A6C97">
          <w:rPr>
            <w:b w:val="0"/>
          </w:rPr>
          <w:delText>In this research, the same patterns are extracted</w:delText>
        </w:r>
      </w:del>
      <w:ins w:id="173" w:author="bijan mehralizadeh" w:date="2021-12-25T23:00:00Z">
        <w:r w:rsidR="007A6C97">
          <w:rPr>
            <w:b w:val="0"/>
          </w:rPr>
          <w:t>The same patterns are extracted in this research</w:t>
        </w:r>
      </w:ins>
      <w:r w:rsidRPr="005E169E">
        <w:rPr>
          <w:b w:val="0"/>
        </w:rPr>
        <w:t xml:space="preserve">, and the encoders' data are </w:t>
      </w:r>
      <w:r w:rsidRPr="005E169E">
        <w:rPr>
          <w:b w:val="0"/>
        </w:rPr>
        <w:lastRenderedPageBreak/>
        <w:t xml:space="preserve">added </w:t>
      </w:r>
      <w:del w:id="174" w:author="bijan mehralizadeh" w:date="2021-12-25T22:59:00Z">
        <w:r w:rsidRPr="005E169E" w:rsidDel="007A6C97">
          <w:rPr>
            <w:b w:val="0"/>
          </w:rPr>
          <w:delText>in</w:delText>
        </w:r>
      </w:del>
      <w:r w:rsidRPr="005E169E">
        <w:rPr>
          <w:b w:val="0"/>
        </w:rPr>
        <w:t xml:space="preserve">to the model to </w:t>
      </w:r>
      <w:del w:id="175" w:author="bijan mehralizadeh" w:date="2021-12-25T22:59:00Z">
        <w:r w:rsidRPr="005E169E" w:rsidDel="007A6C97">
          <w:rPr>
            <w:b w:val="0"/>
          </w:rPr>
          <w:delText>be able to determine interest in rotating and rotation of items as well</w:delText>
        </w:r>
      </w:del>
      <w:ins w:id="176" w:author="bijan mehralizadeh" w:date="2021-12-25T22:59:00Z">
        <w:r w:rsidR="007A6C97">
          <w:rPr>
            <w:b w:val="0"/>
          </w:rPr>
          <w:t>determine interest in rotating items and their rotation</w:t>
        </w:r>
      </w:ins>
      <w:ins w:id="177" w:author="bijan mehralizadeh" w:date="2021-12-25T23:00:00Z">
        <w:r w:rsidR="007A6C97">
          <w:rPr>
            <w:b w:val="0"/>
          </w:rPr>
          <w:t>s</w:t>
        </w:r>
      </w:ins>
      <w:r w:rsidRPr="005E169E">
        <w:rPr>
          <w:b w:val="0"/>
        </w:rPr>
        <w:t>. T</w:t>
      </w:r>
      <w:del w:id="178" w:author="bijan mehralizadeh" w:date="2021-12-25T23:00:00Z">
        <w:r w:rsidRPr="005E169E" w:rsidDel="007A6C97">
          <w:rPr>
            <w:b w:val="0"/>
          </w:rPr>
          <w:delText>o capture all three symptoms together, two steps are taken</w:delText>
        </w:r>
      </w:del>
      <w:ins w:id="179" w:author="bijan mehralizadeh" w:date="2021-12-25T23:00:00Z">
        <w:r w:rsidR="007A6C97">
          <w:rPr>
            <w:b w:val="0"/>
          </w:rPr>
          <w:t>wo steps are taken to capture all three symptoms together</w:t>
        </w:r>
      </w:ins>
      <w:r w:rsidRPr="005E169E">
        <w:rPr>
          <w:b w:val="0"/>
        </w:rPr>
        <w:t>: a) extraction of features representing the pattern of the car movement. This</w:t>
      </w:r>
      <w:ins w:id="180" w:author="bijan mehralizadeh" w:date="2021-12-25T23:00:00Z">
        <w:r w:rsidR="007A6C97">
          <w:rPr>
            <w:b w:val="0"/>
          </w:rPr>
          <w:t xml:space="preserve"> process</w:t>
        </w:r>
      </w:ins>
      <w:r w:rsidRPr="005E169E">
        <w:rPr>
          <w:b w:val="0"/>
        </w:rPr>
        <w:t xml:space="preserve"> is similar to the previous work done in </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del w:id="181" w:author="bijan mehralizadeh" w:date="2021-12-25T23:32:00Z">
        <w:r w:rsidRPr="005E169E" w:rsidDel="001947D2">
          <w:rPr>
            <w:b w:val="0"/>
          </w:rPr>
          <w:delText>[</w:delText>
        </w:r>
      </w:del>
      <w:del w:id="182" w:author="bijan mehralizadeh" w:date="2021-12-25T23:31:00Z">
        <w:r w:rsidRPr="005E169E" w:rsidDel="001947D2">
          <w:rPr>
            <w:b w:val="0"/>
          </w:rPr>
          <w:delText>17]</w:delText>
        </w:r>
      </w:del>
      <w:r w:rsidRPr="005E169E">
        <w:rPr>
          <w:b w:val="0"/>
        </w:rPr>
        <w:t xml:space="preserve">. Also, two other futures are extracted from acceleration signals representing the </w:t>
      </w:r>
      <w:del w:id="183" w:author="Lily Mo" w:date="2021-12-25T21:30:00Z">
        <w:r w:rsidRPr="005E169E" w:rsidDel="0090497C">
          <w:rPr>
            <w:b w:val="0"/>
          </w:rPr>
          <w:delText xml:space="preserve">movement </w:delText>
        </w:r>
      </w:del>
      <w:ins w:id="184" w:author="Lily Mo" w:date="2021-12-25T21:30:00Z">
        <w:r w:rsidR="0090497C">
          <w:rPr>
            <w:b w:val="0"/>
          </w:rPr>
          <w:t>rolling</w:t>
        </w:r>
      </w:ins>
      <w:ins w:id="185" w:author="Lily Mo" w:date="2021-12-25T21:43:00Z">
        <w:r w:rsidR="004164CE">
          <w:rPr>
            <w:b w:val="0"/>
          </w:rPr>
          <w:t xml:space="preserve"> and pitching</w:t>
        </w:r>
      </w:ins>
      <w:ins w:id="186" w:author="Lily Mo" w:date="2021-12-25T21:30:00Z">
        <w:r w:rsidR="0090497C">
          <w:rPr>
            <w:b w:val="0"/>
          </w:rPr>
          <w:t xml:space="preserve"> of the car</w:t>
        </w:r>
        <w:del w:id="187" w:author="bijan mehralizadeh" w:date="2021-12-25T23:00:00Z">
          <w:r w:rsidR="0090497C" w:rsidDel="007A6C97">
            <w:rPr>
              <w:b w:val="0"/>
            </w:rPr>
            <w:delText xml:space="preserve"> </w:delText>
          </w:r>
        </w:del>
      </w:ins>
      <w:del w:id="188" w:author="Lily Mo" w:date="2021-12-25T21:30:00Z">
        <w:r w:rsidRPr="005E169E" w:rsidDel="0090497C">
          <w:rPr>
            <w:b w:val="0"/>
          </w:rPr>
          <w:delText>pattern that children show</w:delText>
        </w:r>
      </w:del>
      <w:r w:rsidRPr="005E169E">
        <w:rPr>
          <w:b w:val="0"/>
        </w:rPr>
        <w:t xml:space="preserve"> while playing with </w:t>
      </w:r>
      <w:ins w:id="189" w:author="Lily Mo" w:date="2021-12-25T21:31:00Z">
        <w:r w:rsidR="00BA2DA0">
          <w:rPr>
            <w:b w:val="0"/>
          </w:rPr>
          <w:t xml:space="preserve">the </w:t>
        </w:r>
      </w:ins>
      <w:r w:rsidRPr="005E169E">
        <w:rPr>
          <w:b w:val="0"/>
        </w:rPr>
        <w:t>wheels. To extract these features</w:t>
      </w:r>
      <w:ins w:id="190" w:author="bijan mehralizadeh" w:date="2021-12-25T23:00:00Z">
        <w:r w:rsidR="007A6C97">
          <w:rPr>
            <w:b w:val="0"/>
          </w:rPr>
          <w:t>,</w:t>
        </w:r>
      </w:ins>
      <w:r w:rsidRPr="005E169E">
        <w:rPr>
          <w:b w:val="0"/>
        </w:rPr>
        <w:t xml:space="preserve"> Short Term Fourier Transform</w:t>
      </w:r>
      <w:r w:rsidR="001947D2">
        <w:rPr>
          <w:b w:val="0"/>
        </w:rPr>
        <w:fldChar w:fldCharType="begin">
          <w:fldData xml:space="preserve">PEVuZE5vdGU+PENpdGU+PEF1dGhvcj5WaXJ0YW5lbjwvQXV0aG9yPjxZZWFyPjIwMjA8L1llYXI+
PFJlY051bT4yNTwvUmVjTnVtPjxEaXNwbGF5VGV4dD4oMjMpPC9EaXNwbGF5VGV4dD48cmVjb3Jk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FD20E8">
        <w:rPr>
          <w:b w:val="0"/>
        </w:rPr>
        <w:instrText xml:space="preserve"> ADDIN EN.CITE </w:instrText>
      </w:r>
      <w:r w:rsidR="00FD20E8">
        <w:rPr>
          <w:b w:val="0"/>
        </w:rPr>
        <w:fldChar w:fldCharType="begin">
          <w:fldData xml:space="preserve">PEVuZE5vdGU+PENpdGU+PEF1dGhvcj5WaXJ0YW5lbjwvQXV0aG9yPjxZZWFyPjIwMjA8L1llYXI+
PFJlY051bT4yNTwvUmVjTnVtPjxEaXNwbGF5VGV4dD4oMjMpPC9EaXNwbGF5VGV4dD48cmVjb3Jk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FD20E8">
        <w:rPr>
          <w:b w:val="0"/>
        </w:rPr>
        <w:instrText xml:space="preserve"> ADDIN EN.CITE.DATA </w:instrText>
      </w:r>
      <w:r w:rsidR="00FD20E8">
        <w:rPr>
          <w:b w:val="0"/>
        </w:rPr>
      </w:r>
      <w:r w:rsidR="00FD20E8">
        <w:rPr>
          <w:b w:val="0"/>
        </w:rPr>
        <w:fldChar w:fldCharType="end"/>
      </w:r>
      <w:r w:rsidR="001947D2">
        <w:rPr>
          <w:b w:val="0"/>
        </w:rPr>
      </w:r>
      <w:r w:rsidR="001947D2">
        <w:rPr>
          <w:b w:val="0"/>
        </w:rPr>
        <w:fldChar w:fldCharType="separate"/>
      </w:r>
      <w:r w:rsidR="00FD20E8">
        <w:rPr>
          <w:b w:val="0"/>
          <w:noProof/>
        </w:rPr>
        <w:t>(23)</w:t>
      </w:r>
      <w:r w:rsidR="001947D2">
        <w:rPr>
          <w:b w:val="0"/>
        </w:rPr>
        <w:fldChar w:fldCharType="end"/>
      </w:r>
      <w:r w:rsidRPr="005E169E">
        <w:rPr>
          <w:b w:val="0"/>
        </w:rPr>
        <w:t xml:space="preserve"> is used. b) extraction of features representing focusing on details, interest in </w:t>
      </w:r>
      <w:del w:id="191" w:author="bijan mehralizadeh" w:date="2021-12-25T22:46:00Z">
        <w:r w:rsidRPr="005E169E" w:rsidDel="007A6C97">
          <w:rPr>
            <w:b w:val="0"/>
          </w:rPr>
          <w:delText xml:space="preserve">items’ </w:delText>
        </w:r>
      </w:del>
      <w:ins w:id="192"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and interest in rotating items, i.e.</w:t>
      </w:r>
      <w:ins w:id="193" w:author="bijan mehralizadeh" w:date="2021-12-25T23:00:00Z">
        <w:r w:rsidR="007A6C97">
          <w:rPr>
            <w:b w:val="0"/>
          </w:rPr>
          <w:t>,</w:t>
        </w:r>
      </w:ins>
      <w:r w:rsidRPr="005E169E">
        <w:rPr>
          <w:b w:val="0"/>
        </w:rPr>
        <w:t xml:space="preserve"> </w:t>
      </w:r>
      <w:del w:id="194" w:author="bijan mehralizadeh" w:date="2021-12-25T22:46:00Z">
        <w:r w:rsidRPr="005E169E" w:rsidDel="007A6C97">
          <w:rPr>
            <w:b w:val="0"/>
          </w:rPr>
          <w:delText xml:space="preserve">wheels’ </w:delText>
        </w:r>
      </w:del>
      <w:ins w:id="195" w:author="bijan mehralizadeh" w:date="2021-12-25T22:46:00Z">
        <w:r w:rsidR="007A6C97" w:rsidRPr="005E169E">
          <w:rPr>
            <w:b w:val="0"/>
          </w:rPr>
          <w:t>wheels</w:t>
        </w:r>
        <w:r w:rsidR="007A6C97">
          <w:rPr>
            <w:b w:val="0"/>
          </w:rPr>
          <w:t>'</w:t>
        </w:r>
        <w:r w:rsidR="007A6C97" w:rsidRPr="005E169E">
          <w:rPr>
            <w:b w:val="0"/>
          </w:rPr>
          <w:t xml:space="preserve"> </w:t>
        </w:r>
      </w:ins>
      <w:r w:rsidRPr="005E169E">
        <w:rPr>
          <w:b w:val="0"/>
        </w:rPr>
        <w:t>rotation and rotating wheels. T</w:t>
      </w:r>
      <w:del w:id="196" w:author="bijan mehralizadeh" w:date="2021-12-25T23:00:00Z">
        <w:r w:rsidRPr="005E169E" w:rsidDel="007A6C97">
          <w:rPr>
            <w:b w:val="0"/>
          </w:rPr>
          <w:delText>o extract these features the summation of two shaft encoder signals are used</w:delText>
        </w:r>
      </w:del>
      <w:ins w:id="197" w:author="bijan mehralizadeh" w:date="2021-12-25T23:00:00Z">
        <w:r w:rsidR="007A6C97">
          <w:rPr>
            <w:b w:val="0"/>
          </w:rPr>
          <w:t>he summation of two shaft encoder signals is used to extract these features</w:t>
        </w:r>
      </w:ins>
      <w:r w:rsidRPr="005E169E">
        <w:rPr>
          <w:b w:val="0"/>
        </w:rPr>
        <w:t xml:space="preserve">. </w:t>
      </w:r>
    </w:p>
    <w:p w14:paraId="31B8F2DD" w14:textId="00D127DF" w:rsidR="005E169E" w:rsidRPr="005E169E" w:rsidRDefault="005E169E">
      <w:pPr>
        <w:pStyle w:val="MDPI21heading1"/>
        <w:jc w:val="both"/>
        <w:rPr>
          <w:b w:val="0"/>
        </w:rPr>
        <w:pPrChange w:id="198" w:author="Lily Mo" w:date="2021-12-25T21:56:00Z">
          <w:pPr>
            <w:pStyle w:val="MDPI21heading1"/>
          </w:pPr>
        </w:pPrChange>
      </w:pPr>
      <w:r w:rsidRPr="005E169E">
        <w:rPr>
          <w:b w:val="0"/>
        </w:rPr>
        <w:t>It should be noted that</w:t>
      </w:r>
      <w:del w:id="199" w:author="bijan mehralizadeh" w:date="2021-12-25T23:01:00Z">
        <w:r w:rsidRPr="005E169E" w:rsidDel="007A6C97">
          <w:rPr>
            <w:b w:val="0"/>
          </w:rPr>
          <w:delText xml:space="preserve"> </w:delText>
        </w:r>
      </w:del>
      <w:del w:id="200" w:author="Lily Mo" w:date="2021-12-25T21:31:00Z">
        <w:r w:rsidRPr="005E169E" w:rsidDel="00BA2DA0">
          <w:rPr>
            <w:b w:val="0"/>
          </w:rPr>
          <w:delText>the second step involves analyzing the states in which playing with the car can be classified. In other words,</w:delText>
        </w:r>
      </w:del>
      <w:r w:rsidRPr="005E169E">
        <w:rPr>
          <w:b w:val="0"/>
        </w:rPr>
        <w:t xml:space="preserve"> the whole children's playtime with the intelligent toy car can be divided into four states: 1) not playing, 2) playing only with wheels, 3) playing on the ground, and 4) playing in the air. </w:t>
      </w:r>
    </w:p>
    <w:p w14:paraId="5A1AA8D8" w14:textId="272D1832" w:rsidR="005E169E" w:rsidRDefault="005E169E">
      <w:pPr>
        <w:pStyle w:val="MDPI21heading1"/>
        <w:jc w:val="both"/>
        <w:rPr>
          <w:b w:val="0"/>
        </w:rPr>
        <w:pPrChange w:id="201" w:author="Lily Mo" w:date="2021-12-25T21:56:00Z">
          <w:pPr>
            <w:pStyle w:val="MDPI21heading1"/>
          </w:pPr>
        </w:pPrChange>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w:t>
      </w:r>
      <w:del w:id="202" w:author="bijan mehralizadeh" w:date="2021-12-25T22:46:00Z">
        <w:r w:rsidRPr="005E169E" w:rsidDel="007A6C97">
          <w:rPr>
            <w:b w:val="0"/>
          </w:rPr>
          <w:delText xml:space="preserve">items’ </w:delText>
        </w:r>
      </w:del>
      <w:ins w:id="203"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The playing on the ground section describes those portions of playing where the intelligent toy car is moved</w:t>
      </w:r>
      <w:del w:id="204" w:author="bijan mehralizadeh" w:date="2021-12-25T23:01:00Z">
        <w:r w:rsidRPr="005E169E" w:rsidDel="007A6C97">
          <w:rPr>
            <w:b w:val="0"/>
          </w:rPr>
          <w:delText xml:space="preserve"> which creates</w:delText>
        </w:r>
      </w:del>
      <w:ins w:id="205" w:author="bijan mehralizadeh" w:date="2021-12-25T23:01:00Z">
        <w:r w:rsidR="007A6C97">
          <w:rPr>
            <w:b w:val="0"/>
          </w:rPr>
          <w:t>, creating</w:t>
        </w:r>
      </w:ins>
      <w:r w:rsidRPr="005E169E">
        <w:rPr>
          <w:b w:val="0"/>
        </w:rPr>
        <w:t xml:space="preserve"> changes in both acceleration and shaft encoder signals. The movement patterns can be extracted in this state. Finally, the playing in the air section is when the intelligent toy car </w:t>
      </w:r>
      <w:del w:id="206" w:author="bijan mehralizadeh" w:date="2021-12-25T23:01:00Z">
        <w:r w:rsidRPr="005E169E" w:rsidDel="007A6C97">
          <w:rPr>
            <w:b w:val="0"/>
          </w:rPr>
          <w:delText>is moved in the air, and the acceleration is changing</w:delText>
        </w:r>
      </w:del>
      <w:ins w:id="207" w:author="bijan mehralizadeh" w:date="2021-12-25T23:01:00Z">
        <w:r w:rsidR="007A6C97">
          <w:rPr>
            <w:b w:val="0"/>
          </w:rPr>
          <w:t>moves in the air, and the acceleration changes</w:t>
        </w:r>
      </w:ins>
      <w:r w:rsidRPr="005E169E">
        <w:rPr>
          <w:b w:val="0"/>
        </w:rPr>
        <w:t xml:space="preserve"> while its wheels are not rotating. Thus, the </w:t>
      </w:r>
      <w:del w:id="208" w:author="bijan mehralizadeh" w:date="2021-12-25T22:46:00Z">
        <w:r w:rsidRPr="005E169E" w:rsidDel="007A6C97">
          <w:rPr>
            <w:b w:val="0"/>
          </w:rPr>
          <w:delText xml:space="preserve">encoders’ </w:delText>
        </w:r>
      </w:del>
      <w:ins w:id="209" w:author="bijan mehralizadeh" w:date="2021-12-25T22:46:00Z">
        <w:r w:rsidR="007A6C97" w:rsidRPr="005E169E">
          <w:rPr>
            <w:b w:val="0"/>
          </w:rPr>
          <w:t>encoders</w:t>
        </w:r>
        <w:r w:rsidR="007A6C97">
          <w:rPr>
            <w:b w:val="0"/>
          </w:rPr>
          <w:t>'</w:t>
        </w:r>
        <w:r w:rsidR="007A6C97" w:rsidRPr="005E169E">
          <w:rPr>
            <w:b w:val="0"/>
          </w:rPr>
          <w:t xml:space="preserve"> </w:t>
        </w:r>
      </w:ins>
      <w:r w:rsidRPr="005E169E">
        <w:rPr>
          <w:b w:val="0"/>
        </w:rPr>
        <w:t>signals show zero rotation. Based on the above state analysis, beside</w:t>
      </w:r>
      <w:ins w:id="210" w:author="bijan mehralizadeh" w:date="2021-12-25T23:01:00Z">
        <w:r w:rsidR="007A6C97">
          <w:rPr>
            <w:b w:val="0"/>
          </w:rPr>
          <w:t>s</w:t>
        </w:r>
      </w:ins>
      <w:r w:rsidRPr="005E169E">
        <w:rPr>
          <w:b w:val="0"/>
        </w:rPr>
        <w:t xml:space="preserve"> the original features proposed in </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del w:id="211" w:author="bijan mehralizadeh" w:date="2021-12-25T23:32:00Z">
        <w:r w:rsidRPr="005E169E" w:rsidDel="001947D2">
          <w:rPr>
            <w:b w:val="0"/>
          </w:rPr>
          <w:delText>[17]</w:delText>
        </w:r>
      </w:del>
      <w:r w:rsidRPr="005E169E">
        <w:rPr>
          <w:b w:val="0"/>
        </w:rPr>
        <w:t xml:space="preserve">, the following extra features (Table 2) were designed and extracted. </w:t>
      </w:r>
      <w:ins w:id="212" w:author="Lily Mo" w:date="2021-12-25T21:42:00Z">
        <w:r w:rsidR="004164CE">
          <w:rPr>
            <w:b w:val="0"/>
          </w:rPr>
          <w:t>The interactive play</w:t>
        </w:r>
        <w:del w:id="213" w:author="bijan mehralizadeh" w:date="2021-12-25T23:01:00Z">
          <w:r w:rsidR="004164CE" w:rsidDel="007A6C97">
            <w:rPr>
              <w:b w:val="0"/>
            </w:rPr>
            <w:delText xml:space="preserve"> </w:delText>
          </w:r>
        </w:del>
        <w:r w:rsidR="004164CE">
          <w:rPr>
            <w:b w:val="0"/>
          </w:rPr>
          <w:t>time means the summation of time spent in states 2 to 4.</w:t>
        </w:r>
      </w:ins>
    </w:p>
    <w:p w14:paraId="5853F48A" w14:textId="77777777" w:rsidR="000C77ED" w:rsidRDefault="000C77ED" w:rsidP="005E169E">
      <w:pPr>
        <w:pStyle w:val="MDPI21heading1"/>
        <w:rPr>
          <w:b w:val="0"/>
        </w:rPr>
      </w:pPr>
    </w:p>
    <w:p w14:paraId="1C8B13E6" w14:textId="00B6D435" w:rsidR="000C77ED" w:rsidRDefault="000C77ED" w:rsidP="000C77ED">
      <w:pPr>
        <w:pStyle w:val="MDPI41tablecaption"/>
        <w:rPr>
          <w:b/>
        </w:rPr>
      </w:pPr>
      <w:r>
        <w:t xml:space="preserve">Table </w:t>
      </w:r>
      <w:fldSimple w:instr=" SEQ Table \* ARABIC ">
        <w:r w:rsidR="00FE643B">
          <w:rPr>
            <w:noProof/>
          </w:rPr>
          <w:t>2</w:t>
        </w:r>
      </w:fldSimple>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4164CE" w:rsidRDefault="000C77ED" w:rsidP="000C77ED">
            <w:pPr>
              <w:pStyle w:val="MDPI42tablebody"/>
              <w:spacing w:line="240" w:lineRule="auto"/>
            </w:pPr>
            <w:r w:rsidRPr="004164CE">
              <w:rPr>
                <w:rFonts w:ascii="Times New Roman" w:hAnsi="Times New Roman"/>
              </w:rPr>
              <w:t>1</w:t>
            </w:r>
          </w:p>
        </w:tc>
        <w:tc>
          <w:tcPr>
            <w:tcW w:w="3119" w:type="dxa"/>
            <w:shd w:val="clear" w:color="auto" w:fill="auto"/>
          </w:tcPr>
          <w:p w14:paraId="3945CC2C" w14:textId="672998D3" w:rsidR="000C77ED" w:rsidRPr="004164CE" w:rsidRDefault="000C77ED" w:rsidP="004164CE">
            <w:pPr>
              <w:pStyle w:val="MDPI42tablebody"/>
              <w:spacing w:line="240" w:lineRule="auto"/>
              <w:jc w:val="left"/>
            </w:pPr>
            <w:r w:rsidRPr="004164CE">
              <w:rPr>
                <w:rFonts w:ascii="Times New Roman" w:hAnsi="Times New Roman"/>
              </w:rPr>
              <w:t>not playing ratio</w:t>
            </w:r>
          </w:p>
        </w:tc>
        <w:tc>
          <w:tcPr>
            <w:tcW w:w="3944" w:type="dxa"/>
            <w:shd w:val="clear" w:color="auto" w:fill="auto"/>
          </w:tcPr>
          <w:p w14:paraId="45B67925" w14:textId="1E88B04B" w:rsidR="000C77ED" w:rsidRPr="004164CE" w:rsidRDefault="007A6C97" w:rsidP="004164CE">
            <w:pPr>
              <w:pStyle w:val="MDPI42tablebody"/>
              <w:spacing w:line="240" w:lineRule="auto"/>
              <w:jc w:val="left"/>
            </w:pPr>
            <w:ins w:id="214" w:author="bijan mehralizadeh" w:date="2021-12-25T23:01:00Z">
              <w:r>
                <w:rPr>
                  <w:rFonts w:ascii="Times New Roman" w:hAnsi="Times New Roman"/>
                </w:rPr>
                <w:t xml:space="preserve">the </w:t>
              </w:r>
            </w:ins>
            <w:r w:rsidR="000C77ED" w:rsidRPr="004164CE">
              <w:rPr>
                <w:rFonts w:ascii="Times New Roman" w:hAnsi="Times New Roman"/>
              </w:rPr>
              <w:t>ratio of not playing to total play</w:t>
            </w:r>
            <w:del w:id="215"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DFD9D4" w14:textId="77777777" w:rsidTr="000C77ED">
        <w:tc>
          <w:tcPr>
            <w:tcW w:w="794" w:type="dxa"/>
            <w:shd w:val="clear" w:color="auto" w:fill="auto"/>
          </w:tcPr>
          <w:p w14:paraId="705B7248" w14:textId="74B45B33"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2</w:t>
            </w:r>
          </w:p>
        </w:tc>
        <w:tc>
          <w:tcPr>
            <w:tcW w:w="3119" w:type="dxa"/>
            <w:shd w:val="clear" w:color="auto" w:fill="auto"/>
          </w:tcPr>
          <w:p w14:paraId="7F3C3807" w14:textId="461BB4C7" w:rsidR="000C77ED" w:rsidRPr="004164CE" w:rsidRDefault="000C77ED">
            <w:pPr>
              <w:pStyle w:val="MDPI42tablebody"/>
              <w:spacing w:line="240" w:lineRule="auto"/>
              <w:jc w:val="left"/>
              <w:rPr>
                <w:rFonts w:ascii="Times New Roman" w:hAnsi="Times New Roman"/>
              </w:rPr>
              <w:pPrChange w:id="216" w:author="Lily Mo" w:date="2021-12-25T21:39:00Z">
                <w:pPr>
                  <w:pStyle w:val="MDPI42tablebody"/>
                  <w:spacing w:line="240" w:lineRule="auto"/>
                </w:pPr>
              </w:pPrChange>
            </w:pPr>
            <w:r w:rsidRPr="004164CE">
              <w:rPr>
                <w:rFonts w:ascii="Times New Roman" w:hAnsi="Times New Roman"/>
              </w:rPr>
              <w:t>playing only with wheels ratio</w:t>
            </w:r>
          </w:p>
        </w:tc>
        <w:tc>
          <w:tcPr>
            <w:tcW w:w="3944" w:type="dxa"/>
            <w:shd w:val="clear" w:color="auto" w:fill="auto"/>
          </w:tcPr>
          <w:p w14:paraId="443E58C2" w14:textId="573A9DDC" w:rsidR="000C77ED" w:rsidRPr="004164CE" w:rsidRDefault="007A6C97">
            <w:pPr>
              <w:pStyle w:val="MDPI42tablebody"/>
              <w:spacing w:line="240" w:lineRule="auto"/>
              <w:jc w:val="left"/>
              <w:rPr>
                <w:rFonts w:ascii="Times New Roman" w:hAnsi="Times New Roman"/>
              </w:rPr>
              <w:pPrChange w:id="217" w:author="Lily Mo" w:date="2021-12-25T21:39:00Z">
                <w:pPr>
                  <w:pStyle w:val="MDPI42tablebody"/>
                  <w:spacing w:line="240" w:lineRule="auto"/>
                </w:pPr>
              </w:pPrChange>
            </w:pPr>
            <w:ins w:id="218" w:author="bijan mehralizadeh" w:date="2021-12-25T23:01:00Z">
              <w:r>
                <w:rPr>
                  <w:rFonts w:ascii="Times New Roman" w:hAnsi="Times New Roman"/>
                </w:rPr>
                <w:t xml:space="preserve">the </w:t>
              </w:r>
            </w:ins>
            <w:r w:rsidR="000C77ED" w:rsidRPr="004164CE">
              <w:rPr>
                <w:rFonts w:ascii="Times New Roman" w:hAnsi="Times New Roman"/>
              </w:rPr>
              <w:t>ratio of playing only with wheels to total play</w:t>
            </w:r>
            <w:del w:id="219" w:author="Lily Mo" w:date="2021-12-25T21:39:00Z">
              <w:r w:rsidR="000C77ED" w:rsidRPr="004164CE" w:rsidDel="004164CE">
                <w:rPr>
                  <w:rFonts w:ascii="Times New Roman" w:hAnsi="Times New Roman"/>
                </w:rPr>
                <w:delText>ing</w:delText>
              </w:r>
            </w:del>
            <w:del w:id="220"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43D333" w14:textId="77777777" w:rsidTr="000C77ED">
        <w:tc>
          <w:tcPr>
            <w:tcW w:w="794" w:type="dxa"/>
            <w:shd w:val="clear" w:color="auto" w:fill="auto"/>
          </w:tcPr>
          <w:p w14:paraId="3D512D2F" w14:textId="130A1350" w:rsidR="000C77ED" w:rsidRPr="004164CE" w:rsidRDefault="000C77ED" w:rsidP="000C77ED">
            <w:pPr>
              <w:pStyle w:val="MDPI42tablebody"/>
              <w:spacing w:line="240" w:lineRule="auto"/>
              <w:rPr>
                <w:rFonts w:ascii="Times New Roman" w:hAnsi="Times New Roman"/>
                <w:rPrChange w:id="221" w:author="Lily Mo" w:date="2021-12-25T21:39:00Z">
                  <w:rPr>
                    <w:rFonts w:ascii="Times New Roman" w:hAnsi="Times New Roman"/>
                    <w:sz w:val="24"/>
                    <w:szCs w:val="24"/>
                  </w:rPr>
                </w:rPrChange>
              </w:rPr>
            </w:pPr>
            <w:r w:rsidRPr="004164CE">
              <w:rPr>
                <w:rFonts w:ascii="Times New Roman" w:hAnsi="Times New Roman"/>
                <w:rPrChange w:id="222" w:author="Lily Mo" w:date="2021-12-25T21:39:00Z">
                  <w:rPr>
                    <w:rFonts w:ascii="Times New Roman" w:hAnsi="Times New Roman"/>
                    <w:sz w:val="24"/>
                    <w:szCs w:val="24"/>
                  </w:rPr>
                </w:rPrChange>
              </w:rPr>
              <w:t>3</w:t>
            </w:r>
          </w:p>
        </w:tc>
        <w:tc>
          <w:tcPr>
            <w:tcW w:w="3119" w:type="dxa"/>
            <w:shd w:val="clear" w:color="auto" w:fill="auto"/>
          </w:tcPr>
          <w:p w14:paraId="6E3F4A93" w14:textId="049397FE" w:rsidR="000C77ED" w:rsidRPr="004164CE" w:rsidRDefault="000C77ED">
            <w:pPr>
              <w:pStyle w:val="MDPI42tablebody"/>
              <w:spacing w:line="240" w:lineRule="auto"/>
              <w:jc w:val="left"/>
              <w:rPr>
                <w:rFonts w:ascii="Times New Roman" w:hAnsi="Times New Roman"/>
                <w:rPrChange w:id="223" w:author="Lily Mo" w:date="2021-12-25T21:39:00Z">
                  <w:rPr>
                    <w:rFonts w:ascii="Times New Roman" w:hAnsi="Times New Roman"/>
                    <w:sz w:val="24"/>
                    <w:szCs w:val="24"/>
                  </w:rPr>
                </w:rPrChange>
              </w:rPr>
              <w:pPrChange w:id="224" w:author="Lily Mo" w:date="2021-12-25T21:39:00Z">
                <w:pPr>
                  <w:pStyle w:val="MDPI42tablebody"/>
                  <w:spacing w:line="240" w:lineRule="auto"/>
                </w:pPr>
              </w:pPrChange>
            </w:pPr>
            <w:r w:rsidRPr="004164CE">
              <w:rPr>
                <w:rFonts w:ascii="Times New Roman" w:hAnsi="Times New Roman"/>
                <w:rPrChange w:id="225" w:author="Lily Mo" w:date="2021-12-25T21:39:00Z">
                  <w:rPr>
                    <w:rFonts w:ascii="Times New Roman" w:hAnsi="Times New Roman"/>
                    <w:sz w:val="24"/>
                    <w:szCs w:val="24"/>
                  </w:rPr>
                </w:rPrChange>
              </w:rPr>
              <w:t>playing on the ground ratio</w:t>
            </w:r>
          </w:p>
        </w:tc>
        <w:tc>
          <w:tcPr>
            <w:tcW w:w="3944" w:type="dxa"/>
            <w:shd w:val="clear" w:color="auto" w:fill="auto"/>
          </w:tcPr>
          <w:p w14:paraId="0D1CD5D4" w14:textId="240A87DA" w:rsidR="000C77ED" w:rsidRPr="004164CE" w:rsidRDefault="007A6C97">
            <w:pPr>
              <w:pStyle w:val="MDPI42tablebody"/>
              <w:spacing w:line="240" w:lineRule="auto"/>
              <w:jc w:val="left"/>
              <w:rPr>
                <w:rFonts w:ascii="Times New Roman" w:hAnsi="Times New Roman"/>
                <w:rPrChange w:id="226" w:author="Lily Mo" w:date="2021-12-25T21:39:00Z">
                  <w:rPr>
                    <w:rFonts w:ascii="Times New Roman" w:hAnsi="Times New Roman"/>
                    <w:sz w:val="24"/>
                    <w:szCs w:val="24"/>
                  </w:rPr>
                </w:rPrChange>
              </w:rPr>
              <w:pPrChange w:id="227" w:author="Lily Mo" w:date="2021-12-25T21:39:00Z">
                <w:pPr>
                  <w:pStyle w:val="MDPI42tablebody"/>
                  <w:spacing w:line="240" w:lineRule="auto"/>
                </w:pPr>
              </w:pPrChange>
            </w:pPr>
            <w:ins w:id="228" w:author="bijan mehralizadeh" w:date="2021-12-25T23:01:00Z">
              <w:r>
                <w:rPr>
                  <w:rFonts w:ascii="Times New Roman" w:hAnsi="Times New Roman"/>
                </w:rPr>
                <w:t xml:space="preserve">the </w:t>
              </w:r>
            </w:ins>
            <w:r w:rsidR="000C77ED" w:rsidRPr="004164CE">
              <w:rPr>
                <w:rFonts w:ascii="Times New Roman" w:hAnsi="Times New Roman"/>
                <w:rPrChange w:id="229" w:author="Lily Mo" w:date="2021-12-25T21:39:00Z">
                  <w:rPr>
                    <w:rFonts w:ascii="Times New Roman" w:hAnsi="Times New Roman"/>
                    <w:sz w:val="24"/>
                    <w:szCs w:val="24"/>
                  </w:rPr>
                </w:rPrChange>
              </w:rPr>
              <w:t>ratio of playing on the ground to total play</w:t>
            </w:r>
            <w:del w:id="230" w:author="Lily Mo" w:date="2021-12-25T21:39:00Z">
              <w:r w:rsidR="000C77ED" w:rsidRPr="004164CE" w:rsidDel="004164CE">
                <w:rPr>
                  <w:rFonts w:ascii="Times New Roman" w:hAnsi="Times New Roman"/>
                  <w:rPrChange w:id="231" w:author="Lily Mo" w:date="2021-12-25T21:39:00Z">
                    <w:rPr>
                      <w:rFonts w:ascii="Times New Roman" w:hAnsi="Times New Roman"/>
                      <w:sz w:val="24"/>
                      <w:szCs w:val="24"/>
                    </w:rPr>
                  </w:rPrChange>
                </w:rPr>
                <w:delText>ing</w:delText>
              </w:r>
            </w:del>
            <w:del w:id="232" w:author="bijan mehralizadeh" w:date="2021-12-25T23:01:00Z">
              <w:r w:rsidR="000C77ED" w:rsidRPr="004164CE" w:rsidDel="007A6C97">
                <w:rPr>
                  <w:rFonts w:ascii="Times New Roman" w:hAnsi="Times New Roman"/>
                  <w:rPrChange w:id="233"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34" w:author="Lily Mo" w:date="2021-12-25T21:39:00Z">
                  <w:rPr>
                    <w:rFonts w:ascii="Times New Roman" w:hAnsi="Times New Roman"/>
                    <w:sz w:val="24"/>
                    <w:szCs w:val="24"/>
                  </w:rPr>
                </w:rPrChange>
              </w:rPr>
              <w:t>time</w:t>
            </w:r>
          </w:p>
        </w:tc>
      </w:tr>
      <w:tr w:rsidR="000C77ED" w:rsidRPr="00401235" w14:paraId="4DE0E500" w14:textId="77777777" w:rsidTr="000C77ED">
        <w:tc>
          <w:tcPr>
            <w:tcW w:w="794" w:type="dxa"/>
            <w:shd w:val="clear" w:color="auto" w:fill="auto"/>
          </w:tcPr>
          <w:p w14:paraId="397A2934" w14:textId="47BE0DE9" w:rsidR="000C77ED" w:rsidRPr="004164CE" w:rsidRDefault="000C77ED" w:rsidP="000C77ED">
            <w:pPr>
              <w:pStyle w:val="MDPI42tablebody"/>
              <w:spacing w:line="240" w:lineRule="auto"/>
              <w:rPr>
                <w:rFonts w:ascii="Times New Roman" w:hAnsi="Times New Roman"/>
                <w:rPrChange w:id="235" w:author="Lily Mo" w:date="2021-12-25T21:39:00Z">
                  <w:rPr>
                    <w:rFonts w:ascii="Times New Roman" w:hAnsi="Times New Roman"/>
                    <w:sz w:val="24"/>
                    <w:szCs w:val="24"/>
                  </w:rPr>
                </w:rPrChange>
              </w:rPr>
            </w:pPr>
            <w:r w:rsidRPr="004164CE">
              <w:rPr>
                <w:rFonts w:ascii="Times New Roman" w:hAnsi="Times New Roman"/>
                <w:rPrChange w:id="236" w:author="Lily Mo" w:date="2021-12-25T21:39:00Z">
                  <w:rPr>
                    <w:rFonts w:ascii="Times New Roman" w:hAnsi="Times New Roman"/>
                    <w:sz w:val="24"/>
                    <w:szCs w:val="24"/>
                  </w:rPr>
                </w:rPrChange>
              </w:rPr>
              <w:t>4</w:t>
            </w:r>
          </w:p>
        </w:tc>
        <w:tc>
          <w:tcPr>
            <w:tcW w:w="3119" w:type="dxa"/>
            <w:shd w:val="clear" w:color="auto" w:fill="auto"/>
          </w:tcPr>
          <w:p w14:paraId="1E8B75A7" w14:textId="61288679" w:rsidR="000C77ED" w:rsidRPr="004164CE" w:rsidRDefault="000C77ED">
            <w:pPr>
              <w:pStyle w:val="MDPI42tablebody"/>
              <w:spacing w:line="240" w:lineRule="auto"/>
              <w:jc w:val="left"/>
              <w:rPr>
                <w:rFonts w:ascii="Times New Roman" w:hAnsi="Times New Roman"/>
                <w:rPrChange w:id="237" w:author="Lily Mo" w:date="2021-12-25T21:39:00Z">
                  <w:rPr>
                    <w:rFonts w:ascii="Times New Roman" w:hAnsi="Times New Roman"/>
                    <w:sz w:val="24"/>
                    <w:szCs w:val="24"/>
                  </w:rPr>
                </w:rPrChange>
              </w:rPr>
              <w:pPrChange w:id="238" w:author="Lily Mo" w:date="2021-12-25T21:39:00Z">
                <w:pPr>
                  <w:pStyle w:val="MDPI42tablebody"/>
                  <w:spacing w:line="240" w:lineRule="auto"/>
                </w:pPr>
              </w:pPrChange>
            </w:pPr>
            <w:r w:rsidRPr="004164CE">
              <w:rPr>
                <w:rFonts w:ascii="Times New Roman" w:hAnsi="Times New Roman"/>
                <w:rPrChange w:id="239" w:author="Lily Mo" w:date="2021-12-25T21:39:00Z">
                  <w:rPr>
                    <w:rFonts w:ascii="Times New Roman" w:hAnsi="Times New Roman"/>
                    <w:sz w:val="24"/>
                    <w:szCs w:val="24"/>
                  </w:rPr>
                </w:rPrChange>
              </w:rPr>
              <w:t>playing in the air ratio</w:t>
            </w:r>
          </w:p>
        </w:tc>
        <w:tc>
          <w:tcPr>
            <w:tcW w:w="3944" w:type="dxa"/>
            <w:shd w:val="clear" w:color="auto" w:fill="auto"/>
          </w:tcPr>
          <w:p w14:paraId="672D3F43" w14:textId="4ED64277" w:rsidR="000C77ED" w:rsidRPr="004164CE" w:rsidRDefault="007A6C97">
            <w:pPr>
              <w:pStyle w:val="MDPI42tablebody"/>
              <w:spacing w:line="240" w:lineRule="auto"/>
              <w:jc w:val="left"/>
              <w:rPr>
                <w:rFonts w:ascii="Times New Roman" w:hAnsi="Times New Roman"/>
                <w:rPrChange w:id="240" w:author="Lily Mo" w:date="2021-12-25T21:39:00Z">
                  <w:rPr>
                    <w:rFonts w:ascii="Times New Roman" w:hAnsi="Times New Roman"/>
                    <w:sz w:val="24"/>
                    <w:szCs w:val="24"/>
                  </w:rPr>
                </w:rPrChange>
              </w:rPr>
              <w:pPrChange w:id="241" w:author="Lily Mo" w:date="2021-12-25T21:39:00Z">
                <w:pPr>
                  <w:pStyle w:val="MDPI42tablebody"/>
                  <w:spacing w:line="240" w:lineRule="auto"/>
                </w:pPr>
              </w:pPrChange>
            </w:pPr>
            <w:ins w:id="242" w:author="bijan mehralizadeh" w:date="2021-12-25T23:01:00Z">
              <w:r>
                <w:rPr>
                  <w:rFonts w:ascii="Times New Roman" w:hAnsi="Times New Roman"/>
                </w:rPr>
                <w:t xml:space="preserve">the </w:t>
              </w:r>
            </w:ins>
            <w:r w:rsidR="000C77ED" w:rsidRPr="004164CE">
              <w:rPr>
                <w:rFonts w:ascii="Times New Roman" w:hAnsi="Times New Roman"/>
                <w:rPrChange w:id="243" w:author="Lily Mo" w:date="2021-12-25T21:39:00Z">
                  <w:rPr>
                    <w:rFonts w:ascii="Times New Roman" w:hAnsi="Times New Roman"/>
                    <w:sz w:val="24"/>
                    <w:szCs w:val="24"/>
                  </w:rPr>
                </w:rPrChange>
              </w:rPr>
              <w:t>ratio of playing in the air to total play</w:t>
            </w:r>
            <w:del w:id="244" w:author="Lily Mo" w:date="2021-12-25T21:40:00Z">
              <w:r w:rsidR="000C77ED" w:rsidRPr="004164CE" w:rsidDel="004164CE">
                <w:rPr>
                  <w:rFonts w:ascii="Times New Roman" w:hAnsi="Times New Roman"/>
                  <w:rPrChange w:id="245" w:author="Lily Mo" w:date="2021-12-25T21:39:00Z">
                    <w:rPr>
                      <w:rFonts w:ascii="Times New Roman" w:hAnsi="Times New Roman"/>
                      <w:sz w:val="24"/>
                      <w:szCs w:val="24"/>
                    </w:rPr>
                  </w:rPrChange>
                </w:rPr>
                <w:delText>ing</w:delText>
              </w:r>
            </w:del>
            <w:del w:id="246" w:author="bijan mehralizadeh" w:date="2021-12-25T23:01:00Z">
              <w:r w:rsidR="000C77ED" w:rsidRPr="004164CE" w:rsidDel="007A6C97">
                <w:rPr>
                  <w:rFonts w:ascii="Times New Roman" w:hAnsi="Times New Roman"/>
                  <w:rPrChange w:id="247"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48" w:author="Lily Mo" w:date="2021-12-25T21:39:00Z">
                  <w:rPr>
                    <w:rFonts w:ascii="Times New Roman" w:hAnsi="Times New Roman"/>
                    <w:sz w:val="24"/>
                    <w:szCs w:val="24"/>
                  </w:rPr>
                </w:rPrChange>
              </w:rPr>
              <w:t>time</w:t>
            </w:r>
          </w:p>
        </w:tc>
      </w:tr>
      <w:tr w:rsidR="000C77ED" w:rsidRPr="00401235" w14:paraId="420A0726" w14:textId="77777777" w:rsidTr="000C77ED">
        <w:tc>
          <w:tcPr>
            <w:tcW w:w="794" w:type="dxa"/>
            <w:shd w:val="clear" w:color="auto" w:fill="auto"/>
          </w:tcPr>
          <w:p w14:paraId="42368D93" w14:textId="15C11346" w:rsidR="000C77ED" w:rsidRPr="004164CE" w:rsidRDefault="000C77ED" w:rsidP="000C77ED">
            <w:pPr>
              <w:pStyle w:val="MDPI42tablebody"/>
              <w:spacing w:line="240" w:lineRule="auto"/>
              <w:rPr>
                <w:rFonts w:ascii="Times New Roman" w:hAnsi="Times New Roman"/>
                <w:rPrChange w:id="249" w:author="Lily Mo" w:date="2021-12-25T21:39:00Z">
                  <w:rPr>
                    <w:rFonts w:ascii="Times New Roman" w:hAnsi="Times New Roman"/>
                    <w:sz w:val="24"/>
                    <w:szCs w:val="24"/>
                  </w:rPr>
                </w:rPrChange>
              </w:rPr>
            </w:pPr>
            <w:r w:rsidRPr="004164CE">
              <w:rPr>
                <w:rFonts w:ascii="Times New Roman" w:hAnsi="Times New Roman"/>
                <w:rPrChange w:id="250" w:author="Lily Mo" w:date="2021-12-25T21:39:00Z">
                  <w:rPr>
                    <w:rFonts w:ascii="Times New Roman" w:hAnsi="Times New Roman"/>
                    <w:sz w:val="24"/>
                    <w:szCs w:val="24"/>
                  </w:rPr>
                </w:rPrChange>
              </w:rPr>
              <w:t>5</w:t>
            </w:r>
          </w:p>
        </w:tc>
        <w:tc>
          <w:tcPr>
            <w:tcW w:w="3119" w:type="dxa"/>
            <w:shd w:val="clear" w:color="auto" w:fill="auto"/>
          </w:tcPr>
          <w:p w14:paraId="41E21BE4" w14:textId="2B0D2F6F" w:rsidR="000C77ED" w:rsidRPr="004164CE" w:rsidRDefault="000C77ED">
            <w:pPr>
              <w:pStyle w:val="MDPI42tablebody"/>
              <w:spacing w:line="240" w:lineRule="auto"/>
              <w:jc w:val="left"/>
              <w:rPr>
                <w:rFonts w:ascii="Times New Roman" w:hAnsi="Times New Roman"/>
                <w:rPrChange w:id="251" w:author="Lily Mo" w:date="2021-12-25T21:39:00Z">
                  <w:rPr>
                    <w:rFonts w:ascii="Times New Roman" w:hAnsi="Times New Roman"/>
                    <w:sz w:val="24"/>
                    <w:szCs w:val="24"/>
                  </w:rPr>
                </w:rPrChange>
              </w:rPr>
              <w:pPrChange w:id="252" w:author="Lily Mo" w:date="2021-12-25T21:39:00Z">
                <w:pPr>
                  <w:pStyle w:val="MDPI42tablebody"/>
                  <w:spacing w:line="240" w:lineRule="auto"/>
                </w:pPr>
              </w:pPrChange>
            </w:pPr>
            <w:r w:rsidRPr="004164CE">
              <w:rPr>
                <w:rFonts w:ascii="Times New Roman" w:hAnsi="Times New Roman"/>
                <w:rPrChange w:id="253" w:author="Lily Mo" w:date="2021-12-25T21:39:00Z">
                  <w:rPr>
                    <w:rFonts w:ascii="Times New Roman" w:hAnsi="Times New Roman"/>
                    <w:sz w:val="24"/>
                    <w:szCs w:val="24"/>
                  </w:rPr>
                </w:rPrChange>
              </w:rPr>
              <w:t>interactive playing only with wheels ratio</w:t>
            </w:r>
          </w:p>
        </w:tc>
        <w:tc>
          <w:tcPr>
            <w:tcW w:w="3944" w:type="dxa"/>
            <w:shd w:val="clear" w:color="auto" w:fill="auto"/>
          </w:tcPr>
          <w:p w14:paraId="1A54CB5A" w14:textId="319F7641" w:rsidR="000C77ED" w:rsidRPr="004164CE" w:rsidRDefault="007A6C97">
            <w:pPr>
              <w:pStyle w:val="MDPI42tablebody"/>
              <w:spacing w:line="240" w:lineRule="auto"/>
              <w:jc w:val="left"/>
              <w:rPr>
                <w:rFonts w:ascii="Times New Roman" w:hAnsi="Times New Roman"/>
                <w:rPrChange w:id="254" w:author="Lily Mo" w:date="2021-12-25T21:39:00Z">
                  <w:rPr>
                    <w:rFonts w:ascii="Times New Roman" w:hAnsi="Times New Roman"/>
                    <w:sz w:val="24"/>
                    <w:szCs w:val="24"/>
                  </w:rPr>
                </w:rPrChange>
              </w:rPr>
              <w:pPrChange w:id="255" w:author="Lily Mo" w:date="2021-12-25T21:39:00Z">
                <w:pPr>
                  <w:pStyle w:val="MDPI42tablebody"/>
                  <w:spacing w:line="240" w:lineRule="auto"/>
                </w:pPr>
              </w:pPrChange>
            </w:pPr>
            <w:ins w:id="256" w:author="bijan mehralizadeh" w:date="2021-12-25T23:01:00Z">
              <w:r>
                <w:rPr>
                  <w:rFonts w:ascii="Times New Roman" w:hAnsi="Times New Roman"/>
                </w:rPr>
                <w:t xml:space="preserve">the </w:t>
              </w:r>
            </w:ins>
            <w:r w:rsidR="000C77ED" w:rsidRPr="004164CE">
              <w:rPr>
                <w:rFonts w:ascii="Times New Roman" w:hAnsi="Times New Roman"/>
                <w:rPrChange w:id="257" w:author="Lily Mo" w:date="2021-12-25T21:39:00Z">
                  <w:rPr>
                    <w:rFonts w:ascii="Times New Roman" w:hAnsi="Times New Roman"/>
                    <w:sz w:val="24"/>
                    <w:szCs w:val="24"/>
                  </w:rPr>
                </w:rPrChange>
              </w:rPr>
              <w:t>ratio of playing only with wheels to interactive play</w:t>
            </w:r>
            <w:del w:id="258" w:author="Lily Mo" w:date="2021-12-25T21:40:00Z">
              <w:r w:rsidR="000C77ED" w:rsidRPr="004164CE" w:rsidDel="004164CE">
                <w:rPr>
                  <w:rFonts w:ascii="Times New Roman" w:hAnsi="Times New Roman"/>
                  <w:rPrChange w:id="259" w:author="Lily Mo" w:date="2021-12-25T21:39:00Z">
                    <w:rPr>
                      <w:rFonts w:ascii="Times New Roman" w:hAnsi="Times New Roman"/>
                      <w:sz w:val="24"/>
                      <w:szCs w:val="24"/>
                    </w:rPr>
                  </w:rPrChange>
                </w:rPr>
                <w:delText>ing</w:delText>
              </w:r>
            </w:del>
            <w:del w:id="260" w:author="bijan mehralizadeh" w:date="2021-12-25T23:01:00Z">
              <w:r w:rsidR="000C77ED" w:rsidRPr="004164CE" w:rsidDel="007A6C97">
                <w:rPr>
                  <w:rFonts w:ascii="Times New Roman" w:hAnsi="Times New Roman"/>
                  <w:rPrChange w:id="261"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62" w:author="Lily Mo" w:date="2021-12-25T21:39:00Z">
                  <w:rPr>
                    <w:rFonts w:ascii="Times New Roman" w:hAnsi="Times New Roman"/>
                    <w:sz w:val="24"/>
                    <w:szCs w:val="24"/>
                  </w:rPr>
                </w:rPrChange>
              </w:rPr>
              <w:t>time</w:t>
            </w:r>
          </w:p>
        </w:tc>
      </w:tr>
      <w:tr w:rsidR="000C77ED" w:rsidRPr="00401235" w14:paraId="644E1896" w14:textId="77777777" w:rsidTr="000C77ED">
        <w:tc>
          <w:tcPr>
            <w:tcW w:w="794" w:type="dxa"/>
            <w:shd w:val="clear" w:color="auto" w:fill="auto"/>
          </w:tcPr>
          <w:p w14:paraId="4B2D4726" w14:textId="2312140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6</w:t>
            </w:r>
          </w:p>
        </w:tc>
        <w:tc>
          <w:tcPr>
            <w:tcW w:w="3119" w:type="dxa"/>
            <w:shd w:val="clear" w:color="auto" w:fill="auto"/>
          </w:tcPr>
          <w:p w14:paraId="230F622F" w14:textId="0797FD3C"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on the ground ratio</w:t>
            </w:r>
          </w:p>
        </w:tc>
        <w:tc>
          <w:tcPr>
            <w:tcW w:w="3944" w:type="dxa"/>
            <w:shd w:val="clear" w:color="auto" w:fill="auto"/>
          </w:tcPr>
          <w:p w14:paraId="203675B3" w14:textId="41EC69CC" w:rsidR="000C77ED" w:rsidRPr="004164CE" w:rsidRDefault="007A6C97" w:rsidP="004164CE">
            <w:pPr>
              <w:pStyle w:val="MDPI42tablebody"/>
              <w:spacing w:line="240" w:lineRule="auto"/>
              <w:jc w:val="left"/>
              <w:rPr>
                <w:rFonts w:ascii="Times New Roman" w:hAnsi="Times New Roman"/>
              </w:rPr>
            </w:pPr>
            <w:ins w:id="263" w:author="bijan mehralizadeh" w:date="2021-12-25T23:01:00Z">
              <w:r>
                <w:rPr>
                  <w:rFonts w:ascii="Times New Roman" w:hAnsi="Times New Roman"/>
                </w:rPr>
                <w:t xml:space="preserve">the </w:t>
              </w:r>
            </w:ins>
            <w:r w:rsidR="000C77ED" w:rsidRPr="004164CE">
              <w:rPr>
                <w:rFonts w:ascii="Times New Roman" w:hAnsi="Times New Roman"/>
              </w:rPr>
              <w:t>ratio of playing on the ground to interactive play</w:t>
            </w:r>
            <w:del w:id="264"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6F7D5A0D" w14:textId="77777777" w:rsidTr="000C77ED">
        <w:tc>
          <w:tcPr>
            <w:tcW w:w="794" w:type="dxa"/>
            <w:shd w:val="clear" w:color="auto" w:fill="auto"/>
          </w:tcPr>
          <w:p w14:paraId="5A640658" w14:textId="36F4987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7</w:t>
            </w:r>
          </w:p>
        </w:tc>
        <w:tc>
          <w:tcPr>
            <w:tcW w:w="3119" w:type="dxa"/>
            <w:shd w:val="clear" w:color="auto" w:fill="auto"/>
          </w:tcPr>
          <w:p w14:paraId="4A544EA9" w14:textId="608ABF5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in the air ratio</w:t>
            </w:r>
          </w:p>
        </w:tc>
        <w:tc>
          <w:tcPr>
            <w:tcW w:w="3944" w:type="dxa"/>
            <w:shd w:val="clear" w:color="auto" w:fill="auto"/>
          </w:tcPr>
          <w:p w14:paraId="1F5A8A6E" w14:textId="30A9DFA3" w:rsidR="000C77ED" w:rsidRPr="004164CE" w:rsidRDefault="007A6C97" w:rsidP="004164CE">
            <w:pPr>
              <w:pStyle w:val="MDPI42tablebody"/>
              <w:spacing w:line="240" w:lineRule="auto"/>
              <w:jc w:val="left"/>
              <w:rPr>
                <w:rFonts w:ascii="Times New Roman" w:hAnsi="Times New Roman"/>
              </w:rPr>
            </w:pPr>
            <w:ins w:id="265" w:author="bijan mehralizadeh" w:date="2021-12-25T23:01:00Z">
              <w:r>
                <w:rPr>
                  <w:rFonts w:ascii="Times New Roman" w:hAnsi="Times New Roman"/>
                </w:rPr>
                <w:t xml:space="preserve">the </w:t>
              </w:r>
            </w:ins>
            <w:r w:rsidR="000C77ED" w:rsidRPr="004164CE">
              <w:rPr>
                <w:rFonts w:ascii="Times New Roman" w:hAnsi="Times New Roman"/>
              </w:rPr>
              <w:t>ratio of playing in the air to interactive play</w:t>
            </w:r>
            <w:del w:id="266" w:author="Lily Mo" w:date="2021-12-25T21:42:00Z">
              <w:r w:rsidR="000C77ED" w:rsidRPr="004164CE" w:rsidDel="004164CE">
                <w:rPr>
                  <w:rFonts w:ascii="Times New Roman" w:hAnsi="Times New Roman"/>
                </w:rPr>
                <w:delText>ing</w:delText>
              </w:r>
            </w:del>
            <w:del w:id="267"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D91337B" w14:textId="77777777" w:rsidTr="000C77ED">
        <w:tc>
          <w:tcPr>
            <w:tcW w:w="794" w:type="dxa"/>
            <w:shd w:val="clear" w:color="auto" w:fill="auto"/>
          </w:tcPr>
          <w:p w14:paraId="53CA5CBB" w14:textId="3670D3DF"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8</w:t>
            </w:r>
          </w:p>
        </w:tc>
        <w:tc>
          <w:tcPr>
            <w:tcW w:w="3119" w:type="dxa"/>
            <w:shd w:val="clear" w:color="auto" w:fill="auto"/>
          </w:tcPr>
          <w:p w14:paraId="155456A4" w14:textId="217CD1DA"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wheels turn rate</w:t>
            </w:r>
          </w:p>
        </w:tc>
        <w:tc>
          <w:tcPr>
            <w:tcW w:w="3944" w:type="dxa"/>
            <w:shd w:val="clear" w:color="auto" w:fill="auto"/>
          </w:tcPr>
          <w:p w14:paraId="5F8C89D9" w14:textId="759B81F7"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number of wheel</w:t>
            </w:r>
            <w:del w:id="268" w:author="bijan mehralizadeh" w:date="2021-12-25T23:02:00Z">
              <w:r w:rsidRPr="004164CE" w:rsidDel="007A6C97">
                <w:rPr>
                  <w:rFonts w:ascii="Times New Roman" w:hAnsi="Times New Roman"/>
                </w:rPr>
                <w:delText>s</w:delText>
              </w:r>
            </w:del>
            <w:r w:rsidRPr="004164CE">
              <w:rPr>
                <w:rFonts w:ascii="Times New Roman" w:hAnsi="Times New Roman"/>
              </w:rPr>
              <w:t xml:space="preserve"> turns during the total play</w:t>
            </w:r>
            <w:del w:id="269" w:author="Lily Mo" w:date="2021-12-25T21:43:00Z">
              <w:r w:rsidRPr="004164CE" w:rsidDel="004164CE">
                <w:rPr>
                  <w:rFonts w:ascii="Times New Roman" w:hAnsi="Times New Roman"/>
                </w:rPr>
                <w:delText>ing</w:delText>
              </w:r>
            </w:del>
            <w:del w:id="270" w:author="bijan mehralizadeh" w:date="2021-12-25T23:02:00Z">
              <w:r w:rsidRPr="004164CE" w:rsidDel="007A6C97">
                <w:rPr>
                  <w:rFonts w:ascii="Times New Roman" w:hAnsi="Times New Roman"/>
                </w:rPr>
                <w:delText xml:space="preserve"> </w:delText>
              </w:r>
            </w:del>
            <w:r w:rsidRPr="004164CE">
              <w:rPr>
                <w:rFonts w:ascii="Times New Roman" w:hAnsi="Times New Roman"/>
              </w:rPr>
              <w:t>time</w:t>
            </w:r>
          </w:p>
        </w:tc>
      </w:tr>
      <w:tr w:rsidR="000C77ED" w:rsidRPr="00401235" w14:paraId="43798CAE" w14:textId="77777777" w:rsidTr="000C77ED">
        <w:tc>
          <w:tcPr>
            <w:tcW w:w="794" w:type="dxa"/>
            <w:shd w:val="clear" w:color="auto" w:fill="auto"/>
          </w:tcPr>
          <w:p w14:paraId="20C5B54B" w14:textId="2916C528"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9</w:t>
            </w:r>
          </w:p>
        </w:tc>
        <w:tc>
          <w:tcPr>
            <w:tcW w:w="3119" w:type="dxa"/>
            <w:shd w:val="clear" w:color="auto" w:fill="auto"/>
          </w:tcPr>
          <w:p w14:paraId="5BC8BAF0" w14:textId="1FDE1534"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71" w:author="bijan mehralizadeh" w:date="2021-12-25T23:02:00Z">
              <w:r w:rsidRPr="004164CE" w:rsidDel="007A6C97">
                <w:rPr>
                  <w:rFonts w:ascii="Times New Roman" w:hAnsi="Times New Roman"/>
                </w:rPr>
                <w:delText xml:space="preserve">X </w:delText>
              </w:r>
            </w:del>
            <w:ins w:id="272"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3EB867F9" w14:textId="2758874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del w:id="273" w:author="bijan mehralizadeh" w:date="2021-12-25T23:02:00Z">
              <w:r w:rsidRPr="004164CE" w:rsidDel="007A6C97">
                <w:rPr>
                  <w:rFonts w:ascii="Times New Roman" w:hAnsi="Times New Roman"/>
                </w:rPr>
                <w:delText xml:space="preserve">X </w:delText>
              </w:r>
            </w:del>
            <w:ins w:id="274"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r>
      <w:tr w:rsidR="000C77ED" w:rsidRPr="00401235" w14:paraId="4F47C64E" w14:textId="77777777" w:rsidTr="000C77ED">
        <w:tc>
          <w:tcPr>
            <w:tcW w:w="794" w:type="dxa"/>
            <w:shd w:val="clear" w:color="auto" w:fill="auto"/>
          </w:tcPr>
          <w:p w14:paraId="01F1327D" w14:textId="0F8F7C26"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10</w:t>
            </w:r>
          </w:p>
        </w:tc>
        <w:tc>
          <w:tcPr>
            <w:tcW w:w="3119" w:type="dxa"/>
            <w:shd w:val="clear" w:color="auto" w:fill="auto"/>
          </w:tcPr>
          <w:p w14:paraId="1D2A8E79" w14:textId="0AB3A60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75" w:author="bijan mehralizadeh" w:date="2021-12-25T23:02:00Z">
              <w:r w:rsidRPr="004164CE" w:rsidDel="007A6C97">
                <w:rPr>
                  <w:rFonts w:ascii="Times New Roman" w:hAnsi="Times New Roman"/>
                </w:rPr>
                <w:delText xml:space="preserve">Y </w:delText>
              </w:r>
            </w:del>
            <w:ins w:id="276"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04A8801F" w14:textId="3FDCCA96"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ins w:id="277" w:author="bijan mehralizadeh" w:date="2021-12-25T23:02:00Z">
              <w:r w:rsidR="007A6C97">
                <w:rPr>
                  <w:rFonts w:ascii="Times New Roman" w:hAnsi="Times New Roman"/>
                </w:rPr>
                <w:t xml:space="preserve">the </w:t>
              </w:r>
            </w:ins>
            <w:del w:id="278" w:author="bijan mehralizadeh" w:date="2021-12-25T23:02:00Z">
              <w:r w:rsidRPr="004164CE" w:rsidDel="007A6C97">
                <w:rPr>
                  <w:rFonts w:ascii="Times New Roman" w:hAnsi="Times New Roman"/>
                </w:rPr>
                <w:delText xml:space="preserve">Y </w:delText>
              </w:r>
            </w:del>
            <w:ins w:id="279"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r>
    </w:tbl>
    <w:p w14:paraId="398BEDBD" w14:textId="17ED3231" w:rsidR="005E169E" w:rsidRDefault="005E169E" w:rsidP="005E169E">
      <w:pPr>
        <w:pStyle w:val="MDPI21heading1"/>
        <w:rPr>
          <w:b w:val="0"/>
        </w:rPr>
      </w:pPr>
    </w:p>
    <w:p w14:paraId="01AB5281" w14:textId="1D9BA6F2" w:rsidR="000C77ED" w:rsidRDefault="000C77ED" w:rsidP="005E169E">
      <w:pPr>
        <w:pStyle w:val="MDPI21heading1"/>
        <w:rPr>
          <w:ins w:id="280" w:author="bijan mehralizadeh" w:date="2021-12-25T23:02:00Z"/>
          <w:b w:val="0"/>
        </w:rPr>
      </w:pPr>
    </w:p>
    <w:p w14:paraId="77605B1E" w14:textId="79CE47F2" w:rsidR="007A6C97" w:rsidRDefault="007A6C97" w:rsidP="005E169E">
      <w:pPr>
        <w:pStyle w:val="MDPI21heading1"/>
        <w:rPr>
          <w:ins w:id="281" w:author="bijan mehralizadeh" w:date="2021-12-25T23:02:00Z"/>
          <w:b w:val="0"/>
        </w:rPr>
      </w:pPr>
    </w:p>
    <w:p w14:paraId="79AB1482" w14:textId="77777777" w:rsidR="007A6C97" w:rsidRDefault="007A6C97" w:rsidP="005E169E">
      <w:pPr>
        <w:pStyle w:val="MDPI21heading1"/>
        <w:rPr>
          <w:b w:val="0"/>
        </w:rPr>
      </w:pPr>
    </w:p>
    <w:p w14:paraId="7FBE5C42" w14:textId="3AAEAC74" w:rsidR="00903202" w:rsidRDefault="00903202" w:rsidP="005E169E">
      <w:pPr>
        <w:pStyle w:val="MDPI21heading1"/>
      </w:pPr>
      <w:r>
        <w:t>6</w:t>
      </w:r>
      <w:r w:rsidR="00A86E9F" w:rsidRPr="00325902">
        <w:t xml:space="preserve">. </w:t>
      </w:r>
      <w:r w:rsidRPr="00903202">
        <w:t>Classification Structure</w:t>
      </w:r>
    </w:p>
    <w:p w14:paraId="463325C5" w14:textId="224363E8"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del w:id="282" w:author="bijan mehralizadeh" w:date="2021-12-25T23:32:00Z">
        <w:r w:rsidRPr="000C77ED" w:rsidDel="001947D2">
          <w:rPr>
            <w:b w:val="0"/>
          </w:rPr>
          <w:delText>[22]</w:delText>
        </w:r>
      </w:del>
      <w:r w:rsidRPr="000C77ED">
        <w:rPr>
          <w:b w:val="0"/>
        </w:rPr>
        <w:t xml:space="preserve"> separates test and training sets in k=5 different ways to generalize the result and make it more reliable. The average </w:t>
      </w:r>
      <w:del w:id="283" w:author="bijan mehralizadeh" w:date="2021-12-25T23:02:00Z">
        <w:r w:rsidRPr="000C77ED" w:rsidDel="007A6C97">
          <w:rPr>
            <w:b w:val="0"/>
          </w:rPr>
          <w:delText>of the accuracy, sensitivity, and specificity of the trainings</w:delText>
        </w:r>
      </w:del>
      <w:ins w:id="284" w:author="bijan mehralizadeh" w:date="2021-12-25T23:02:00Z">
        <w:r w:rsidR="007A6C97">
          <w:rPr>
            <w:b w:val="0"/>
          </w:rPr>
          <w:t>accuracy, sensitivity, specificity, and precision of the training</w:t>
        </w:r>
      </w:ins>
      <w:r w:rsidRPr="000C77ED">
        <w:rPr>
          <w:b w:val="0"/>
        </w:rPr>
        <w:t xml:space="preserve"> are reported. In this research, a Support Vector Machine (SVM)</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del w:id="285" w:author="bijan mehralizadeh" w:date="2021-12-25T23:33:00Z">
        <w:r w:rsidRPr="000C77ED" w:rsidDel="001947D2">
          <w:rPr>
            <w:b w:val="0"/>
          </w:rPr>
          <w:delText>[22]</w:delText>
        </w:r>
      </w:del>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31E10CE7" w14:textId="4E1692A1" w:rsidR="007A6C97" w:rsidRPr="007A6C97" w:rsidRDefault="007A6C97" w:rsidP="007A6C97">
      <w:pPr>
        <w:pStyle w:val="MDPI21heading1"/>
        <w:rPr>
          <w:ins w:id="286" w:author="bijan mehralizadeh" w:date="2021-12-25T23:06:00Z"/>
          <w:b w:val="0"/>
        </w:rPr>
      </w:pPr>
      <w:ins w:id="287" w:author="bijan mehralizadeh" w:date="2021-12-25T23:06:00Z">
        <w:r w:rsidRPr="007A6C97">
          <w:rPr>
            <w:b w:val="0"/>
          </w:rPr>
          <w:t xml:space="preserve">Since the size of the training set is small compared to the size of the feature vector, feature reduction is necessary before applying machine learning methods. In the first step to reduce the number of features, the </w:t>
        </w:r>
      </w:ins>
      <w:ins w:id="288" w:author="bijan mehralizadeh" w:date="2021-12-25T23:07:00Z">
        <w:r>
          <w:rPr>
            <w:b w:val="0"/>
          </w:rPr>
          <w:t>C</w:t>
        </w:r>
      </w:ins>
      <w:ins w:id="289" w:author="bijan mehralizadeh" w:date="2021-12-25T23:06:00Z">
        <w:r w:rsidRPr="007A6C97">
          <w:rPr>
            <w:b w:val="0"/>
          </w:rPr>
          <w:t>orrelation between features in each modality w</w:t>
        </w:r>
      </w:ins>
      <w:ins w:id="290" w:author="bijan mehralizadeh" w:date="2021-12-25T23:07:00Z">
        <w:r>
          <w:rPr>
            <w:b w:val="0"/>
          </w:rPr>
          <w:t>as</w:t>
        </w:r>
      </w:ins>
      <w:ins w:id="291" w:author="bijan mehralizadeh" w:date="2021-12-25T23:06:00Z">
        <w:r w:rsidRPr="007A6C97">
          <w:rPr>
            <w:b w:val="0"/>
          </w:rPr>
          <w:t xml:space="preserve"> examined. Then</w:t>
        </w:r>
      </w:ins>
      <w:ins w:id="292" w:author="bijan mehralizadeh" w:date="2021-12-25T23:07:00Z">
        <w:r>
          <w:rPr>
            <w:b w:val="0"/>
          </w:rPr>
          <w:t>, the best feature was selected from each highly correlated feature set</w:t>
        </w:r>
      </w:ins>
      <w:ins w:id="293" w:author="bijan mehralizadeh" w:date="2021-12-25T23:06:00Z">
        <w:r w:rsidRPr="007A6C97">
          <w:rPr>
            <w:b w:val="0"/>
          </w:rPr>
          <w:t xml:space="preserve"> using </w:t>
        </w:r>
      </w:ins>
      <w:ins w:id="294" w:author="bijan mehralizadeh" w:date="2021-12-25T23:07:00Z">
        <w:r>
          <w:rPr>
            <w:b w:val="0"/>
          </w:rPr>
          <w:t xml:space="preserve">the </w:t>
        </w:r>
      </w:ins>
      <w:ins w:id="295" w:author="bijan mehralizadeh" w:date="2021-12-25T23:06:00Z">
        <w:r w:rsidRPr="007A6C97">
          <w:rPr>
            <w:b w:val="0"/>
          </w:rPr>
          <w:t>backward elimination method</w:t>
        </w:r>
      </w:ins>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ins w:id="296" w:author="bijan mehralizadeh" w:date="2021-12-25T23:06:00Z">
        <w:r w:rsidRPr="007A6C97">
          <w:rPr>
            <w:b w:val="0"/>
          </w:rPr>
          <w:t xml:space="preserve">. This method effectively reduces the size of the feature vector by about 30%. After reducing the number of features in each modality, the best features were selected by </w:t>
        </w:r>
      </w:ins>
      <w:ins w:id="297" w:author="bijan mehralizadeh" w:date="2021-12-25T23:07:00Z">
        <w:r>
          <w:rPr>
            <w:b w:val="0"/>
          </w:rPr>
          <w:t xml:space="preserve">the </w:t>
        </w:r>
      </w:ins>
      <w:ins w:id="298" w:author="bijan mehralizadeh" w:date="2021-12-25T23:06:00Z">
        <w:r w:rsidRPr="007A6C97">
          <w:rPr>
            <w:b w:val="0"/>
          </w:rPr>
          <w:t xml:space="preserve">backward elimination method in another round of feature selection. </w:t>
        </w:r>
      </w:ins>
    </w:p>
    <w:p w14:paraId="0B3BE67D" w14:textId="15007F99" w:rsidR="000C77ED" w:rsidDel="007A6C97" w:rsidRDefault="007A6C97" w:rsidP="000C77ED">
      <w:pPr>
        <w:pStyle w:val="MDPI21heading1"/>
        <w:rPr>
          <w:del w:id="299" w:author="bijan mehralizadeh" w:date="2021-12-25T23:06:00Z"/>
          <w:b w:val="0"/>
        </w:rPr>
      </w:pPr>
      <w:ins w:id="300" w:author="bijan mehralizadeh" w:date="2021-12-25T23:06:00Z">
        <w:r w:rsidRPr="007A6C97">
          <w:rPr>
            <w:b w:val="0"/>
          </w:rPr>
          <w:t>Then in the final step, all the selected features from the two modalities were combined in an early f</w:t>
        </w:r>
      </w:ins>
      <w:ins w:id="301" w:author="bijan mehralizadeh" w:date="2021-12-25T23:09:00Z">
        <w:r>
          <w:rPr>
            <w:b w:val="0"/>
          </w:rPr>
          <w:t>usion</w:t>
        </w:r>
      </w:ins>
      <w:ins w:id="302" w:author="bijan mehralizadeh" w:date="2021-12-25T23:06:00Z">
        <w:r w:rsidRPr="007A6C97">
          <w:rPr>
            <w:b w:val="0"/>
          </w:rPr>
          <w:t xml:space="preserve"> to select and train the best classifier. The best result was obtained by integrating five acceleration features and two shaft encoder features.</w:t>
        </w:r>
        <w:r w:rsidRPr="007A6C97" w:rsidDel="007A6C97">
          <w:rPr>
            <w:b w:val="0"/>
          </w:rPr>
          <w:t xml:space="preserve"> </w:t>
        </w:r>
      </w:ins>
      <w:del w:id="303" w:author="bijan mehralizadeh" w:date="2021-12-25T23:06:00Z">
        <w:r w:rsidR="000C77ED" w:rsidRPr="000C77ED" w:rsidDel="007A6C97">
          <w:rPr>
            <w:b w:val="0"/>
          </w:rPr>
          <w:delText xml:space="preserve">Since the size of the training set is small compared to the size of the feature vector, feature reduction is necessary before applying machine learning methods. In the first step to reduce the number of features, their </w:delText>
        </w:r>
      </w:del>
      <w:ins w:id="304" w:author="Lily Mo" w:date="2021-12-25T21:44:00Z">
        <w:del w:id="305" w:author="bijan mehralizadeh" w:date="2021-12-25T23:06:00Z">
          <w:r w:rsidR="00675E22" w:rsidDel="007A6C97">
            <w:rPr>
              <w:b w:val="0"/>
            </w:rPr>
            <w:delText>the</w:delText>
          </w:r>
          <w:r w:rsidR="00675E22" w:rsidRPr="000C77ED" w:rsidDel="007A6C97">
            <w:rPr>
              <w:b w:val="0"/>
            </w:rPr>
            <w:delText xml:space="preserve"> </w:delText>
          </w:r>
        </w:del>
      </w:ins>
      <w:del w:id="306" w:author="bijan mehralizadeh" w:date="2021-12-25T23:06:00Z">
        <w:r w:rsidR="000C77ED" w:rsidRPr="000C77ED" w:rsidDel="007A6C97">
          <w:rPr>
            <w:b w:val="0"/>
          </w:rPr>
          <w:delText>correlation</w:delText>
        </w:r>
      </w:del>
      <w:ins w:id="307" w:author="Lily Mo" w:date="2021-12-25T21:44:00Z">
        <w:del w:id="308" w:author="bijan mehralizadeh" w:date="2021-12-25T23:06:00Z">
          <w:r w:rsidR="00675E22" w:rsidDel="007A6C97">
            <w:rPr>
              <w:b w:val="0"/>
            </w:rPr>
            <w:delText xml:space="preserve"> between feature</w:delText>
          </w:r>
        </w:del>
      </w:ins>
      <w:ins w:id="309" w:author="Lily Mo" w:date="2021-12-25T21:43:00Z">
        <w:del w:id="310" w:author="bijan mehralizadeh" w:date="2021-12-25T23:06:00Z">
          <w:r w:rsidR="00675E22" w:rsidDel="007A6C97">
            <w:rPr>
              <w:b w:val="0"/>
            </w:rPr>
            <w:delText>s</w:delText>
          </w:r>
        </w:del>
      </w:ins>
      <w:ins w:id="311" w:author="Lily Mo" w:date="2021-12-25T21:46:00Z">
        <w:del w:id="312" w:author="bijan mehralizadeh" w:date="2021-12-25T23:06:00Z">
          <w:r w:rsidR="00675E22" w:rsidDel="007A6C97">
            <w:rPr>
              <w:b w:val="0"/>
            </w:rPr>
            <w:delText>, in each modality,</w:delText>
          </w:r>
        </w:del>
      </w:ins>
      <w:del w:id="313" w:author="bijan mehralizadeh" w:date="2021-12-25T23:06:00Z">
        <w:r w:rsidR="000C77ED" w:rsidRPr="000C77ED" w:rsidDel="007A6C97">
          <w:rPr>
            <w:b w:val="0"/>
          </w:rPr>
          <w:delText xml:space="preserve"> w</w:delText>
        </w:r>
      </w:del>
      <w:ins w:id="314" w:author="Lily Mo" w:date="2021-12-25T21:43:00Z">
        <w:del w:id="315" w:author="bijan mehralizadeh" w:date="2021-12-25T23:06:00Z">
          <w:r w:rsidR="00675E22" w:rsidDel="007A6C97">
            <w:rPr>
              <w:b w:val="0"/>
            </w:rPr>
            <w:delText>ere</w:delText>
          </w:r>
        </w:del>
      </w:ins>
      <w:del w:id="316" w:author="bijan mehralizadeh" w:date="2021-12-25T23:06:00Z">
        <w:r w:rsidR="000C77ED" w:rsidRPr="000C77ED" w:rsidDel="007A6C97">
          <w:rPr>
            <w:b w:val="0"/>
          </w:rPr>
          <w:delText>as</w:delText>
        </w:r>
      </w:del>
      <w:ins w:id="317" w:author="Lily Mo" w:date="2021-12-25T21:46:00Z">
        <w:del w:id="318" w:author="bijan mehralizadeh" w:date="2021-12-25T23:06:00Z">
          <w:r w:rsidR="00675E22" w:rsidDel="007A6C97">
            <w:rPr>
              <w:b w:val="0"/>
            </w:rPr>
            <w:delText xml:space="preserve"> </w:delText>
          </w:r>
        </w:del>
      </w:ins>
      <w:del w:id="319" w:author="bijan mehralizadeh" w:date="2021-12-25T23:06:00Z">
        <w:r w:rsidR="000C77ED" w:rsidRPr="000C77ED" w:rsidDel="007A6C97">
          <w:rPr>
            <w:b w:val="0"/>
          </w:rPr>
          <w:delText xml:space="preserve"> examined. In this step, both early fusion and late fusion of features were tried. The results show that late fusion performs better than early fusion. In other words, the acceleration features and shaft encoders’ features were not combined to determine the highly correlated features. </w:delText>
        </w:r>
      </w:del>
    </w:p>
    <w:p w14:paraId="7069AE40" w14:textId="77777777" w:rsidR="007A6C97" w:rsidRPr="000C77ED" w:rsidRDefault="007A6C97" w:rsidP="007A6C97">
      <w:pPr>
        <w:pStyle w:val="MDPI21heading1"/>
        <w:rPr>
          <w:ins w:id="320" w:author="bijan mehralizadeh" w:date="2021-12-25T23:06:00Z"/>
          <w:b w:val="0"/>
        </w:rPr>
      </w:pPr>
    </w:p>
    <w:p w14:paraId="1405FE63" w14:textId="3CFA5A5F" w:rsidR="000C77ED" w:rsidRPr="000C77ED" w:rsidDel="007A6C97" w:rsidRDefault="00675E22" w:rsidP="00675E22">
      <w:pPr>
        <w:pStyle w:val="MDPI21heading1"/>
        <w:rPr>
          <w:del w:id="321" w:author="bijan mehralizadeh" w:date="2021-12-25T23:06:00Z"/>
          <w:b w:val="0"/>
        </w:rPr>
      </w:pPr>
      <w:ins w:id="322" w:author="Lily Mo" w:date="2021-12-25T21:46:00Z">
        <w:del w:id="323" w:author="bijan mehralizadeh" w:date="2021-12-25T23:06:00Z">
          <w:r w:rsidDel="007A6C97">
            <w:rPr>
              <w:b w:val="0"/>
            </w:rPr>
            <w:delText>.</w:delText>
          </w:r>
        </w:del>
      </w:ins>
      <w:del w:id="324" w:author="bijan mehralizadeh" w:date="2021-12-25T23:06:00Z">
        <w:r w:rsidR="000C77ED" w:rsidRPr="000C77ED" w:rsidDel="007A6C97">
          <w:rPr>
            <w:b w:val="0"/>
          </w:rPr>
          <w:delText xml:space="preserve"> Then from each highly correlated feature </w:delText>
        </w:r>
      </w:del>
      <w:ins w:id="325" w:author="Lily Mo" w:date="2021-12-25T21:46:00Z">
        <w:del w:id="326" w:author="bijan mehralizadeh" w:date="2021-12-25T23:06:00Z">
          <w:r w:rsidDel="007A6C97">
            <w:rPr>
              <w:b w:val="0"/>
            </w:rPr>
            <w:delText xml:space="preserve">set, </w:delText>
          </w:r>
        </w:del>
      </w:ins>
      <w:del w:id="327" w:author="bijan mehralizadeh" w:date="2021-12-25T23:06:00Z">
        <w:r w:rsidR="000C77ED" w:rsidRPr="000C77ED" w:rsidDel="007A6C97">
          <w:rPr>
            <w:b w:val="0"/>
          </w:rPr>
          <w:delText xml:space="preserve">the best feature was selected using </w:delText>
        </w:r>
        <w:commentRangeStart w:id="328"/>
        <w:r w:rsidR="000C77ED" w:rsidRPr="000C77ED" w:rsidDel="007A6C97">
          <w:rPr>
            <w:b w:val="0"/>
          </w:rPr>
          <w:delText xml:space="preserve">setforward </w:delText>
        </w:r>
      </w:del>
      <w:del w:id="329" w:author="bijan mehralizadeh" w:date="2021-12-25T23:03:00Z">
        <w:r w:rsidR="000C77ED" w:rsidRPr="000C77ED" w:rsidDel="007A6C97">
          <w:rPr>
            <w:b w:val="0"/>
          </w:rPr>
          <w:delText xml:space="preserve">selection </w:delText>
        </w:r>
      </w:del>
      <w:del w:id="330" w:author="bijan mehralizadeh" w:date="2021-12-25T23:06:00Z">
        <w:r w:rsidR="000C77ED" w:rsidRPr="000C77ED" w:rsidDel="007A6C97">
          <w:rPr>
            <w:b w:val="0"/>
          </w:rPr>
          <w:delText xml:space="preserve">and backward elimination </w:delText>
        </w:r>
        <w:commentRangeEnd w:id="328"/>
        <w:r w:rsidDel="007A6C97">
          <w:rPr>
            <w:rStyle w:val="CommentReference"/>
            <w:rFonts w:eastAsia="SimSun"/>
            <w:b w:val="0"/>
            <w:noProof/>
            <w:snapToGrid/>
            <w:lang w:eastAsia="zh-CN" w:bidi="ar-SA"/>
          </w:rPr>
          <w:commentReference w:id="328"/>
        </w:r>
      </w:del>
      <w:ins w:id="331" w:author="Lily Mo" w:date="2021-12-25T21:47:00Z">
        <w:del w:id="332" w:author="bijan mehralizadeh" w:date="2021-12-25T23:06:00Z">
          <w:r w:rsidDel="007A6C97">
            <w:rPr>
              <w:b w:val="0"/>
            </w:rPr>
            <w:delText xml:space="preserve">methods </w:delText>
          </w:r>
        </w:del>
      </w:ins>
      <w:del w:id="333" w:author="bijan mehralizadeh" w:date="2021-12-25T23:06:00Z">
        <w:r w:rsidR="000C77ED" w:rsidRPr="000C77ED" w:rsidDel="007A6C97">
          <w:rPr>
            <w:b w:val="0"/>
          </w:rPr>
          <w:delText xml:space="preserve">[24] is used [25].  This method effectively reduces the number of feature vector by about 30%. </w:delText>
        </w:r>
      </w:del>
      <w:ins w:id="334" w:author="Lily Mo" w:date="2021-12-25T21:49:00Z">
        <w:del w:id="335" w:author="bijan mehralizadeh" w:date="2021-12-25T23:06:00Z">
          <w:r w:rsidDel="007A6C97">
            <w:rPr>
              <w:b w:val="0"/>
            </w:rPr>
            <w:delText xml:space="preserve">After reducing the </w:delText>
          </w:r>
          <w:r w:rsidR="00D977E0" w:rsidDel="007A6C97">
            <w:rPr>
              <w:b w:val="0"/>
            </w:rPr>
            <w:delText xml:space="preserve">number of features in each modality, the best features were </w:delText>
          </w:r>
          <w:commentRangeStart w:id="336"/>
          <w:r w:rsidR="00D977E0" w:rsidDel="007A6C97">
            <w:rPr>
              <w:b w:val="0"/>
            </w:rPr>
            <w:delText>selected</w:delText>
          </w:r>
          <w:commentRangeEnd w:id="336"/>
          <w:r w:rsidR="00D977E0" w:rsidDel="007A6C97">
            <w:rPr>
              <w:rStyle w:val="CommentReference"/>
              <w:rFonts w:eastAsia="SimSun"/>
              <w:b w:val="0"/>
              <w:noProof/>
              <w:snapToGrid/>
              <w:lang w:eastAsia="zh-CN" w:bidi="ar-SA"/>
            </w:rPr>
            <w:commentReference w:id="336"/>
          </w:r>
        </w:del>
      </w:ins>
      <w:ins w:id="337" w:author="Lily Mo" w:date="2021-12-25T21:50:00Z">
        <w:del w:id="338" w:author="bijan mehralizadeh" w:date="2021-12-25T23:06:00Z">
          <w:r w:rsidR="00D977E0" w:rsidDel="007A6C97">
            <w:rPr>
              <w:b w:val="0"/>
            </w:rPr>
            <w:delText xml:space="preserve"> in another round of feature selection. </w:delText>
          </w:r>
        </w:del>
      </w:ins>
    </w:p>
    <w:p w14:paraId="32D8ED1C" w14:textId="3512EB7E" w:rsidR="000C77ED" w:rsidDel="007A6C97" w:rsidRDefault="00D977E0" w:rsidP="00D977E0">
      <w:pPr>
        <w:pStyle w:val="MDPI21heading1"/>
        <w:rPr>
          <w:del w:id="339" w:author="bijan mehralizadeh" w:date="2021-12-25T23:06:00Z"/>
          <w:b w:val="0"/>
        </w:rPr>
      </w:pPr>
      <w:ins w:id="340" w:author="Lily Mo" w:date="2021-12-25T21:51:00Z">
        <w:del w:id="341" w:author="bijan mehralizadeh" w:date="2021-12-25T23:06:00Z">
          <w:r w:rsidDel="007A6C97">
            <w:rPr>
              <w:b w:val="0"/>
            </w:rPr>
            <w:delText>Then in the final step, all the selected features from the two modalities were combined in</w:delText>
          </w:r>
        </w:del>
      </w:ins>
      <w:ins w:id="342" w:author="Lily Mo" w:date="2021-12-25T21:52:00Z">
        <w:del w:id="343" w:author="bijan mehralizadeh" w:date="2021-12-25T23:06:00Z">
          <w:r w:rsidDel="007A6C97">
            <w:rPr>
              <w:b w:val="0"/>
            </w:rPr>
            <w:delText xml:space="preserve"> an early fusion fashion to select and train the best classifier.</w:delText>
          </w:r>
        </w:del>
      </w:ins>
      <w:del w:id="344" w:author="bijan mehralizadeh" w:date="2021-12-25T23:06:00Z">
        <w:r w:rsidR="000C77ED" w:rsidRPr="000C77ED" w:rsidDel="007A6C97">
          <w:rPr>
            <w:b w:val="0"/>
          </w:rPr>
          <w:delText>The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w:delText>
        </w:r>
        <w:commentRangeStart w:id="345"/>
        <w:r w:rsidR="000C77ED" w:rsidRPr="000C77ED" w:rsidDel="007A6C97">
          <w:rPr>
            <w:b w:val="0"/>
          </w:rPr>
          <w:delText>fig2</w:delText>
        </w:r>
        <w:commentRangeEnd w:id="345"/>
        <w:r w:rsidR="008713F9" w:rsidDel="007A6C97">
          <w:rPr>
            <w:rStyle w:val="CommentReference"/>
            <w:rFonts w:eastAsia="SimSun"/>
            <w:b w:val="0"/>
            <w:noProof/>
            <w:snapToGrid/>
            <w:lang w:eastAsia="zh-CN" w:bidi="ar-SA"/>
          </w:rPr>
          <w:commentReference w:id="345"/>
        </w:r>
        <w:r w:rsidR="000C77ED" w:rsidRPr="000C77ED" w:rsidDel="007A6C97">
          <w:rPr>
            <w:b w:val="0"/>
          </w:rPr>
          <w:delText xml:space="preserve">], the best result is obtained by integrating five acceleration features and two </w:delText>
        </w:r>
      </w:del>
      <w:ins w:id="346" w:author="Lily Mo" w:date="2021-12-25T21:53:00Z">
        <w:del w:id="347" w:author="bijan mehralizadeh" w:date="2021-12-25T23:06:00Z">
          <w:r w:rsidDel="007A6C97">
            <w:rPr>
              <w:b w:val="0"/>
            </w:rPr>
            <w:delText xml:space="preserve">shaft </w:delText>
          </w:r>
        </w:del>
      </w:ins>
      <w:del w:id="348" w:author="bijan mehralizadeh" w:date="2021-12-25T23:06:00Z">
        <w:r w:rsidR="000C77ED" w:rsidRPr="000C77ED" w:rsidDel="007A6C97">
          <w:rPr>
            <w:b w:val="0"/>
          </w:rPr>
          <w:delText>encoder features.</w:delText>
        </w:r>
      </w:del>
    </w:p>
    <w:p w14:paraId="1E8DFF19" w14:textId="271A3110" w:rsidR="00A86E9F" w:rsidRDefault="00903202" w:rsidP="000C77ED">
      <w:pPr>
        <w:pStyle w:val="MDPI21heading1"/>
      </w:pPr>
      <w:r>
        <w:t xml:space="preserve">7. </w:t>
      </w:r>
      <w:r w:rsidRPr="00903202">
        <w:t>Results</w:t>
      </w:r>
    </w:p>
    <w:p w14:paraId="0EBDAD30" w14:textId="2D07CA1B"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del w:id="349" w:author="bijan mehralizadeh" w:date="2021-12-25T23:35:00Z">
        <w:r w:rsidRPr="005B28E1" w:rsidDel="001947D2">
          <w:rPr>
            <w:b w:val="0"/>
          </w:rPr>
          <w:delText xml:space="preserve"> [13]</w:delText>
        </w:r>
      </w:del>
      <w:r w:rsidRPr="005B28E1">
        <w:rPr>
          <w:b w:val="0"/>
        </w:rPr>
        <w:t xml:space="preserve"> to classify the new data. The best accuracy based on these acceleration features is 71.11%, as shown in Table 3. Adding encoder features increases the accuracy to 78.61%. </w:t>
      </w:r>
      <w:del w:id="350" w:author="bijan mehralizadeh" w:date="2021-12-25T23:11:00Z">
        <w:r w:rsidRPr="005B28E1" w:rsidDel="007A6C97">
          <w:rPr>
            <w:b w:val="0"/>
          </w:rPr>
          <w:delText>By adding the new acceleration feature, the accuracy is increased from 71.11% to 75.83%</w:delText>
        </w:r>
      </w:del>
      <w:ins w:id="351" w:author="bijan mehralizadeh" w:date="2021-12-25T23:11:00Z">
        <w:r w:rsidR="007A6C97">
          <w:rPr>
            <w:b w:val="0"/>
          </w:rPr>
          <w:t>The accuracy is increased from 71.11% to 75.83% by adding the new acceleration feature</w:t>
        </w:r>
      </w:ins>
      <w:r w:rsidRPr="005B28E1">
        <w:rPr>
          <w:b w:val="0"/>
        </w:rPr>
        <w:t>.</w:t>
      </w:r>
    </w:p>
    <w:p w14:paraId="66D14103" w14:textId="21F624C0" w:rsidR="005B28E1" w:rsidRDefault="005B28E1" w:rsidP="005B28E1">
      <w:pPr>
        <w:pStyle w:val="MDPI21heading1"/>
        <w:rPr>
          <w:b w:val="0"/>
        </w:rPr>
      </w:pPr>
      <w:r w:rsidRPr="005B28E1">
        <w:rPr>
          <w:b w:val="0"/>
        </w:rPr>
        <w:t>Moreover, by adding both encoders' features and the new acceleration feature, the accuracy reaches 85.5</w:t>
      </w:r>
      <w:ins w:id="352" w:author="bijan mehralizadeh" w:date="2021-12-25T23:36:00Z">
        <w:r w:rsidR="001947D2">
          <w:rPr>
            <w:b w:val="0"/>
          </w:rPr>
          <w:t>6</w:t>
        </w:r>
      </w:ins>
      <w:del w:id="353" w:author="bijan mehralizadeh" w:date="2021-12-25T23:36:00Z">
        <w:r w:rsidRPr="005B28E1" w:rsidDel="001947D2">
          <w:rPr>
            <w:b w:val="0"/>
          </w:rPr>
          <w:delText>5</w:delText>
        </w:r>
      </w:del>
      <w:r w:rsidRPr="005B28E1">
        <w:rPr>
          <w:b w:val="0"/>
        </w:rPr>
        <w:t>% (Table 3). Based on th</w:t>
      </w:r>
      <w:del w:id="354" w:author="bijan mehralizadeh" w:date="2021-12-25T23:11:00Z">
        <w:r w:rsidRPr="005B28E1" w:rsidDel="007A6C97">
          <w:rPr>
            <w:b w:val="0"/>
          </w:rPr>
          <w:delText>e optimized feature selection method used in this study</w:delText>
        </w:r>
      </w:del>
      <w:ins w:id="355" w:author="bijan mehralizadeh" w:date="2021-12-25T23:11:00Z">
        <w:r w:rsidR="007A6C97">
          <w:rPr>
            <w:b w:val="0"/>
          </w:rPr>
          <w:t>is study's optimized feature selection method</w:t>
        </w:r>
      </w:ins>
      <w:r w:rsidRPr="005B28E1">
        <w:rPr>
          <w:b w:val="0"/>
        </w:rPr>
        <w:t>, the most effective shaft encoders' features are playing only with wheels ratio, not playing ratio, and total wheels turn</w:t>
      </w:r>
      <w:del w:id="356" w:author="bijan mehralizadeh" w:date="2021-12-25T23:11:00Z">
        <w:r w:rsidRPr="005B28E1" w:rsidDel="007A6C97">
          <w:rPr>
            <w:b w:val="0"/>
          </w:rPr>
          <w:delText>s</w:delText>
        </w:r>
      </w:del>
      <w:r w:rsidRPr="005B28E1">
        <w:rPr>
          <w:b w:val="0"/>
        </w:rPr>
        <w:t xml:space="preserve"> rate. The most effective acceleration features are jolt in the Y direction, tilt about </w:t>
      </w:r>
      <w:del w:id="357" w:author="bijan mehralizadeh" w:date="2021-12-25T23:11:00Z">
        <w:r w:rsidRPr="005B28E1" w:rsidDel="007A6C97">
          <w:rPr>
            <w:b w:val="0"/>
          </w:rPr>
          <w:delText xml:space="preserve">Y </w:delText>
        </w:r>
      </w:del>
      <w:ins w:id="358" w:author="bijan mehralizadeh" w:date="2021-12-25T23:11:00Z">
        <w:r w:rsidR="007A6C97" w:rsidRPr="005B28E1">
          <w:rPr>
            <w:b w:val="0"/>
          </w:rPr>
          <w:t>Y</w:t>
        </w:r>
        <w:r w:rsidR="007A6C97">
          <w:rPr>
            <w:b w:val="0"/>
          </w:rPr>
          <w:t>-</w:t>
        </w:r>
      </w:ins>
      <w:r w:rsidRPr="005B28E1">
        <w:rPr>
          <w:b w:val="0"/>
        </w:rPr>
        <w:t xml:space="preserve">axis, the energy of the signal in the X direction, Correlation of the acceleration signals between X and Y directions, the </w:t>
      </w:r>
      <w:del w:id="359" w:author="bijan mehralizadeh" w:date="2021-12-25T23:11:00Z">
        <w:r w:rsidRPr="005B28E1" w:rsidDel="007A6C97">
          <w:rPr>
            <w:b w:val="0"/>
          </w:rPr>
          <w:delText xml:space="preserve">fourth </w:delText>
        </w:r>
      </w:del>
      <w:ins w:id="360" w:author="bijan mehralizadeh" w:date="2021-12-25T23:11:00Z">
        <w:r w:rsidR="007A6C97" w:rsidRPr="005B28E1">
          <w:rPr>
            <w:b w:val="0"/>
          </w:rPr>
          <w:t>fourth</w:t>
        </w:r>
        <w:r w:rsidR="007A6C97">
          <w:rPr>
            <w:b w:val="0"/>
          </w:rPr>
          <w:t>-</w:t>
        </w:r>
      </w:ins>
      <w:r w:rsidRPr="005B28E1">
        <w:rPr>
          <w:b w:val="0"/>
        </w:rPr>
        <w:t xml:space="preserve">highest frequency in </w:t>
      </w:r>
      <w:ins w:id="361" w:author="bijan mehralizadeh" w:date="2021-12-25T23:11:00Z">
        <w:r w:rsidR="007A6C97">
          <w:rPr>
            <w:b w:val="0"/>
          </w:rPr>
          <w:t xml:space="preserve">the </w:t>
        </w:r>
      </w:ins>
      <w:r w:rsidRPr="005B28E1">
        <w:rPr>
          <w:b w:val="0"/>
        </w:rPr>
        <w:t xml:space="preserve">X direction, the </w:t>
      </w:r>
      <w:del w:id="362" w:author="bijan mehralizadeh" w:date="2021-12-25T23:11:00Z">
        <w:r w:rsidRPr="005B28E1" w:rsidDel="007A6C97">
          <w:rPr>
            <w:b w:val="0"/>
          </w:rPr>
          <w:delText xml:space="preserve">fifth </w:delText>
        </w:r>
      </w:del>
      <w:ins w:id="363" w:author="bijan mehralizadeh" w:date="2021-12-25T23:11:00Z">
        <w:r w:rsidR="007A6C97" w:rsidRPr="005B28E1">
          <w:rPr>
            <w:b w:val="0"/>
          </w:rPr>
          <w:t>fifth</w:t>
        </w:r>
        <w:r w:rsidR="007A6C97">
          <w:rPr>
            <w:b w:val="0"/>
          </w:rPr>
          <w:t>-</w:t>
        </w:r>
      </w:ins>
      <w:r w:rsidRPr="005B28E1">
        <w:rPr>
          <w:b w:val="0"/>
        </w:rPr>
        <w:t xml:space="preserve">highest frequency in </w:t>
      </w:r>
      <w:ins w:id="364" w:author="bijan mehralizadeh" w:date="2021-12-25T23:11:00Z">
        <w:r w:rsidR="007A6C97">
          <w:rPr>
            <w:b w:val="0"/>
          </w:rPr>
          <w:t xml:space="preserve">the </w:t>
        </w:r>
      </w:ins>
      <w:r w:rsidRPr="005B28E1">
        <w:rPr>
          <w:b w:val="0"/>
        </w:rPr>
        <w:t xml:space="preserve">Z direction, and the relative amplitude of the highest frequency in </w:t>
      </w:r>
      <w:ins w:id="365" w:author="bijan mehralizadeh" w:date="2021-12-25T23:11:00Z">
        <w:r w:rsidR="007A6C97">
          <w:rPr>
            <w:b w:val="0"/>
          </w:rPr>
          <w:t xml:space="preserve">the </w:t>
        </w:r>
      </w:ins>
      <w:r w:rsidRPr="005B28E1">
        <w:rPr>
          <w:b w:val="0"/>
        </w:rPr>
        <w:t>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464ABD97" w:rsidR="005B28E1" w:rsidRDefault="005B28E1" w:rsidP="005B28E1">
      <w:pPr>
        <w:pStyle w:val="MDPI21heading1"/>
        <w:rPr>
          <w:ins w:id="366" w:author="bijan mehralizadeh" w:date="2021-12-25T23:04:00Z"/>
          <w:b w:val="0"/>
        </w:rPr>
      </w:pPr>
    </w:p>
    <w:p w14:paraId="3C581B14" w14:textId="2CD69E27" w:rsidR="007A6C97" w:rsidRDefault="007A6C97" w:rsidP="005B28E1">
      <w:pPr>
        <w:pStyle w:val="MDPI21heading1"/>
        <w:rPr>
          <w:ins w:id="367" w:author="bijan mehralizadeh" w:date="2021-12-25T23:04:00Z"/>
          <w:b w:val="0"/>
        </w:rPr>
      </w:pPr>
    </w:p>
    <w:p w14:paraId="407E026E" w14:textId="78160658" w:rsidR="007A6C97" w:rsidRDefault="007A6C97" w:rsidP="005B28E1">
      <w:pPr>
        <w:pStyle w:val="MDPI21heading1"/>
        <w:rPr>
          <w:ins w:id="368" w:author="bijan mehralizadeh" w:date="2021-12-25T23:04:00Z"/>
          <w:b w:val="0"/>
        </w:rPr>
      </w:pPr>
    </w:p>
    <w:p w14:paraId="7FFE51CE" w14:textId="5BE80FFC" w:rsidR="007A6C97" w:rsidRDefault="007A6C97">
      <w:pPr>
        <w:pStyle w:val="Caption"/>
        <w:pPrChange w:id="369" w:author="bijan mehralizadeh" w:date="2021-12-25T23:06:00Z">
          <w:pPr>
            <w:pStyle w:val="MDPI21heading1"/>
          </w:pPr>
        </w:pPrChange>
      </w:pPr>
      <w:ins w:id="370" w:author="bijan mehralizadeh" w:date="2021-12-25T23:06:00Z">
        <w:r>
          <w:t xml:space="preserve">Table </w:t>
        </w:r>
        <w:r>
          <w:fldChar w:fldCharType="begin"/>
        </w:r>
        <w:r>
          <w:instrText xml:space="preserve"> SEQ Table \* ARABIC </w:instrText>
        </w:r>
      </w:ins>
      <w:r>
        <w:fldChar w:fldCharType="separate"/>
      </w:r>
      <w:ins w:id="371" w:author="bijan mehralizadeh" w:date="2021-12-26T00:53:00Z">
        <w:r w:rsidR="00FE643B">
          <w:rPr>
            <w:noProof/>
          </w:rPr>
          <w:t>3</w:t>
        </w:r>
      </w:ins>
      <w:ins w:id="372" w:author="bijan mehralizadeh" w:date="2021-12-25T23:06:00Z">
        <w:r>
          <w:fldChar w:fldCharType="end"/>
        </w:r>
        <w:r>
          <w:t xml:space="preserve">. </w:t>
        </w:r>
        <w:r w:rsidRPr="00352206">
          <w:t>The best accuracy, sensitivity, specificity</w:t>
        </w:r>
      </w:ins>
      <w:ins w:id="373" w:author="bijan mehralizadeh" w:date="2021-12-25T23:11:00Z">
        <w:r>
          <w:t>,</w:t>
        </w:r>
      </w:ins>
      <w:ins w:id="374" w:author="bijan mehralizadeh" w:date="2021-12-25T23:06:00Z">
        <w:r w:rsidRPr="00352206">
          <w:t xml:space="preserve"> and precision gained by adding new features to the baseline classification.</w:t>
        </w:r>
      </w:ins>
    </w:p>
    <w:tbl>
      <w:tblPr>
        <w:tblW w:w="10206"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387"/>
        <w:gridCol w:w="992"/>
        <w:gridCol w:w="1276"/>
        <w:gridCol w:w="1417"/>
        <w:gridCol w:w="1134"/>
      </w:tblGrid>
      <w:tr w:rsidR="005B28E1" w:rsidRPr="00401235" w14:paraId="21230E90" w14:textId="032E8408" w:rsidTr="00386369">
        <w:tc>
          <w:tcPr>
            <w:tcW w:w="5387"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276"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417"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386369">
        <w:tc>
          <w:tcPr>
            <w:tcW w:w="5387" w:type="dxa"/>
            <w:shd w:val="clear" w:color="auto" w:fill="auto"/>
          </w:tcPr>
          <w:p w14:paraId="58F278C3" w14:textId="240A8178" w:rsidR="005B28E1" w:rsidRPr="00F220D4" w:rsidRDefault="005B28E1">
            <w:pPr>
              <w:pStyle w:val="MDPI42tablebody"/>
              <w:spacing w:line="240" w:lineRule="auto"/>
              <w:jc w:val="left"/>
              <w:pPrChange w:id="375" w:author="Lily Mo" w:date="2021-12-25T21:52:00Z">
                <w:pPr>
                  <w:pStyle w:val="MDPI42tablebody"/>
                  <w:spacing w:line="240" w:lineRule="auto"/>
                </w:pPr>
              </w:pPrChange>
            </w:pPr>
            <w:r w:rsidRPr="00932AD5">
              <w:rPr>
                <w:rFonts w:ascii="Times New Roman" w:hAnsi="Times New Roman"/>
                <w:sz w:val="24"/>
                <w:szCs w:val="24"/>
              </w:rPr>
              <w:t>Baseline</w:t>
            </w:r>
            <w:ins w:id="376" w:author="Lily Mo" w:date="2021-12-25T21:53:00Z">
              <w:r w:rsidR="00D977E0">
                <w:rPr>
                  <w:rFonts w:ascii="Times New Roman" w:hAnsi="Times New Roman"/>
                  <w:sz w:val="24"/>
                  <w:szCs w:val="24"/>
                </w:rPr>
                <w:t xml:space="preserve"> features</w:t>
              </w:r>
            </w:ins>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276"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417"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386369">
        <w:tc>
          <w:tcPr>
            <w:tcW w:w="5387" w:type="dxa"/>
            <w:shd w:val="clear" w:color="auto" w:fill="auto"/>
          </w:tcPr>
          <w:p w14:paraId="225E0374" w14:textId="6FB06AA7" w:rsidR="005B28E1" w:rsidRPr="00F220D4" w:rsidRDefault="005B28E1">
            <w:pPr>
              <w:pStyle w:val="MDPI42tablebody"/>
              <w:spacing w:line="240" w:lineRule="auto"/>
              <w:jc w:val="left"/>
              <w:pPrChange w:id="377" w:author="Lily Mo" w:date="2021-12-25T21:52:00Z">
                <w:pPr>
                  <w:pStyle w:val="MDPI42tablebody"/>
                  <w:spacing w:line="240" w:lineRule="auto"/>
                </w:pPr>
              </w:pPrChange>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276"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417"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386369">
        <w:tc>
          <w:tcPr>
            <w:tcW w:w="5387" w:type="dxa"/>
            <w:shd w:val="clear" w:color="auto" w:fill="auto"/>
          </w:tcPr>
          <w:p w14:paraId="0CC52FC6" w14:textId="17AD3E12" w:rsidR="005B28E1" w:rsidRPr="00F220D4" w:rsidRDefault="005B28E1">
            <w:pPr>
              <w:pStyle w:val="MDPI42tablebody"/>
              <w:spacing w:line="240" w:lineRule="auto"/>
              <w:jc w:val="left"/>
              <w:pPrChange w:id="378" w:author="Lily Mo" w:date="2021-12-25T21:52:00Z">
                <w:pPr>
                  <w:pStyle w:val="MDPI42tablebody"/>
                  <w:spacing w:line="240" w:lineRule="auto"/>
                </w:pPr>
              </w:pPrChange>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276"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417"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386369">
        <w:tc>
          <w:tcPr>
            <w:tcW w:w="5387" w:type="dxa"/>
            <w:shd w:val="clear" w:color="auto" w:fill="auto"/>
          </w:tcPr>
          <w:p w14:paraId="5FF112A2" w14:textId="73C01642" w:rsidR="005B28E1" w:rsidRPr="00F220D4" w:rsidRDefault="005B28E1">
            <w:pPr>
              <w:pStyle w:val="MDPI42tablebody"/>
              <w:spacing w:line="240" w:lineRule="auto"/>
              <w:jc w:val="left"/>
              <w:pPrChange w:id="379" w:author="Lily Mo" w:date="2021-12-25T21:52:00Z">
                <w:pPr>
                  <w:pStyle w:val="MDPI42tablebody"/>
                  <w:spacing w:line="240" w:lineRule="auto"/>
                </w:pPr>
              </w:pPrChange>
            </w:pPr>
            <w:r w:rsidRPr="00932AD5">
              <w:rPr>
                <w:rFonts w:ascii="Times New Roman" w:hAnsi="Times New Roman"/>
                <w:sz w:val="24"/>
                <w:szCs w:val="24"/>
              </w:rPr>
              <w:t>Baseline, encoder features and new acceleration feature</w:t>
            </w:r>
          </w:p>
        </w:tc>
        <w:tc>
          <w:tcPr>
            <w:tcW w:w="992" w:type="dxa"/>
            <w:shd w:val="clear" w:color="auto" w:fill="auto"/>
          </w:tcPr>
          <w:p w14:paraId="3E64AB71" w14:textId="2B22D4C5" w:rsidR="005B28E1" w:rsidRPr="00F220D4" w:rsidRDefault="005B28E1" w:rsidP="005B28E1">
            <w:pPr>
              <w:pStyle w:val="MDPI42tablebody"/>
              <w:spacing w:line="240" w:lineRule="auto"/>
            </w:pPr>
            <w:r w:rsidRPr="00932AD5">
              <w:rPr>
                <w:rFonts w:ascii="Times New Roman" w:hAnsi="Times New Roman"/>
                <w:sz w:val="24"/>
                <w:szCs w:val="24"/>
              </w:rPr>
              <w:t>85.56</w:t>
            </w:r>
          </w:p>
        </w:tc>
        <w:tc>
          <w:tcPr>
            <w:tcW w:w="1276" w:type="dxa"/>
          </w:tcPr>
          <w:p w14:paraId="3711D8AE" w14:textId="72494788" w:rsidR="005B28E1" w:rsidRPr="00F220D4" w:rsidRDefault="005B28E1" w:rsidP="005B28E1">
            <w:pPr>
              <w:pStyle w:val="MDPI42tablebody"/>
              <w:spacing w:line="240" w:lineRule="auto"/>
            </w:pPr>
            <w:r w:rsidRPr="00932AD5">
              <w:rPr>
                <w:rFonts w:ascii="Times New Roman" w:hAnsi="Times New Roman"/>
                <w:sz w:val="24"/>
                <w:szCs w:val="24"/>
              </w:rPr>
              <w:t>81.67</w:t>
            </w:r>
          </w:p>
        </w:tc>
        <w:tc>
          <w:tcPr>
            <w:tcW w:w="1417" w:type="dxa"/>
            <w:shd w:val="clear" w:color="auto" w:fill="auto"/>
          </w:tcPr>
          <w:p w14:paraId="42B261C1" w14:textId="004A0E91" w:rsidR="005B28E1" w:rsidRPr="00F220D4" w:rsidRDefault="005B28E1" w:rsidP="005B28E1">
            <w:pPr>
              <w:pStyle w:val="MDPI42tablebody"/>
              <w:spacing w:line="240" w:lineRule="auto"/>
            </w:pPr>
            <w:r w:rsidRPr="00932AD5">
              <w:rPr>
                <w:rFonts w:ascii="Times New Roman" w:hAnsi="Times New Roman"/>
                <w:sz w:val="24"/>
                <w:szCs w:val="24"/>
              </w:rPr>
              <w:t>81.00</w:t>
            </w:r>
          </w:p>
        </w:tc>
        <w:tc>
          <w:tcPr>
            <w:tcW w:w="1134" w:type="dxa"/>
          </w:tcPr>
          <w:p w14:paraId="505CFB16" w14:textId="341D825B" w:rsidR="005B28E1" w:rsidRPr="00F220D4" w:rsidRDefault="005B28E1" w:rsidP="005B28E1">
            <w:pPr>
              <w:pStyle w:val="MDPI42tablebody"/>
              <w:spacing w:line="240" w:lineRule="auto"/>
            </w:pPr>
            <w:r w:rsidRPr="00932AD5">
              <w:rPr>
                <w:rFonts w:ascii="Times New Roman" w:hAnsi="Times New Roman"/>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7EC15C2D"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w:t>
      </w:r>
      <w:del w:id="380" w:author="bijan mehralizadeh" w:date="2021-12-25T23:12:00Z">
        <w:r w:rsidDel="007A6C97">
          <w:delText xml:space="preserve">i.e., …, in </w:delText>
        </w:r>
      </w:del>
      <w:r>
        <w:t xml:space="preserve">the feature set improved the classification accuracy. </w:t>
      </w:r>
    </w:p>
    <w:p w14:paraId="38D66B4F" w14:textId="0E7CDE71" w:rsidR="005B28E1" w:rsidRDefault="005B28E1" w:rsidP="005B28E1">
      <w:pPr>
        <w:pStyle w:val="MDPI31text"/>
      </w:pPr>
      <w:r>
        <w:t xml:space="preserve">The novelty of this research is its multi-modality structure resulting in the examination of ASD through a wider variety of symptoms. In order to reach this purpose, encoders are added to the system, which increases </w:t>
      </w:r>
      <w:ins w:id="381" w:author="bijan mehralizadeh" w:date="2021-12-25T23:12:00Z">
        <w:r w:rsidR="007A6C97">
          <w:t xml:space="preserve">the </w:t>
        </w:r>
      </w:ins>
      <w:r>
        <w:t xml:space="preserve">number of features. Since having a smaller learning space enhances the model functionality, feature reduction algorithms are implemented on each modality separately. </w:t>
      </w:r>
      <w:del w:id="382" w:author="bijan mehralizadeh" w:date="2021-12-25T23:13:00Z">
        <w:r w:rsidDel="007A6C97">
          <w:delText xml:space="preserve"> </w:delText>
        </w:r>
      </w:del>
      <w:r>
        <w:t>After applying two</w:t>
      </w:r>
      <w:del w:id="383" w:author="bijan mehralizadeh" w:date="2021-12-25T23:12:00Z">
        <w:r w:rsidDel="007A6C97">
          <w:delText xml:space="preserve"> stage feature reduction-including high correlated features elimination and most important features selection- selected features are combined together</w:delText>
        </w:r>
      </w:del>
      <w:ins w:id="384" w:author="bijan mehralizadeh" w:date="2021-12-25T23:12:00Z">
        <w:r w:rsidR="007A6C97">
          <w:t>-stage feature reduction, including high correlated features elimination and most important features selection, selected features are combined</w:t>
        </w:r>
      </w:ins>
      <w:r>
        <w:t xml:space="preserve">. Ultimately, the data is classified based on </w:t>
      </w:r>
      <w:del w:id="385" w:author="bijan mehralizadeh" w:date="2021-12-25T23:12:00Z">
        <w:r w:rsidDel="007A6C97">
          <w:delText>early fusion method which leads</w:delText>
        </w:r>
      </w:del>
      <w:ins w:id="386" w:author="bijan mehralizadeh" w:date="2021-12-25T23:12:00Z">
        <w:r w:rsidR="007A6C97">
          <w:t>the early fusion method, leading</w:t>
        </w:r>
      </w:ins>
      <w:r>
        <w:t xml:space="preserve"> to the best result.</w:t>
      </w:r>
    </w:p>
    <w:p w14:paraId="054137EA" w14:textId="45CDB793" w:rsidR="00903202" w:rsidRDefault="00903202" w:rsidP="00903202">
      <w:pPr>
        <w:pStyle w:val="MDPI21heading1"/>
      </w:pPr>
      <w:r>
        <w:t>9. Conclusion</w:t>
      </w:r>
    </w:p>
    <w:p w14:paraId="0961A17B" w14:textId="39175B85" w:rsidR="00903202" w:rsidRDefault="00903202" w:rsidP="00903202">
      <w:pPr>
        <w:pStyle w:val="MDPI31text"/>
      </w:pPr>
      <w:r>
        <w:t xml:space="preserve">In this paper, we introduced the intelligent toy car 2.0 </w:t>
      </w:r>
      <w:ins w:id="387" w:author="Lily Mo" w:date="2021-12-25T21:54:00Z">
        <w:r w:rsidR="00A36BC4">
          <w:t>by</w:t>
        </w:r>
        <w:r w:rsidR="00D977E0">
          <w:t xml:space="preserve"> </w:t>
        </w:r>
      </w:ins>
      <w:r>
        <w:t xml:space="preserve">which </w:t>
      </w:r>
      <w:del w:id="388" w:author="Lily Mo" w:date="2021-12-25T21:54:00Z">
        <w:r w:rsidDel="00D977E0">
          <w:delText xml:space="preserve">uses </w:delText>
        </w:r>
      </w:del>
      <w:r>
        <w:t>multi-modal ASD screening</w:t>
      </w:r>
      <w:ins w:id="389" w:author="Lily Mo" w:date="2021-12-25T21:54:00Z">
        <w:r w:rsidR="00D977E0">
          <w:t xml:space="preserve"> is </w:t>
        </w:r>
        <w:r w:rsidR="00A36BC4">
          <w:t>planned</w:t>
        </w:r>
      </w:ins>
      <w:r>
        <w:t xml:space="preserve">.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w:t>
      </w:r>
      <w:del w:id="390" w:author="bijan mehralizadeh" w:date="2021-12-25T23:13:00Z">
        <w:r w:rsidDel="007A6C97">
          <w:delText xml:space="preserve">in </w:delText>
        </w:r>
      </w:del>
      <w:r>
        <w:t xml:space="preserve">its low cost and limited need for expertise. It can be used at homes, daycares, or clinics for initial screening. </w:t>
      </w:r>
    </w:p>
    <w:p w14:paraId="017C9C77" w14:textId="57D3E89F" w:rsidR="00903202" w:rsidRDefault="00903202" w:rsidP="00903202">
      <w:pPr>
        <w:pStyle w:val="MDPI31text"/>
      </w:pPr>
      <w:r>
        <w:t xml:space="preserve">For </w:t>
      </w:r>
      <w:del w:id="391" w:author="bijan mehralizadeh" w:date="2021-12-25T23:13:00Z">
        <w:r w:rsidDel="007A6C97">
          <w:delText xml:space="preserve">the </w:delText>
        </w:r>
      </w:del>
      <w:r>
        <w:t>future work, we have to test the system on a wider population and test it on a variety of cognitive deficits to see if it can differentiate between different cognitive deficits or not. Consequently, at this stage, it can be used as a warning system to alarm the parents and care</w:t>
      </w:r>
      <w:del w:id="392" w:author="bijan mehralizadeh" w:date="2021-12-25T23:13:00Z">
        <w:r w:rsidDel="007A6C97">
          <w:delText xml:space="preserve"> </w:delText>
        </w:r>
      </w:del>
      <w:r>
        <w:t xml:space="preserve">givers to perform </w:t>
      </w:r>
      <w:ins w:id="393" w:author="bijan mehralizadeh" w:date="2021-12-25T23:13:00Z">
        <w:r w:rsidR="007A6C97">
          <w:t xml:space="preserve">a </w:t>
        </w:r>
      </w:ins>
      <w:r>
        <w:t xml:space="preserve">further evaluation through experts. </w:t>
      </w:r>
    </w:p>
    <w:p w14:paraId="61C19B95" w14:textId="3B57B622" w:rsidR="00903202" w:rsidRDefault="00903202" w:rsidP="00903202">
      <w:pPr>
        <w:pStyle w:val="MDPI31text"/>
      </w:pPr>
      <w:r>
        <w:t>Finally, the intelligent toy car can be used beside</w:t>
      </w:r>
      <w:ins w:id="394" w:author="bijan mehralizadeh" w:date="2021-12-25T23:14:00Z">
        <w:r w:rsidR="007A6C97">
          <w:t>s</w:t>
        </w:r>
      </w:ins>
      <w:r>
        <w:t xml:space="preserv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F7B1971" w:rsidR="00903202" w:rsidRDefault="00903202" w:rsidP="00903202">
      <w:pPr>
        <w:pStyle w:val="MDPI31text"/>
        <w:ind w:left="0" w:firstLine="0"/>
        <w:rPr>
          <w:ins w:id="395" w:author="bijan mehralizadeh" w:date="2021-12-26T14:05:00Z"/>
        </w:rPr>
      </w:pPr>
    </w:p>
    <w:p w14:paraId="008BAD6A" w14:textId="0C217C54" w:rsidR="00FD20E8" w:rsidRDefault="00FD20E8" w:rsidP="00903202">
      <w:pPr>
        <w:pStyle w:val="MDPI31text"/>
        <w:ind w:left="0" w:firstLine="0"/>
        <w:rPr>
          <w:ins w:id="396" w:author="bijan mehralizadeh" w:date="2021-12-26T14:05:00Z"/>
        </w:rPr>
      </w:pPr>
    </w:p>
    <w:p w14:paraId="7BAB4774" w14:textId="59FFB980" w:rsidR="00FD20E8" w:rsidRDefault="00FD20E8" w:rsidP="00903202">
      <w:pPr>
        <w:pStyle w:val="MDPI31text"/>
        <w:ind w:left="0" w:firstLine="0"/>
        <w:rPr>
          <w:ins w:id="397" w:author="bijan mehralizadeh" w:date="2021-12-26T14:05:00Z"/>
        </w:rPr>
      </w:pPr>
    </w:p>
    <w:p w14:paraId="427C4E0C" w14:textId="63A73586" w:rsidR="00FD20E8" w:rsidRDefault="00FD20E8" w:rsidP="00903202">
      <w:pPr>
        <w:pStyle w:val="MDPI31text"/>
        <w:ind w:left="0" w:firstLine="0"/>
        <w:rPr>
          <w:ins w:id="398" w:author="bijan mehralizadeh" w:date="2021-12-26T14:05:00Z"/>
        </w:rPr>
      </w:pPr>
    </w:p>
    <w:p w14:paraId="20BD2FD2" w14:textId="5865F968" w:rsidR="00FD20E8" w:rsidRDefault="00FD20E8" w:rsidP="00903202">
      <w:pPr>
        <w:pStyle w:val="MDPI31text"/>
        <w:ind w:left="0" w:firstLine="0"/>
        <w:rPr>
          <w:ins w:id="399" w:author="bijan mehralizadeh" w:date="2021-12-26T14:05:00Z"/>
        </w:rPr>
      </w:pPr>
    </w:p>
    <w:p w14:paraId="5B1DE0B9" w14:textId="7B58B8F2" w:rsidR="00FD20E8" w:rsidRDefault="00FD20E8" w:rsidP="00903202">
      <w:pPr>
        <w:pStyle w:val="MDPI31text"/>
        <w:ind w:left="0" w:firstLine="0"/>
        <w:rPr>
          <w:ins w:id="400" w:author="bijan mehralizadeh" w:date="2021-12-26T14:05:00Z"/>
        </w:rPr>
      </w:pPr>
    </w:p>
    <w:p w14:paraId="15BC19DF" w14:textId="0DF3B796" w:rsidR="00FD20E8" w:rsidRDefault="00FD20E8" w:rsidP="00903202">
      <w:pPr>
        <w:pStyle w:val="MDPI31text"/>
        <w:ind w:left="0" w:firstLine="0"/>
        <w:rPr>
          <w:ins w:id="401" w:author="bijan mehralizadeh" w:date="2021-12-26T14:05:00Z"/>
        </w:rPr>
      </w:pPr>
    </w:p>
    <w:p w14:paraId="59D69EED" w14:textId="61FB645B" w:rsidR="00FD20E8" w:rsidRDefault="00FD20E8" w:rsidP="00903202">
      <w:pPr>
        <w:pStyle w:val="MDPI31text"/>
        <w:ind w:left="0" w:firstLine="0"/>
        <w:rPr>
          <w:ins w:id="402" w:author="bijan mehralizadeh" w:date="2021-12-26T14:05:00Z"/>
        </w:rPr>
      </w:pPr>
    </w:p>
    <w:p w14:paraId="0445EEF3" w14:textId="20759158" w:rsidR="00FD20E8" w:rsidRDefault="00FD20E8" w:rsidP="00903202">
      <w:pPr>
        <w:pStyle w:val="MDPI31text"/>
        <w:ind w:left="0" w:firstLine="0"/>
        <w:rPr>
          <w:ins w:id="403" w:author="bijan mehralizadeh" w:date="2021-12-26T14:05:00Z"/>
        </w:rPr>
      </w:pPr>
    </w:p>
    <w:p w14:paraId="5955A114" w14:textId="77777777" w:rsidR="00FD20E8" w:rsidRDefault="00FD20E8" w:rsidP="00903202">
      <w:pPr>
        <w:pStyle w:val="MDPI31text"/>
        <w:ind w:left="0" w:firstLine="0"/>
      </w:pPr>
    </w:p>
    <w:p w14:paraId="49184EA8" w14:textId="77777777" w:rsidR="00903202" w:rsidRPr="00FA04F1" w:rsidRDefault="00903202" w:rsidP="00903202">
      <w:pPr>
        <w:pStyle w:val="MDPI21heading1"/>
        <w:ind w:left="0"/>
      </w:pPr>
      <w:r w:rsidRPr="00FA04F1">
        <w:lastRenderedPageBreak/>
        <w:t>References</w:t>
      </w:r>
    </w:p>
    <w:p w14:paraId="55646A34" w14:textId="77777777" w:rsidR="00903202" w:rsidRDefault="00903202" w:rsidP="00903202">
      <w:pPr>
        <w:pStyle w:val="MDPI31text"/>
        <w:ind w:left="0" w:firstLine="0"/>
      </w:pPr>
    </w:p>
    <w:p w14:paraId="74F6EEC6" w14:textId="77777777" w:rsidR="00FD20E8" w:rsidRPr="00FD20E8" w:rsidRDefault="00903202" w:rsidP="00FD20E8">
      <w:pPr>
        <w:pStyle w:val="EndNoteBibliography"/>
      </w:pPr>
      <w:r>
        <w:fldChar w:fldCharType="begin"/>
      </w:r>
      <w:r>
        <w:instrText xml:space="preserve"> ADDIN EN.REFLIST </w:instrText>
      </w:r>
      <w:r>
        <w:fldChar w:fldCharType="separate"/>
      </w:r>
      <w:r w:rsidR="00FD20E8" w:rsidRPr="00FD20E8">
        <w:t>1.</w:t>
      </w:r>
      <w:r w:rsidR="00FD20E8" w:rsidRPr="00FD20E8">
        <w:tab/>
        <w:t>American Psychiatric A. Diagnostic and Statistical Manual of Mental Disorders. Fifth Edition ed: American Psychiatric Association; 2013 2013/05/22/.</w:t>
      </w:r>
    </w:p>
    <w:p w14:paraId="5885FE06" w14:textId="77777777" w:rsidR="00FD20E8" w:rsidRPr="00FD20E8" w:rsidRDefault="00FD20E8" w:rsidP="00FD20E8">
      <w:pPr>
        <w:pStyle w:val="EndNoteBibliography"/>
      </w:pPr>
      <w:r w:rsidRPr="00FD20E8">
        <w:t>2.</w:t>
      </w:r>
      <w:r w:rsidRPr="00FD20E8">
        <w:tab/>
        <w:t>Prevalence of autism spectrum disorder among children aged 8 years - autism and developmental disabilities monitoring network, 11 sites, United States, 2010. MMWR Surveill Summ. 2014;63(2):1-21.</w:t>
      </w:r>
    </w:p>
    <w:p w14:paraId="6B68E6EA" w14:textId="77777777" w:rsidR="00FD20E8" w:rsidRPr="00FD20E8" w:rsidRDefault="00FD20E8" w:rsidP="00FD20E8">
      <w:pPr>
        <w:pStyle w:val="EndNoteBibliography"/>
      </w:pPr>
      <w:r w:rsidRPr="00FD20E8">
        <w:t>3.</w:t>
      </w:r>
      <w:r w:rsidRPr="00FD20E8">
        <w:tab/>
        <w:t>Thabtah F, Peebles D. Early Autism Screening: A Comprehensive Review. Int J Environ Res Public Health. 2019;16(18).</w:t>
      </w:r>
    </w:p>
    <w:p w14:paraId="23E6F3C3" w14:textId="77777777" w:rsidR="00FD20E8" w:rsidRPr="00FD20E8" w:rsidRDefault="00FD20E8" w:rsidP="00FD20E8">
      <w:pPr>
        <w:pStyle w:val="EndNoteBibliography"/>
      </w:pPr>
      <w:r w:rsidRPr="00FD20E8">
        <w:t>4.</w:t>
      </w:r>
      <w:r w:rsidRPr="00FD20E8">
        <w:tab/>
        <w:t>Brooks BA, Haynes K, Smith J, McFadden T, Robins DL. Implementation of Web-Based Autism Screening in an Urban Clinic. Clinical Pediatrics. 2015;55(10):927-34.</w:t>
      </w:r>
    </w:p>
    <w:p w14:paraId="41373982" w14:textId="77777777" w:rsidR="00FD20E8" w:rsidRPr="00FD20E8" w:rsidRDefault="00FD20E8" w:rsidP="00FD20E8">
      <w:pPr>
        <w:pStyle w:val="EndNoteBibliography"/>
      </w:pPr>
      <w:r w:rsidRPr="00FD20E8">
        <w:t>5.</w:t>
      </w:r>
      <w:r w:rsidRPr="00FD20E8">
        <w:tab/>
        <w:t>Shokoohi-Yekta M, Mahmoudi M, Bonab BG, Bagherzadeh AA, Moradi H, Pouretemad HR, et al. Developing Autism Screening Expert System (ASES). Global Journal on Technology. 2013;4(2).</w:t>
      </w:r>
    </w:p>
    <w:p w14:paraId="3FE3421F" w14:textId="77777777" w:rsidR="00FD20E8" w:rsidRPr="00FD20E8" w:rsidRDefault="00FD20E8" w:rsidP="00FD20E8">
      <w:pPr>
        <w:pStyle w:val="EndNoteBibliography"/>
      </w:pPr>
      <w:r w:rsidRPr="00FD20E8">
        <w:t>6.</w:t>
      </w:r>
      <w:r w:rsidRPr="00FD20E8">
        <w:tab/>
        <w:t>Crane L, Chester JW, Goddard L, Henry LA, Hill E. Experiences of autism diagnosis: A survey of over 1000 parents in the United Kingdom. Autism. 2015;20(2):153-62.</w:t>
      </w:r>
    </w:p>
    <w:p w14:paraId="4856D6AF" w14:textId="77777777" w:rsidR="00FD20E8" w:rsidRPr="00FD20E8" w:rsidRDefault="00FD20E8" w:rsidP="00FD20E8">
      <w:pPr>
        <w:pStyle w:val="EndNoteBibliography"/>
      </w:pPr>
      <w:r w:rsidRPr="00FD20E8">
        <w:t>7.</w:t>
      </w:r>
      <w:r w:rsidRPr="00FD20E8">
        <w:tab/>
        <w:t>Hewitson L. Scientific challenges in developing biological markers for autism. OA Autism. 2013;1(1):7.</w:t>
      </w:r>
    </w:p>
    <w:p w14:paraId="51568215" w14:textId="77777777" w:rsidR="00FD20E8" w:rsidRPr="00FD20E8" w:rsidRDefault="00FD20E8" w:rsidP="00FD20E8">
      <w:pPr>
        <w:pStyle w:val="EndNoteBibliography"/>
      </w:pPr>
      <w:r w:rsidRPr="00FD20E8">
        <w:t>8.</w:t>
      </w:r>
      <w:r w:rsidRPr="00FD20E8">
        <w:tab/>
        <w:t>Eslami T, Saeed F, editors. Auto-ASD-network: a technique based on deep learning and support vector machines for diagnosing autism spectrum disorder using fMRI data. Proceedings of the 10th ACM International Conference on Bioinformatics, Computational Biology and Health Informatics; 2019.</w:t>
      </w:r>
    </w:p>
    <w:p w14:paraId="0F995222" w14:textId="77777777" w:rsidR="00FD20E8" w:rsidRPr="00FD20E8" w:rsidRDefault="00FD20E8" w:rsidP="00FD20E8">
      <w:pPr>
        <w:pStyle w:val="EndNoteBibliography"/>
      </w:pPr>
      <w:r w:rsidRPr="00FD20E8">
        <w:t>9.</w:t>
      </w:r>
      <w:r w:rsidRPr="00FD20E8">
        <w:tab/>
        <w:t>Bosl WJ, Tager-Flusberg H, Nelson CA. EEG Analytics for Early Detection of Autism Spectrum Disorder: A data-driven approach. Scientific Reports. 2018;8(1):6828.</w:t>
      </w:r>
    </w:p>
    <w:p w14:paraId="344ED093" w14:textId="77777777" w:rsidR="00FD20E8" w:rsidRPr="00FD20E8" w:rsidRDefault="00FD20E8" w:rsidP="00FD20E8">
      <w:pPr>
        <w:pStyle w:val="EndNoteBibliography"/>
      </w:pPr>
      <w:r w:rsidRPr="00FD20E8">
        <w:t>10.</w:t>
      </w:r>
      <w:r w:rsidRPr="00FD20E8">
        <w:tab/>
        <w:t>Mohammadian Rad N, Kia SM, Zarbo C, van Laarhoven T, Jurman G, Venuti P, et al. Deep learning for automatic stereotypical motor movement detection using wearable sensors in autism spectrum disorders. Signal Processing. 2018;144:180-91.</w:t>
      </w:r>
    </w:p>
    <w:p w14:paraId="59153212" w14:textId="77777777" w:rsidR="00FD20E8" w:rsidRPr="00FD20E8" w:rsidRDefault="00FD20E8" w:rsidP="00FD20E8">
      <w:pPr>
        <w:pStyle w:val="EndNoteBibliography"/>
      </w:pPr>
      <w:r w:rsidRPr="00FD20E8">
        <w:t>11.</w:t>
      </w:r>
      <w:r w:rsidRPr="00FD20E8">
        <w:tab/>
        <w:t>Nag A, Haber N, Voss C, Tamura S, Daniels J, Ma J, et al. Toward Continuous Social Phenotyping: Analyzing Gaze Patterns in an Emotion Recognition Task for Children With Autism Through Wearable Smart Glasses. J Med Internet Res. 2020;22(4):e13810.</w:t>
      </w:r>
    </w:p>
    <w:p w14:paraId="3D470A91" w14:textId="77777777" w:rsidR="00FD20E8" w:rsidRPr="00FD20E8" w:rsidRDefault="00FD20E8" w:rsidP="00FD20E8">
      <w:pPr>
        <w:pStyle w:val="EndNoteBibliography"/>
      </w:pPr>
      <w:r w:rsidRPr="00FD20E8">
        <w:t>12.</w:t>
      </w:r>
      <w:r w:rsidRPr="00FD20E8">
        <w:tab/>
        <w:t>Moghadas M, Moradi H, editors. Analyzing Human-Robot Interaction Using Machine Vision for Autism screening. 2018 6th RSI International Conference on Robotics and Mechatronics (IcRoM); 2018 23-25 Oct. 2018.</w:t>
      </w:r>
    </w:p>
    <w:p w14:paraId="6A711A20" w14:textId="77777777" w:rsidR="00FD20E8" w:rsidRPr="00FD20E8" w:rsidRDefault="00FD20E8" w:rsidP="00FD20E8">
      <w:pPr>
        <w:pStyle w:val="EndNoteBibliography"/>
      </w:pPr>
      <w:r w:rsidRPr="00FD20E8">
        <w:t>13.</w:t>
      </w:r>
      <w:r w:rsidRPr="00FD20E8">
        <w:tab/>
        <w:t>Moradi H, Amiri SE, Ghanavi R, Aarabi BN, Pouretemad H-R, editors. Autism screening using an intelligent toy car. International Conference on Ubiquitous Computing and Ambient Intelligence; 2017: Springer.</w:t>
      </w:r>
    </w:p>
    <w:p w14:paraId="1B2B3152" w14:textId="77777777" w:rsidR="00FD20E8" w:rsidRPr="00FD20E8" w:rsidRDefault="00FD20E8" w:rsidP="00FD20E8">
      <w:pPr>
        <w:pStyle w:val="EndNoteBibliography"/>
      </w:pPr>
      <w:r w:rsidRPr="00FD20E8">
        <w:t>14.</w:t>
      </w:r>
      <w:r w:rsidRPr="00FD20E8">
        <w:tab/>
        <w:t>Rakić M, Cabezas M, Kushibar K, Oliver A, Lladó X. Improving the detection of autism spectrum disorder by combining structural and functional MRI information. NeuroImage: Clinical. 2020;25:102181.</w:t>
      </w:r>
    </w:p>
    <w:p w14:paraId="5C16B43B" w14:textId="77777777" w:rsidR="00FD20E8" w:rsidRPr="00FD20E8" w:rsidRDefault="00FD20E8" w:rsidP="00FD20E8">
      <w:pPr>
        <w:pStyle w:val="EndNoteBibliography"/>
      </w:pPr>
      <w:r w:rsidRPr="00FD20E8">
        <w:t>15.</w:t>
      </w:r>
      <w:r w:rsidRPr="00FD20E8">
        <w:tab/>
        <w:t>Kang J, Han X, Song J, Niu Z, Li X. The identification of children with autism spectrum disorder by SVM approach on EEG and eye-tracking data. Computers in Biology and Medicine. 2020;120:103722.</w:t>
      </w:r>
    </w:p>
    <w:p w14:paraId="0BA1BA4E" w14:textId="77777777" w:rsidR="00FD20E8" w:rsidRPr="00FD20E8" w:rsidRDefault="00FD20E8" w:rsidP="00FD20E8">
      <w:pPr>
        <w:pStyle w:val="EndNoteBibliography"/>
      </w:pPr>
      <w:r w:rsidRPr="00FD20E8">
        <w:t>16.</w:t>
      </w:r>
      <w:r w:rsidRPr="00FD20E8">
        <w:tab/>
        <w:t>Baron-Cohen S. Autism and Asperger syndrome. New York, NY, US: Oxford University Press; 2008. xii, 157-xii, p.</w:t>
      </w:r>
    </w:p>
    <w:p w14:paraId="3A3CA421" w14:textId="77777777" w:rsidR="00FD20E8" w:rsidRPr="00FD20E8" w:rsidRDefault="00FD20E8" w:rsidP="00FD20E8">
      <w:pPr>
        <w:pStyle w:val="EndNoteBibliography"/>
      </w:pPr>
      <w:r w:rsidRPr="00FD20E8">
        <w:t>17.</w:t>
      </w:r>
      <w:r w:rsidRPr="00FD20E8">
        <w:tab/>
        <w:t>Oberleitner R, Abowd G, Suri JS. Behavior Imaging®’s Assessment Technology: A Mobile Infrastructure to Transform Autism Diagnosis and Treatment. In: Casanova MF, El-Baz AS, Suri JS, editors. Imaging the Brain in Autism. New York, NY: Springer New York; 2013. p. 371-80.</w:t>
      </w:r>
    </w:p>
    <w:p w14:paraId="4DD90BF9" w14:textId="77777777" w:rsidR="00FD20E8" w:rsidRPr="00FD20E8" w:rsidRDefault="00FD20E8" w:rsidP="00FD20E8">
      <w:pPr>
        <w:pStyle w:val="EndNoteBibliography"/>
      </w:pPr>
      <w:r w:rsidRPr="00FD20E8">
        <w:t>18.</w:t>
      </w:r>
      <w:r w:rsidRPr="00FD20E8">
        <w:tab/>
        <w:t>Taban R, Parsa A, Moradi H, editors. Tip-Toe Walking Detection Using CPG Parameters from Skeleton Data Gathered by Kinect2017; Cham: Springer International Publishing.</w:t>
      </w:r>
    </w:p>
    <w:p w14:paraId="5779B87A" w14:textId="77777777" w:rsidR="00FD20E8" w:rsidRPr="00FD20E8" w:rsidRDefault="00FD20E8" w:rsidP="00FD20E8">
      <w:pPr>
        <w:pStyle w:val="EndNoteBibliography"/>
      </w:pPr>
      <w:r w:rsidRPr="00FD20E8">
        <w:t>19.</w:t>
      </w:r>
      <w:r w:rsidRPr="00FD20E8">
        <w:tab/>
        <w:t>Sapiro G, Hashemi J, Dawson G. Computer vision and behavioral phenotyping: an autism case study. Current Opinion in Biomedical Engineering. 2019;9:14-20.</w:t>
      </w:r>
    </w:p>
    <w:p w14:paraId="6BFF58B7" w14:textId="77777777" w:rsidR="00FD20E8" w:rsidRPr="00FD20E8" w:rsidRDefault="00FD20E8" w:rsidP="00FD20E8">
      <w:pPr>
        <w:pStyle w:val="EndNoteBibliography"/>
      </w:pPr>
      <w:r w:rsidRPr="00FD20E8">
        <w:lastRenderedPageBreak/>
        <w:t>20.</w:t>
      </w:r>
      <w:r w:rsidRPr="00FD20E8">
        <w:tab/>
        <w:t>Campbell K, Carpenter KL, Hashemi J, Espinosa S, Marsan S, Borg JS, et al. Computer vision analysis captures atypical attention in toddlers with autism. Autism. 2019;23(3):619-28.</w:t>
      </w:r>
    </w:p>
    <w:p w14:paraId="00672F93" w14:textId="77777777" w:rsidR="00FD20E8" w:rsidRPr="00FD20E8" w:rsidRDefault="00FD20E8" w:rsidP="00FD20E8">
      <w:pPr>
        <w:pStyle w:val="EndNoteBibliography"/>
      </w:pPr>
      <w:r w:rsidRPr="00FD20E8">
        <w:t>21.</w:t>
      </w:r>
      <w:r w:rsidRPr="00FD20E8">
        <w:tab/>
        <w:t>Lanini M, Bondioli M, Narzisi A, Pelagatti S, Chessa S, editors. Sensorized Toys to Identify the Early ‘Red Flags’ of Autistic Spectrum Disorders in Preschoolers2019; Cham: Springer International Publishing.</w:t>
      </w:r>
    </w:p>
    <w:p w14:paraId="632B00D5" w14:textId="77777777" w:rsidR="00FD20E8" w:rsidRPr="00FD20E8" w:rsidRDefault="00FD20E8" w:rsidP="00FD20E8">
      <w:pPr>
        <w:pStyle w:val="EndNoteBibliography"/>
      </w:pPr>
      <w:r w:rsidRPr="00FD20E8">
        <w:t>22.</w:t>
      </w:r>
      <w:r w:rsidRPr="00FD20E8">
        <w:tab/>
        <w:t>Harrop C, Green J, Hudry K. Play complexity and toy engagement in preschoolers with autism spectrum disorder: Do girls and boys differ? Autism. 2017;21(1):37-50.</w:t>
      </w:r>
    </w:p>
    <w:p w14:paraId="3FF451FE" w14:textId="77777777" w:rsidR="00FD20E8" w:rsidRPr="00FD20E8" w:rsidRDefault="00FD20E8" w:rsidP="00FD20E8">
      <w:pPr>
        <w:pStyle w:val="EndNoteBibliography"/>
      </w:pPr>
      <w:r w:rsidRPr="00FD20E8">
        <w:t>23.</w:t>
      </w:r>
      <w:r w:rsidRPr="00FD20E8">
        <w:tab/>
        <w:t>Virtanen P, Gommers R, Oliphant TE, Haberland M, Reddy T, Cournapeau D, et al. SciPy 1.0: fundamental algorithms for scientific computing in Python. Nature Methods. 2020;17(3):261-72.</w:t>
      </w:r>
    </w:p>
    <w:p w14:paraId="56A2C6B4" w14:textId="77777777" w:rsidR="00FD20E8" w:rsidRPr="00FD20E8" w:rsidRDefault="00FD20E8" w:rsidP="00FD20E8">
      <w:pPr>
        <w:pStyle w:val="EndNoteBibliography"/>
      </w:pPr>
      <w:r w:rsidRPr="00FD20E8">
        <w:t>24.</w:t>
      </w:r>
      <w:r w:rsidRPr="00FD20E8">
        <w:tab/>
        <w:t>Pedregosa F, Varoquaux G, Gramfort A, Michel V, Thirion B, Grisel O, et al. Scikit-learn: Machine learning in Python. the Journal of machine Learning research. 2011;12:2825-30.</w:t>
      </w:r>
    </w:p>
    <w:p w14:paraId="79B6B4D0" w14:textId="109C48D5" w:rsidR="00A86E9F" w:rsidRDefault="00903202" w:rsidP="00FD20E8">
      <w:pPr>
        <w:pStyle w:val="EndNoteBibliography"/>
      </w:pPr>
      <w:r>
        <w:fldChar w:fldCharType="end"/>
      </w:r>
      <w:ins w:id="404" w:author="bijan mehralizadeh" w:date="2021-12-25T23:42:00Z">
        <w:r w:rsidR="000D4560">
          <w:fldChar w:fldCharType="begin"/>
        </w:r>
        <w:r w:rsidR="000D4560">
          <w:instrText xml:space="preserve"> ADDIN </w:instrText>
        </w:r>
        <w:r w:rsidR="000D4560">
          <w:fldChar w:fldCharType="end"/>
        </w:r>
      </w:ins>
    </w:p>
    <w:sectPr w:rsidR="00A86E9F" w:rsidSect="00AF0644">
      <w:headerReference w:type="even" r:id="rId15"/>
      <w:head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8" w:author="Lily Mo" w:date="2021-12-25T21:47:00Z" w:initials="LM">
    <w:p w14:paraId="377E1C92" w14:textId="42FE3AEA" w:rsidR="00675E22" w:rsidRDefault="00675E22">
      <w:pPr>
        <w:pStyle w:val="CommentText"/>
      </w:pPr>
      <w:r>
        <w:rPr>
          <w:rStyle w:val="CommentReference"/>
        </w:rPr>
        <w:annotationRef/>
      </w:r>
      <w:r>
        <w:t>You have used one not both. Mention which one.</w:t>
      </w:r>
    </w:p>
  </w:comment>
  <w:comment w:id="336" w:author="Lily Mo" w:date="2021-12-25T21:49:00Z" w:initials="LM">
    <w:p w14:paraId="70A47277" w14:textId="42394C05" w:rsidR="00D977E0" w:rsidRDefault="00D977E0">
      <w:pPr>
        <w:pStyle w:val="CommentText"/>
      </w:pPr>
      <w:r>
        <w:rPr>
          <w:rStyle w:val="CommentReference"/>
        </w:rPr>
        <w:annotationRef/>
      </w:r>
      <w:r>
        <w:t xml:space="preserve">Exactly mention which feature selection method were used. You cannot say I used all three methods. </w:t>
      </w:r>
    </w:p>
  </w:comment>
  <w:comment w:id="345" w:author="Lily Mo" w:date="2021-12-25T21:56:00Z" w:initials="LM">
    <w:p w14:paraId="301423FA" w14:textId="7069322A" w:rsidR="008713F9" w:rsidRDefault="008713F9">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E1C92" w15:done="0"/>
  <w15:commentEx w15:paraId="70A47277" w15:done="0"/>
  <w15:commentEx w15:paraId="30142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0FEC" w16cex:dateUtc="2021-12-25T18:17:00Z"/>
  <w16cex:commentExtensible w16cex:durableId="25721081" w16cex:dateUtc="2021-12-25T18:19:00Z"/>
  <w16cex:commentExtensible w16cex:durableId="25721200" w16cex:dateUtc="2021-12-25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E1C92" w16cid:durableId="25720FEC"/>
  <w16cid:commentId w16cid:paraId="70A47277" w16cid:durableId="25721081"/>
  <w16cid:commentId w16cid:paraId="301423FA" w16cid:durableId="25721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0B2B" w14:textId="77777777" w:rsidR="00CD5D87" w:rsidRDefault="00CD5D87">
      <w:pPr>
        <w:spacing w:line="240" w:lineRule="auto"/>
      </w:pPr>
      <w:r>
        <w:separator/>
      </w:r>
    </w:p>
  </w:endnote>
  <w:endnote w:type="continuationSeparator" w:id="0">
    <w:p w14:paraId="08B2A3C8" w14:textId="77777777" w:rsidR="00CD5D87" w:rsidRDefault="00CD5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938D" w14:textId="77777777" w:rsidR="00CD5D87" w:rsidRDefault="00CD5D87">
      <w:pPr>
        <w:spacing w:line="240" w:lineRule="auto"/>
      </w:pPr>
      <w:r>
        <w:separator/>
      </w:r>
    </w:p>
  </w:footnote>
  <w:footnote w:type="continuationSeparator" w:id="0">
    <w:p w14:paraId="132A7857" w14:textId="77777777" w:rsidR="00CD5D87" w:rsidRDefault="00CD5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4"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rwUAq5ovg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0D4560"/>
    <w:rsid w:val="000E45E2"/>
    <w:rsid w:val="00104D24"/>
    <w:rsid w:val="001226A7"/>
    <w:rsid w:val="0014459E"/>
    <w:rsid w:val="00185980"/>
    <w:rsid w:val="001947D2"/>
    <w:rsid w:val="00195DAD"/>
    <w:rsid w:val="001A1BB3"/>
    <w:rsid w:val="001A27B2"/>
    <w:rsid w:val="001A57BF"/>
    <w:rsid w:val="001B38D4"/>
    <w:rsid w:val="001D057B"/>
    <w:rsid w:val="001E2AEB"/>
    <w:rsid w:val="00204327"/>
    <w:rsid w:val="0022638C"/>
    <w:rsid w:val="002266AA"/>
    <w:rsid w:val="002316BB"/>
    <w:rsid w:val="00242191"/>
    <w:rsid w:val="00253CA3"/>
    <w:rsid w:val="00256E65"/>
    <w:rsid w:val="00281E5B"/>
    <w:rsid w:val="0029420B"/>
    <w:rsid w:val="002B24FF"/>
    <w:rsid w:val="002C338C"/>
    <w:rsid w:val="002D650D"/>
    <w:rsid w:val="002E57DB"/>
    <w:rsid w:val="002E5B86"/>
    <w:rsid w:val="002F1BFE"/>
    <w:rsid w:val="00306AB3"/>
    <w:rsid w:val="00316C89"/>
    <w:rsid w:val="00326141"/>
    <w:rsid w:val="00330A75"/>
    <w:rsid w:val="003337EA"/>
    <w:rsid w:val="00337833"/>
    <w:rsid w:val="00354A5A"/>
    <w:rsid w:val="00386369"/>
    <w:rsid w:val="003D1D40"/>
    <w:rsid w:val="003D60EE"/>
    <w:rsid w:val="003E7640"/>
    <w:rsid w:val="003F4EFE"/>
    <w:rsid w:val="003F6C3A"/>
    <w:rsid w:val="00401235"/>
    <w:rsid w:val="00401D30"/>
    <w:rsid w:val="004164CE"/>
    <w:rsid w:val="00425371"/>
    <w:rsid w:val="00431D81"/>
    <w:rsid w:val="00462D59"/>
    <w:rsid w:val="0048108F"/>
    <w:rsid w:val="004B0B17"/>
    <w:rsid w:val="004B4287"/>
    <w:rsid w:val="004C3F57"/>
    <w:rsid w:val="004C46B1"/>
    <w:rsid w:val="004D04A7"/>
    <w:rsid w:val="004E0F98"/>
    <w:rsid w:val="004E21A1"/>
    <w:rsid w:val="004F0E02"/>
    <w:rsid w:val="005028E5"/>
    <w:rsid w:val="00502EEE"/>
    <w:rsid w:val="00511E44"/>
    <w:rsid w:val="005327C9"/>
    <w:rsid w:val="005660F6"/>
    <w:rsid w:val="005B28E1"/>
    <w:rsid w:val="005D13A9"/>
    <w:rsid w:val="005E0240"/>
    <w:rsid w:val="005E14E8"/>
    <w:rsid w:val="005E169E"/>
    <w:rsid w:val="00604EDE"/>
    <w:rsid w:val="00607F24"/>
    <w:rsid w:val="006204BC"/>
    <w:rsid w:val="00632077"/>
    <w:rsid w:val="006429BB"/>
    <w:rsid w:val="00675E22"/>
    <w:rsid w:val="00692393"/>
    <w:rsid w:val="006A7FF4"/>
    <w:rsid w:val="006C31FE"/>
    <w:rsid w:val="006D7B96"/>
    <w:rsid w:val="006E142A"/>
    <w:rsid w:val="00740B6F"/>
    <w:rsid w:val="0075794E"/>
    <w:rsid w:val="007628E6"/>
    <w:rsid w:val="0076686D"/>
    <w:rsid w:val="007674BF"/>
    <w:rsid w:val="00770948"/>
    <w:rsid w:val="0077402B"/>
    <w:rsid w:val="007A108C"/>
    <w:rsid w:val="007A283C"/>
    <w:rsid w:val="007A6C97"/>
    <w:rsid w:val="007D2775"/>
    <w:rsid w:val="007E1AD0"/>
    <w:rsid w:val="007E5740"/>
    <w:rsid w:val="00822B3D"/>
    <w:rsid w:val="00832857"/>
    <w:rsid w:val="00840934"/>
    <w:rsid w:val="00841933"/>
    <w:rsid w:val="0084440E"/>
    <w:rsid w:val="008523BB"/>
    <w:rsid w:val="008713F9"/>
    <w:rsid w:val="008838CF"/>
    <w:rsid w:val="008B5125"/>
    <w:rsid w:val="008F446B"/>
    <w:rsid w:val="00903202"/>
    <w:rsid w:val="0090497C"/>
    <w:rsid w:val="00933E2C"/>
    <w:rsid w:val="00956613"/>
    <w:rsid w:val="00964A28"/>
    <w:rsid w:val="00993A21"/>
    <w:rsid w:val="009D0DA8"/>
    <w:rsid w:val="009D5560"/>
    <w:rsid w:val="009E7E90"/>
    <w:rsid w:val="009F70E6"/>
    <w:rsid w:val="00A04FD6"/>
    <w:rsid w:val="00A0751C"/>
    <w:rsid w:val="00A36565"/>
    <w:rsid w:val="00A36BC4"/>
    <w:rsid w:val="00A65307"/>
    <w:rsid w:val="00A70B08"/>
    <w:rsid w:val="00A86E9F"/>
    <w:rsid w:val="00AA684A"/>
    <w:rsid w:val="00AB4FC6"/>
    <w:rsid w:val="00AE21BD"/>
    <w:rsid w:val="00AF0644"/>
    <w:rsid w:val="00AF5A91"/>
    <w:rsid w:val="00B00AFB"/>
    <w:rsid w:val="00B21347"/>
    <w:rsid w:val="00B341BE"/>
    <w:rsid w:val="00B4565F"/>
    <w:rsid w:val="00B4734C"/>
    <w:rsid w:val="00B84F5A"/>
    <w:rsid w:val="00BA2DA0"/>
    <w:rsid w:val="00BA570C"/>
    <w:rsid w:val="00BB5981"/>
    <w:rsid w:val="00BD2405"/>
    <w:rsid w:val="00BD5735"/>
    <w:rsid w:val="00BE0791"/>
    <w:rsid w:val="00C02A07"/>
    <w:rsid w:val="00C036E8"/>
    <w:rsid w:val="00C43255"/>
    <w:rsid w:val="00C45F1E"/>
    <w:rsid w:val="00C8316E"/>
    <w:rsid w:val="00C90EAB"/>
    <w:rsid w:val="00C90F92"/>
    <w:rsid w:val="00C9601A"/>
    <w:rsid w:val="00CA6896"/>
    <w:rsid w:val="00CD3203"/>
    <w:rsid w:val="00CD5D87"/>
    <w:rsid w:val="00CE7302"/>
    <w:rsid w:val="00CF5DE5"/>
    <w:rsid w:val="00D07230"/>
    <w:rsid w:val="00D223A8"/>
    <w:rsid w:val="00D2684C"/>
    <w:rsid w:val="00D32E9B"/>
    <w:rsid w:val="00D92691"/>
    <w:rsid w:val="00D94F8A"/>
    <w:rsid w:val="00D977E0"/>
    <w:rsid w:val="00DB04E8"/>
    <w:rsid w:val="00DC426C"/>
    <w:rsid w:val="00DC5535"/>
    <w:rsid w:val="00E034CE"/>
    <w:rsid w:val="00E11356"/>
    <w:rsid w:val="00E14822"/>
    <w:rsid w:val="00E22508"/>
    <w:rsid w:val="00E30E54"/>
    <w:rsid w:val="00E53C4E"/>
    <w:rsid w:val="00E70428"/>
    <w:rsid w:val="00E943BD"/>
    <w:rsid w:val="00E94AAD"/>
    <w:rsid w:val="00EA77BB"/>
    <w:rsid w:val="00EF7C2A"/>
    <w:rsid w:val="00F00695"/>
    <w:rsid w:val="00F25D88"/>
    <w:rsid w:val="00F27764"/>
    <w:rsid w:val="00F528DD"/>
    <w:rsid w:val="00F57906"/>
    <w:rsid w:val="00F658F9"/>
    <w:rsid w:val="00FD20E8"/>
    <w:rsid w:val="00FE6213"/>
    <w:rsid w:val="00FE643B"/>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smart_car\pape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80</TotalTime>
  <Pages>9</Pages>
  <Words>9518</Words>
  <Characters>54257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63648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11</cp:revision>
  <cp:lastPrinted>2021-12-25T21:23:00Z</cp:lastPrinted>
  <dcterms:created xsi:type="dcterms:W3CDTF">2021-12-25T20:08:00Z</dcterms:created>
  <dcterms:modified xsi:type="dcterms:W3CDTF">2021-12-29T16:23:00Z</dcterms:modified>
</cp:coreProperties>
</file>