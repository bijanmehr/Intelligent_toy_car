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B331" w14:textId="77777777" w:rsidR="00A86E9F" w:rsidRPr="006453D9" w:rsidRDefault="00A86E9F" w:rsidP="00A86E9F">
      <w:pPr>
        <w:pStyle w:val="MDPI11articletype"/>
      </w:pPr>
      <w:r w:rsidRPr="006453D9">
        <w:t>Type of the Paper (Article, Review, Communication, etc.)</w:t>
      </w:r>
    </w:p>
    <w:p w14:paraId="63CE3C62" w14:textId="319B3A19" w:rsidR="00A86E9F" w:rsidRPr="00E14822" w:rsidRDefault="00E14822" w:rsidP="00A86E9F">
      <w:pPr>
        <w:pStyle w:val="MDPI12title"/>
        <w:rPr>
          <w:rFonts w:ascii="Arial" w:hAnsi="Arial" w:cs="Arial" w:hint="cs"/>
          <w:lang w:bidi="ar-SA"/>
        </w:rPr>
      </w:pPr>
      <w:r>
        <w:t>An Intelligent Toy Car for Autism Screening using Multi-Modal Features</w:t>
      </w:r>
    </w:p>
    <w:p w14:paraId="79EF76C8" w14:textId="4327A31D" w:rsidR="00F00695" w:rsidRDefault="00903202" w:rsidP="00A86E9F">
      <w:pPr>
        <w:pStyle w:val="MDPI13authornames"/>
      </w:pPr>
      <w:r>
        <w:t>Bijan Mehralizadeh</w:t>
      </w:r>
      <w:r w:rsidR="00A86E9F" w:rsidRPr="00D945EC">
        <w:t xml:space="preserve"> </w:t>
      </w:r>
      <w:r w:rsidR="00A86E9F" w:rsidRPr="001F31D1">
        <w:rPr>
          <w:vertAlign w:val="superscript"/>
        </w:rPr>
        <w:t>1</w:t>
      </w:r>
      <w:r w:rsidR="00A86E9F" w:rsidRPr="00D945EC">
        <w:t xml:space="preserve">, </w:t>
      </w:r>
      <w:r>
        <w:t>Bahar Baradaran</w:t>
      </w:r>
      <w:r w:rsidR="00A86E9F" w:rsidRPr="00D945EC">
        <w:t xml:space="preserve"> </w:t>
      </w:r>
      <w:r w:rsidR="00A86E9F" w:rsidRPr="001F31D1">
        <w:rPr>
          <w:vertAlign w:val="superscript"/>
        </w:rPr>
        <w:t>2</w:t>
      </w:r>
      <w:r w:rsidRPr="00D945EC">
        <w:t xml:space="preserve">, </w:t>
      </w:r>
      <w:r>
        <w:t>Shahab Nikkho</w:t>
      </w:r>
      <w:del w:id="0" w:author="Lily Mo" w:date="2021-12-25T21:23:00Z">
        <w:r w:rsidDel="00E14822">
          <w:rPr>
            <w:vertAlign w:val="superscript"/>
          </w:rPr>
          <w:delText>3</w:delText>
        </w:r>
      </w:del>
      <w:ins w:id="1" w:author="Lily Mo" w:date="2021-12-25T21:23:00Z">
        <w:r w:rsidR="00E14822">
          <w:rPr>
            <w:vertAlign w:val="superscript"/>
          </w:rPr>
          <w:t>,3</w:t>
        </w:r>
      </w:ins>
      <w:r w:rsidR="00E14822">
        <w:t>, Pegah Soleiman</w:t>
      </w:r>
      <w:ins w:id="2" w:author="Lily Mo" w:date="2021-12-25T21:23:00Z">
        <w:r w:rsidR="00E14822">
          <w:rPr>
            <w:vertAlign w:val="superscript"/>
          </w:rPr>
          <w:t>2</w:t>
        </w:r>
      </w:ins>
      <w:r w:rsidR="00E14822">
        <w:t xml:space="preserve">, </w:t>
      </w:r>
      <w:r w:rsidR="00A86E9F" w:rsidRPr="00D945EC">
        <w:t xml:space="preserve">and </w:t>
      </w:r>
      <w:r>
        <w:t>Hadi</w:t>
      </w:r>
      <w:r w:rsidR="00A86E9F" w:rsidRPr="00D945EC">
        <w:t xml:space="preserve"> </w:t>
      </w:r>
      <w:r>
        <w:t>Moradi</w:t>
      </w:r>
      <w:r w:rsidR="00A86E9F" w:rsidRPr="00D945EC">
        <w:t xml:space="preserve"> </w:t>
      </w:r>
      <w:ins w:id="3" w:author="Lily Mo" w:date="2021-12-25T21:23:00Z">
        <w:r w:rsidR="00E14822">
          <w:rPr>
            <w:vertAlign w:val="superscript"/>
          </w:rPr>
          <w:t>2</w:t>
        </w:r>
      </w:ins>
      <w:del w:id="4" w:author="Lily Mo" w:date="2021-12-25T21:23:00Z">
        <w:r w:rsidDel="00E14822">
          <w:rPr>
            <w:vertAlign w:val="superscript"/>
          </w:rPr>
          <w:delText>4</w:delText>
        </w:r>
      </w:del>
      <w:r w:rsidR="00E14822">
        <w:rPr>
          <w:vertAlign w:val="superscript"/>
        </w:rPr>
        <w:t>,*</w:t>
      </w:r>
    </w:p>
    <w:tbl>
      <w:tblPr>
        <w:tblpPr w:leftFromText="198" w:rightFromText="198" w:vertAnchor="page" w:horzAnchor="margin" w:tblpY="9286"/>
        <w:tblW w:w="2410" w:type="dxa"/>
        <w:tblLayout w:type="fixed"/>
        <w:tblCellMar>
          <w:left w:w="0" w:type="dxa"/>
          <w:right w:w="0" w:type="dxa"/>
        </w:tblCellMar>
        <w:tblLook w:val="04A0" w:firstRow="1" w:lastRow="0" w:firstColumn="1" w:lastColumn="0" w:noHBand="0" w:noVBand="1"/>
      </w:tblPr>
      <w:tblGrid>
        <w:gridCol w:w="2410"/>
      </w:tblGrid>
      <w:tr w:rsidR="00F00695" w:rsidRPr="00401235" w14:paraId="578AE15B" w14:textId="77777777" w:rsidTr="00E31ECD">
        <w:tc>
          <w:tcPr>
            <w:tcW w:w="2410" w:type="dxa"/>
            <w:shd w:val="clear" w:color="auto" w:fill="auto"/>
          </w:tcPr>
          <w:p w14:paraId="72ACC82B" w14:textId="77777777" w:rsidR="00F00695" w:rsidRPr="000855EA" w:rsidRDefault="00F00695" w:rsidP="00E31ECD">
            <w:pPr>
              <w:pStyle w:val="MDPI61Citation"/>
              <w:spacing w:line="240" w:lineRule="exact"/>
            </w:pPr>
            <w:r w:rsidRPr="000855EA">
              <w:rPr>
                <w:b/>
              </w:rPr>
              <w:t>Citation:</w:t>
            </w:r>
            <w:r w:rsidRPr="00401235">
              <w:t xml:space="preserve"> </w:t>
            </w:r>
            <w:r>
              <w:t xml:space="preserve">Lastname, F.; Lastname, F.; Lastname, F. Title. </w:t>
            </w:r>
            <w:r>
              <w:rPr>
                <w:i/>
              </w:rPr>
              <w:t xml:space="preserve">Sustainability </w:t>
            </w:r>
            <w:r w:rsidRPr="00BE0791">
              <w:rPr>
                <w:b/>
              </w:rPr>
              <w:t>2021</w:t>
            </w:r>
            <w:r>
              <w:t xml:space="preserve">, </w:t>
            </w:r>
            <w:r w:rsidRPr="00BE0791">
              <w:rPr>
                <w:i/>
              </w:rPr>
              <w:t>13</w:t>
            </w:r>
            <w:r>
              <w:t>, x. https://doi.org/10.3390/xxxxx</w:t>
            </w:r>
          </w:p>
          <w:p w14:paraId="69882104" w14:textId="77777777" w:rsidR="00F00695" w:rsidRDefault="00F00695" w:rsidP="00E31ECD">
            <w:pPr>
              <w:pStyle w:val="MDPI14history"/>
              <w:spacing w:before="240" w:after="240"/>
              <w:rPr>
                <w:rFonts w:ascii="SimSun" w:eastAsia="SimSun" w:hAnsi="SimSun" w:cs="SimSun"/>
                <w:lang w:eastAsia="zh-CN"/>
              </w:rPr>
            </w:pPr>
            <w:r>
              <w:t>Academic Editor: Firstname Lastname</w:t>
            </w:r>
          </w:p>
          <w:p w14:paraId="266778FC" w14:textId="77777777" w:rsidR="00F00695" w:rsidRDefault="00F00695" w:rsidP="00E31ECD">
            <w:pPr>
              <w:pStyle w:val="MDPI14history"/>
              <w:rPr>
                <w:rFonts w:ascii="SimSun" w:eastAsia="SimSun" w:hAnsi="SimSun" w:cs="SimSun"/>
              </w:rPr>
            </w:pPr>
            <w:r>
              <w:rPr>
                <w:szCs w:val="14"/>
              </w:rPr>
              <w:t>Received: date</w:t>
            </w:r>
          </w:p>
          <w:p w14:paraId="6A992FEA" w14:textId="77777777" w:rsidR="00F00695" w:rsidRDefault="00F00695" w:rsidP="00E31ECD">
            <w:pPr>
              <w:pStyle w:val="MDPI14history"/>
              <w:rPr>
                <w:szCs w:val="14"/>
              </w:rPr>
            </w:pPr>
            <w:r>
              <w:rPr>
                <w:szCs w:val="14"/>
              </w:rPr>
              <w:t>Accepted: date</w:t>
            </w:r>
          </w:p>
          <w:p w14:paraId="11D01215" w14:textId="77777777" w:rsidR="00F00695" w:rsidRDefault="00F00695" w:rsidP="00E31ECD">
            <w:pPr>
              <w:pStyle w:val="MDPI14history"/>
              <w:spacing w:after="240"/>
              <w:rPr>
                <w:szCs w:val="14"/>
              </w:rPr>
            </w:pPr>
            <w:r>
              <w:rPr>
                <w:szCs w:val="14"/>
              </w:rPr>
              <w:t>Published: date</w:t>
            </w:r>
          </w:p>
          <w:p w14:paraId="76525C95" w14:textId="77777777" w:rsidR="00F00695" w:rsidRPr="00401235" w:rsidRDefault="00F00695" w:rsidP="00E31ECD">
            <w:pPr>
              <w:pStyle w:val="MDPI63Notes"/>
              <w:jc w:val="both"/>
            </w:pPr>
            <w:r w:rsidRPr="00401235">
              <w:rPr>
                <w:b/>
              </w:rPr>
              <w:t>Publisher’s Note:</w:t>
            </w:r>
            <w:r w:rsidRPr="00401235">
              <w:t xml:space="preserve"> MDPI stays neutral with regard to jurisdictional claims in published maps and institutional affiliations.</w:t>
            </w:r>
          </w:p>
          <w:p w14:paraId="50B6BFBB" w14:textId="77777777" w:rsidR="00F00695" w:rsidRPr="00401235" w:rsidRDefault="00F00695" w:rsidP="00E31ECD">
            <w:pPr>
              <w:adjustRightInd w:val="0"/>
              <w:snapToGrid w:val="0"/>
              <w:spacing w:before="240" w:line="240" w:lineRule="atLeast"/>
              <w:ind w:right="113"/>
              <w:jc w:val="left"/>
              <w:rPr>
                <w:rFonts w:eastAsia="DengXian"/>
                <w:bCs/>
                <w:sz w:val="14"/>
                <w:szCs w:val="14"/>
                <w:lang w:bidi="en-US"/>
              </w:rPr>
            </w:pPr>
            <w:r w:rsidRPr="00401235">
              <w:rPr>
                <w:rFonts w:eastAsia="DengXian"/>
              </w:rPr>
              <w:drawing>
                <wp:inline distT="0" distB="0" distL="0" distR="0" wp14:anchorId="714397C8" wp14:editId="4922B63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DE64FAA" w14:textId="77777777" w:rsidR="00F00695" w:rsidRPr="00401235" w:rsidRDefault="00F00695" w:rsidP="00E31ECD">
            <w:pPr>
              <w:adjustRightInd w:val="0"/>
              <w:snapToGrid w:val="0"/>
              <w:spacing w:before="60" w:line="240" w:lineRule="atLeast"/>
              <w:ind w:right="113"/>
              <w:rPr>
                <w:rFonts w:eastAsia="DengXian"/>
                <w:bCs/>
                <w:sz w:val="14"/>
                <w:szCs w:val="14"/>
                <w:lang w:bidi="en-US"/>
              </w:rPr>
            </w:pPr>
            <w:r w:rsidRPr="00401235">
              <w:rPr>
                <w:rFonts w:eastAsia="DengXian"/>
                <w:b/>
                <w:bCs/>
                <w:sz w:val="14"/>
                <w:szCs w:val="14"/>
                <w:lang w:bidi="en-US"/>
              </w:rPr>
              <w:t>Copyright:</w:t>
            </w:r>
            <w:r w:rsidRPr="00401235">
              <w:rPr>
                <w:rFonts w:eastAsia="DengXian"/>
                <w:bCs/>
                <w:sz w:val="14"/>
                <w:szCs w:val="14"/>
                <w:lang w:bidi="en-US"/>
              </w:rPr>
              <w:t xml:space="preserve"> </w:t>
            </w:r>
            <w:r>
              <w:rPr>
                <w:rFonts w:eastAsia="DengXian"/>
                <w:bCs/>
                <w:sz w:val="14"/>
                <w:szCs w:val="14"/>
                <w:lang w:bidi="en-US"/>
              </w:rPr>
              <w:t>© 2021</w:t>
            </w:r>
            <w:r w:rsidRPr="00401235">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401235">
              <w:rPr>
                <w:rFonts w:eastAsia="DengXian"/>
                <w:bCs/>
                <w:sz w:val="14"/>
                <w:szCs w:val="14"/>
                <w:lang w:bidi="en-US"/>
              </w:rPr>
              <w:t>Attribution (CC BY) license (</w:t>
            </w:r>
            <w:r>
              <w:rPr>
                <w:rFonts w:eastAsia="DengXian"/>
                <w:bCs/>
                <w:sz w:val="14"/>
                <w:szCs w:val="14"/>
                <w:lang w:bidi="en-US"/>
              </w:rPr>
              <w:t>https://</w:t>
            </w:r>
            <w:r w:rsidRPr="00401235">
              <w:rPr>
                <w:rFonts w:eastAsia="DengXian"/>
                <w:bCs/>
                <w:sz w:val="14"/>
                <w:szCs w:val="14"/>
                <w:lang w:bidi="en-US"/>
              </w:rPr>
              <w:t>creativecommons.org/licenses/by/4.0/).</w:t>
            </w:r>
          </w:p>
        </w:tc>
      </w:tr>
    </w:tbl>
    <w:p w14:paraId="05F44D88" w14:textId="77777777" w:rsidR="00A86E9F" w:rsidRPr="00D945EC" w:rsidRDefault="00AA684A" w:rsidP="00A86E9F">
      <w:pPr>
        <w:pStyle w:val="MDPI16affiliation"/>
      </w:pPr>
      <w:r w:rsidRPr="00AA684A">
        <w:rPr>
          <w:vertAlign w:val="superscript"/>
        </w:rPr>
        <w:t>1</w:t>
      </w:r>
      <w:r w:rsidR="00A86E9F" w:rsidRPr="00D945EC">
        <w:tab/>
        <w:t>Affiliation 1; e-mail@e-mail.com</w:t>
      </w:r>
    </w:p>
    <w:p w14:paraId="084F1C59" w14:textId="7CCAB059" w:rsidR="00A86E9F" w:rsidRDefault="00A86E9F" w:rsidP="00A86E9F">
      <w:pPr>
        <w:pStyle w:val="MDPI16affiliation"/>
        <w:rPr>
          <w:ins w:id="5" w:author="Lily Mo" w:date="2021-12-25T21:22:00Z"/>
        </w:rPr>
      </w:pPr>
      <w:r w:rsidRPr="00D945EC">
        <w:rPr>
          <w:vertAlign w:val="superscript"/>
        </w:rPr>
        <w:t>2</w:t>
      </w:r>
      <w:r w:rsidRPr="00D945EC">
        <w:tab/>
      </w:r>
      <w:del w:id="6" w:author="Lily Mo" w:date="2021-12-25T21:22:00Z">
        <w:r w:rsidRPr="00D945EC" w:rsidDel="00E14822">
          <w:delText xml:space="preserve">Affiliation </w:delText>
        </w:r>
      </w:del>
      <w:ins w:id="7" w:author="Lily Mo" w:date="2021-12-25T21:22:00Z">
        <w:r w:rsidR="00E14822">
          <w:t>School of ECE, Univers</w:t>
        </w:r>
      </w:ins>
      <w:ins w:id="8" w:author="Lily Mo" w:date="2021-12-25T21:23:00Z">
        <w:r w:rsidR="00E14822">
          <w:t>ity of Tehran, Tehran, Iran</w:t>
        </w:r>
      </w:ins>
      <w:del w:id="9" w:author="Lily Mo" w:date="2021-12-25T21:23:00Z">
        <w:r w:rsidRPr="00D945EC" w:rsidDel="00E14822">
          <w:delText>2</w:delText>
        </w:r>
      </w:del>
      <w:r w:rsidRPr="00D945EC">
        <w:t xml:space="preserve">; </w:t>
      </w:r>
      <w:ins w:id="10" w:author="Lily Mo" w:date="2021-12-25T21:22:00Z">
        <w:r w:rsidR="00E14822">
          <w:fldChar w:fldCharType="begin"/>
        </w:r>
        <w:r w:rsidR="00E14822">
          <w:instrText xml:space="preserve"> HYPERLINK "mailto:</w:instrText>
        </w:r>
      </w:ins>
      <w:r w:rsidR="00E14822" w:rsidRPr="00D945EC">
        <w:instrText>e-mail@e-mail.com</w:instrText>
      </w:r>
      <w:ins w:id="11" w:author="Lily Mo" w:date="2021-12-25T21:22:00Z">
        <w:r w:rsidR="00E14822">
          <w:instrText xml:space="preserve">" </w:instrText>
        </w:r>
        <w:r w:rsidR="00E14822">
          <w:fldChar w:fldCharType="separate"/>
        </w:r>
      </w:ins>
      <w:r w:rsidR="00E14822" w:rsidRPr="006F0051">
        <w:rPr>
          <w:rStyle w:val="Hyperlink"/>
        </w:rPr>
        <w:t>e-mail@e-mail.com</w:t>
      </w:r>
      <w:ins w:id="12" w:author="Lily Mo" w:date="2021-12-25T21:22:00Z">
        <w:r w:rsidR="00E14822">
          <w:fldChar w:fldCharType="end"/>
        </w:r>
      </w:ins>
    </w:p>
    <w:p w14:paraId="45FF7E18" w14:textId="7765DA78" w:rsidR="00E14822" w:rsidRPr="00D945EC" w:rsidRDefault="00E14822" w:rsidP="00E14822">
      <w:pPr>
        <w:pStyle w:val="MDPI16affiliation"/>
      </w:pPr>
      <w:ins w:id="13" w:author="Lily Mo" w:date="2021-12-25T21:22:00Z">
        <w:r>
          <w:t>3</w:t>
        </w:r>
      </w:ins>
      <w:ins w:id="14" w:author="Lily Mo" w:date="2021-12-25T21:23:00Z">
        <w:r>
          <w:t xml:space="preserve"> Schoo</w:t>
        </w:r>
      </w:ins>
      <w:ins w:id="15" w:author="Lily Mo" w:date="2021-12-25T21:24:00Z">
        <w:r>
          <w:t xml:space="preserve">l of …., </w:t>
        </w:r>
        <w:commentRangeStart w:id="16"/>
        <w:r>
          <w:t>University of Oregon, Oregon, USA</w:t>
        </w:r>
        <w:commentRangeEnd w:id="16"/>
        <w:r>
          <w:rPr>
            <w:rStyle w:val="CommentReference"/>
            <w:rFonts w:eastAsia="SimSun"/>
            <w:noProof/>
            <w:lang w:eastAsia="zh-CN" w:bidi="ar-SA"/>
          </w:rPr>
          <w:commentReference w:id="16"/>
        </w:r>
      </w:ins>
    </w:p>
    <w:p w14:paraId="5DFF2FD0" w14:textId="2FA42991" w:rsidR="00A86E9F" w:rsidRPr="00550626" w:rsidRDefault="00A86E9F" w:rsidP="00A86E9F">
      <w:pPr>
        <w:pStyle w:val="MDPI16affiliation"/>
      </w:pPr>
      <w:r w:rsidRPr="002C338C">
        <w:rPr>
          <w:b/>
        </w:rPr>
        <w:t>*</w:t>
      </w:r>
      <w:r w:rsidRPr="00D945EC">
        <w:tab/>
        <w:t xml:space="preserve">Correspondence: </w:t>
      </w:r>
      <w:r w:rsidR="00E14822">
        <w:t>moradih</w:t>
      </w:r>
      <w:r w:rsidRPr="00D945EC">
        <w:t>@</w:t>
      </w:r>
      <w:r w:rsidR="00E14822">
        <w:t>ut.ac.ir</w:t>
      </w:r>
      <w:r w:rsidRPr="00D945EC">
        <w:t>; Tel.:</w:t>
      </w:r>
      <w:ins w:id="17" w:author="Lily Mo" w:date="2021-12-25T21:22:00Z">
        <w:r w:rsidR="00E14822">
          <w:t xml:space="preserve">+98-21-82084960, </w:t>
        </w:r>
      </w:ins>
      <w:del w:id="18" w:author="Lily Mo" w:date="2021-12-25T21:22:00Z">
        <w:r w:rsidRPr="00D945EC" w:rsidDel="00E14822">
          <w:delText xml:space="preserve"> (optional; include country code; if there are multiple correspondin</w:delText>
        </w:r>
        <w:r w:rsidDel="00E14822">
          <w:delText>g authors, add author initials)</w:delText>
        </w:r>
      </w:del>
    </w:p>
    <w:p w14:paraId="7D94226E" w14:textId="5D9F0963" w:rsidR="005E169E" w:rsidRDefault="005E169E" w:rsidP="00A86E9F">
      <w:pPr>
        <w:pStyle w:val="MDPI18keywords"/>
        <w:rPr>
          <w:b/>
          <w:snapToGrid/>
          <w:szCs w:val="18"/>
        </w:rPr>
      </w:pPr>
      <w:r w:rsidRPr="005E169E">
        <w:rPr>
          <w:b/>
          <w:snapToGrid/>
          <w:szCs w:val="18"/>
        </w:rPr>
        <w:t xml:space="preserve">Early screening, which can lead to early diagnosis and intervention of children with autism (ASD), can significantly improve the life quality of children with autism. The observational process of ASD diagnosis and lack of experts make the technology-based ASD screening methods more necessary. Early ASD screening based on behaviors is one of the most reliable methods that could be done by analyzing children’s playing patterns. </w:t>
      </w:r>
      <w:ins w:id="19" w:author="Lily Mo" w:date="2021-12-25T21:24:00Z">
        <w:r w:rsidR="00E14822">
          <w:rPr>
            <w:b/>
            <w:snapToGrid/>
            <w:szCs w:val="18"/>
          </w:rPr>
          <w:t xml:space="preserve">In </w:t>
        </w:r>
      </w:ins>
      <w:del w:id="20" w:author="Lily Mo" w:date="2021-12-25T21:24:00Z">
        <w:r w:rsidRPr="005E169E" w:rsidDel="00E14822">
          <w:rPr>
            <w:b/>
            <w:snapToGrid/>
            <w:szCs w:val="18"/>
          </w:rPr>
          <w:delText>T</w:delText>
        </w:r>
      </w:del>
      <w:ins w:id="21" w:author="Lily Mo" w:date="2021-12-25T21:24:00Z">
        <w:r w:rsidR="00E14822">
          <w:rPr>
            <w:b/>
            <w:snapToGrid/>
            <w:szCs w:val="18"/>
          </w:rPr>
          <w:t>t</w:t>
        </w:r>
      </w:ins>
      <w:r w:rsidRPr="005E169E">
        <w:rPr>
          <w:b/>
          <w:snapToGrid/>
          <w:szCs w:val="18"/>
        </w:rPr>
        <w:t>his paper</w:t>
      </w:r>
      <w:ins w:id="22" w:author="Lily Mo" w:date="2021-12-25T21:24:00Z">
        <w:r w:rsidR="00E14822">
          <w:rPr>
            <w:b/>
            <w:snapToGrid/>
            <w:szCs w:val="18"/>
          </w:rPr>
          <w:t>, we</w:t>
        </w:r>
      </w:ins>
      <w:r w:rsidRPr="005E169E">
        <w:rPr>
          <w:b/>
          <w:snapToGrid/>
          <w:szCs w:val="18"/>
        </w:rPr>
        <w:t xml:space="preserve"> present</w:t>
      </w:r>
      <w:del w:id="23" w:author="Lily Mo" w:date="2021-12-25T21:24:00Z">
        <w:r w:rsidRPr="005E169E" w:rsidDel="00E14822">
          <w:rPr>
            <w:b/>
            <w:snapToGrid/>
            <w:szCs w:val="18"/>
          </w:rPr>
          <w:delText>s</w:delText>
        </w:r>
      </w:del>
      <w:r w:rsidRPr="005E169E">
        <w:rPr>
          <w:b/>
          <w:snapToGrid/>
          <w:szCs w:val="18"/>
        </w:rPr>
        <w:t xml:space="preserve"> an extension of </w:t>
      </w:r>
      <w:del w:id="24" w:author="Lily Mo" w:date="2021-12-25T21:25:00Z">
        <w:r w:rsidRPr="005E169E" w:rsidDel="00E14822">
          <w:rPr>
            <w:b/>
            <w:snapToGrid/>
            <w:szCs w:val="18"/>
          </w:rPr>
          <w:delText xml:space="preserve">the </w:delText>
        </w:r>
      </w:del>
      <w:ins w:id="25" w:author="Lily Mo" w:date="2021-12-25T21:25:00Z">
        <w:r w:rsidR="00E14822">
          <w:rPr>
            <w:b/>
            <w:snapToGrid/>
            <w:szCs w:val="18"/>
          </w:rPr>
          <w:t>our initial</w:t>
        </w:r>
        <w:r w:rsidR="00E14822" w:rsidRPr="005E169E">
          <w:rPr>
            <w:b/>
            <w:snapToGrid/>
            <w:szCs w:val="18"/>
          </w:rPr>
          <w:t xml:space="preserve"> </w:t>
        </w:r>
      </w:ins>
      <w:r w:rsidRPr="005E169E">
        <w:rPr>
          <w:b/>
          <w:snapToGrid/>
          <w:szCs w:val="18"/>
        </w:rPr>
        <w:t xml:space="preserve">intelligent toy car functionalities by adding shaft encoders to detect attention </w:t>
      </w:r>
      <w:ins w:id="26" w:author="Lily Mo" w:date="2021-12-25T21:25:00Z">
        <w:r w:rsidR="00E14822">
          <w:rPr>
            <w:b/>
            <w:snapToGrid/>
            <w:szCs w:val="18"/>
          </w:rPr>
          <w:t xml:space="preserve">into </w:t>
        </w:r>
      </w:ins>
      <w:r w:rsidRPr="005E169E">
        <w:rPr>
          <w:b/>
          <w:snapToGrid/>
          <w:szCs w:val="18"/>
        </w:rPr>
        <w:t>details</w:t>
      </w:r>
      <w:ins w:id="27" w:author="Lily Mo" w:date="2021-12-25T21:25:00Z">
        <w:r w:rsidR="00E14822">
          <w:rPr>
            <w:b/>
            <w:snapToGrid/>
            <w:szCs w:val="18"/>
          </w:rPr>
          <w:t xml:space="preserve"> and interest in rotating objects</w:t>
        </w:r>
      </w:ins>
      <w:del w:id="28" w:author="Lily Mo" w:date="2021-12-25T21:25:00Z">
        <w:r w:rsidRPr="005E169E" w:rsidDel="00E14822">
          <w:rPr>
            <w:b/>
            <w:snapToGrid/>
            <w:szCs w:val="18"/>
          </w:rPr>
          <w:delText xml:space="preserve"> traits</w:delText>
        </w:r>
      </w:del>
      <w:r w:rsidRPr="005E169E">
        <w:rPr>
          <w:b/>
          <w:snapToGrid/>
          <w:szCs w:val="18"/>
        </w:rPr>
        <w:t xml:space="preserve"> in children with ASD. </w:t>
      </w:r>
      <w:del w:id="29" w:author="Lily Mo" w:date="2021-12-25T21:25:00Z">
        <w:r w:rsidRPr="005E169E" w:rsidDel="0090497C">
          <w:rPr>
            <w:b/>
            <w:snapToGrid/>
            <w:szCs w:val="18"/>
          </w:rPr>
          <w:delText>Thus</w:delText>
        </w:r>
      </w:del>
      <w:r w:rsidRPr="005E169E">
        <w:rPr>
          <w:b/>
          <w:snapToGrid/>
          <w:szCs w:val="18"/>
        </w:rPr>
        <w:t xml:space="preserve">, </w:t>
      </w:r>
      <w:del w:id="30" w:author="Lily Mo" w:date="2021-12-25T21:26:00Z">
        <w:r w:rsidRPr="005E169E" w:rsidDel="0090497C">
          <w:rPr>
            <w:b/>
            <w:snapToGrid/>
            <w:szCs w:val="18"/>
          </w:rPr>
          <w:delText>t</w:delText>
        </w:r>
      </w:del>
      <w:ins w:id="31" w:author="Lily Mo" w:date="2021-12-25T21:26:00Z">
        <w:r w:rsidR="0090497C">
          <w:rPr>
            <w:b/>
            <w:snapToGrid/>
            <w:szCs w:val="18"/>
          </w:rPr>
          <w:t xml:space="preserve">Using the two modalities to detect different ASD symptoms </w:t>
        </w:r>
      </w:ins>
      <w:del w:id="32" w:author="Lily Mo" w:date="2021-12-25T21:27:00Z">
        <w:r w:rsidRPr="005E169E" w:rsidDel="0090497C">
          <w:rPr>
            <w:b/>
            <w:snapToGrid/>
            <w:szCs w:val="18"/>
          </w:rPr>
          <w:delText xml:space="preserve">he proposed approach uses two different modalities that </w:delText>
        </w:r>
      </w:del>
      <w:r w:rsidRPr="005E169E">
        <w:rPr>
          <w:b/>
          <w:snapToGrid/>
          <w:szCs w:val="18"/>
        </w:rPr>
        <w:t>improve</w:t>
      </w:r>
      <w:ins w:id="33" w:author="Lily Mo" w:date="2021-12-25T21:27:00Z">
        <w:r w:rsidR="0090497C">
          <w:rPr>
            <w:b/>
            <w:snapToGrid/>
            <w:szCs w:val="18"/>
          </w:rPr>
          <w:t>d</w:t>
        </w:r>
      </w:ins>
      <w:r w:rsidRPr="005E169E">
        <w:rPr>
          <w:b/>
          <w:snapToGrid/>
          <w:szCs w:val="18"/>
        </w:rPr>
        <w:t xml:space="preserve"> </w:t>
      </w:r>
      <w:ins w:id="34" w:author="Lily Mo" w:date="2021-12-25T21:27:00Z">
        <w:r w:rsidR="0090497C">
          <w:rPr>
            <w:b/>
            <w:snapToGrid/>
            <w:szCs w:val="18"/>
          </w:rPr>
          <w:t xml:space="preserve">our </w:t>
        </w:r>
      </w:ins>
      <w:r w:rsidRPr="005E169E">
        <w:rPr>
          <w:b/>
          <w:snapToGrid/>
          <w:szCs w:val="18"/>
        </w:rPr>
        <w:t>screening accuracy by 10%.</w:t>
      </w:r>
    </w:p>
    <w:p w14:paraId="485F8826" w14:textId="7537ED36" w:rsidR="00A86E9F" w:rsidRPr="00550626" w:rsidRDefault="00A86E9F" w:rsidP="00A86E9F">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1A57BF">
        <w:rPr>
          <w:szCs w:val="18"/>
        </w:rPr>
        <w:t xml:space="preserve">specific to the article yet </w:t>
      </w:r>
      <w:r w:rsidRPr="00D945EC">
        <w:rPr>
          <w:szCs w:val="18"/>
        </w:rPr>
        <w:t>reasonably common within the subject discipline.)</w:t>
      </w:r>
    </w:p>
    <w:p w14:paraId="13F6F06D" w14:textId="77777777" w:rsidR="00A86E9F" w:rsidRPr="00550626" w:rsidRDefault="00A86E9F" w:rsidP="00A86E9F">
      <w:pPr>
        <w:pStyle w:val="MDPI19line"/>
      </w:pPr>
    </w:p>
    <w:p w14:paraId="6B146E89" w14:textId="77777777" w:rsidR="00A86E9F" w:rsidRDefault="00A86E9F" w:rsidP="00A86E9F">
      <w:pPr>
        <w:pStyle w:val="MDPI21heading1"/>
        <w:rPr>
          <w:lang w:eastAsia="zh-CN"/>
        </w:rPr>
      </w:pPr>
      <w:r w:rsidRPr="007F2582">
        <w:rPr>
          <w:lang w:eastAsia="zh-CN"/>
        </w:rPr>
        <w:t>1. Introduction</w:t>
      </w:r>
    </w:p>
    <w:p w14:paraId="2662A789" w14:textId="77777777" w:rsidR="005E169E" w:rsidRDefault="005E169E" w:rsidP="005E169E">
      <w:pPr>
        <w:pStyle w:val="MDPI31text"/>
      </w:pPr>
      <w:r>
        <w:t>Autism Spectrum Disorder (ASD)  is a neurodevelopmental disorder that causes social communication and interaction problems [1]. Unfortunately, ASD is becoming more prevalent in the last two decades [2]. On the other hand, studies show that early diagnosis resulting in early intervention can effectively reduce the disorder’s impacts. Diagnosing autism requires experts to observe children and interview parents to determine the severity of the symptoms. Unfortunately, this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31C1E965" w14:textId="77777777" w:rsidR="005E169E" w:rsidRDefault="005E169E" w:rsidP="005E169E">
      <w:pPr>
        <w:pStyle w:val="MDPI31text"/>
      </w:pPr>
      <w:r>
        <w:t xml:space="preserve">Many technology-based methods are originated from the CHAT family[3] questionnaires, in paper-based format or mobile apps or web applications[4].  These methods employ machine learning algorithms to improve the screening accuracy [5]. Although these methods are proved effective, they rely on licensed clinicians and observers, making them time-consuming and exhausting [3, 6]. To overcome the shortcomings of the questionnaire-based systems, many researchers have focused on biological markers of ASD[7] using brain imaging techniques like fMRI[8] or EEG methods to find ASD symptoms[9]. </w:t>
      </w:r>
    </w:p>
    <w:p w14:paraId="77238B20" w14:textId="77777777" w:rsidR="005E169E" w:rsidRDefault="005E169E" w:rsidP="005E169E">
      <w:pPr>
        <w:pStyle w:val="MDPI31text"/>
      </w:pPr>
      <w:r>
        <w:t xml:space="preserve">Although these methods are proved effective, they require costly equipment. Furthermore, putting a child in an fMRI or putting on an EEG cap may cause many discomforts limiting the usage of these approaches. On the other hand, wearable devices like smart glasses or sensors are used for ASD screening [10, 11]. Despite the lower cost of these systems compared to fMRI and EEG, they still need to be conducted at dedicated centers. Intelligent observation of behaviors is a method to overcome the challenges of biometric and wearable methods. For instance, Moghaddas et al. developed a vision-based method to screen children with ASD based on the interaction between children with </w:t>
      </w:r>
      <w:r>
        <w:lastRenderedPageBreak/>
        <w:t xml:space="preserve">ASD and a parrot-like robot [12]. Although this approach reduces mentioned difficulties in wearable methods, but still depends on dedicated centers to conduct the screening. </w:t>
      </w:r>
    </w:p>
    <w:p w14:paraId="09E173C9" w14:textId="299D36C0" w:rsidR="00A86E9F" w:rsidRDefault="005E169E" w:rsidP="005E169E">
      <w:pPr>
        <w:pStyle w:val="MDPI31text"/>
      </w:pPr>
      <w:r>
        <w:t>That is why home-based IoT devices such as the intelligent toy car[13] were designed to perform screening in children’s natural settings at a very low cost. Along with this trend, in this study, we improved our intelligent toy car by incorporating two shaft encoders on the wheels of our car to investigate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 10%. In other words, our contribution is in incorporating two modalities to better screen ASD.</w:t>
      </w:r>
    </w:p>
    <w:p w14:paraId="29239CCB" w14:textId="7F9A1FAB" w:rsidR="00A86E9F" w:rsidRPr="00FA04F1" w:rsidRDefault="00A86E9F" w:rsidP="00A86E9F">
      <w:pPr>
        <w:pStyle w:val="MDPI21heading1"/>
      </w:pPr>
      <w:r w:rsidRPr="00FA04F1">
        <w:rPr>
          <w:lang w:eastAsia="zh-CN"/>
        </w:rPr>
        <w:t xml:space="preserve">2. </w:t>
      </w:r>
      <w:r w:rsidR="00903202" w:rsidRPr="00903202">
        <w:rPr>
          <w:lang w:eastAsia="zh-CN"/>
        </w:rPr>
        <w:t>Related work</w:t>
      </w:r>
    </w:p>
    <w:p w14:paraId="61D835D7" w14:textId="77777777" w:rsidR="005E169E" w:rsidRDefault="005E169E" w:rsidP="005E169E">
      <w:pPr>
        <w:pStyle w:val="MDPI21heading1"/>
        <w:rPr>
          <w:b w:val="0"/>
        </w:rPr>
      </w:pPr>
      <w:r w:rsidRPr="005E169E">
        <w:rPr>
          <w:b w:val="0"/>
        </w:rPr>
        <w:t xml:space="preserve">There have been several studies focused on using technology for ASD screening. These methods try to observe the ASD symptoms automatically using biomarkers or behavioral markers. </w:t>
      </w:r>
    </w:p>
    <w:p w14:paraId="2DCE79E2" w14:textId="293B4524" w:rsidR="005E169E" w:rsidRPr="005E169E" w:rsidRDefault="005E169E" w:rsidP="005E169E">
      <w:pPr>
        <w:pStyle w:val="MDPI21heading1"/>
        <w:rPr>
          <w:b w:val="0"/>
        </w:rPr>
      </w:pPr>
      <w:r w:rsidRPr="005E169E">
        <w:rPr>
          <w:b w:val="0"/>
        </w:rPr>
        <w:t>For example, William J. Bosl et al. focused on early screening of ASD by a data-driven method based on the EEG’s 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screening[9]. Also, MladenRakić et al. presented a method to improve ASD detection by combining structural and functional MRI data. They applied machine learning techniques on imaging data of 817 cases and successfully classified them with an accuracy of 85%[14]. Integrating biomarkers with other modalities has also proved effective; JiannanKang et al. identified ASD in children from 3 to 6 by inputting a combination of EEG and eye-tracking features collected with power spectrum analysis and areas of interest methods to an SVM classifier. They tested on a total number of 97 children and reached the maximum accuracy of 85%.[15].</w:t>
      </w:r>
    </w:p>
    <w:p w14:paraId="652692DD" w14:textId="77777777" w:rsidR="005E169E" w:rsidRPr="005E169E" w:rsidRDefault="005E169E" w:rsidP="005E169E">
      <w:pPr>
        <w:pStyle w:val="MDPI21heading1"/>
        <w:rPr>
          <w:b w:val="0"/>
        </w:rPr>
      </w:pPr>
      <w:r w:rsidRPr="005E169E">
        <w:rPr>
          <w:b w:val="0"/>
        </w:rPr>
        <w:t>Stereotypical Motor Movements (SMM) is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performance[10].</w:t>
      </w:r>
    </w:p>
    <w:p w14:paraId="25B08D42" w14:textId="1B6BDFCD" w:rsidR="005E169E" w:rsidRPr="005E169E" w:rsidRDefault="005E169E" w:rsidP="005E169E">
      <w:pPr>
        <w:pStyle w:val="MDPI21heading1"/>
        <w:rPr>
          <w:b w:val="0"/>
        </w:rPr>
      </w:pPr>
      <w:r w:rsidRPr="005E169E">
        <w:rPr>
          <w:b w:val="0"/>
        </w:rPr>
        <w:t>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significantly[11]</w:t>
      </w:r>
    </w:p>
    <w:p w14:paraId="73969438" w14:textId="13EC6397" w:rsidR="005E169E" w:rsidRPr="005E169E" w:rsidRDefault="005E169E" w:rsidP="005E169E">
      <w:pPr>
        <w:pStyle w:val="MDPI21heading1"/>
        <w:rPr>
          <w:b w:val="0"/>
        </w:rPr>
      </w:pPr>
      <w:r w:rsidRPr="005E169E">
        <w:rPr>
          <w:b w:val="0"/>
        </w:rP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2C113B7" w14:textId="77777777" w:rsidR="005E169E" w:rsidRPr="005E169E" w:rsidRDefault="005E169E" w:rsidP="005E169E">
      <w:pPr>
        <w:pStyle w:val="MDPI21heading1"/>
        <w:rPr>
          <w:b w:val="0"/>
        </w:rPr>
      </w:pPr>
      <w:r w:rsidRPr="005E169E">
        <w:rPr>
          <w:b w:val="0"/>
        </w:rPr>
        <w:t xml:space="preserve">   One of the major symptoms of ASD is repetitive and stereotypical behaviors that are considered an essential indication in ASD’s diagnosing.[16] In recent years, many technology-based screening systems have been developed, many methods focused on vision-based approaches, behavioral analysis methods that use machine vision to detect and recognize movements and motor function patterns. R. Oberleitner et al.[17] developed a recognition system for detecting abnormal behaviors that can be used in screening, assessment, or rehabilitation. Rasool Taban et al. [18] record walking patterns by Kinect and then analyze them using central pattern generator parameters as their classifier features. They accurately distinguished between tip-toe walking and regular walking pattern. Guillermo Sapiro and et al. [19] developed a low-cost mobile app that uses machine learning and machine vision methods to detect movement patterns and assess eye tracking patterns.</w:t>
      </w:r>
    </w:p>
    <w:p w14:paraId="48274D38" w14:textId="7DAF29A4" w:rsidR="005E169E" w:rsidRPr="005E169E" w:rsidRDefault="005E169E" w:rsidP="005E169E">
      <w:pPr>
        <w:pStyle w:val="MDPI21heading1"/>
        <w:rPr>
          <w:b w:val="0"/>
        </w:rPr>
      </w:pPr>
      <w:r w:rsidRPr="005E169E">
        <w:rPr>
          <w:b w:val="0"/>
        </w:rPr>
        <w:t>Vision-based methods also used for studying the subject attention; Kathleen Campbell and et al. [20] developed an app that record and analyze the reaction of the toddlers to video stimuli that designed to engage child’s attention; their algorithm classifies by automatically detecting and tracking multiple facial landmarks and analyzing their patterns.</w:t>
      </w:r>
    </w:p>
    <w:p w14:paraId="26CA4AF7" w14:textId="77777777" w:rsidR="005E169E" w:rsidRPr="005E169E" w:rsidRDefault="005E169E" w:rsidP="005E169E">
      <w:pPr>
        <w:pStyle w:val="MDPI21heading1"/>
        <w:rPr>
          <w:b w:val="0"/>
        </w:rPr>
      </w:pPr>
      <w:r w:rsidRPr="005E169E">
        <w:rPr>
          <w:b w:val="0"/>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39AAB59B" w14:textId="77777777" w:rsidR="005E169E" w:rsidRPr="005E169E" w:rsidRDefault="005E169E" w:rsidP="005E169E">
      <w:pPr>
        <w:pStyle w:val="MDPI21heading1"/>
        <w:rPr>
          <w:b w:val="0"/>
        </w:rPr>
      </w:pPr>
      <w:r w:rsidRPr="005E169E">
        <w:rPr>
          <w:b w:val="0"/>
        </w:rPr>
        <w:t>Sensorized toys are valuable tools in ASD screening, embed different sensors inside toys to capture playing patterns, and are classified based on proven effective, i.e., Lanini M. and et al. combined accelerometer, gyroscope, and magnetometers data.[21] 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accuracy[13]</w:t>
      </w:r>
    </w:p>
    <w:p w14:paraId="6505C6E9" w14:textId="01CA2053" w:rsidR="005E169E" w:rsidRPr="005E169E" w:rsidDel="0090497C" w:rsidRDefault="005E169E" w:rsidP="005E169E">
      <w:pPr>
        <w:pStyle w:val="MDPI21heading1"/>
        <w:rPr>
          <w:del w:id="35" w:author="Lily Mo" w:date="2021-12-25T21:27:00Z"/>
          <w:b w:val="0"/>
        </w:rPr>
      </w:pPr>
    </w:p>
    <w:p w14:paraId="387C6F87" w14:textId="77777777" w:rsidR="005E169E" w:rsidRDefault="005E169E" w:rsidP="005E169E">
      <w:pPr>
        <w:pStyle w:val="MDPI21heading1"/>
        <w:rPr>
          <w:b w:val="0"/>
        </w:rPr>
      </w:pPr>
      <w:r w:rsidRPr="005E169E">
        <w:rPr>
          <w:b w:val="0"/>
        </w:rPr>
        <w:t>In this research, the intelligent toy car 2.0 is introduced. It extends the previous version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42BBC9F" w14:textId="701032DE" w:rsidR="00A86E9F" w:rsidRPr="001F31D1" w:rsidRDefault="00A86E9F" w:rsidP="005E169E">
      <w:pPr>
        <w:pStyle w:val="MDPI21heading1"/>
      </w:pPr>
      <w:r w:rsidRPr="001F31D1">
        <w:t xml:space="preserve">3. </w:t>
      </w:r>
      <w:r w:rsidR="00903202" w:rsidRPr="00903202">
        <w:t>System design</w:t>
      </w:r>
    </w:p>
    <w:p w14:paraId="78AA98A3" w14:textId="77777777" w:rsidR="005E169E" w:rsidRDefault="005E169E" w:rsidP="005E169E">
      <w:pPr>
        <w:pStyle w:val="MDPI31text"/>
      </w:pPr>
      <w:r>
        <w:t>The intelligent toy car is designed to capture the signs of two major symptoms in children with ASD, i.e., obsessive attention to detail and repetitive behaviors. i.e., Thus, in the first design Intelligent Toy Car 1.0, a Wii Mute handle which includes an accelerometer, was placed in the car. Our new design, the intelligent toy car 2.0 (Fig. 1(a)), has had multiple upgrades with respect to its first design. The new system has an inexpensive IoT board ESP8266 NodeMCU  to read sensor data and send them wirelessly through Wi-Fi via UDP protocol to ensure maximum data collection rate. Also, the cheap MEMS accelerometer ADXL345 is placed inside the car, and two magnetic shaft encoders are installed on the front and back axles of the car. The whole system runs on a battery, and all electronic parts are embedded inside the car deliberately to avoid any distraction. The diagram of the system is shown in Fig. 1(b).</w:t>
      </w:r>
    </w:p>
    <w:p w14:paraId="15638B60" w14:textId="43AE8ABE" w:rsidR="00903202" w:rsidRDefault="005E169E" w:rsidP="005E169E">
      <w:pPr>
        <w:pStyle w:val="MDPI31text"/>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tbl>
      <w:tblPr>
        <w:tblW w:w="0" w:type="auto"/>
        <w:jc w:val="center"/>
        <w:tblLook w:val="0000" w:firstRow="0" w:lastRow="0" w:firstColumn="0" w:lastColumn="0" w:noHBand="0" w:noVBand="0"/>
      </w:tblPr>
      <w:tblGrid>
        <w:gridCol w:w="4760"/>
        <w:gridCol w:w="4596"/>
      </w:tblGrid>
      <w:tr w:rsidR="00903202" w:rsidRPr="00196D5A" w14:paraId="46991D5B" w14:textId="77777777" w:rsidTr="00903202">
        <w:trPr>
          <w:jc w:val="center"/>
        </w:trPr>
        <w:tc>
          <w:tcPr>
            <w:tcW w:w="4686" w:type="dxa"/>
            <w:shd w:val="clear" w:color="auto" w:fill="auto"/>
            <w:vAlign w:val="center"/>
          </w:tcPr>
          <w:p w14:paraId="6425D64C" w14:textId="77777777" w:rsidR="00903202" w:rsidRPr="00196D5A" w:rsidRDefault="00903202" w:rsidP="00903202">
            <w:pPr>
              <w:pStyle w:val="MDPI52figure"/>
            </w:pPr>
            <w:r>
              <w:rPr>
                <w:noProof/>
              </w:rPr>
              <w:drawing>
                <wp:inline distT="0" distB="0" distL="0" distR="0" wp14:anchorId="6FE03E11" wp14:editId="4B32401C">
                  <wp:extent cx="2885558" cy="1835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96378" cy="1842428"/>
                          </a:xfrm>
                          <a:prstGeom prst="rect">
                            <a:avLst/>
                          </a:prstGeom>
                          <a:noFill/>
                          <a:ln>
                            <a:noFill/>
                          </a:ln>
                        </pic:spPr>
                      </pic:pic>
                    </a:graphicData>
                  </a:graphic>
                </wp:inline>
              </w:drawing>
            </w:r>
          </w:p>
        </w:tc>
        <w:tc>
          <w:tcPr>
            <w:tcW w:w="4596" w:type="dxa"/>
          </w:tcPr>
          <w:p w14:paraId="1A9AFAED" w14:textId="476637FA" w:rsidR="00903202" w:rsidRPr="00196D5A" w:rsidRDefault="00903202" w:rsidP="00903202">
            <w:pPr>
              <w:pStyle w:val="MDPI52figure"/>
            </w:pPr>
            <w:r w:rsidRPr="00976DF2">
              <w:rPr>
                <w:rFonts w:asciiTheme="majorBidi" w:hAnsiTheme="majorBidi" w:cstheme="majorBidi"/>
                <w:noProof/>
                <w:color w:val="0E101A"/>
                <w:sz w:val="24"/>
                <w:szCs w:val="24"/>
              </w:rPr>
              <w:drawing>
                <wp:inline distT="0" distB="0" distL="0" distR="0" wp14:anchorId="64E72A6A" wp14:editId="13531880">
                  <wp:extent cx="2773045" cy="1880817"/>
                  <wp:effectExtent l="0" t="0" r="8255"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p>
        </w:tc>
      </w:tr>
      <w:tr w:rsidR="00903202" w:rsidRPr="00196D5A" w14:paraId="7580F913" w14:textId="77777777" w:rsidTr="00903202">
        <w:trPr>
          <w:jc w:val="center"/>
        </w:trPr>
        <w:tc>
          <w:tcPr>
            <w:tcW w:w="4686" w:type="dxa"/>
            <w:shd w:val="clear" w:color="auto" w:fill="auto"/>
            <w:vAlign w:val="center"/>
          </w:tcPr>
          <w:p w14:paraId="7B07FBEE" w14:textId="77777777" w:rsidR="00903202" w:rsidRPr="00196D5A" w:rsidRDefault="00903202" w:rsidP="00903202">
            <w:pPr>
              <w:pStyle w:val="MDPI52figure"/>
            </w:pPr>
            <w:r w:rsidRPr="00196D5A">
              <w:t>(</w:t>
            </w:r>
            <w:r w:rsidRPr="00993A21">
              <w:rPr>
                <w:b/>
              </w:rPr>
              <w:t>a</w:t>
            </w:r>
            <w:r w:rsidRPr="00196D5A">
              <w:t>)</w:t>
            </w:r>
          </w:p>
        </w:tc>
        <w:tc>
          <w:tcPr>
            <w:tcW w:w="4596" w:type="dxa"/>
          </w:tcPr>
          <w:p w14:paraId="7C58CB6C" w14:textId="77777777" w:rsidR="00903202" w:rsidRPr="00196D5A" w:rsidRDefault="00903202" w:rsidP="00903202">
            <w:pPr>
              <w:pStyle w:val="MDPI52figure"/>
            </w:pPr>
            <w:r w:rsidRPr="00196D5A">
              <w:t>(</w:t>
            </w:r>
            <w:r w:rsidRPr="00993A21">
              <w:rPr>
                <w:b/>
              </w:rPr>
              <w:t>b</w:t>
            </w:r>
            <w:r w:rsidRPr="00196D5A">
              <w:t>)</w:t>
            </w:r>
          </w:p>
        </w:tc>
      </w:tr>
    </w:tbl>
    <w:p w14:paraId="540CCCB9" w14:textId="77777777" w:rsidR="00903202" w:rsidRPr="00976DF2" w:rsidRDefault="00903202" w:rsidP="00903202">
      <w:pPr>
        <w:pStyle w:val="MDPI51figurecaption"/>
        <w:rPr>
          <w:color w:val="0E101A"/>
          <w:sz w:val="24"/>
          <w:szCs w:val="24"/>
        </w:rPr>
      </w:pPr>
      <w:r w:rsidRPr="00903202">
        <w:rPr>
          <w:b/>
          <w:bCs/>
        </w:rPr>
        <w:t xml:space="preserve">Figure </w:t>
      </w:r>
      <w:r w:rsidRPr="00903202">
        <w:rPr>
          <w:b/>
          <w:bCs/>
        </w:rPr>
        <w:fldChar w:fldCharType="begin"/>
      </w:r>
      <w:r w:rsidRPr="00903202">
        <w:rPr>
          <w:b/>
          <w:bCs/>
        </w:rPr>
        <w:instrText xml:space="preserve"> SEQ Figure \* ARABIC </w:instrText>
      </w:r>
      <w:r w:rsidRPr="00903202">
        <w:rPr>
          <w:b/>
          <w:bCs/>
        </w:rPr>
        <w:fldChar w:fldCharType="separate"/>
      </w:r>
      <w:r w:rsidRPr="00903202">
        <w:rPr>
          <w:b/>
          <w:bCs/>
          <w:noProof/>
        </w:rPr>
        <w:t>1</w:t>
      </w:r>
      <w:r w:rsidRPr="00903202">
        <w:rPr>
          <w:b/>
          <w:bCs/>
        </w:rPr>
        <w:fldChar w:fldCharType="end"/>
      </w:r>
      <w:r w:rsidRPr="00976DF2">
        <w:t xml:space="preserve">. (a) the </w:t>
      </w:r>
      <w:r>
        <w:t>intelligent</w:t>
      </w:r>
      <w:r w:rsidRPr="00976DF2">
        <w:t xml:space="preserve"> toy car and (b) the schematic</w:t>
      </w:r>
      <w:r w:rsidRPr="00976DF2">
        <w:rPr>
          <w:noProof/>
        </w:rPr>
        <w:t xml:space="preserve"> of the system</w:t>
      </w:r>
    </w:p>
    <w:p w14:paraId="530E1C66" w14:textId="7D21BD29" w:rsidR="00903202" w:rsidRPr="0009495E" w:rsidRDefault="00903202" w:rsidP="00903202">
      <w:pPr>
        <w:pStyle w:val="MDPI21heading1"/>
      </w:pPr>
    </w:p>
    <w:p w14:paraId="530211DE" w14:textId="2BAC19FA" w:rsidR="00A86E9F" w:rsidRDefault="00903202" w:rsidP="00903202">
      <w:pPr>
        <w:pStyle w:val="MDPI21heading1"/>
      </w:pPr>
      <w:r>
        <w:t xml:space="preserve">4. </w:t>
      </w:r>
      <w:r w:rsidRPr="00903202">
        <w:t>Experiments</w:t>
      </w:r>
    </w:p>
    <w:p w14:paraId="551C810C" w14:textId="70BD2BD7" w:rsidR="00A86E9F" w:rsidRDefault="005E169E" w:rsidP="008713F9">
      <w:pPr>
        <w:pStyle w:val="MDPI41tablecaption"/>
        <w:jc w:val="both"/>
        <w:rPr>
          <w:rFonts w:cs="Times New Roman"/>
          <w:snapToGrid w:val="0"/>
          <w:sz w:val="20"/>
        </w:rPr>
        <w:pPrChange w:id="36" w:author="Lily Mo" w:date="2021-12-25T21:55:00Z">
          <w:pPr>
            <w:pStyle w:val="MDPI41tablecaption"/>
            <w:jc w:val="center"/>
          </w:pPr>
        </w:pPrChange>
      </w:pPr>
      <w:r w:rsidRPr="005E169E">
        <w:rPr>
          <w:rFonts w:cs="Times New Roman"/>
          <w:snapToGrid w:val="0"/>
          <w:sz w:val="20"/>
        </w:rPr>
        <w:t>The data collection process took place in the Dosste-Autism center (Autism friends center) in Tehran, Iran. The intelligent toy car was tested on 50 children ranging from 3 to 6 years old in three groups children with ASD, TD children, and other (CP and fragile X syndrome) shown in Table 1. Since it has been shown that the play complexity and toy engagement of children with ASD in both genders for the car-like toys are almost similar [17][18],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dimensions, front and back wheel rotation counts saved in a database. A unique id in the database only identified each participant, and to preserve user anonymity and privacy, no personal data was recorded during the procedure. Furthermore, the parents’ consent was taken for all the participants. ASD group has 28 children that five of them did not seem interested in playing with the intelligent toy car and neglected it.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14:paraId="2447CFD1" w14:textId="193E6E32" w:rsidR="000C77ED" w:rsidRPr="000C77ED" w:rsidRDefault="000C77ED" w:rsidP="000C77ED">
      <w:pPr>
        <w:pStyle w:val="MDPI41tablecaption"/>
        <w:rPr>
          <w:rFonts w:cs="Times New Roman"/>
          <w:snapToGrid w:val="0"/>
          <w:sz w:val="20"/>
        </w:rPr>
      </w:pPr>
      <w:r>
        <w:t xml:space="preserve">Table </w:t>
      </w:r>
      <w:r w:rsidR="006C31FE">
        <w:fldChar w:fldCharType="begin"/>
      </w:r>
      <w:r w:rsidR="006C31FE">
        <w:instrText xml:space="preserve"> SEQ Table \* ARABIC</w:instrText>
      </w:r>
      <w:r w:rsidR="006C31FE">
        <w:instrText xml:space="preserve"> </w:instrText>
      </w:r>
      <w:r w:rsidR="006C31FE">
        <w:fldChar w:fldCharType="separate"/>
      </w:r>
      <w:r>
        <w:rPr>
          <w:noProof/>
        </w:rPr>
        <w:t>1</w:t>
      </w:r>
      <w:r w:rsidR="006C31FE">
        <w:rPr>
          <w:noProof/>
        </w:rPr>
        <w:fldChar w:fldCharType="end"/>
      </w:r>
      <w:r>
        <w:t xml:space="preserve">. </w:t>
      </w:r>
      <w:r w:rsidRPr="0065256E">
        <w:t xml:space="preserve">Details of </w:t>
      </w:r>
      <w:ins w:id="37" w:author="Lily Mo" w:date="2021-12-25T21:56:00Z">
        <w:r w:rsidR="008713F9">
          <w:t xml:space="preserve">the </w:t>
        </w:r>
      </w:ins>
      <w:r w:rsidRPr="0065256E">
        <w:t>participants</w:t>
      </w:r>
    </w:p>
    <w:tbl>
      <w:tblPr>
        <w:tblW w:w="8804"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Change w:id="38" w:author="Lily Mo" w:date="2021-12-25T21:28:00Z">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PrChange>
      </w:tblPr>
      <w:tblGrid>
        <w:gridCol w:w="1137"/>
        <w:gridCol w:w="2126"/>
        <w:gridCol w:w="1597"/>
        <w:gridCol w:w="3944"/>
        <w:tblGridChange w:id="39">
          <w:tblGrid>
            <w:gridCol w:w="2127"/>
            <w:gridCol w:w="2126"/>
            <w:gridCol w:w="2693"/>
            <w:gridCol w:w="3519"/>
          </w:tblGrid>
        </w:tblGridChange>
      </w:tblGrid>
      <w:tr w:rsidR="00A86E9F" w:rsidRPr="00655E61" w14:paraId="72B45705" w14:textId="77777777" w:rsidTr="0090497C">
        <w:trPr>
          <w:jc w:val="center"/>
          <w:trPrChange w:id="40" w:author="Lily Mo" w:date="2021-12-25T21:28:00Z">
            <w:trPr>
              <w:jc w:val="center"/>
            </w:trPr>
          </w:trPrChange>
        </w:trPr>
        <w:tc>
          <w:tcPr>
            <w:tcW w:w="1137" w:type="dxa"/>
            <w:tcBorders>
              <w:top w:val="single" w:sz="8" w:space="0" w:color="auto"/>
              <w:bottom w:val="single" w:sz="4" w:space="0" w:color="auto"/>
            </w:tcBorders>
            <w:shd w:val="clear" w:color="auto" w:fill="auto"/>
            <w:vAlign w:val="center"/>
            <w:tcPrChange w:id="41" w:author="Lily Mo" w:date="2021-12-25T21:28:00Z">
              <w:tcPr>
                <w:tcW w:w="2127" w:type="dxa"/>
                <w:tcBorders>
                  <w:top w:val="single" w:sz="8" w:space="0" w:color="auto"/>
                  <w:bottom w:val="single" w:sz="4" w:space="0" w:color="auto"/>
                </w:tcBorders>
                <w:shd w:val="clear" w:color="auto" w:fill="auto"/>
                <w:vAlign w:val="center"/>
              </w:tcPr>
            </w:tcPrChange>
          </w:tcPr>
          <w:p w14:paraId="418F9841" w14:textId="517DB231" w:rsidR="00A86E9F" w:rsidRPr="00196D5A" w:rsidRDefault="00A86E9F" w:rsidP="00401235">
            <w:pPr>
              <w:pStyle w:val="MDPI42tablebody"/>
              <w:rPr>
                <w:b/>
                <w:bCs/>
              </w:rPr>
            </w:pPr>
          </w:p>
        </w:tc>
        <w:tc>
          <w:tcPr>
            <w:tcW w:w="2126" w:type="dxa"/>
            <w:tcBorders>
              <w:top w:val="single" w:sz="8" w:space="0" w:color="auto"/>
              <w:bottom w:val="single" w:sz="4" w:space="0" w:color="auto"/>
            </w:tcBorders>
            <w:shd w:val="clear" w:color="auto" w:fill="auto"/>
            <w:vAlign w:val="center"/>
            <w:tcPrChange w:id="42" w:author="Lily Mo" w:date="2021-12-25T21:28:00Z">
              <w:tcPr>
                <w:tcW w:w="2126" w:type="dxa"/>
                <w:tcBorders>
                  <w:top w:val="single" w:sz="8" w:space="0" w:color="auto"/>
                  <w:bottom w:val="single" w:sz="4" w:space="0" w:color="auto"/>
                </w:tcBorders>
                <w:shd w:val="clear" w:color="auto" w:fill="auto"/>
                <w:vAlign w:val="center"/>
              </w:tcPr>
            </w:tcPrChange>
          </w:tcPr>
          <w:p w14:paraId="3CD0C8DC" w14:textId="22CCF3A1" w:rsidR="00A86E9F" w:rsidRPr="00196D5A" w:rsidRDefault="00903202" w:rsidP="00401235">
            <w:pPr>
              <w:pStyle w:val="MDPI42tablebody"/>
              <w:rPr>
                <w:b/>
                <w:bCs/>
              </w:rPr>
            </w:pPr>
            <w:r>
              <w:rPr>
                <w:b/>
                <w:bCs/>
              </w:rPr>
              <w:t>autistic</w:t>
            </w:r>
          </w:p>
        </w:tc>
        <w:tc>
          <w:tcPr>
            <w:tcW w:w="1597" w:type="dxa"/>
            <w:tcBorders>
              <w:top w:val="single" w:sz="8" w:space="0" w:color="auto"/>
              <w:bottom w:val="single" w:sz="4" w:space="0" w:color="auto"/>
            </w:tcBorders>
            <w:shd w:val="clear" w:color="auto" w:fill="auto"/>
            <w:vAlign w:val="center"/>
            <w:hideMark/>
            <w:tcPrChange w:id="43" w:author="Lily Mo" w:date="2021-12-25T21:28:00Z">
              <w:tcPr>
                <w:tcW w:w="2693" w:type="dxa"/>
                <w:tcBorders>
                  <w:top w:val="single" w:sz="8" w:space="0" w:color="auto"/>
                  <w:bottom w:val="single" w:sz="4" w:space="0" w:color="auto"/>
                </w:tcBorders>
                <w:shd w:val="clear" w:color="auto" w:fill="auto"/>
                <w:vAlign w:val="center"/>
                <w:hideMark/>
              </w:tcPr>
            </w:tcPrChange>
          </w:tcPr>
          <w:p w14:paraId="30B67232" w14:textId="2385AF6F" w:rsidR="00A86E9F" w:rsidRPr="00196D5A" w:rsidRDefault="00903202" w:rsidP="00401235">
            <w:pPr>
              <w:pStyle w:val="MDPI42tablebody"/>
              <w:rPr>
                <w:b/>
                <w:bCs/>
              </w:rPr>
            </w:pPr>
            <w:r>
              <w:rPr>
                <w:b/>
                <w:bCs/>
              </w:rPr>
              <w:t>TD</w:t>
            </w:r>
          </w:p>
        </w:tc>
        <w:tc>
          <w:tcPr>
            <w:tcW w:w="3944" w:type="dxa"/>
            <w:tcBorders>
              <w:top w:val="single" w:sz="8" w:space="0" w:color="auto"/>
              <w:bottom w:val="single" w:sz="4" w:space="0" w:color="auto"/>
            </w:tcBorders>
            <w:shd w:val="clear" w:color="auto" w:fill="auto"/>
            <w:vAlign w:val="center"/>
            <w:tcPrChange w:id="44" w:author="Lily Mo" w:date="2021-12-25T21:28:00Z">
              <w:tcPr>
                <w:tcW w:w="3519" w:type="dxa"/>
                <w:tcBorders>
                  <w:top w:val="single" w:sz="8" w:space="0" w:color="auto"/>
                  <w:bottom w:val="single" w:sz="4" w:space="0" w:color="auto"/>
                </w:tcBorders>
                <w:shd w:val="clear" w:color="auto" w:fill="auto"/>
                <w:vAlign w:val="center"/>
              </w:tcPr>
            </w:tcPrChange>
          </w:tcPr>
          <w:p w14:paraId="6247AC92" w14:textId="232EE140" w:rsidR="00A86E9F" w:rsidRPr="00196D5A" w:rsidRDefault="005E169E" w:rsidP="00401235">
            <w:pPr>
              <w:pStyle w:val="MDPI42tablebody"/>
              <w:rPr>
                <w:b/>
                <w:bCs/>
              </w:rPr>
            </w:pPr>
            <w:r>
              <w:rPr>
                <w:b/>
                <w:bCs/>
              </w:rPr>
              <w:t>O</w:t>
            </w:r>
            <w:r w:rsidR="00903202">
              <w:rPr>
                <w:b/>
                <w:bCs/>
              </w:rPr>
              <w:t>ther</w:t>
            </w:r>
            <w:r>
              <w:rPr>
                <w:b/>
                <w:bCs/>
              </w:rPr>
              <w:t xml:space="preserve"> </w:t>
            </w:r>
            <w:r w:rsidRPr="005E169E">
              <w:rPr>
                <w:b/>
                <w:bCs/>
              </w:rPr>
              <w:t>(CP and Frag</w:t>
            </w:r>
            <w:ins w:id="45" w:author="Lily Mo" w:date="2021-12-25T21:56:00Z">
              <w:r w:rsidR="008713F9">
                <w:rPr>
                  <w:b/>
                  <w:bCs/>
                </w:rPr>
                <w:t>i</w:t>
              </w:r>
            </w:ins>
            <w:del w:id="46" w:author="Lily Mo" w:date="2021-12-25T21:56:00Z">
              <w:r w:rsidRPr="005E169E" w:rsidDel="008713F9">
                <w:rPr>
                  <w:b/>
                  <w:bCs/>
                </w:rPr>
                <w:delText>a</w:delText>
              </w:r>
            </w:del>
            <w:r w:rsidRPr="005E169E">
              <w:rPr>
                <w:b/>
                <w:bCs/>
              </w:rPr>
              <w:t>le X)</w:t>
            </w:r>
          </w:p>
        </w:tc>
      </w:tr>
      <w:tr w:rsidR="00A86E9F" w:rsidRPr="00655E61" w14:paraId="2B186E5F" w14:textId="77777777" w:rsidTr="0090497C">
        <w:trPr>
          <w:jc w:val="center"/>
          <w:trPrChange w:id="47" w:author="Lily Mo" w:date="2021-12-25T21:28:00Z">
            <w:trPr>
              <w:jc w:val="center"/>
            </w:trPr>
          </w:trPrChange>
        </w:trPr>
        <w:tc>
          <w:tcPr>
            <w:tcW w:w="1137" w:type="dxa"/>
            <w:tcBorders>
              <w:top w:val="single" w:sz="4" w:space="0" w:color="auto"/>
            </w:tcBorders>
            <w:shd w:val="clear" w:color="auto" w:fill="auto"/>
            <w:vAlign w:val="center"/>
            <w:hideMark/>
            <w:tcPrChange w:id="48" w:author="Lily Mo" w:date="2021-12-25T21:28:00Z">
              <w:tcPr>
                <w:tcW w:w="2127" w:type="dxa"/>
                <w:tcBorders>
                  <w:top w:val="single" w:sz="4" w:space="0" w:color="auto"/>
                </w:tcBorders>
                <w:shd w:val="clear" w:color="auto" w:fill="auto"/>
                <w:vAlign w:val="center"/>
                <w:hideMark/>
              </w:tcPr>
            </w:tcPrChange>
          </w:tcPr>
          <w:p w14:paraId="0B7B4FEF" w14:textId="29413BB0" w:rsidR="00A86E9F" w:rsidRPr="00655E61" w:rsidRDefault="00903202" w:rsidP="00401235">
            <w:pPr>
              <w:pStyle w:val="MDPI42tablebody"/>
            </w:pPr>
            <w:r>
              <w:t>Number</w:t>
            </w:r>
          </w:p>
        </w:tc>
        <w:tc>
          <w:tcPr>
            <w:tcW w:w="2126" w:type="dxa"/>
            <w:tcBorders>
              <w:top w:val="single" w:sz="4" w:space="0" w:color="auto"/>
              <w:bottom w:val="nil"/>
            </w:tcBorders>
            <w:shd w:val="clear" w:color="auto" w:fill="auto"/>
            <w:vAlign w:val="center"/>
            <w:hideMark/>
            <w:tcPrChange w:id="49" w:author="Lily Mo" w:date="2021-12-25T21:28:00Z">
              <w:tcPr>
                <w:tcW w:w="2126" w:type="dxa"/>
                <w:tcBorders>
                  <w:top w:val="single" w:sz="4" w:space="0" w:color="auto"/>
                  <w:bottom w:val="nil"/>
                </w:tcBorders>
                <w:shd w:val="clear" w:color="auto" w:fill="auto"/>
                <w:vAlign w:val="center"/>
                <w:hideMark/>
              </w:tcPr>
            </w:tcPrChange>
          </w:tcPr>
          <w:p w14:paraId="14B633B5" w14:textId="36A86068" w:rsidR="00A86E9F" w:rsidRPr="00655E61" w:rsidRDefault="00903202" w:rsidP="00401235">
            <w:pPr>
              <w:pStyle w:val="MDPI42tablebody"/>
            </w:pPr>
            <w:r>
              <w:t>28</w:t>
            </w:r>
          </w:p>
        </w:tc>
        <w:tc>
          <w:tcPr>
            <w:tcW w:w="1597" w:type="dxa"/>
            <w:tcBorders>
              <w:top w:val="single" w:sz="4" w:space="0" w:color="auto"/>
              <w:bottom w:val="nil"/>
            </w:tcBorders>
            <w:shd w:val="clear" w:color="auto" w:fill="auto"/>
            <w:vAlign w:val="center"/>
            <w:tcPrChange w:id="50" w:author="Lily Mo" w:date="2021-12-25T21:28:00Z">
              <w:tcPr>
                <w:tcW w:w="2693" w:type="dxa"/>
                <w:tcBorders>
                  <w:top w:val="single" w:sz="4" w:space="0" w:color="auto"/>
                  <w:bottom w:val="nil"/>
                </w:tcBorders>
                <w:shd w:val="clear" w:color="auto" w:fill="auto"/>
                <w:vAlign w:val="center"/>
              </w:tcPr>
            </w:tcPrChange>
          </w:tcPr>
          <w:p w14:paraId="2CEA5CDB" w14:textId="025ABC4E" w:rsidR="00A86E9F" w:rsidRPr="00655E61" w:rsidRDefault="00903202" w:rsidP="00401235">
            <w:pPr>
              <w:pStyle w:val="MDPI42tablebody"/>
            </w:pPr>
            <w:r>
              <w:t>18</w:t>
            </w:r>
          </w:p>
        </w:tc>
        <w:tc>
          <w:tcPr>
            <w:tcW w:w="3944" w:type="dxa"/>
            <w:tcBorders>
              <w:top w:val="single" w:sz="4" w:space="0" w:color="auto"/>
              <w:bottom w:val="nil"/>
            </w:tcBorders>
            <w:shd w:val="clear" w:color="auto" w:fill="auto"/>
            <w:vAlign w:val="center"/>
            <w:tcPrChange w:id="51" w:author="Lily Mo" w:date="2021-12-25T21:28:00Z">
              <w:tcPr>
                <w:tcW w:w="3519" w:type="dxa"/>
                <w:tcBorders>
                  <w:top w:val="single" w:sz="4" w:space="0" w:color="auto"/>
                  <w:bottom w:val="nil"/>
                </w:tcBorders>
                <w:shd w:val="clear" w:color="auto" w:fill="auto"/>
                <w:vAlign w:val="center"/>
              </w:tcPr>
            </w:tcPrChange>
          </w:tcPr>
          <w:p w14:paraId="35F8F694" w14:textId="63E3DBB9" w:rsidR="00A86E9F" w:rsidRPr="00655E61" w:rsidRDefault="00903202" w:rsidP="00401235">
            <w:pPr>
              <w:pStyle w:val="MDPI42tablebody"/>
            </w:pPr>
            <w:r>
              <w:t>4</w:t>
            </w:r>
          </w:p>
        </w:tc>
      </w:tr>
      <w:tr w:rsidR="00A86E9F" w:rsidRPr="00655E61" w14:paraId="42C72763" w14:textId="77777777" w:rsidTr="0090497C">
        <w:trPr>
          <w:jc w:val="center"/>
          <w:trPrChange w:id="52" w:author="Lily Mo" w:date="2021-12-25T21:28:00Z">
            <w:trPr>
              <w:jc w:val="center"/>
            </w:trPr>
          </w:trPrChange>
        </w:trPr>
        <w:tc>
          <w:tcPr>
            <w:tcW w:w="1137" w:type="dxa"/>
            <w:tcBorders>
              <w:top w:val="single" w:sz="4" w:space="0" w:color="auto"/>
              <w:bottom w:val="nil"/>
            </w:tcBorders>
            <w:shd w:val="clear" w:color="auto" w:fill="auto"/>
            <w:vAlign w:val="center"/>
            <w:hideMark/>
            <w:tcPrChange w:id="53" w:author="Lily Mo" w:date="2021-12-25T21:28:00Z">
              <w:tcPr>
                <w:tcW w:w="2127" w:type="dxa"/>
                <w:tcBorders>
                  <w:top w:val="single" w:sz="4" w:space="0" w:color="auto"/>
                  <w:bottom w:val="nil"/>
                </w:tcBorders>
                <w:shd w:val="clear" w:color="auto" w:fill="auto"/>
                <w:vAlign w:val="center"/>
                <w:hideMark/>
              </w:tcPr>
            </w:tcPrChange>
          </w:tcPr>
          <w:p w14:paraId="274B6AE0" w14:textId="25526420" w:rsidR="00A86E9F" w:rsidRPr="00655E61" w:rsidRDefault="00903202" w:rsidP="00401235">
            <w:pPr>
              <w:pStyle w:val="MDPI42tablebody"/>
            </w:pPr>
            <w:r>
              <w:t>Mean age</w:t>
            </w:r>
          </w:p>
        </w:tc>
        <w:tc>
          <w:tcPr>
            <w:tcW w:w="2126" w:type="dxa"/>
            <w:tcBorders>
              <w:top w:val="single" w:sz="4" w:space="0" w:color="auto"/>
              <w:bottom w:val="nil"/>
            </w:tcBorders>
            <w:shd w:val="clear" w:color="auto" w:fill="auto"/>
            <w:vAlign w:val="center"/>
            <w:hideMark/>
            <w:tcPrChange w:id="54" w:author="Lily Mo" w:date="2021-12-25T21:28:00Z">
              <w:tcPr>
                <w:tcW w:w="2126" w:type="dxa"/>
                <w:tcBorders>
                  <w:top w:val="single" w:sz="4" w:space="0" w:color="auto"/>
                  <w:bottom w:val="nil"/>
                </w:tcBorders>
                <w:shd w:val="clear" w:color="auto" w:fill="auto"/>
                <w:vAlign w:val="center"/>
                <w:hideMark/>
              </w:tcPr>
            </w:tcPrChange>
          </w:tcPr>
          <w:p w14:paraId="134FCA60" w14:textId="5D303D36" w:rsidR="00A86E9F" w:rsidRPr="00655E61" w:rsidRDefault="00903202" w:rsidP="00401235">
            <w:pPr>
              <w:pStyle w:val="MDPI42tablebody"/>
            </w:pPr>
            <w:r>
              <w:t>4.63</w:t>
            </w:r>
          </w:p>
        </w:tc>
        <w:tc>
          <w:tcPr>
            <w:tcW w:w="1597" w:type="dxa"/>
            <w:tcBorders>
              <w:top w:val="single" w:sz="4" w:space="0" w:color="auto"/>
              <w:bottom w:val="nil"/>
            </w:tcBorders>
            <w:shd w:val="clear" w:color="auto" w:fill="auto"/>
            <w:vAlign w:val="center"/>
            <w:hideMark/>
            <w:tcPrChange w:id="55" w:author="Lily Mo" w:date="2021-12-25T21:28:00Z">
              <w:tcPr>
                <w:tcW w:w="2693" w:type="dxa"/>
                <w:tcBorders>
                  <w:top w:val="single" w:sz="4" w:space="0" w:color="auto"/>
                  <w:bottom w:val="nil"/>
                </w:tcBorders>
                <w:shd w:val="clear" w:color="auto" w:fill="auto"/>
                <w:vAlign w:val="center"/>
                <w:hideMark/>
              </w:tcPr>
            </w:tcPrChange>
          </w:tcPr>
          <w:p w14:paraId="771384C9" w14:textId="56F8E819" w:rsidR="00A86E9F" w:rsidRPr="00655E61" w:rsidRDefault="00903202" w:rsidP="00401235">
            <w:pPr>
              <w:pStyle w:val="MDPI42tablebody"/>
            </w:pPr>
            <w:r>
              <w:t>4.61</w:t>
            </w:r>
          </w:p>
        </w:tc>
        <w:tc>
          <w:tcPr>
            <w:tcW w:w="3944" w:type="dxa"/>
            <w:tcBorders>
              <w:top w:val="single" w:sz="4" w:space="0" w:color="auto"/>
              <w:bottom w:val="nil"/>
            </w:tcBorders>
            <w:shd w:val="clear" w:color="auto" w:fill="auto"/>
            <w:vAlign w:val="center"/>
            <w:tcPrChange w:id="56" w:author="Lily Mo" w:date="2021-12-25T21:28:00Z">
              <w:tcPr>
                <w:tcW w:w="3519" w:type="dxa"/>
                <w:tcBorders>
                  <w:top w:val="single" w:sz="4" w:space="0" w:color="auto"/>
                  <w:bottom w:val="nil"/>
                </w:tcBorders>
                <w:shd w:val="clear" w:color="auto" w:fill="auto"/>
                <w:vAlign w:val="center"/>
              </w:tcPr>
            </w:tcPrChange>
          </w:tcPr>
          <w:p w14:paraId="42DA10E6" w14:textId="4507FDF6" w:rsidR="00A86E9F" w:rsidRPr="00655E61" w:rsidRDefault="00903202" w:rsidP="00401235">
            <w:pPr>
              <w:pStyle w:val="MDPI42tablebody"/>
            </w:pPr>
            <w:r>
              <w:t>5.5</w:t>
            </w:r>
          </w:p>
        </w:tc>
      </w:tr>
      <w:tr w:rsidR="00A86E9F" w:rsidRPr="00655E61" w14:paraId="4FB7E086" w14:textId="77777777" w:rsidTr="0090497C">
        <w:trPr>
          <w:jc w:val="center"/>
          <w:trPrChange w:id="57" w:author="Lily Mo" w:date="2021-12-25T21:28:00Z">
            <w:trPr>
              <w:jc w:val="center"/>
            </w:trPr>
          </w:trPrChange>
        </w:trPr>
        <w:tc>
          <w:tcPr>
            <w:tcW w:w="1137" w:type="dxa"/>
            <w:tcBorders>
              <w:top w:val="single" w:sz="4" w:space="0" w:color="auto"/>
              <w:bottom w:val="nil"/>
            </w:tcBorders>
            <w:shd w:val="clear" w:color="auto" w:fill="auto"/>
            <w:vAlign w:val="center"/>
            <w:hideMark/>
            <w:tcPrChange w:id="58" w:author="Lily Mo" w:date="2021-12-25T21:28:00Z">
              <w:tcPr>
                <w:tcW w:w="2127" w:type="dxa"/>
                <w:tcBorders>
                  <w:top w:val="single" w:sz="4" w:space="0" w:color="auto"/>
                  <w:bottom w:val="nil"/>
                </w:tcBorders>
                <w:shd w:val="clear" w:color="auto" w:fill="auto"/>
                <w:vAlign w:val="center"/>
                <w:hideMark/>
              </w:tcPr>
            </w:tcPrChange>
          </w:tcPr>
          <w:p w14:paraId="4BA8C60E" w14:textId="2707B3E3" w:rsidR="00A86E9F" w:rsidRPr="00655E61" w:rsidRDefault="00903202" w:rsidP="00401235">
            <w:pPr>
              <w:pStyle w:val="MDPI42tablebody"/>
            </w:pPr>
            <w:r>
              <w:t>Median age</w:t>
            </w:r>
          </w:p>
        </w:tc>
        <w:tc>
          <w:tcPr>
            <w:tcW w:w="2126" w:type="dxa"/>
            <w:tcBorders>
              <w:top w:val="single" w:sz="4" w:space="0" w:color="auto"/>
              <w:bottom w:val="nil"/>
            </w:tcBorders>
            <w:shd w:val="clear" w:color="auto" w:fill="auto"/>
            <w:vAlign w:val="center"/>
            <w:hideMark/>
            <w:tcPrChange w:id="59" w:author="Lily Mo" w:date="2021-12-25T21:28:00Z">
              <w:tcPr>
                <w:tcW w:w="2126" w:type="dxa"/>
                <w:tcBorders>
                  <w:top w:val="single" w:sz="4" w:space="0" w:color="auto"/>
                  <w:bottom w:val="nil"/>
                </w:tcBorders>
                <w:shd w:val="clear" w:color="auto" w:fill="auto"/>
                <w:vAlign w:val="center"/>
                <w:hideMark/>
              </w:tcPr>
            </w:tcPrChange>
          </w:tcPr>
          <w:p w14:paraId="24C2DE14" w14:textId="0DC5B5FE" w:rsidR="00A86E9F" w:rsidRPr="00655E61" w:rsidRDefault="00903202" w:rsidP="00401235">
            <w:pPr>
              <w:pStyle w:val="MDPI42tablebody"/>
            </w:pPr>
            <w:r>
              <w:t>4.0</w:t>
            </w:r>
          </w:p>
        </w:tc>
        <w:tc>
          <w:tcPr>
            <w:tcW w:w="1597" w:type="dxa"/>
            <w:tcBorders>
              <w:top w:val="single" w:sz="4" w:space="0" w:color="auto"/>
              <w:bottom w:val="nil"/>
            </w:tcBorders>
            <w:shd w:val="clear" w:color="auto" w:fill="auto"/>
            <w:vAlign w:val="center"/>
            <w:hideMark/>
            <w:tcPrChange w:id="60" w:author="Lily Mo" w:date="2021-12-25T21:28:00Z">
              <w:tcPr>
                <w:tcW w:w="2693" w:type="dxa"/>
                <w:tcBorders>
                  <w:top w:val="single" w:sz="4" w:space="0" w:color="auto"/>
                  <w:bottom w:val="nil"/>
                </w:tcBorders>
                <w:shd w:val="clear" w:color="auto" w:fill="auto"/>
                <w:vAlign w:val="center"/>
                <w:hideMark/>
              </w:tcPr>
            </w:tcPrChange>
          </w:tcPr>
          <w:p w14:paraId="62CE7AAF" w14:textId="353307B8" w:rsidR="00A86E9F" w:rsidRPr="00655E61" w:rsidRDefault="00903202" w:rsidP="00401235">
            <w:pPr>
              <w:pStyle w:val="MDPI42tablebody"/>
            </w:pPr>
            <w:r>
              <w:t>4.0</w:t>
            </w:r>
          </w:p>
        </w:tc>
        <w:tc>
          <w:tcPr>
            <w:tcW w:w="3944" w:type="dxa"/>
            <w:tcBorders>
              <w:top w:val="single" w:sz="4" w:space="0" w:color="auto"/>
              <w:bottom w:val="nil"/>
            </w:tcBorders>
            <w:shd w:val="clear" w:color="auto" w:fill="auto"/>
            <w:vAlign w:val="center"/>
            <w:tcPrChange w:id="61" w:author="Lily Mo" w:date="2021-12-25T21:28:00Z">
              <w:tcPr>
                <w:tcW w:w="3519" w:type="dxa"/>
                <w:tcBorders>
                  <w:top w:val="single" w:sz="4" w:space="0" w:color="auto"/>
                  <w:bottom w:val="nil"/>
                </w:tcBorders>
                <w:shd w:val="clear" w:color="auto" w:fill="auto"/>
                <w:vAlign w:val="center"/>
              </w:tcPr>
            </w:tcPrChange>
          </w:tcPr>
          <w:p w14:paraId="2645681D" w14:textId="230BC2F6" w:rsidR="00A86E9F" w:rsidRPr="00655E61" w:rsidRDefault="00903202" w:rsidP="00401235">
            <w:pPr>
              <w:pStyle w:val="MDPI42tablebody"/>
            </w:pPr>
            <w:r>
              <w:t>5.5</w:t>
            </w:r>
          </w:p>
        </w:tc>
      </w:tr>
    </w:tbl>
    <w:p w14:paraId="3FB77698" w14:textId="440756B4" w:rsidR="00903202" w:rsidRDefault="00903202" w:rsidP="00903202">
      <w:pPr>
        <w:pStyle w:val="MDPI21heading1"/>
      </w:pPr>
      <w:r>
        <w:t xml:space="preserve">5. </w:t>
      </w:r>
      <w:r w:rsidRPr="00903202">
        <w:t>Feature extraction</w:t>
      </w:r>
    </w:p>
    <w:p w14:paraId="2A8B012D" w14:textId="1D8A14E9" w:rsidR="005E169E" w:rsidRPr="005E169E" w:rsidRDefault="005E169E" w:rsidP="008713F9">
      <w:pPr>
        <w:pStyle w:val="MDPI21heading1"/>
        <w:jc w:val="both"/>
        <w:rPr>
          <w:b w:val="0"/>
        </w:rPr>
        <w:pPrChange w:id="62" w:author="Lily Mo" w:date="2021-12-25T21:55:00Z">
          <w:pPr>
            <w:pStyle w:val="MDPI21heading1"/>
          </w:pPr>
        </w:pPrChange>
      </w:pPr>
      <w:r w:rsidRPr="005E169E">
        <w:rPr>
          <w:b w:val="0"/>
        </w:rPr>
        <w:t xml:space="preserve">As mentioned earlier, the intelligent toy car is designed to capture the motion behaviors, focus on details, and interest in rotating items, which all are symptoms of children with ASD. In our previous study, we used movement patterns extracted from acceleration data for classification [13]. In this research, the same patterns are extracted, and the encoders' data are added into the model to be able to determine interest in rotating and rotation of items as well. To capture all three symptoms together, two steps are taken: a) extraction of features representing the pattern of the car movement. This is similar to the previous work done in [17]. Also, two other futures are extracted from acceleration signals representing the </w:t>
      </w:r>
      <w:del w:id="63" w:author="Lily Mo" w:date="2021-12-25T21:30:00Z">
        <w:r w:rsidRPr="005E169E" w:rsidDel="0090497C">
          <w:rPr>
            <w:b w:val="0"/>
          </w:rPr>
          <w:delText xml:space="preserve">movement </w:delText>
        </w:r>
      </w:del>
      <w:ins w:id="64" w:author="Lily Mo" w:date="2021-12-25T21:30:00Z">
        <w:r w:rsidR="0090497C">
          <w:rPr>
            <w:b w:val="0"/>
          </w:rPr>
          <w:t>rolling</w:t>
        </w:r>
      </w:ins>
      <w:ins w:id="65" w:author="Lily Mo" w:date="2021-12-25T21:43:00Z">
        <w:r w:rsidR="004164CE">
          <w:rPr>
            <w:b w:val="0"/>
          </w:rPr>
          <w:t xml:space="preserve"> and pitching</w:t>
        </w:r>
      </w:ins>
      <w:ins w:id="66" w:author="Lily Mo" w:date="2021-12-25T21:30:00Z">
        <w:r w:rsidR="0090497C">
          <w:rPr>
            <w:b w:val="0"/>
          </w:rPr>
          <w:t xml:space="preserve"> of the car </w:t>
        </w:r>
      </w:ins>
      <w:del w:id="67" w:author="Lily Mo" w:date="2021-12-25T21:30:00Z">
        <w:r w:rsidRPr="005E169E" w:rsidDel="0090497C">
          <w:rPr>
            <w:b w:val="0"/>
          </w:rPr>
          <w:delText>pattern that children show</w:delText>
        </w:r>
      </w:del>
      <w:r w:rsidRPr="005E169E">
        <w:rPr>
          <w:b w:val="0"/>
        </w:rPr>
        <w:t xml:space="preserve"> while playing with </w:t>
      </w:r>
      <w:ins w:id="68" w:author="Lily Mo" w:date="2021-12-25T21:31:00Z">
        <w:r w:rsidR="00BA2DA0">
          <w:rPr>
            <w:b w:val="0"/>
          </w:rPr>
          <w:t xml:space="preserve">the </w:t>
        </w:r>
      </w:ins>
      <w:r w:rsidRPr="005E169E">
        <w:rPr>
          <w:b w:val="0"/>
        </w:rPr>
        <w:t xml:space="preserve">wheels. To extract these features Short Term Fourier Transform is used. b) extraction of features representing focusing on details, interest in items’ rotation, and interest in rotating items, i.e. wheels’ rotation and rotating wheels. To extract these features the summation of two shaft encoder signals are used. </w:t>
      </w:r>
    </w:p>
    <w:p w14:paraId="31B8F2DD" w14:textId="0C5DA9F7" w:rsidR="005E169E" w:rsidRPr="005E169E" w:rsidRDefault="005E169E" w:rsidP="008713F9">
      <w:pPr>
        <w:pStyle w:val="MDPI21heading1"/>
        <w:jc w:val="both"/>
        <w:rPr>
          <w:b w:val="0"/>
        </w:rPr>
        <w:pPrChange w:id="69" w:author="Lily Mo" w:date="2021-12-25T21:56:00Z">
          <w:pPr>
            <w:pStyle w:val="MDPI21heading1"/>
          </w:pPr>
        </w:pPrChange>
      </w:pPr>
      <w:r w:rsidRPr="005E169E">
        <w:rPr>
          <w:b w:val="0"/>
        </w:rPr>
        <w:t xml:space="preserve">It should be noted that </w:t>
      </w:r>
      <w:del w:id="70" w:author="Lily Mo" w:date="2021-12-25T21:31:00Z">
        <w:r w:rsidRPr="005E169E" w:rsidDel="00BA2DA0">
          <w:rPr>
            <w:b w:val="0"/>
          </w:rPr>
          <w:delText>the second step involves analyzing the states in which playing with the car can be classified. In other words,</w:delText>
        </w:r>
      </w:del>
      <w:r w:rsidRPr="005E169E">
        <w:rPr>
          <w:b w:val="0"/>
        </w:rPr>
        <w:t xml:space="preserve"> the whole children's playtime with the intelligent toy car can be divided into four states: 1) not playing, 2) playing only with wheels, 3) playing on the ground, and 4) playing in the air. </w:t>
      </w:r>
    </w:p>
    <w:p w14:paraId="5A1AA8D8" w14:textId="789E4998" w:rsidR="005E169E" w:rsidRDefault="005E169E" w:rsidP="008713F9">
      <w:pPr>
        <w:pStyle w:val="MDPI21heading1"/>
        <w:jc w:val="both"/>
        <w:rPr>
          <w:b w:val="0"/>
        </w:rPr>
        <w:pPrChange w:id="71" w:author="Lily Mo" w:date="2021-12-25T21:56:00Z">
          <w:pPr>
            <w:pStyle w:val="MDPI21heading1"/>
          </w:pPr>
        </w:pPrChange>
      </w:pPr>
      <w:r w:rsidRPr="005E169E">
        <w:rPr>
          <w:b w:val="0"/>
        </w:rPr>
        <w:t xml:space="preserve">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items’ rotation. The playing on the ground section describes those portions of playing where the intelligent toy car is moved which creates changes in both acceleration and shaft encoder signals. The movement patterns can be extracted in this state. Finally, the playing in the air section is when the intelligent toy car is moved in the air, and the acceleration is changing while its wheels are not rotating. Thus, the encoders’ signals show zero rotation. Based on the above state analysis, beside the original features proposed in [17], the following extra features (Table 2) were designed and extracted. </w:t>
      </w:r>
      <w:ins w:id="72" w:author="Lily Mo" w:date="2021-12-25T21:42:00Z">
        <w:r w:rsidR="004164CE">
          <w:rPr>
            <w:b w:val="0"/>
          </w:rPr>
          <w:t>The interactive play time means the summation of time spent in states 2 to 4.</w:t>
        </w:r>
      </w:ins>
    </w:p>
    <w:p w14:paraId="5853F48A" w14:textId="77777777" w:rsidR="000C77ED" w:rsidRDefault="000C77ED" w:rsidP="005E169E">
      <w:pPr>
        <w:pStyle w:val="MDPI21heading1"/>
        <w:rPr>
          <w:b w:val="0"/>
        </w:rPr>
      </w:pPr>
    </w:p>
    <w:p w14:paraId="1C8B13E6" w14:textId="042AC19D" w:rsidR="000C77ED" w:rsidRDefault="000C77ED" w:rsidP="000C77ED">
      <w:pPr>
        <w:pStyle w:val="MDPI41tablecaption"/>
        <w:rPr>
          <w:b/>
        </w:rPr>
      </w:pPr>
      <w:r>
        <w:t xml:space="preserve">Table </w:t>
      </w:r>
      <w:r w:rsidR="006C31FE">
        <w:fldChar w:fldCharType="begin"/>
      </w:r>
      <w:r w:rsidR="006C31FE">
        <w:instrText xml:space="preserve"> SEQ Table \* ARABIC </w:instrText>
      </w:r>
      <w:r w:rsidR="006C31FE">
        <w:fldChar w:fldCharType="separate"/>
      </w:r>
      <w:r>
        <w:rPr>
          <w:noProof/>
        </w:rPr>
        <w:t>2</w:t>
      </w:r>
      <w:r w:rsidR="006C31FE">
        <w:rPr>
          <w:noProof/>
        </w:rPr>
        <w:fldChar w:fldCharType="end"/>
      </w:r>
      <w:r>
        <w:t>. details of features</w:t>
      </w:r>
    </w:p>
    <w:tbl>
      <w:tblPr>
        <w:tblW w:w="7857" w:type="dxa"/>
        <w:tblInd w:w="2605"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3119"/>
        <w:gridCol w:w="3944"/>
      </w:tblGrid>
      <w:tr w:rsidR="000C77ED" w:rsidRPr="00401235" w14:paraId="09293AD7" w14:textId="77777777" w:rsidTr="000C77ED">
        <w:tc>
          <w:tcPr>
            <w:tcW w:w="794" w:type="dxa"/>
            <w:tcBorders>
              <w:top w:val="single" w:sz="2" w:space="0" w:color="C1C7CD"/>
              <w:left w:val="single" w:sz="2" w:space="0" w:color="C1C7CD"/>
              <w:bottom w:val="single" w:sz="2" w:space="0" w:color="C1C7CD"/>
              <w:right w:val="single" w:sz="2" w:space="0" w:color="C1C7CD"/>
            </w:tcBorders>
            <w:shd w:val="clear" w:color="auto" w:fill="F0F1F3"/>
          </w:tcPr>
          <w:p w14:paraId="6FE3F067" w14:textId="3D614824" w:rsidR="000C77ED" w:rsidRPr="007F7C8C" w:rsidRDefault="000C77ED" w:rsidP="000C77ED">
            <w:pPr>
              <w:pStyle w:val="MDPI42tablebody"/>
              <w:spacing w:line="240" w:lineRule="auto"/>
              <w:rPr>
                <w:b/>
                <w:snapToGrid/>
              </w:rPr>
            </w:pPr>
          </w:p>
        </w:tc>
        <w:tc>
          <w:tcPr>
            <w:tcW w:w="3119" w:type="dxa"/>
            <w:tcBorders>
              <w:top w:val="single" w:sz="2" w:space="0" w:color="C1C7CD"/>
              <w:left w:val="single" w:sz="6" w:space="0" w:color="C1C7CD"/>
              <w:bottom w:val="single" w:sz="2" w:space="0" w:color="C1C7CD"/>
              <w:right w:val="single" w:sz="2" w:space="0" w:color="C1C7CD"/>
            </w:tcBorders>
            <w:shd w:val="clear" w:color="auto" w:fill="F0F1F3"/>
          </w:tcPr>
          <w:p w14:paraId="168AA59E" w14:textId="67C9B769" w:rsidR="000C77ED" w:rsidRPr="007F7C8C" w:rsidRDefault="000C77ED" w:rsidP="000C77ED">
            <w:pPr>
              <w:pStyle w:val="MDPI42tablebody"/>
              <w:spacing w:line="240" w:lineRule="auto"/>
              <w:rPr>
                <w:b/>
                <w:snapToGrid/>
              </w:rPr>
            </w:pPr>
            <w:r w:rsidRPr="00DD0D48">
              <w:rPr>
                <w:rFonts w:ascii="Times New Roman" w:hAnsi="Times New Roman"/>
                <w:sz w:val="24"/>
                <w:szCs w:val="24"/>
              </w:rPr>
              <w:t>features</w:t>
            </w:r>
          </w:p>
        </w:tc>
        <w:tc>
          <w:tcPr>
            <w:tcW w:w="3944" w:type="dxa"/>
            <w:tcBorders>
              <w:top w:val="single" w:sz="2" w:space="0" w:color="C1C7CD"/>
              <w:left w:val="single" w:sz="6" w:space="0" w:color="C1C7CD"/>
              <w:bottom w:val="single" w:sz="2" w:space="0" w:color="C1C7CD"/>
              <w:right w:val="single" w:sz="2" w:space="0" w:color="C1C7CD"/>
            </w:tcBorders>
            <w:shd w:val="clear" w:color="auto" w:fill="F0F1F3"/>
          </w:tcPr>
          <w:p w14:paraId="60005E29" w14:textId="408E3553" w:rsidR="000C77ED" w:rsidRPr="007F7C8C" w:rsidRDefault="000C77ED" w:rsidP="000C77ED">
            <w:pPr>
              <w:pStyle w:val="MDPI42tablebody"/>
              <w:spacing w:line="240" w:lineRule="auto"/>
              <w:rPr>
                <w:b/>
                <w:snapToGrid/>
              </w:rPr>
            </w:pPr>
            <w:r w:rsidRPr="00DD0D48">
              <w:rPr>
                <w:rFonts w:ascii="Times New Roman" w:hAnsi="Times New Roman"/>
                <w:sz w:val="24"/>
                <w:szCs w:val="24"/>
              </w:rPr>
              <w:t>description </w:t>
            </w:r>
          </w:p>
        </w:tc>
      </w:tr>
      <w:tr w:rsidR="000C77ED" w:rsidRPr="00401235" w14:paraId="04524D06" w14:textId="77777777" w:rsidTr="000C77ED">
        <w:tc>
          <w:tcPr>
            <w:tcW w:w="794" w:type="dxa"/>
            <w:shd w:val="clear" w:color="auto" w:fill="auto"/>
          </w:tcPr>
          <w:p w14:paraId="310C2074" w14:textId="7AF01384" w:rsidR="000C77ED" w:rsidRPr="004164CE" w:rsidRDefault="000C77ED" w:rsidP="000C77ED">
            <w:pPr>
              <w:pStyle w:val="MDPI42tablebody"/>
              <w:spacing w:line="240" w:lineRule="auto"/>
            </w:pPr>
            <w:r w:rsidRPr="004164CE">
              <w:rPr>
                <w:rFonts w:ascii="Times New Roman" w:hAnsi="Times New Roman"/>
              </w:rPr>
              <w:t>1</w:t>
            </w:r>
          </w:p>
        </w:tc>
        <w:tc>
          <w:tcPr>
            <w:tcW w:w="3119" w:type="dxa"/>
            <w:shd w:val="clear" w:color="auto" w:fill="auto"/>
          </w:tcPr>
          <w:p w14:paraId="3945CC2C" w14:textId="672998D3" w:rsidR="000C77ED" w:rsidRPr="004164CE" w:rsidRDefault="000C77ED" w:rsidP="004164CE">
            <w:pPr>
              <w:pStyle w:val="MDPI42tablebody"/>
              <w:spacing w:line="240" w:lineRule="auto"/>
              <w:jc w:val="left"/>
            </w:pPr>
            <w:r w:rsidRPr="004164CE">
              <w:rPr>
                <w:rFonts w:ascii="Times New Roman" w:hAnsi="Times New Roman"/>
              </w:rPr>
              <w:t>not playing ratio</w:t>
            </w:r>
          </w:p>
        </w:tc>
        <w:tc>
          <w:tcPr>
            <w:tcW w:w="3944" w:type="dxa"/>
            <w:shd w:val="clear" w:color="auto" w:fill="auto"/>
          </w:tcPr>
          <w:p w14:paraId="45B67925" w14:textId="45DB41A3" w:rsidR="000C77ED" w:rsidRPr="004164CE" w:rsidRDefault="000C77ED" w:rsidP="004164CE">
            <w:pPr>
              <w:pStyle w:val="MDPI42tablebody"/>
              <w:spacing w:line="240" w:lineRule="auto"/>
              <w:jc w:val="left"/>
            </w:pPr>
            <w:r w:rsidRPr="004164CE">
              <w:rPr>
                <w:rFonts w:ascii="Times New Roman" w:hAnsi="Times New Roman"/>
              </w:rPr>
              <w:t>ratio of not playing to total play time</w:t>
            </w:r>
          </w:p>
        </w:tc>
      </w:tr>
      <w:tr w:rsidR="000C77ED" w:rsidRPr="00401235" w14:paraId="26DFD9D4" w14:textId="77777777" w:rsidTr="000C77ED">
        <w:tc>
          <w:tcPr>
            <w:tcW w:w="794" w:type="dxa"/>
            <w:shd w:val="clear" w:color="auto" w:fill="auto"/>
          </w:tcPr>
          <w:p w14:paraId="705B7248" w14:textId="74B45B33"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2</w:t>
            </w:r>
          </w:p>
        </w:tc>
        <w:tc>
          <w:tcPr>
            <w:tcW w:w="3119" w:type="dxa"/>
            <w:shd w:val="clear" w:color="auto" w:fill="auto"/>
          </w:tcPr>
          <w:p w14:paraId="7F3C3807" w14:textId="461BB4C7" w:rsidR="000C77ED" w:rsidRPr="004164CE" w:rsidRDefault="000C77ED" w:rsidP="004164CE">
            <w:pPr>
              <w:pStyle w:val="MDPI42tablebody"/>
              <w:spacing w:line="240" w:lineRule="auto"/>
              <w:jc w:val="left"/>
              <w:rPr>
                <w:rFonts w:ascii="Times New Roman" w:hAnsi="Times New Roman"/>
              </w:rPr>
              <w:pPrChange w:id="73" w:author="Lily Mo" w:date="2021-12-25T21:39:00Z">
                <w:pPr>
                  <w:pStyle w:val="MDPI42tablebody"/>
                  <w:spacing w:line="240" w:lineRule="auto"/>
                </w:pPr>
              </w:pPrChange>
            </w:pPr>
            <w:r w:rsidRPr="004164CE">
              <w:rPr>
                <w:rFonts w:ascii="Times New Roman" w:hAnsi="Times New Roman"/>
              </w:rPr>
              <w:t>playing only with wheels ratio</w:t>
            </w:r>
          </w:p>
        </w:tc>
        <w:tc>
          <w:tcPr>
            <w:tcW w:w="3944" w:type="dxa"/>
            <w:shd w:val="clear" w:color="auto" w:fill="auto"/>
          </w:tcPr>
          <w:p w14:paraId="443E58C2" w14:textId="536CF596" w:rsidR="000C77ED" w:rsidRPr="004164CE" w:rsidRDefault="000C77ED" w:rsidP="004164CE">
            <w:pPr>
              <w:pStyle w:val="MDPI42tablebody"/>
              <w:spacing w:line="240" w:lineRule="auto"/>
              <w:jc w:val="left"/>
              <w:rPr>
                <w:rFonts w:ascii="Times New Roman" w:hAnsi="Times New Roman"/>
              </w:rPr>
              <w:pPrChange w:id="74" w:author="Lily Mo" w:date="2021-12-25T21:39:00Z">
                <w:pPr>
                  <w:pStyle w:val="MDPI42tablebody"/>
                  <w:spacing w:line="240" w:lineRule="auto"/>
                </w:pPr>
              </w:pPrChange>
            </w:pPr>
            <w:r w:rsidRPr="004164CE">
              <w:rPr>
                <w:rFonts w:ascii="Times New Roman" w:hAnsi="Times New Roman"/>
              </w:rPr>
              <w:t>ratio of playing only with wheels to total play</w:t>
            </w:r>
            <w:del w:id="75" w:author="Lily Mo" w:date="2021-12-25T21:39:00Z">
              <w:r w:rsidRPr="004164CE" w:rsidDel="004164CE">
                <w:rPr>
                  <w:rFonts w:ascii="Times New Roman" w:hAnsi="Times New Roman"/>
                </w:rPr>
                <w:delText>ing</w:delText>
              </w:r>
            </w:del>
            <w:r w:rsidRPr="004164CE">
              <w:rPr>
                <w:rFonts w:ascii="Times New Roman" w:hAnsi="Times New Roman"/>
              </w:rPr>
              <w:t xml:space="preserve"> time</w:t>
            </w:r>
          </w:p>
        </w:tc>
      </w:tr>
      <w:tr w:rsidR="000C77ED" w:rsidRPr="00401235" w14:paraId="2643D333" w14:textId="77777777" w:rsidTr="000C77ED">
        <w:tc>
          <w:tcPr>
            <w:tcW w:w="794" w:type="dxa"/>
            <w:shd w:val="clear" w:color="auto" w:fill="auto"/>
          </w:tcPr>
          <w:p w14:paraId="3D512D2F" w14:textId="130A1350" w:rsidR="000C77ED" w:rsidRPr="004164CE" w:rsidRDefault="000C77ED" w:rsidP="000C77ED">
            <w:pPr>
              <w:pStyle w:val="MDPI42tablebody"/>
              <w:spacing w:line="240" w:lineRule="auto"/>
              <w:rPr>
                <w:rFonts w:ascii="Times New Roman" w:hAnsi="Times New Roman"/>
                <w:rPrChange w:id="76" w:author="Lily Mo" w:date="2021-12-25T21:39:00Z">
                  <w:rPr>
                    <w:rFonts w:ascii="Times New Roman" w:hAnsi="Times New Roman"/>
                    <w:sz w:val="24"/>
                    <w:szCs w:val="24"/>
                  </w:rPr>
                </w:rPrChange>
              </w:rPr>
            </w:pPr>
            <w:r w:rsidRPr="004164CE">
              <w:rPr>
                <w:rFonts w:ascii="Times New Roman" w:hAnsi="Times New Roman"/>
                <w:rPrChange w:id="77" w:author="Lily Mo" w:date="2021-12-25T21:39:00Z">
                  <w:rPr>
                    <w:rFonts w:ascii="Times New Roman" w:hAnsi="Times New Roman"/>
                    <w:sz w:val="24"/>
                    <w:szCs w:val="24"/>
                  </w:rPr>
                </w:rPrChange>
              </w:rPr>
              <w:t>3</w:t>
            </w:r>
          </w:p>
        </w:tc>
        <w:tc>
          <w:tcPr>
            <w:tcW w:w="3119" w:type="dxa"/>
            <w:shd w:val="clear" w:color="auto" w:fill="auto"/>
          </w:tcPr>
          <w:p w14:paraId="6E3F4A93" w14:textId="049397FE" w:rsidR="000C77ED" w:rsidRPr="004164CE" w:rsidRDefault="000C77ED" w:rsidP="004164CE">
            <w:pPr>
              <w:pStyle w:val="MDPI42tablebody"/>
              <w:spacing w:line="240" w:lineRule="auto"/>
              <w:jc w:val="left"/>
              <w:rPr>
                <w:rFonts w:ascii="Times New Roman" w:hAnsi="Times New Roman"/>
                <w:rPrChange w:id="78" w:author="Lily Mo" w:date="2021-12-25T21:39:00Z">
                  <w:rPr>
                    <w:rFonts w:ascii="Times New Roman" w:hAnsi="Times New Roman"/>
                    <w:sz w:val="24"/>
                    <w:szCs w:val="24"/>
                  </w:rPr>
                </w:rPrChange>
              </w:rPr>
              <w:pPrChange w:id="79" w:author="Lily Mo" w:date="2021-12-25T21:39:00Z">
                <w:pPr>
                  <w:pStyle w:val="MDPI42tablebody"/>
                  <w:spacing w:line="240" w:lineRule="auto"/>
                </w:pPr>
              </w:pPrChange>
            </w:pPr>
            <w:r w:rsidRPr="004164CE">
              <w:rPr>
                <w:rFonts w:ascii="Times New Roman" w:hAnsi="Times New Roman"/>
                <w:rPrChange w:id="80" w:author="Lily Mo" w:date="2021-12-25T21:39:00Z">
                  <w:rPr>
                    <w:rFonts w:ascii="Times New Roman" w:hAnsi="Times New Roman"/>
                    <w:sz w:val="24"/>
                    <w:szCs w:val="24"/>
                  </w:rPr>
                </w:rPrChange>
              </w:rPr>
              <w:t>playing on the ground ratio</w:t>
            </w:r>
          </w:p>
        </w:tc>
        <w:tc>
          <w:tcPr>
            <w:tcW w:w="3944" w:type="dxa"/>
            <w:shd w:val="clear" w:color="auto" w:fill="auto"/>
          </w:tcPr>
          <w:p w14:paraId="0D1CD5D4" w14:textId="471DB16F" w:rsidR="000C77ED" w:rsidRPr="004164CE" w:rsidRDefault="000C77ED" w:rsidP="004164CE">
            <w:pPr>
              <w:pStyle w:val="MDPI42tablebody"/>
              <w:spacing w:line="240" w:lineRule="auto"/>
              <w:jc w:val="left"/>
              <w:rPr>
                <w:rFonts w:ascii="Times New Roman" w:hAnsi="Times New Roman"/>
                <w:rPrChange w:id="81" w:author="Lily Mo" w:date="2021-12-25T21:39:00Z">
                  <w:rPr>
                    <w:rFonts w:ascii="Times New Roman" w:hAnsi="Times New Roman"/>
                    <w:sz w:val="24"/>
                    <w:szCs w:val="24"/>
                  </w:rPr>
                </w:rPrChange>
              </w:rPr>
              <w:pPrChange w:id="82" w:author="Lily Mo" w:date="2021-12-25T21:39:00Z">
                <w:pPr>
                  <w:pStyle w:val="MDPI42tablebody"/>
                  <w:spacing w:line="240" w:lineRule="auto"/>
                </w:pPr>
              </w:pPrChange>
            </w:pPr>
            <w:r w:rsidRPr="004164CE">
              <w:rPr>
                <w:rFonts w:ascii="Times New Roman" w:hAnsi="Times New Roman"/>
                <w:rPrChange w:id="83" w:author="Lily Mo" w:date="2021-12-25T21:39:00Z">
                  <w:rPr>
                    <w:rFonts w:ascii="Times New Roman" w:hAnsi="Times New Roman"/>
                    <w:sz w:val="24"/>
                    <w:szCs w:val="24"/>
                  </w:rPr>
                </w:rPrChange>
              </w:rPr>
              <w:t>ratio of playing on the ground to total play</w:t>
            </w:r>
            <w:del w:id="84" w:author="Lily Mo" w:date="2021-12-25T21:39:00Z">
              <w:r w:rsidRPr="004164CE" w:rsidDel="004164CE">
                <w:rPr>
                  <w:rFonts w:ascii="Times New Roman" w:hAnsi="Times New Roman"/>
                  <w:rPrChange w:id="85" w:author="Lily Mo" w:date="2021-12-25T21:39:00Z">
                    <w:rPr>
                      <w:rFonts w:ascii="Times New Roman" w:hAnsi="Times New Roman"/>
                      <w:sz w:val="24"/>
                      <w:szCs w:val="24"/>
                    </w:rPr>
                  </w:rPrChange>
                </w:rPr>
                <w:delText>ing</w:delText>
              </w:r>
            </w:del>
            <w:r w:rsidRPr="004164CE">
              <w:rPr>
                <w:rFonts w:ascii="Times New Roman" w:hAnsi="Times New Roman"/>
                <w:rPrChange w:id="86" w:author="Lily Mo" w:date="2021-12-25T21:39:00Z">
                  <w:rPr>
                    <w:rFonts w:ascii="Times New Roman" w:hAnsi="Times New Roman"/>
                    <w:sz w:val="24"/>
                    <w:szCs w:val="24"/>
                  </w:rPr>
                </w:rPrChange>
              </w:rPr>
              <w:t xml:space="preserve"> time</w:t>
            </w:r>
          </w:p>
        </w:tc>
      </w:tr>
      <w:tr w:rsidR="000C77ED" w:rsidRPr="00401235" w14:paraId="4DE0E500" w14:textId="77777777" w:rsidTr="000C77ED">
        <w:tc>
          <w:tcPr>
            <w:tcW w:w="794" w:type="dxa"/>
            <w:shd w:val="clear" w:color="auto" w:fill="auto"/>
          </w:tcPr>
          <w:p w14:paraId="397A2934" w14:textId="47BE0DE9" w:rsidR="000C77ED" w:rsidRPr="004164CE" w:rsidRDefault="000C77ED" w:rsidP="000C77ED">
            <w:pPr>
              <w:pStyle w:val="MDPI42tablebody"/>
              <w:spacing w:line="240" w:lineRule="auto"/>
              <w:rPr>
                <w:rFonts w:ascii="Times New Roman" w:hAnsi="Times New Roman"/>
                <w:rPrChange w:id="87" w:author="Lily Mo" w:date="2021-12-25T21:39:00Z">
                  <w:rPr>
                    <w:rFonts w:ascii="Times New Roman" w:hAnsi="Times New Roman"/>
                    <w:sz w:val="24"/>
                    <w:szCs w:val="24"/>
                  </w:rPr>
                </w:rPrChange>
              </w:rPr>
            </w:pPr>
            <w:r w:rsidRPr="004164CE">
              <w:rPr>
                <w:rFonts w:ascii="Times New Roman" w:hAnsi="Times New Roman"/>
                <w:rPrChange w:id="88" w:author="Lily Mo" w:date="2021-12-25T21:39:00Z">
                  <w:rPr>
                    <w:rFonts w:ascii="Times New Roman" w:hAnsi="Times New Roman"/>
                    <w:sz w:val="24"/>
                    <w:szCs w:val="24"/>
                  </w:rPr>
                </w:rPrChange>
              </w:rPr>
              <w:t>4</w:t>
            </w:r>
          </w:p>
        </w:tc>
        <w:tc>
          <w:tcPr>
            <w:tcW w:w="3119" w:type="dxa"/>
            <w:shd w:val="clear" w:color="auto" w:fill="auto"/>
          </w:tcPr>
          <w:p w14:paraId="1E8B75A7" w14:textId="61288679" w:rsidR="000C77ED" w:rsidRPr="004164CE" w:rsidRDefault="000C77ED" w:rsidP="004164CE">
            <w:pPr>
              <w:pStyle w:val="MDPI42tablebody"/>
              <w:spacing w:line="240" w:lineRule="auto"/>
              <w:jc w:val="left"/>
              <w:rPr>
                <w:rFonts w:ascii="Times New Roman" w:hAnsi="Times New Roman"/>
                <w:rPrChange w:id="89" w:author="Lily Mo" w:date="2021-12-25T21:39:00Z">
                  <w:rPr>
                    <w:rFonts w:ascii="Times New Roman" w:hAnsi="Times New Roman"/>
                    <w:sz w:val="24"/>
                    <w:szCs w:val="24"/>
                  </w:rPr>
                </w:rPrChange>
              </w:rPr>
              <w:pPrChange w:id="90" w:author="Lily Mo" w:date="2021-12-25T21:39:00Z">
                <w:pPr>
                  <w:pStyle w:val="MDPI42tablebody"/>
                  <w:spacing w:line="240" w:lineRule="auto"/>
                </w:pPr>
              </w:pPrChange>
            </w:pPr>
            <w:r w:rsidRPr="004164CE">
              <w:rPr>
                <w:rFonts w:ascii="Times New Roman" w:hAnsi="Times New Roman"/>
                <w:rPrChange w:id="91" w:author="Lily Mo" w:date="2021-12-25T21:39:00Z">
                  <w:rPr>
                    <w:rFonts w:ascii="Times New Roman" w:hAnsi="Times New Roman"/>
                    <w:sz w:val="24"/>
                    <w:szCs w:val="24"/>
                  </w:rPr>
                </w:rPrChange>
              </w:rPr>
              <w:t>playing in the air ratio</w:t>
            </w:r>
          </w:p>
        </w:tc>
        <w:tc>
          <w:tcPr>
            <w:tcW w:w="3944" w:type="dxa"/>
            <w:shd w:val="clear" w:color="auto" w:fill="auto"/>
          </w:tcPr>
          <w:p w14:paraId="672D3F43" w14:textId="04044645" w:rsidR="000C77ED" w:rsidRPr="004164CE" w:rsidRDefault="000C77ED" w:rsidP="004164CE">
            <w:pPr>
              <w:pStyle w:val="MDPI42tablebody"/>
              <w:spacing w:line="240" w:lineRule="auto"/>
              <w:jc w:val="left"/>
              <w:rPr>
                <w:rFonts w:ascii="Times New Roman" w:hAnsi="Times New Roman"/>
                <w:rPrChange w:id="92" w:author="Lily Mo" w:date="2021-12-25T21:39:00Z">
                  <w:rPr>
                    <w:rFonts w:ascii="Times New Roman" w:hAnsi="Times New Roman"/>
                    <w:sz w:val="24"/>
                    <w:szCs w:val="24"/>
                  </w:rPr>
                </w:rPrChange>
              </w:rPr>
              <w:pPrChange w:id="93" w:author="Lily Mo" w:date="2021-12-25T21:39:00Z">
                <w:pPr>
                  <w:pStyle w:val="MDPI42tablebody"/>
                  <w:spacing w:line="240" w:lineRule="auto"/>
                </w:pPr>
              </w:pPrChange>
            </w:pPr>
            <w:r w:rsidRPr="004164CE">
              <w:rPr>
                <w:rFonts w:ascii="Times New Roman" w:hAnsi="Times New Roman"/>
                <w:rPrChange w:id="94" w:author="Lily Mo" w:date="2021-12-25T21:39:00Z">
                  <w:rPr>
                    <w:rFonts w:ascii="Times New Roman" w:hAnsi="Times New Roman"/>
                    <w:sz w:val="24"/>
                    <w:szCs w:val="24"/>
                  </w:rPr>
                </w:rPrChange>
              </w:rPr>
              <w:t>ratio of playing in the air to total play</w:t>
            </w:r>
            <w:del w:id="95" w:author="Lily Mo" w:date="2021-12-25T21:40:00Z">
              <w:r w:rsidRPr="004164CE" w:rsidDel="004164CE">
                <w:rPr>
                  <w:rFonts w:ascii="Times New Roman" w:hAnsi="Times New Roman"/>
                  <w:rPrChange w:id="96" w:author="Lily Mo" w:date="2021-12-25T21:39:00Z">
                    <w:rPr>
                      <w:rFonts w:ascii="Times New Roman" w:hAnsi="Times New Roman"/>
                      <w:sz w:val="24"/>
                      <w:szCs w:val="24"/>
                    </w:rPr>
                  </w:rPrChange>
                </w:rPr>
                <w:delText>ing</w:delText>
              </w:r>
            </w:del>
            <w:r w:rsidRPr="004164CE">
              <w:rPr>
                <w:rFonts w:ascii="Times New Roman" w:hAnsi="Times New Roman"/>
                <w:rPrChange w:id="97" w:author="Lily Mo" w:date="2021-12-25T21:39:00Z">
                  <w:rPr>
                    <w:rFonts w:ascii="Times New Roman" w:hAnsi="Times New Roman"/>
                    <w:sz w:val="24"/>
                    <w:szCs w:val="24"/>
                  </w:rPr>
                </w:rPrChange>
              </w:rPr>
              <w:t xml:space="preserve"> time</w:t>
            </w:r>
          </w:p>
        </w:tc>
      </w:tr>
      <w:tr w:rsidR="000C77ED" w:rsidRPr="00401235" w14:paraId="420A0726" w14:textId="77777777" w:rsidTr="000C77ED">
        <w:tc>
          <w:tcPr>
            <w:tcW w:w="794" w:type="dxa"/>
            <w:shd w:val="clear" w:color="auto" w:fill="auto"/>
          </w:tcPr>
          <w:p w14:paraId="42368D93" w14:textId="15C11346" w:rsidR="000C77ED" w:rsidRPr="004164CE" w:rsidRDefault="000C77ED" w:rsidP="000C77ED">
            <w:pPr>
              <w:pStyle w:val="MDPI42tablebody"/>
              <w:spacing w:line="240" w:lineRule="auto"/>
              <w:rPr>
                <w:rFonts w:ascii="Times New Roman" w:hAnsi="Times New Roman"/>
                <w:rPrChange w:id="98" w:author="Lily Mo" w:date="2021-12-25T21:39:00Z">
                  <w:rPr>
                    <w:rFonts w:ascii="Times New Roman" w:hAnsi="Times New Roman"/>
                    <w:sz w:val="24"/>
                    <w:szCs w:val="24"/>
                  </w:rPr>
                </w:rPrChange>
              </w:rPr>
            </w:pPr>
            <w:r w:rsidRPr="004164CE">
              <w:rPr>
                <w:rFonts w:ascii="Times New Roman" w:hAnsi="Times New Roman"/>
                <w:rPrChange w:id="99" w:author="Lily Mo" w:date="2021-12-25T21:39:00Z">
                  <w:rPr>
                    <w:rFonts w:ascii="Times New Roman" w:hAnsi="Times New Roman"/>
                    <w:sz w:val="24"/>
                    <w:szCs w:val="24"/>
                  </w:rPr>
                </w:rPrChange>
              </w:rPr>
              <w:t>5</w:t>
            </w:r>
          </w:p>
        </w:tc>
        <w:tc>
          <w:tcPr>
            <w:tcW w:w="3119" w:type="dxa"/>
            <w:shd w:val="clear" w:color="auto" w:fill="auto"/>
          </w:tcPr>
          <w:p w14:paraId="41E21BE4" w14:textId="2B0D2F6F" w:rsidR="000C77ED" w:rsidRPr="004164CE" w:rsidRDefault="000C77ED" w:rsidP="004164CE">
            <w:pPr>
              <w:pStyle w:val="MDPI42tablebody"/>
              <w:spacing w:line="240" w:lineRule="auto"/>
              <w:jc w:val="left"/>
              <w:rPr>
                <w:rFonts w:ascii="Times New Roman" w:hAnsi="Times New Roman"/>
                <w:rPrChange w:id="100" w:author="Lily Mo" w:date="2021-12-25T21:39:00Z">
                  <w:rPr>
                    <w:rFonts w:ascii="Times New Roman" w:hAnsi="Times New Roman"/>
                    <w:sz w:val="24"/>
                    <w:szCs w:val="24"/>
                  </w:rPr>
                </w:rPrChange>
              </w:rPr>
              <w:pPrChange w:id="101" w:author="Lily Mo" w:date="2021-12-25T21:39:00Z">
                <w:pPr>
                  <w:pStyle w:val="MDPI42tablebody"/>
                  <w:spacing w:line="240" w:lineRule="auto"/>
                </w:pPr>
              </w:pPrChange>
            </w:pPr>
            <w:r w:rsidRPr="004164CE">
              <w:rPr>
                <w:rFonts w:ascii="Times New Roman" w:hAnsi="Times New Roman"/>
                <w:rPrChange w:id="102" w:author="Lily Mo" w:date="2021-12-25T21:39:00Z">
                  <w:rPr>
                    <w:rFonts w:ascii="Times New Roman" w:hAnsi="Times New Roman"/>
                    <w:sz w:val="24"/>
                    <w:szCs w:val="24"/>
                  </w:rPr>
                </w:rPrChange>
              </w:rPr>
              <w:t>interactive playing only with wheels ratio</w:t>
            </w:r>
          </w:p>
        </w:tc>
        <w:tc>
          <w:tcPr>
            <w:tcW w:w="3944" w:type="dxa"/>
            <w:shd w:val="clear" w:color="auto" w:fill="auto"/>
          </w:tcPr>
          <w:p w14:paraId="1A54CB5A" w14:textId="637FAA3A" w:rsidR="000C77ED" w:rsidRPr="004164CE" w:rsidRDefault="000C77ED" w:rsidP="004164CE">
            <w:pPr>
              <w:pStyle w:val="MDPI42tablebody"/>
              <w:spacing w:line="240" w:lineRule="auto"/>
              <w:jc w:val="left"/>
              <w:rPr>
                <w:rFonts w:ascii="Times New Roman" w:hAnsi="Times New Roman"/>
                <w:rPrChange w:id="103" w:author="Lily Mo" w:date="2021-12-25T21:39:00Z">
                  <w:rPr>
                    <w:rFonts w:ascii="Times New Roman" w:hAnsi="Times New Roman"/>
                    <w:sz w:val="24"/>
                    <w:szCs w:val="24"/>
                  </w:rPr>
                </w:rPrChange>
              </w:rPr>
              <w:pPrChange w:id="104" w:author="Lily Mo" w:date="2021-12-25T21:39:00Z">
                <w:pPr>
                  <w:pStyle w:val="MDPI42tablebody"/>
                  <w:spacing w:line="240" w:lineRule="auto"/>
                </w:pPr>
              </w:pPrChange>
            </w:pPr>
            <w:r w:rsidRPr="004164CE">
              <w:rPr>
                <w:rFonts w:ascii="Times New Roman" w:hAnsi="Times New Roman"/>
                <w:rPrChange w:id="105" w:author="Lily Mo" w:date="2021-12-25T21:39:00Z">
                  <w:rPr>
                    <w:rFonts w:ascii="Times New Roman" w:hAnsi="Times New Roman"/>
                    <w:sz w:val="24"/>
                    <w:szCs w:val="24"/>
                  </w:rPr>
                </w:rPrChange>
              </w:rPr>
              <w:t>ratio of playing only with wheels to interactive play</w:t>
            </w:r>
            <w:del w:id="106" w:author="Lily Mo" w:date="2021-12-25T21:40:00Z">
              <w:r w:rsidRPr="004164CE" w:rsidDel="004164CE">
                <w:rPr>
                  <w:rFonts w:ascii="Times New Roman" w:hAnsi="Times New Roman"/>
                  <w:rPrChange w:id="107" w:author="Lily Mo" w:date="2021-12-25T21:39:00Z">
                    <w:rPr>
                      <w:rFonts w:ascii="Times New Roman" w:hAnsi="Times New Roman"/>
                      <w:sz w:val="24"/>
                      <w:szCs w:val="24"/>
                    </w:rPr>
                  </w:rPrChange>
                </w:rPr>
                <w:delText>ing</w:delText>
              </w:r>
            </w:del>
            <w:r w:rsidRPr="004164CE">
              <w:rPr>
                <w:rFonts w:ascii="Times New Roman" w:hAnsi="Times New Roman"/>
                <w:rPrChange w:id="108" w:author="Lily Mo" w:date="2021-12-25T21:39:00Z">
                  <w:rPr>
                    <w:rFonts w:ascii="Times New Roman" w:hAnsi="Times New Roman"/>
                    <w:sz w:val="24"/>
                    <w:szCs w:val="24"/>
                  </w:rPr>
                </w:rPrChange>
              </w:rPr>
              <w:t xml:space="preserve"> time</w:t>
            </w:r>
          </w:p>
        </w:tc>
      </w:tr>
      <w:tr w:rsidR="000C77ED" w:rsidRPr="00401235" w14:paraId="644E1896" w14:textId="77777777" w:rsidTr="000C77ED">
        <w:tc>
          <w:tcPr>
            <w:tcW w:w="794" w:type="dxa"/>
            <w:shd w:val="clear" w:color="auto" w:fill="auto"/>
          </w:tcPr>
          <w:p w14:paraId="4B2D4726" w14:textId="2312140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6</w:t>
            </w:r>
          </w:p>
        </w:tc>
        <w:tc>
          <w:tcPr>
            <w:tcW w:w="3119" w:type="dxa"/>
            <w:shd w:val="clear" w:color="auto" w:fill="auto"/>
          </w:tcPr>
          <w:p w14:paraId="230F622F" w14:textId="0797FD3C"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on the ground ratio</w:t>
            </w:r>
          </w:p>
        </w:tc>
        <w:tc>
          <w:tcPr>
            <w:tcW w:w="3944" w:type="dxa"/>
            <w:shd w:val="clear" w:color="auto" w:fill="auto"/>
          </w:tcPr>
          <w:p w14:paraId="203675B3" w14:textId="3C7420FB"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ratio of playing on the ground to interactive play time</w:t>
            </w:r>
          </w:p>
        </w:tc>
      </w:tr>
      <w:tr w:rsidR="000C77ED" w:rsidRPr="00401235" w14:paraId="6F7D5A0D" w14:textId="77777777" w:rsidTr="000C77ED">
        <w:tc>
          <w:tcPr>
            <w:tcW w:w="794" w:type="dxa"/>
            <w:shd w:val="clear" w:color="auto" w:fill="auto"/>
          </w:tcPr>
          <w:p w14:paraId="5A640658" w14:textId="36F4987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7</w:t>
            </w:r>
          </w:p>
        </w:tc>
        <w:tc>
          <w:tcPr>
            <w:tcW w:w="3119" w:type="dxa"/>
            <w:shd w:val="clear" w:color="auto" w:fill="auto"/>
          </w:tcPr>
          <w:p w14:paraId="4A544EA9" w14:textId="608ABF5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in the air ratio</w:t>
            </w:r>
          </w:p>
        </w:tc>
        <w:tc>
          <w:tcPr>
            <w:tcW w:w="3944" w:type="dxa"/>
            <w:shd w:val="clear" w:color="auto" w:fill="auto"/>
          </w:tcPr>
          <w:p w14:paraId="1F5A8A6E" w14:textId="4A192992"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ratio of playing in the air to interactive play</w:t>
            </w:r>
            <w:del w:id="109" w:author="Lily Mo" w:date="2021-12-25T21:42:00Z">
              <w:r w:rsidRPr="004164CE" w:rsidDel="004164CE">
                <w:rPr>
                  <w:rFonts w:ascii="Times New Roman" w:hAnsi="Times New Roman"/>
                </w:rPr>
                <w:delText>ing</w:delText>
              </w:r>
            </w:del>
            <w:r w:rsidRPr="004164CE">
              <w:rPr>
                <w:rFonts w:ascii="Times New Roman" w:hAnsi="Times New Roman"/>
              </w:rPr>
              <w:t xml:space="preserve"> time</w:t>
            </w:r>
          </w:p>
        </w:tc>
      </w:tr>
      <w:tr w:rsidR="000C77ED" w:rsidRPr="00401235" w14:paraId="2D91337B" w14:textId="77777777" w:rsidTr="000C77ED">
        <w:tc>
          <w:tcPr>
            <w:tcW w:w="794" w:type="dxa"/>
            <w:shd w:val="clear" w:color="auto" w:fill="auto"/>
          </w:tcPr>
          <w:p w14:paraId="53CA5CBB" w14:textId="3670D3DF"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8</w:t>
            </w:r>
          </w:p>
        </w:tc>
        <w:tc>
          <w:tcPr>
            <w:tcW w:w="3119" w:type="dxa"/>
            <w:shd w:val="clear" w:color="auto" w:fill="auto"/>
          </w:tcPr>
          <w:p w14:paraId="155456A4" w14:textId="217CD1DA"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total wheels turn rate</w:t>
            </w:r>
          </w:p>
        </w:tc>
        <w:tc>
          <w:tcPr>
            <w:tcW w:w="3944" w:type="dxa"/>
            <w:shd w:val="clear" w:color="auto" w:fill="auto"/>
          </w:tcPr>
          <w:p w14:paraId="5F8C89D9" w14:textId="4B5969B5"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total number of wheels turns during the total play</w:t>
            </w:r>
            <w:del w:id="110" w:author="Lily Mo" w:date="2021-12-25T21:43:00Z">
              <w:r w:rsidRPr="004164CE" w:rsidDel="004164CE">
                <w:rPr>
                  <w:rFonts w:ascii="Times New Roman" w:hAnsi="Times New Roman"/>
                </w:rPr>
                <w:delText>ing</w:delText>
              </w:r>
            </w:del>
            <w:r w:rsidRPr="004164CE">
              <w:rPr>
                <w:rFonts w:ascii="Times New Roman" w:hAnsi="Times New Roman"/>
              </w:rPr>
              <w:t xml:space="preserve"> time</w:t>
            </w:r>
          </w:p>
        </w:tc>
      </w:tr>
      <w:tr w:rsidR="000C77ED" w:rsidRPr="00401235" w14:paraId="43798CAE" w14:textId="77777777" w:rsidTr="000C77ED">
        <w:tc>
          <w:tcPr>
            <w:tcW w:w="794" w:type="dxa"/>
            <w:shd w:val="clear" w:color="auto" w:fill="auto"/>
          </w:tcPr>
          <w:p w14:paraId="20C5B54B" w14:textId="2916C528"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9</w:t>
            </w:r>
          </w:p>
        </w:tc>
        <w:tc>
          <w:tcPr>
            <w:tcW w:w="3119" w:type="dxa"/>
            <w:shd w:val="clear" w:color="auto" w:fill="auto"/>
          </w:tcPr>
          <w:p w14:paraId="5BC8BAF0" w14:textId="6996501E"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tilt about X axis</w:t>
            </w:r>
          </w:p>
        </w:tc>
        <w:tc>
          <w:tcPr>
            <w:tcW w:w="3944" w:type="dxa"/>
            <w:shd w:val="clear" w:color="auto" w:fill="auto"/>
          </w:tcPr>
          <w:p w14:paraId="3EB867F9" w14:textId="468C7EC4"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number of fast movements about X axis</w:t>
            </w:r>
          </w:p>
        </w:tc>
      </w:tr>
      <w:tr w:rsidR="000C77ED" w:rsidRPr="00401235" w14:paraId="4F47C64E" w14:textId="77777777" w:rsidTr="000C77ED">
        <w:tc>
          <w:tcPr>
            <w:tcW w:w="794" w:type="dxa"/>
            <w:shd w:val="clear" w:color="auto" w:fill="auto"/>
          </w:tcPr>
          <w:p w14:paraId="01F1327D" w14:textId="0F8F7C26"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10</w:t>
            </w:r>
          </w:p>
        </w:tc>
        <w:tc>
          <w:tcPr>
            <w:tcW w:w="3119" w:type="dxa"/>
            <w:shd w:val="clear" w:color="auto" w:fill="auto"/>
          </w:tcPr>
          <w:p w14:paraId="1D2A8E79" w14:textId="0E9A812B"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tilt about Y axis</w:t>
            </w:r>
          </w:p>
        </w:tc>
        <w:tc>
          <w:tcPr>
            <w:tcW w:w="3944" w:type="dxa"/>
            <w:shd w:val="clear" w:color="auto" w:fill="auto"/>
          </w:tcPr>
          <w:p w14:paraId="04A8801F" w14:textId="585A0D69"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number of fast movements about Y axis</w:t>
            </w:r>
          </w:p>
        </w:tc>
      </w:tr>
    </w:tbl>
    <w:p w14:paraId="398BEDBD" w14:textId="17ED3231" w:rsidR="005E169E" w:rsidRDefault="005E169E" w:rsidP="005E169E">
      <w:pPr>
        <w:pStyle w:val="MDPI21heading1"/>
        <w:rPr>
          <w:b w:val="0"/>
        </w:rPr>
      </w:pPr>
    </w:p>
    <w:p w14:paraId="01AB5281" w14:textId="77777777" w:rsidR="000C77ED" w:rsidRDefault="000C77ED" w:rsidP="005E169E">
      <w:pPr>
        <w:pStyle w:val="MDPI21heading1"/>
        <w:rPr>
          <w:b w:val="0"/>
        </w:rPr>
      </w:pPr>
    </w:p>
    <w:p w14:paraId="7FBE5C42" w14:textId="3AAEAC74" w:rsidR="00903202" w:rsidRDefault="00903202" w:rsidP="005E169E">
      <w:pPr>
        <w:pStyle w:val="MDPI21heading1"/>
      </w:pPr>
      <w:r>
        <w:t>6</w:t>
      </w:r>
      <w:r w:rsidR="00A86E9F" w:rsidRPr="00325902">
        <w:t xml:space="preserve">. </w:t>
      </w:r>
      <w:r w:rsidRPr="00903202">
        <w:t>Classification Structure</w:t>
      </w:r>
    </w:p>
    <w:p w14:paraId="463325C5" w14:textId="77777777" w:rsidR="000C77ED" w:rsidRDefault="000C77ED" w:rsidP="00903202">
      <w:pPr>
        <w:pStyle w:val="MDPI21heading1"/>
        <w:rPr>
          <w:b w:val="0"/>
        </w:rPr>
      </w:pPr>
      <w:r w:rsidRPr="000C77ED">
        <w:rPr>
          <w:b w:val="0"/>
        </w:rPr>
        <w:t>To train classifiers, the collection of 45 subjects' data was divided into two groups: the training set with 80% of samples and the test set with 20% of remaining samples. The training set is used to train the classifier, and the test set is used to measure the classifier's performance. The K-fold cross-validation method[22] separates test and training sets in k=5 different ways to generalize the result and make it more reliable. The average of the accuracy, sensitivity, and specificity of the trainings are reported. In this research, a Support Vector Machine (SVM)[22] is a suitable machine learning method that can effectively classify this kind of data. By testing three kinds of SVM, SVM with a linear kernel is selected for its considerably better performance.</w:t>
      </w:r>
    </w:p>
    <w:p w14:paraId="5CAF2330" w14:textId="46B5C429" w:rsidR="00A86E9F" w:rsidRDefault="00903202" w:rsidP="00903202">
      <w:pPr>
        <w:pStyle w:val="MDPI21heading1"/>
      </w:pPr>
      <w:r>
        <w:t>7</w:t>
      </w:r>
      <w:r w:rsidR="00A86E9F">
        <w:t xml:space="preserve">. </w:t>
      </w:r>
      <w:r w:rsidRPr="00903202">
        <w:t>Feature Selection</w:t>
      </w:r>
    </w:p>
    <w:p w14:paraId="0B3BE67D" w14:textId="42B57CB1" w:rsidR="000C77ED" w:rsidRPr="000C77ED" w:rsidDel="00675E22" w:rsidRDefault="000C77ED" w:rsidP="000C77ED">
      <w:pPr>
        <w:pStyle w:val="MDPI21heading1"/>
        <w:rPr>
          <w:del w:id="111" w:author="Lily Mo" w:date="2021-12-25T21:46:00Z"/>
          <w:b w:val="0"/>
        </w:rPr>
      </w:pPr>
      <w:r w:rsidRPr="000C77ED">
        <w:rPr>
          <w:b w:val="0"/>
        </w:rPr>
        <w:t xml:space="preserve">Since the size of the training set is small compared to the size of the feature vector, feature reduction is necessary before applying machine learning methods. In the first step to reduce the number of features, </w:t>
      </w:r>
      <w:del w:id="112" w:author="Lily Mo" w:date="2021-12-25T21:44:00Z">
        <w:r w:rsidRPr="000C77ED" w:rsidDel="00675E22">
          <w:rPr>
            <w:b w:val="0"/>
          </w:rPr>
          <w:delText xml:space="preserve">their </w:delText>
        </w:r>
      </w:del>
      <w:ins w:id="113" w:author="Lily Mo" w:date="2021-12-25T21:44:00Z">
        <w:r w:rsidR="00675E22">
          <w:rPr>
            <w:b w:val="0"/>
          </w:rPr>
          <w:t>the</w:t>
        </w:r>
        <w:r w:rsidR="00675E22" w:rsidRPr="000C77ED">
          <w:rPr>
            <w:b w:val="0"/>
          </w:rPr>
          <w:t xml:space="preserve"> </w:t>
        </w:r>
      </w:ins>
      <w:r w:rsidRPr="000C77ED">
        <w:rPr>
          <w:b w:val="0"/>
        </w:rPr>
        <w:t>correlation</w:t>
      </w:r>
      <w:ins w:id="114" w:author="Lily Mo" w:date="2021-12-25T21:44:00Z">
        <w:r w:rsidR="00675E22">
          <w:rPr>
            <w:b w:val="0"/>
          </w:rPr>
          <w:t xml:space="preserve"> between feature</w:t>
        </w:r>
      </w:ins>
      <w:ins w:id="115" w:author="Lily Mo" w:date="2021-12-25T21:43:00Z">
        <w:r w:rsidR="00675E22">
          <w:rPr>
            <w:b w:val="0"/>
          </w:rPr>
          <w:t>s</w:t>
        </w:r>
      </w:ins>
      <w:ins w:id="116" w:author="Lily Mo" w:date="2021-12-25T21:46:00Z">
        <w:r w:rsidR="00675E22">
          <w:rPr>
            <w:b w:val="0"/>
          </w:rPr>
          <w:t>, in each modality,</w:t>
        </w:r>
      </w:ins>
      <w:r w:rsidRPr="000C77ED">
        <w:rPr>
          <w:b w:val="0"/>
        </w:rPr>
        <w:t xml:space="preserve"> w</w:t>
      </w:r>
      <w:ins w:id="117" w:author="Lily Mo" w:date="2021-12-25T21:43:00Z">
        <w:r w:rsidR="00675E22">
          <w:rPr>
            <w:b w:val="0"/>
          </w:rPr>
          <w:t>ere</w:t>
        </w:r>
      </w:ins>
      <w:del w:id="118" w:author="Lily Mo" w:date="2021-12-25T21:44:00Z">
        <w:r w:rsidRPr="000C77ED" w:rsidDel="00675E22">
          <w:rPr>
            <w:b w:val="0"/>
          </w:rPr>
          <w:delText>as</w:delText>
        </w:r>
      </w:del>
      <w:ins w:id="119" w:author="Lily Mo" w:date="2021-12-25T21:46:00Z">
        <w:r w:rsidR="00675E22">
          <w:rPr>
            <w:b w:val="0"/>
          </w:rPr>
          <w:t xml:space="preserve"> </w:t>
        </w:r>
      </w:ins>
      <w:del w:id="120" w:author="Lily Mo" w:date="2021-12-25T21:46:00Z">
        <w:r w:rsidRPr="000C77ED" w:rsidDel="00675E22">
          <w:rPr>
            <w:b w:val="0"/>
          </w:rPr>
          <w:delText xml:space="preserve"> </w:delText>
        </w:r>
      </w:del>
      <w:r w:rsidRPr="000C77ED">
        <w:rPr>
          <w:b w:val="0"/>
        </w:rPr>
        <w:t>examined</w:t>
      </w:r>
      <w:del w:id="121" w:author="Lily Mo" w:date="2021-12-25T21:46:00Z">
        <w:r w:rsidRPr="000C77ED" w:rsidDel="00675E22">
          <w:rPr>
            <w:b w:val="0"/>
          </w:rPr>
          <w:delText xml:space="preserve">. In this step, both early fusion and late fusion of features were tried. The results show that late fusion performs better than early fusion. In other words, the acceleration features and shaft encoders’ features were not combined to determine the highly correlated features. </w:delText>
        </w:r>
      </w:del>
    </w:p>
    <w:p w14:paraId="1405FE63" w14:textId="536A5706" w:rsidR="000C77ED" w:rsidRPr="000C77ED" w:rsidRDefault="00675E22" w:rsidP="00675E22">
      <w:pPr>
        <w:pStyle w:val="MDPI21heading1"/>
        <w:rPr>
          <w:b w:val="0"/>
        </w:rPr>
      </w:pPr>
      <w:ins w:id="122" w:author="Lily Mo" w:date="2021-12-25T21:46:00Z">
        <w:r>
          <w:rPr>
            <w:b w:val="0"/>
          </w:rPr>
          <w:t>.</w:t>
        </w:r>
      </w:ins>
      <w:r w:rsidR="000C77ED" w:rsidRPr="000C77ED">
        <w:rPr>
          <w:b w:val="0"/>
        </w:rPr>
        <w:t xml:space="preserve"> Then from each highly correlated feature </w:t>
      </w:r>
      <w:ins w:id="123" w:author="Lily Mo" w:date="2021-12-25T21:46:00Z">
        <w:r>
          <w:rPr>
            <w:b w:val="0"/>
          </w:rPr>
          <w:t xml:space="preserve">set, </w:t>
        </w:r>
      </w:ins>
      <w:r w:rsidR="000C77ED" w:rsidRPr="000C77ED">
        <w:rPr>
          <w:b w:val="0"/>
        </w:rPr>
        <w:t xml:space="preserve">the best feature was selected using </w:t>
      </w:r>
      <w:commentRangeStart w:id="124"/>
      <w:del w:id="125" w:author="Lily Mo" w:date="2021-12-25T21:47:00Z">
        <w:r w:rsidR="000C77ED" w:rsidRPr="000C77ED" w:rsidDel="00675E22">
          <w:rPr>
            <w:b w:val="0"/>
          </w:rPr>
          <w:delText>set</w:delText>
        </w:r>
      </w:del>
      <w:r w:rsidR="000C77ED" w:rsidRPr="000C77ED">
        <w:rPr>
          <w:b w:val="0"/>
        </w:rPr>
        <w:t xml:space="preserve">forward selection and backward elimination </w:t>
      </w:r>
      <w:commentRangeEnd w:id="124"/>
      <w:r>
        <w:rPr>
          <w:rStyle w:val="CommentReference"/>
          <w:rFonts w:eastAsia="SimSun"/>
          <w:b w:val="0"/>
          <w:noProof/>
          <w:snapToGrid/>
          <w:lang w:eastAsia="zh-CN" w:bidi="ar-SA"/>
        </w:rPr>
        <w:commentReference w:id="124"/>
      </w:r>
      <w:ins w:id="126" w:author="Lily Mo" w:date="2021-12-25T21:47:00Z">
        <w:r>
          <w:rPr>
            <w:b w:val="0"/>
          </w:rPr>
          <w:t xml:space="preserve">methods </w:t>
        </w:r>
      </w:ins>
      <w:r w:rsidR="000C77ED" w:rsidRPr="000C77ED">
        <w:rPr>
          <w:b w:val="0"/>
        </w:rPr>
        <w:t xml:space="preserve">[24] </w:t>
      </w:r>
      <w:del w:id="127" w:author="Lily Mo" w:date="2021-12-25T21:47:00Z">
        <w:r w:rsidR="000C77ED" w:rsidRPr="000C77ED" w:rsidDel="00675E22">
          <w:rPr>
            <w:b w:val="0"/>
          </w:rPr>
          <w:delText xml:space="preserve">is used </w:delText>
        </w:r>
      </w:del>
      <w:r w:rsidR="000C77ED" w:rsidRPr="000C77ED">
        <w:rPr>
          <w:b w:val="0"/>
        </w:rPr>
        <w:t xml:space="preserve">[25].  This method effectively reduces the number of feature vector by about 30%. </w:t>
      </w:r>
      <w:ins w:id="128" w:author="Lily Mo" w:date="2021-12-25T21:49:00Z">
        <w:r>
          <w:rPr>
            <w:b w:val="0"/>
          </w:rPr>
          <w:t xml:space="preserve">After reducing the </w:t>
        </w:r>
        <w:r w:rsidR="00D977E0">
          <w:rPr>
            <w:b w:val="0"/>
          </w:rPr>
          <w:t xml:space="preserve">number of features in each modality, the best features were </w:t>
        </w:r>
        <w:commentRangeStart w:id="129"/>
        <w:r w:rsidR="00D977E0">
          <w:rPr>
            <w:b w:val="0"/>
          </w:rPr>
          <w:t>selected</w:t>
        </w:r>
        <w:commentRangeEnd w:id="129"/>
        <w:r w:rsidR="00D977E0">
          <w:rPr>
            <w:rStyle w:val="CommentReference"/>
            <w:rFonts w:eastAsia="SimSun"/>
            <w:b w:val="0"/>
            <w:noProof/>
            <w:snapToGrid/>
            <w:lang w:eastAsia="zh-CN" w:bidi="ar-SA"/>
          </w:rPr>
          <w:commentReference w:id="129"/>
        </w:r>
      </w:ins>
      <w:ins w:id="130" w:author="Lily Mo" w:date="2021-12-25T21:50:00Z">
        <w:r w:rsidR="00D977E0">
          <w:rPr>
            <w:b w:val="0"/>
          </w:rPr>
          <w:t xml:space="preserve"> in another round of feature selection. </w:t>
        </w:r>
      </w:ins>
    </w:p>
    <w:p w14:paraId="32D8ED1C" w14:textId="29FFFCF6" w:rsidR="000C77ED" w:rsidRDefault="00D977E0" w:rsidP="00D977E0">
      <w:pPr>
        <w:pStyle w:val="MDPI21heading1"/>
        <w:rPr>
          <w:b w:val="0"/>
        </w:rPr>
      </w:pPr>
      <w:ins w:id="131" w:author="Lily Mo" w:date="2021-12-25T21:51:00Z">
        <w:r>
          <w:rPr>
            <w:b w:val="0"/>
          </w:rPr>
          <w:t>Then in the final step, all the selected features from the two modalities were combined in</w:t>
        </w:r>
      </w:ins>
      <w:ins w:id="132" w:author="Lily Mo" w:date="2021-12-25T21:52:00Z">
        <w:r>
          <w:rPr>
            <w:b w:val="0"/>
          </w:rPr>
          <w:t xml:space="preserve"> an early fusion fashion to select and train the best classifier.</w:t>
        </w:r>
      </w:ins>
      <w:del w:id="133" w:author="Lily Mo" w:date="2021-12-25T21:48:00Z">
        <w:r w:rsidR="000C77ED" w:rsidRPr="000C77ED" w:rsidDel="00675E22">
          <w:rPr>
            <w:b w:val="0"/>
          </w:rPr>
          <w:delText>T</w:delText>
        </w:r>
      </w:del>
      <w:del w:id="134" w:author="Lily Mo" w:date="2021-12-25T21:52:00Z">
        <w:r w:rsidR="000C77ED" w:rsidRPr="000C77ED" w:rsidDel="00D977E0">
          <w:rPr>
            <w:b w:val="0"/>
          </w:rPr>
          <w:delText>he remai</w:delText>
        </w:r>
      </w:del>
      <w:del w:id="135" w:author="Lily Mo" w:date="2021-12-25T21:48:00Z">
        <w:r w:rsidR="000C77ED" w:rsidRPr="000C77ED" w:rsidDel="00675E22">
          <w:rPr>
            <w:b w:val="0"/>
          </w:rPr>
          <w:delText>ned</w:delText>
        </w:r>
      </w:del>
      <w:del w:id="136" w:author="Lily Mo" w:date="2021-12-25T21:52:00Z">
        <w:r w:rsidR="000C77ED" w:rsidRPr="000C77ED" w:rsidDel="00D977E0">
          <w:rPr>
            <w:b w:val="0"/>
          </w:rPr>
          <w:delText xml:space="preserve"> features were divided into acceleration features and encoder features. Feature selection methods, including Forward-selection algorithm, backward-elimination algorithm, and genetic algorithm, are implemented on each group of features individually to investigate the most important features. Lastly, different acceleration and encoder feature combinations are examined to reach the best result with higher accuracy, sensitivity, and specificity.</w:delText>
        </w:r>
      </w:del>
      <w:r w:rsidR="000C77ED" w:rsidRPr="000C77ED">
        <w:rPr>
          <w:b w:val="0"/>
        </w:rPr>
        <w:t xml:space="preserve"> As seen in [</w:t>
      </w:r>
      <w:commentRangeStart w:id="137"/>
      <w:r w:rsidR="000C77ED" w:rsidRPr="000C77ED">
        <w:rPr>
          <w:b w:val="0"/>
        </w:rPr>
        <w:t>fig2</w:t>
      </w:r>
      <w:commentRangeEnd w:id="137"/>
      <w:r w:rsidR="008713F9">
        <w:rPr>
          <w:rStyle w:val="CommentReference"/>
          <w:rFonts w:eastAsia="SimSun"/>
          <w:b w:val="0"/>
          <w:noProof/>
          <w:snapToGrid/>
          <w:lang w:eastAsia="zh-CN" w:bidi="ar-SA"/>
        </w:rPr>
        <w:commentReference w:id="137"/>
      </w:r>
      <w:r w:rsidR="000C77ED" w:rsidRPr="000C77ED">
        <w:rPr>
          <w:b w:val="0"/>
        </w:rPr>
        <w:t xml:space="preserve">], the best result is obtained by integrating five acceleration features and two </w:t>
      </w:r>
      <w:ins w:id="138" w:author="Lily Mo" w:date="2021-12-25T21:53:00Z">
        <w:r>
          <w:rPr>
            <w:b w:val="0"/>
          </w:rPr>
          <w:t xml:space="preserve">shaft </w:t>
        </w:r>
      </w:ins>
      <w:r w:rsidR="000C77ED" w:rsidRPr="000C77ED">
        <w:rPr>
          <w:b w:val="0"/>
        </w:rPr>
        <w:t>encoder features.</w:t>
      </w:r>
    </w:p>
    <w:p w14:paraId="1E8DFF19" w14:textId="271A3110" w:rsidR="00A86E9F" w:rsidRDefault="00903202" w:rsidP="000C77ED">
      <w:pPr>
        <w:pStyle w:val="MDPI21heading1"/>
      </w:pPr>
      <w:r>
        <w:t xml:space="preserve">7. </w:t>
      </w:r>
      <w:r w:rsidRPr="00903202">
        <w:t>Results</w:t>
      </w:r>
    </w:p>
    <w:p w14:paraId="0EBDAD30" w14:textId="77777777" w:rsidR="005B28E1" w:rsidRPr="005B28E1" w:rsidRDefault="005B28E1" w:rsidP="005B28E1">
      <w:pPr>
        <w:pStyle w:val="MDPI21heading1"/>
        <w:rPr>
          <w:b w:val="0"/>
        </w:rPr>
      </w:pPr>
      <w:r w:rsidRPr="005B28E1">
        <w:rPr>
          <w:b w:val="0"/>
        </w:rPr>
        <w:t>Classification result based on previous studies is used as a baseline to examine the performance of adding encoder features in the model. The same SVM method is performed on the selected acceleration features presented in [13] to classify the new data. The best accuracy based on these acceleration features is 71.11%, as shown in Table 3. Adding encoder features increases the accuracy to 78.61%. By adding the new acceleration feature, the accuracy is increased from 71.11% to 75.83%.</w:t>
      </w:r>
    </w:p>
    <w:p w14:paraId="66D14103" w14:textId="68D1C5FF" w:rsidR="005B28E1" w:rsidRDefault="005B28E1" w:rsidP="005B28E1">
      <w:pPr>
        <w:pStyle w:val="MDPI21heading1"/>
        <w:rPr>
          <w:b w:val="0"/>
        </w:rPr>
      </w:pPr>
      <w:r w:rsidRPr="005B28E1">
        <w:rPr>
          <w:b w:val="0"/>
        </w:rPr>
        <w:t>Moreover, by adding both encoders' features and the new acceleration feature, the accuracy reaches 85.55% (Table 3). Based on the optimized feature selection method used in this study, the most effective shaft encoders' features are playing only with wheels ratio, not playing ratio, and total wheels turns rate. The most effective acceleration features are jolt in the Y direction, tilt about Y axis, the energy of the signal in the X direction, Correlation of the acceleration signals between X and Y directions, the fourth highest frequency in X direction, the fifth highest frequency in Z direction, and the relative amplitude of the highest frequency in Y direction.</w:t>
      </w:r>
    </w:p>
    <w:p w14:paraId="52A5BE8C" w14:textId="7A78FB0D" w:rsidR="005B28E1" w:rsidRDefault="005B28E1" w:rsidP="005B28E1">
      <w:pPr>
        <w:pStyle w:val="MDPI21heading1"/>
        <w:rPr>
          <w:b w:val="0"/>
        </w:rPr>
      </w:pPr>
    </w:p>
    <w:p w14:paraId="0E440DB3" w14:textId="39D4FD67" w:rsidR="005B28E1" w:rsidRDefault="005B28E1" w:rsidP="005B28E1">
      <w:pPr>
        <w:pStyle w:val="MDPI21heading1"/>
        <w:rPr>
          <w:b w:val="0"/>
        </w:rPr>
      </w:pPr>
    </w:p>
    <w:p w14:paraId="3B0A2B70" w14:textId="77777777" w:rsidR="005B28E1" w:rsidRDefault="005B28E1" w:rsidP="005B28E1">
      <w:pPr>
        <w:pStyle w:val="MDPI21heading1"/>
        <w:rPr>
          <w:b w:val="0"/>
        </w:rPr>
      </w:pPr>
    </w:p>
    <w:tbl>
      <w:tblPr>
        <w:tblW w:w="10206" w:type="dxa"/>
        <w:tblInd w:w="142"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5387"/>
        <w:gridCol w:w="992"/>
        <w:gridCol w:w="1276"/>
        <w:gridCol w:w="1417"/>
        <w:gridCol w:w="1134"/>
      </w:tblGrid>
      <w:tr w:rsidR="005B28E1" w:rsidRPr="00401235" w14:paraId="21230E90" w14:textId="032E8408" w:rsidTr="00386369">
        <w:tc>
          <w:tcPr>
            <w:tcW w:w="5387" w:type="dxa"/>
            <w:tcBorders>
              <w:bottom w:val="single" w:sz="4" w:space="0" w:color="auto"/>
            </w:tcBorders>
            <w:shd w:val="clear" w:color="auto" w:fill="auto"/>
          </w:tcPr>
          <w:p w14:paraId="6A50E6D4" w14:textId="427A3057"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Classifier</w:t>
            </w:r>
          </w:p>
        </w:tc>
        <w:tc>
          <w:tcPr>
            <w:tcW w:w="992" w:type="dxa"/>
            <w:tcBorders>
              <w:bottom w:val="single" w:sz="4" w:space="0" w:color="auto"/>
            </w:tcBorders>
            <w:shd w:val="clear" w:color="auto" w:fill="auto"/>
          </w:tcPr>
          <w:p w14:paraId="3CB43493" w14:textId="649D5F6E"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Accuracy</w:t>
            </w:r>
          </w:p>
        </w:tc>
        <w:tc>
          <w:tcPr>
            <w:tcW w:w="1276" w:type="dxa"/>
            <w:tcBorders>
              <w:bottom w:val="single" w:sz="4" w:space="0" w:color="auto"/>
            </w:tcBorders>
          </w:tcPr>
          <w:p w14:paraId="7CED92B8" w14:textId="0462F966"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Sensitivity</w:t>
            </w:r>
          </w:p>
        </w:tc>
        <w:tc>
          <w:tcPr>
            <w:tcW w:w="1417" w:type="dxa"/>
            <w:tcBorders>
              <w:bottom w:val="single" w:sz="4" w:space="0" w:color="auto"/>
            </w:tcBorders>
            <w:shd w:val="clear" w:color="auto" w:fill="auto"/>
          </w:tcPr>
          <w:p w14:paraId="6851B1E8" w14:textId="640669E3"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Specificity</w:t>
            </w:r>
          </w:p>
        </w:tc>
        <w:tc>
          <w:tcPr>
            <w:tcW w:w="1134" w:type="dxa"/>
            <w:tcBorders>
              <w:bottom w:val="single" w:sz="4" w:space="0" w:color="auto"/>
            </w:tcBorders>
          </w:tcPr>
          <w:p w14:paraId="2A8BC780" w14:textId="65190D44"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precision</w:t>
            </w:r>
          </w:p>
        </w:tc>
      </w:tr>
      <w:tr w:rsidR="005B28E1" w:rsidRPr="00401235" w14:paraId="54FDA98A" w14:textId="4F7153DE" w:rsidTr="00386369">
        <w:tc>
          <w:tcPr>
            <w:tcW w:w="5387" w:type="dxa"/>
            <w:shd w:val="clear" w:color="auto" w:fill="auto"/>
          </w:tcPr>
          <w:p w14:paraId="58F278C3" w14:textId="240A8178" w:rsidR="005B28E1" w:rsidRPr="00F220D4" w:rsidRDefault="005B28E1" w:rsidP="00D977E0">
            <w:pPr>
              <w:pStyle w:val="MDPI42tablebody"/>
              <w:spacing w:line="240" w:lineRule="auto"/>
              <w:jc w:val="left"/>
              <w:pPrChange w:id="139" w:author="Lily Mo" w:date="2021-12-25T21:52:00Z">
                <w:pPr>
                  <w:pStyle w:val="MDPI42tablebody"/>
                  <w:spacing w:line="240" w:lineRule="auto"/>
                </w:pPr>
              </w:pPrChange>
            </w:pPr>
            <w:r w:rsidRPr="00932AD5">
              <w:rPr>
                <w:rFonts w:ascii="Times New Roman" w:hAnsi="Times New Roman"/>
                <w:sz w:val="24"/>
                <w:szCs w:val="24"/>
              </w:rPr>
              <w:t>Baseline</w:t>
            </w:r>
            <w:ins w:id="140" w:author="Lily Mo" w:date="2021-12-25T21:53:00Z">
              <w:r w:rsidR="00D977E0">
                <w:rPr>
                  <w:rFonts w:ascii="Times New Roman" w:hAnsi="Times New Roman"/>
                  <w:sz w:val="24"/>
                  <w:szCs w:val="24"/>
                </w:rPr>
                <w:t xml:space="preserve"> features</w:t>
              </w:r>
            </w:ins>
          </w:p>
        </w:tc>
        <w:tc>
          <w:tcPr>
            <w:tcW w:w="992" w:type="dxa"/>
            <w:shd w:val="clear" w:color="auto" w:fill="auto"/>
          </w:tcPr>
          <w:p w14:paraId="690FB17F" w14:textId="75E10874" w:rsidR="005B28E1" w:rsidRPr="00F220D4" w:rsidRDefault="005B28E1" w:rsidP="005B28E1">
            <w:pPr>
              <w:pStyle w:val="MDPI42tablebody"/>
              <w:spacing w:line="240" w:lineRule="auto"/>
            </w:pPr>
            <w:r w:rsidRPr="00932AD5">
              <w:rPr>
                <w:rFonts w:ascii="Times New Roman" w:hAnsi="Times New Roman"/>
                <w:sz w:val="24"/>
                <w:szCs w:val="24"/>
              </w:rPr>
              <w:t>71.11</w:t>
            </w:r>
          </w:p>
        </w:tc>
        <w:tc>
          <w:tcPr>
            <w:tcW w:w="1276" w:type="dxa"/>
          </w:tcPr>
          <w:p w14:paraId="69F7EF9F" w14:textId="550E4B77" w:rsidR="005B28E1" w:rsidRPr="00F220D4" w:rsidRDefault="005B28E1" w:rsidP="005B28E1">
            <w:pPr>
              <w:pStyle w:val="MDPI42tablebody"/>
              <w:spacing w:line="240" w:lineRule="auto"/>
            </w:pPr>
            <w:r w:rsidRPr="00932AD5">
              <w:rPr>
                <w:rFonts w:ascii="Times New Roman" w:hAnsi="Times New Roman"/>
                <w:sz w:val="24"/>
                <w:szCs w:val="24"/>
              </w:rPr>
              <w:t>67.14</w:t>
            </w:r>
          </w:p>
        </w:tc>
        <w:tc>
          <w:tcPr>
            <w:tcW w:w="1417" w:type="dxa"/>
            <w:shd w:val="clear" w:color="auto" w:fill="auto"/>
          </w:tcPr>
          <w:p w14:paraId="1A193B1E" w14:textId="207201DA" w:rsidR="005B28E1" w:rsidRPr="00F220D4" w:rsidRDefault="005B28E1" w:rsidP="005B28E1">
            <w:pPr>
              <w:pStyle w:val="MDPI42tablebody"/>
              <w:spacing w:line="240" w:lineRule="auto"/>
            </w:pPr>
            <w:r w:rsidRPr="00932AD5">
              <w:rPr>
                <w:rFonts w:ascii="Times New Roman" w:hAnsi="Times New Roman"/>
                <w:sz w:val="24"/>
                <w:szCs w:val="24"/>
              </w:rPr>
              <w:t>73.00</w:t>
            </w:r>
          </w:p>
        </w:tc>
        <w:tc>
          <w:tcPr>
            <w:tcW w:w="1134" w:type="dxa"/>
          </w:tcPr>
          <w:p w14:paraId="49AB3860" w14:textId="50BDD811" w:rsidR="005B28E1" w:rsidRPr="00F220D4" w:rsidRDefault="005B28E1" w:rsidP="005B28E1">
            <w:pPr>
              <w:pStyle w:val="MDPI42tablebody"/>
              <w:spacing w:line="240" w:lineRule="auto"/>
            </w:pPr>
            <w:r w:rsidRPr="00932AD5">
              <w:rPr>
                <w:rFonts w:ascii="Times New Roman" w:hAnsi="Times New Roman"/>
                <w:sz w:val="24"/>
                <w:szCs w:val="24"/>
              </w:rPr>
              <w:t>80.00</w:t>
            </w:r>
          </w:p>
        </w:tc>
      </w:tr>
      <w:tr w:rsidR="005B28E1" w:rsidRPr="00401235" w14:paraId="3DCE614B" w14:textId="489E94B7" w:rsidTr="00386369">
        <w:tc>
          <w:tcPr>
            <w:tcW w:w="5387" w:type="dxa"/>
            <w:shd w:val="clear" w:color="auto" w:fill="auto"/>
          </w:tcPr>
          <w:p w14:paraId="225E0374" w14:textId="6FB06AA7" w:rsidR="005B28E1" w:rsidRPr="00F220D4" w:rsidRDefault="005B28E1" w:rsidP="00D977E0">
            <w:pPr>
              <w:pStyle w:val="MDPI42tablebody"/>
              <w:spacing w:line="240" w:lineRule="auto"/>
              <w:jc w:val="left"/>
              <w:pPrChange w:id="141" w:author="Lily Mo" w:date="2021-12-25T21:52:00Z">
                <w:pPr>
                  <w:pStyle w:val="MDPI42tablebody"/>
                  <w:spacing w:line="240" w:lineRule="auto"/>
                </w:pPr>
              </w:pPrChange>
            </w:pPr>
            <w:r w:rsidRPr="00932AD5">
              <w:rPr>
                <w:rFonts w:ascii="Times New Roman" w:hAnsi="Times New Roman"/>
                <w:sz w:val="24"/>
                <w:szCs w:val="24"/>
              </w:rPr>
              <w:t>Baseline and encoder features</w:t>
            </w:r>
          </w:p>
        </w:tc>
        <w:tc>
          <w:tcPr>
            <w:tcW w:w="992" w:type="dxa"/>
            <w:shd w:val="clear" w:color="auto" w:fill="auto"/>
          </w:tcPr>
          <w:p w14:paraId="0BB73756" w14:textId="5DF87BFB" w:rsidR="005B28E1" w:rsidRPr="00F220D4" w:rsidRDefault="005B28E1" w:rsidP="005B28E1">
            <w:pPr>
              <w:pStyle w:val="MDPI42tablebody"/>
              <w:spacing w:line="240" w:lineRule="auto"/>
            </w:pPr>
            <w:r w:rsidRPr="00932AD5">
              <w:rPr>
                <w:rFonts w:ascii="Times New Roman" w:hAnsi="Times New Roman"/>
                <w:sz w:val="24"/>
                <w:szCs w:val="24"/>
              </w:rPr>
              <w:t>78.61</w:t>
            </w:r>
          </w:p>
        </w:tc>
        <w:tc>
          <w:tcPr>
            <w:tcW w:w="1276" w:type="dxa"/>
          </w:tcPr>
          <w:p w14:paraId="7C646188" w14:textId="20B93B01" w:rsidR="005B28E1" w:rsidRPr="00F220D4" w:rsidRDefault="005B28E1" w:rsidP="005B28E1">
            <w:pPr>
              <w:pStyle w:val="MDPI42tablebody"/>
              <w:spacing w:line="240" w:lineRule="auto"/>
            </w:pPr>
            <w:r w:rsidRPr="00932AD5">
              <w:rPr>
                <w:rFonts w:ascii="Times New Roman" w:hAnsi="Times New Roman"/>
                <w:sz w:val="24"/>
                <w:szCs w:val="24"/>
              </w:rPr>
              <w:t>75.00</w:t>
            </w:r>
          </w:p>
        </w:tc>
        <w:tc>
          <w:tcPr>
            <w:tcW w:w="1417" w:type="dxa"/>
            <w:shd w:val="clear" w:color="auto" w:fill="auto"/>
          </w:tcPr>
          <w:p w14:paraId="0ED28894" w14:textId="7D1961A3" w:rsidR="005B28E1" w:rsidRPr="00F220D4" w:rsidRDefault="005B28E1" w:rsidP="005B28E1">
            <w:pPr>
              <w:pStyle w:val="MDPI42tablebody"/>
              <w:spacing w:line="240" w:lineRule="auto"/>
            </w:pPr>
            <w:r w:rsidRPr="00932AD5">
              <w:rPr>
                <w:rFonts w:ascii="Times New Roman" w:hAnsi="Times New Roman"/>
                <w:sz w:val="24"/>
                <w:szCs w:val="24"/>
              </w:rPr>
              <w:t>68.00</w:t>
            </w:r>
          </w:p>
        </w:tc>
        <w:tc>
          <w:tcPr>
            <w:tcW w:w="1134" w:type="dxa"/>
          </w:tcPr>
          <w:p w14:paraId="06BC0228" w14:textId="51C3A6F8" w:rsidR="005B28E1" w:rsidRPr="00F220D4" w:rsidRDefault="005B28E1" w:rsidP="005B28E1">
            <w:pPr>
              <w:pStyle w:val="MDPI42tablebody"/>
              <w:spacing w:line="240" w:lineRule="auto"/>
            </w:pPr>
            <w:r w:rsidRPr="00932AD5">
              <w:rPr>
                <w:rFonts w:ascii="Times New Roman" w:hAnsi="Times New Roman"/>
                <w:sz w:val="24"/>
                <w:szCs w:val="24"/>
              </w:rPr>
              <w:t>87.50</w:t>
            </w:r>
          </w:p>
        </w:tc>
      </w:tr>
      <w:tr w:rsidR="005B28E1" w:rsidRPr="00401235" w14:paraId="1CBB38D9" w14:textId="77777777" w:rsidTr="00386369">
        <w:tc>
          <w:tcPr>
            <w:tcW w:w="5387" w:type="dxa"/>
            <w:shd w:val="clear" w:color="auto" w:fill="auto"/>
          </w:tcPr>
          <w:p w14:paraId="0CC52FC6" w14:textId="17AD3E12" w:rsidR="005B28E1" w:rsidRPr="00F220D4" w:rsidRDefault="005B28E1" w:rsidP="00D977E0">
            <w:pPr>
              <w:pStyle w:val="MDPI42tablebody"/>
              <w:spacing w:line="240" w:lineRule="auto"/>
              <w:jc w:val="left"/>
              <w:pPrChange w:id="142" w:author="Lily Mo" w:date="2021-12-25T21:52:00Z">
                <w:pPr>
                  <w:pStyle w:val="MDPI42tablebody"/>
                  <w:spacing w:line="240" w:lineRule="auto"/>
                </w:pPr>
              </w:pPrChange>
            </w:pPr>
            <w:r w:rsidRPr="00932AD5">
              <w:rPr>
                <w:rFonts w:ascii="Times New Roman" w:hAnsi="Times New Roman"/>
                <w:sz w:val="24"/>
                <w:szCs w:val="24"/>
              </w:rPr>
              <w:t>Baseline and new acceleration feature</w:t>
            </w:r>
          </w:p>
        </w:tc>
        <w:tc>
          <w:tcPr>
            <w:tcW w:w="992" w:type="dxa"/>
            <w:shd w:val="clear" w:color="auto" w:fill="auto"/>
          </w:tcPr>
          <w:p w14:paraId="03C67D6D" w14:textId="6C32F2AE" w:rsidR="005B28E1" w:rsidRPr="00F220D4" w:rsidRDefault="005B28E1" w:rsidP="005B28E1">
            <w:pPr>
              <w:pStyle w:val="MDPI42tablebody"/>
              <w:spacing w:line="240" w:lineRule="auto"/>
            </w:pPr>
            <w:r w:rsidRPr="00932AD5">
              <w:rPr>
                <w:rFonts w:ascii="Times New Roman" w:hAnsi="Times New Roman"/>
                <w:sz w:val="24"/>
                <w:szCs w:val="24"/>
              </w:rPr>
              <w:t>75.83</w:t>
            </w:r>
          </w:p>
        </w:tc>
        <w:tc>
          <w:tcPr>
            <w:tcW w:w="1276" w:type="dxa"/>
          </w:tcPr>
          <w:p w14:paraId="70C65E71" w14:textId="7994FB9D" w:rsidR="005B28E1" w:rsidRPr="00F220D4" w:rsidRDefault="005B28E1" w:rsidP="005B28E1">
            <w:pPr>
              <w:pStyle w:val="MDPI42tablebody"/>
              <w:spacing w:line="240" w:lineRule="auto"/>
            </w:pPr>
            <w:r w:rsidRPr="00932AD5">
              <w:rPr>
                <w:rFonts w:ascii="Times New Roman" w:hAnsi="Times New Roman"/>
                <w:sz w:val="24"/>
                <w:szCs w:val="24"/>
              </w:rPr>
              <w:t>65.48</w:t>
            </w:r>
          </w:p>
        </w:tc>
        <w:tc>
          <w:tcPr>
            <w:tcW w:w="1417" w:type="dxa"/>
            <w:shd w:val="clear" w:color="auto" w:fill="auto"/>
          </w:tcPr>
          <w:p w14:paraId="0521F676" w14:textId="6385A05B" w:rsidR="005B28E1" w:rsidRPr="00F220D4" w:rsidRDefault="005B28E1" w:rsidP="005B28E1">
            <w:pPr>
              <w:pStyle w:val="MDPI42tablebody"/>
              <w:spacing w:line="240" w:lineRule="auto"/>
            </w:pPr>
            <w:r w:rsidRPr="00932AD5">
              <w:rPr>
                <w:rFonts w:ascii="Times New Roman" w:hAnsi="Times New Roman"/>
                <w:sz w:val="24"/>
                <w:szCs w:val="24"/>
              </w:rPr>
              <w:t>77.00</w:t>
            </w:r>
          </w:p>
        </w:tc>
        <w:tc>
          <w:tcPr>
            <w:tcW w:w="1134" w:type="dxa"/>
          </w:tcPr>
          <w:p w14:paraId="02F8C571" w14:textId="1865B9AC" w:rsidR="005B28E1" w:rsidRPr="00F220D4" w:rsidRDefault="005B28E1" w:rsidP="005B28E1">
            <w:pPr>
              <w:pStyle w:val="MDPI42tablebody"/>
              <w:spacing w:line="240" w:lineRule="auto"/>
            </w:pPr>
            <w:r w:rsidRPr="00932AD5">
              <w:rPr>
                <w:rFonts w:ascii="Times New Roman" w:hAnsi="Times New Roman"/>
                <w:sz w:val="24"/>
                <w:szCs w:val="24"/>
              </w:rPr>
              <w:t>64.00</w:t>
            </w:r>
          </w:p>
        </w:tc>
      </w:tr>
      <w:tr w:rsidR="005B28E1" w:rsidRPr="00401235" w14:paraId="1A1949E5" w14:textId="77777777" w:rsidTr="00386369">
        <w:tc>
          <w:tcPr>
            <w:tcW w:w="5387" w:type="dxa"/>
            <w:shd w:val="clear" w:color="auto" w:fill="auto"/>
          </w:tcPr>
          <w:p w14:paraId="5FF112A2" w14:textId="73C01642" w:rsidR="005B28E1" w:rsidRPr="00F220D4" w:rsidRDefault="005B28E1" w:rsidP="00D977E0">
            <w:pPr>
              <w:pStyle w:val="MDPI42tablebody"/>
              <w:spacing w:line="240" w:lineRule="auto"/>
              <w:jc w:val="left"/>
              <w:pPrChange w:id="143" w:author="Lily Mo" w:date="2021-12-25T21:52:00Z">
                <w:pPr>
                  <w:pStyle w:val="MDPI42tablebody"/>
                  <w:spacing w:line="240" w:lineRule="auto"/>
                </w:pPr>
              </w:pPrChange>
            </w:pPr>
            <w:r w:rsidRPr="00932AD5">
              <w:rPr>
                <w:rFonts w:ascii="Times New Roman" w:hAnsi="Times New Roman"/>
                <w:sz w:val="24"/>
                <w:szCs w:val="24"/>
              </w:rPr>
              <w:t>Baseline, encoder features and new acceleration feature</w:t>
            </w:r>
          </w:p>
        </w:tc>
        <w:tc>
          <w:tcPr>
            <w:tcW w:w="992" w:type="dxa"/>
            <w:shd w:val="clear" w:color="auto" w:fill="auto"/>
          </w:tcPr>
          <w:p w14:paraId="3E64AB71" w14:textId="2B22D4C5" w:rsidR="005B28E1" w:rsidRPr="00F220D4" w:rsidRDefault="005B28E1" w:rsidP="005B28E1">
            <w:pPr>
              <w:pStyle w:val="MDPI42tablebody"/>
              <w:spacing w:line="240" w:lineRule="auto"/>
            </w:pPr>
            <w:r w:rsidRPr="00932AD5">
              <w:rPr>
                <w:rFonts w:ascii="Times New Roman" w:hAnsi="Times New Roman"/>
                <w:sz w:val="24"/>
                <w:szCs w:val="24"/>
              </w:rPr>
              <w:t>85.56</w:t>
            </w:r>
          </w:p>
        </w:tc>
        <w:tc>
          <w:tcPr>
            <w:tcW w:w="1276" w:type="dxa"/>
          </w:tcPr>
          <w:p w14:paraId="3711D8AE" w14:textId="72494788" w:rsidR="005B28E1" w:rsidRPr="00F220D4" w:rsidRDefault="005B28E1" w:rsidP="005B28E1">
            <w:pPr>
              <w:pStyle w:val="MDPI42tablebody"/>
              <w:spacing w:line="240" w:lineRule="auto"/>
            </w:pPr>
            <w:r w:rsidRPr="00932AD5">
              <w:rPr>
                <w:rFonts w:ascii="Times New Roman" w:hAnsi="Times New Roman"/>
                <w:sz w:val="24"/>
                <w:szCs w:val="24"/>
              </w:rPr>
              <w:t>81.67</w:t>
            </w:r>
          </w:p>
        </w:tc>
        <w:tc>
          <w:tcPr>
            <w:tcW w:w="1417" w:type="dxa"/>
            <w:shd w:val="clear" w:color="auto" w:fill="auto"/>
          </w:tcPr>
          <w:p w14:paraId="42B261C1" w14:textId="004A0E91" w:rsidR="005B28E1" w:rsidRPr="00F220D4" w:rsidRDefault="005B28E1" w:rsidP="005B28E1">
            <w:pPr>
              <w:pStyle w:val="MDPI42tablebody"/>
              <w:spacing w:line="240" w:lineRule="auto"/>
            </w:pPr>
            <w:r w:rsidRPr="00932AD5">
              <w:rPr>
                <w:rFonts w:ascii="Times New Roman" w:hAnsi="Times New Roman"/>
                <w:sz w:val="24"/>
                <w:szCs w:val="24"/>
              </w:rPr>
              <w:t>81.00</w:t>
            </w:r>
          </w:p>
        </w:tc>
        <w:tc>
          <w:tcPr>
            <w:tcW w:w="1134" w:type="dxa"/>
          </w:tcPr>
          <w:p w14:paraId="505CFB16" w14:textId="341D825B" w:rsidR="005B28E1" w:rsidRPr="00F220D4" w:rsidRDefault="005B28E1" w:rsidP="005B28E1">
            <w:pPr>
              <w:pStyle w:val="MDPI42tablebody"/>
              <w:spacing w:line="240" w:lineRule="auto"/>
            </w:pPr>
            <w:r w:rsidRPr="00932AD5">
              <w:rPr>
                <w:rFonts w:ascii="Times New Roman" w:hAnsi="Times New Roman"/>
                <w:sz w:val="24"/>
                <w:szCs w:val="24"/>
              </w:rPr>
              <w:t>87.67</w:t>
            </w:r>
          </w:p>
        </w:tc>
      </w:tr>
    </w:tbl>
    <w:p w14:paraId="2A8640A1" w14:textId="77777777" w:rsidR="005B28E1" w:rsidRDefault="005B28E1" w:rsidP="005B28E1">
      <w:pPr>
        <w:pStyle w:val="MDPI21heading1"/>
        <w:rPr>
          <w:b w:val="0"/>
        </w:rPr>
      </w:pPr>
    </w:p>
    <w:p w14:paraId="52148A80" w14:textId="77777777" w:rsidR="005B28E1" w:rsidRDefault="005B28E1" w:rsidP="005B28E1">
      <w:pPr>
        <w:pStyle w:val="MDPI21heading1"/>
        <w:rPr>
          <w:b w:val="0"/>
        </w:rPr>
      </w:pPr>
    </w:p>
    <w:p w14:paraId="6C3A15FE" w14:textId="6B0C4DE0" w:rsidR="00903202" w:rsidRDefault="00903202" w:rsidP="005B28E1">
      <w:pPr>
        <w:pStyle w:val="MDPI21heading1"/>
      </w:pPr>
      <w:r>
        <w:t xml:space="preserve">8. </w:t>
      </w:r>
      <w:r w:rsidRPr="00903202">
        <w:t>Discussion</w:t>
      </w:r>
    </w:p>
    <w:p w14:paraId="3DCDB50A" w14:textId="77777777" w:rsidR="005B28E1" w:rsidRDefault="005B28E1" w:rsidP="005B28E1">
      <w:pPr>
        <w:pStyle w:val="MDPI31text"/>
      </w:pPr>
      <w:r>
        <w:t xml:space="preserve">As shown in Table 3, the accuracy of the new proposed multi-modal approach is better than the previously suggested single modal approach. Furthermore, adding the extra acceleration feature, i.e., …, in the feature set improved the classification accuracy. </w:t>
      </w:r>
    </w:p>
    <w:p w14:paraId="38D66B4F" w14:textId="13522299" w:rsidR="005B28E1" w:rsidRDefault="005B28E1" w:rsidP="005B28E1">
      <w:pPr>
        <w:pStyle w:val="MDPI31text"/>
      </w:pPr>
      <w:r>
        <w:t>The novelty of this research is its multi-modality structure resulting in the examination of ASD through a wider variety of symptoms. In order to reach this purpose, encoders are added to the system, which increases number of features. Since having a smaller learning space enhances the model functionality, feature reduction algorithms are implemented on each modality separately.  After applying two stage feature reduction-including high correlated features elimination and most important features selection- selected features are combined together. Ultimately, the data is classified based on early fusion method which leads to the best result.</w:t>
      </w:r>
    </w:p>
    <w:p w14:paraId="054137EA" w14:textId="45CDB793" w:rsidR="00903202" w:rsidRDefault="00903202" w:rsidP="00903202">
      <w:pPr>
        <w:pStyle w:val="MDPI21heading1"/>
      </w:pPr>
      <w:r>
        <w:t>9. Conclusion</w:t>
      </w:r>
    </w:p>
    <w:p w14:paraId="0961A17B" w14:textId="4D96B363" w:rsidR="00903202" w:rsidRDefault="00903202" w:rsidP="00903202">
      <w:pPr>
        <w:pStyle w:val="MDPI31text"/>
      </w:pPr>
      <w:r>
        <w:t xml:space="preserve">In this paper, we introduced the intelligent toy car 2.0 </w:t>
      </w:r>
      <w:ins w:id="144" w:author="Lily Mo" w:date="2021-12-25T21:54:00Z">
        <w:r w:rsidR="00A36BC4">
          <w:t>by</w:t>
        </w:r>
        <w:r w:rsidR="00D977E0">
          <w:t xml:space="preserve"> </w:t>
        </w:r>
      </w:ins>
      <w:r>
        <w:t xml:space="preserve">which </w:t>
      </w:r>
      <w:del w:id="145" w:author="Lily Mo" w:date="2021-12-25T21:54:00Z">
        <w:r w:rsidDel="00D977E0">
          <w:delText xml:space="preserve">uses </w:delText>
        </w:r>
      </w:del>
      <w:r>
        <w:t>multi-modal ASD screening</w:t>
      </w:r>
      <w:ins w:id="146" w:author="Lily Mo" w:date="2021-12-25T21:54:00Z">
        <w:r w:rsidR="00D977E0">
          <w:t xml:space="preserve"> is </w:t>
        </w:r>
        <w:r w:rsidR="00A36BC4">
          <w:t>planned</w:t>
        </w:r>
      </w:ins>
      <w:r>
        <w:t xml:space="preserve">.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in its low cost and limited need for expertise. It can be used at homes, daycares, or clinics for initial screening. </w:t>
      </w:r>
    </w:p>
    <w:p w14:paraId="017C9C77" w14:textId="77777777" w:rsidR="00903202" w:rsidRDefault="00903202" w:rsidP="00903202">
      <w:pPr>
        <w:pStyle w:val="MDPI31text"/>
      </w:pPr>
      <w:r>
        <w:t xml:space="preserve">For the future work, we have to test the system on a wider population and test it on a variety of cognitive deficits to see if it can differentiate between different cognitive deficits or not. Consequently, at this stage, it can be used as a warning system to alarm the parents and care givers to perform further evaluation through experts. </w:t>
      </w:r>
    </w:p>
    <w:p w14:paraId="61C19B95" w14:textId="271C52FE" w:rsidR="00903202" w:rsidRDefault="00903202" w:rsidP="00903202">
      <w:pPr>
        <w:pStyle w:val="MDPI31text"/>
      </w:pPr>
      <w:r>
        <w:t>Finally, the intelligent toy car can be used beside other screening devices to increase the accuracy by considering other modalities of children with ASD.  We expect that having more modalities observed can help to better screening.</w:t>
      </w:r>
    </w:p>
    <w:p w14:paraId="04A89B3D" w14:textId="3040E3CE" w:rsidR="00903202" w:rsidRDefault="00903202" w:rsidP="00903202">
      <w:pPr>
        <w:pStyle w:val="MDPI31text"/>
      </w:pPr>
    </w:p>
    <w:p w14:paraId="44701B98" w14:textId="1FBD904A" w:rsidR="00903202" w:rsidRDefault="00903202" w:rsidP="00903202">
      <w:pPr>
        <w:pStyle w:val="MDPI31text"/>
      </w:pPr>
    </w:p>
    <w:p w14:paraId="06F3526E" w14:textId="096A7DAF" w:rsidR="00903202" w:rsidRDefault="00903202" w:rsidP="00903202">
      <w:pPr>
        <w:pStyle w:val="MDPI31text"/>
        <w:ind w:left="0" w:firstLine="0"/>
      </w:pPr>
    </w:p>
    <w:p w14:paraId="49184EA8" w14:textId="77777777" w:rsidR="00903202" w:rsidRPr="00FA04F1" w:rsidRDefault="00903202" w:rsidP="00903202">
      <w:pPr>
        <w:pStyle w:val="MDPI21heading1"/>
        <w:ind w:left="0"/>
      </w:pPr>
      <w:r w:rsidRPr="00FA04F1">
        <w:t>References</w:t>
      </w:r>
    </w:p>
    <w:p w14:paraId="55646A34" w14:textId="77777777" w:rsidR="00903202" w:rsidRDefault="00903202" w:rsidP="00903202">
      <w:pPr>
        <w:pStyle w:val="MDPI31text"/>
        <w:ind w:left="0" w:firstLine="0"/>
      </w:pPr>
    </w:p>
    <w:p w14:paraId="79B6B4D0" w14:textId="49C6FCD7" w:rsidR="00A86E9F" w:rsidRDefault="00903202" w:rsidP="005E169E">
      <w:pPr>
        <w:pStyle w:val="EndNoteBibliography"/>
      </w:pPr>
      <w:r>
        <w:fldChar w:fldCharType="begin"/>
      </w:r>
      <w:r>
        <w:instrText xml:space="preserve"> ADDIN EN.REFLIST </w:instrText>
      </w:r>
      <w:r w:rsidR="006C31FE">
        <w:fldChar w:fldCharType="separate"/>
      </w:r>
      <w:r>
        <w:fldChar w:fldCharType="end"/>
      </w:r>
    </w:p>
    <w:sectPr w:rsidR="00A86E9F" w:rsidSect="00AF0644">
      <w:headerReference w:type="even" r:id="rId15"/>
      <w:headerReference w:type="default" r:id="rId16"/>
      <w:headerReference w:type="first" r:id="rId17"/>
      <w:footerReference w:type="first" r:id="rId1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Lily Mo" w:date="2021-12-25T21:24:00Z" w:initials="LM">
    <w:p w14:paraId="6680CE7F" w14:textId="2A1F1752" w:rsidR="00E14822" w:rsidRDefault="00E14822">
      <w:pPr>
        <w:pStyle w:val="CommentText"/>
      </w:pPr>
      <w:r>
        <w:rPr>
          <w:rStyle w:val="CommentReference"/>
        </w:rPr>
        <w:annotationRef/>
      </w:r>
      <w:r>
        <w:t>Make sure it is correct</w:t>
      </w:r>
    </w:p>
  </w:comment>
  <w:comment w:id="124" w:author="Lily Mo" w:date="2021-12-25T21:47:00Z" w:initials="LM">
    <w:p w14:paraId="377E1C92" w14:textId="42FE3AEA" w:rsidR="00675E22" w:rsidRDefault="00675E22">
      <w:pPr>
        <w:pStyle w:val="CommentText"/>
      </w:pPr>
      <w:r>
        <w:rPr>
          <w:rStyle w:val="CommentReference"/>
        </w:rPr>
        <w:annotationRef/>
      </w:r>
      <w:r>
        <w:t>You have used one not both. Mention which one.</w:t>
      </w:r>
    </w:p>
  </w:comment>
  <w:comment w:id="129" w:author="Lily Mo" w:date="2021-12-25T21:49:00Z" w:initials="LM">
    <w:p w14:paraId="70A47277" w14:textId="42394C05" w:rsidR="00D977E0" w:rsidRDefault="00D977E0">
      <w:pPr>
        <w:pStyle w:val="CommentText"/>
      </w:pPr>
      <w:r>
        <w:rPr>
          <w:rStyle w:val="CommentReference"/>
        </w:rPr>
        <w:annotationRef/>
      </w:r>
      <w:r>
        <w:t xml:space="preserve">Exactly mention which feature selection method were used. You cannot say I used all three methods. </w:t>
      </w:r>
    </w:p>
  </w:comment>
  <w:comment w:id="137" w:author="Lily Mo" w:date="2021-12-25T21:56:00Z" w:initials="LM">
    <w:p w14:paraId="301423FA" w14:textId="7069322A" w:rsidR="008713F9" w:rsidRDefault="008713F9">
      <w:pPr>
        <w:pStyle w:val="CommentText"/>
      </w:pPr>
      <w:r>
        <w:rPr>
          <w:rStyle w:val="CommentReference"/>
        </w:rPr>
        <w:annotationRef/>
      </w:r>
      <w:r>
        <w:t>What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80CE7F" w15:done="0"/>
  <w15:commentEx w15:paraId="377E1C92" w15:done="0"/>
  <w15:commentEx w15:paraId="70A47277" w15:done="0"/>
  <w15:commentEx w15:paraId="301423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20A83" w16cex:dateUtc="2021-12-25T17:54:00Z"/>
  <w16cex:commentExtensible w16cex:durableId="25720FEC" w16cex:dateUtc="2021-12-25T18:17:00Z"/>
  <w16cex:commentExtensible w16cex:durableId="25721081" w16cex:dateUtc="2021-12-25T18:19:00Z"/>
  <w16cex:commentExtensible w16cex:durableId="25721200" w16cex:dateUtc="2021-12-25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0CE7F" w16cid:durableId="25720A83"/>
  <w16cid:commentId w16cid:paraId="377E1C92" w16cid:durableId="25720FEC"/>
  <w16cid:commentId w16cid:paraId="70A47277" w16cid:durableId="25721081"/>
  <w16cid:commentId w16cid:paraId="301423FA" w16cid:durableId="25721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B9CCA" w14:textId="77777777" w:rsidR="006C31FE" w:rsidRDefault="006C31FE">
      <w:pPr>
        <w:spacing w:line="240" w:lineRule="auto"/>
      </w:pPr>
      <w:r>
        <w:separator/>
      </w:r>
    </w:p>
  </w:endnote>
  <w:endnote w:type="continuationSeparator" w:id="0">
    <w:p w14:paraId="0843F92F" w14:textId="77777777" w:rsidR="006C31FE" w:rsidRDefault="006C3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1390" w14:textId="77777777" w:rsidR="00281E5B" w:rsidRDefault="00281E5B" w:rsidP="004F0E02">
    <w:pPr>
      <w:pStyle w:val="MDPIfooterfirstpage"/>
      <w:pBdr>
        <w:top w:val="single" w:sz="4" w:space="0" w:color="000000"/>
      </w:pBdr>
      <w:adjustRightInd w:val="0"/>
      <w:snapToGrid w:val="0"/>
      <w:spacing w:before="480" w:line="100" w:lineRule="exact"/>
      <w:rPr>
        <w:i/>
        <w:iCs/>
        <w:szCs w:val="16"/>
      </w:rPr>
    </w:pPr>
  </w:p>
  <w:p w14:paraId="72BB57C5" w14:textId="77777777" w:rsidR="00C45F1E" w:rsidRPr="008B308E" w:rsidRDefault="00C45F1E" w:rsidP="00BA570C">
    <w:pPr>
      <w:pStyle w:val="MDPIfooterfirstpage"/>
      <w:tabs>
        <w:tab w:val="clear" w:pos="8845"/>
        <w:tab w:val="right" w:pos="10466"/>
      </w:tabs>
      <w:spacing w:line="240" w:lineRule="auto"/>
      <w:jc w:val="both"/>
      <w:rPr>
        <w:lang w:val="fr-CH"/>
      </w:rPr>
    </w:pPr>
    <w:r w:rsidRPr="00C30F79">
      <w:rPr>
        <w:i/>
        <w:iCs/>
        <w:szCs w:val="16"/>
      </w:rPr>
      <w:t>Sustainability</w:t>
    </w:r>
    <w:r w:rsidRPr="00C30F79">
      <w:rPr>
        <w:szCs w:val="16"/>
      </w:rPr>
      <w:t xml:space="preserve"> </w:t>
    </w:r>
    <w:r w:rsidR="003337EA" w:rsidRPr="003337EA">
      <w:rPr>
        <w:b/>
        <w:bCs/>
        <w:iCs/>
        <w:szCs w:val="16"/>
      </w:rPr>
      <w:t>2021</w:t>
    </w:r>
    <w:r w:rsidR="00632077" w:rsidRPr="00632077">
      <w:rPr>
        <w:bCs/>
        <w:iCs/>
        <w:szCs w:val="16"/>
      </w:rPr>
      <w:t xml:space="preserve">, </w:t>
    </w:r>
    <w:r w:rsidR="003337EA" w:rsidRPr="003337EA">
      <w:rPr>
        <w:bCs/>
        <w:i/>
        <w:iCs/>
        <w:szCs w:val="16"/>
      </w:rPr>
      <w:t>13</w:t>
    </w:r>
    <w:r w:rsidR="00632077" w:rsidRPr="00632077">
      <w:rPr>
        <w:bCs/>
        <w:iCs/>
        <w:szCs w:val="16"/>
      </w:rPr>
      <w:t xml:space="preserve">, </w:t>
    </w:r>
    <w:r w:rsidR="00A36565">
      <w:rPr>
        <w:bCs/>
        <w:iCs/>
        <w:szCs w:val="16"/>
      </w:rPr>
      <w:t>x</w:t>
    </w:r>
    <w:r w:rsidR="00281E5B">
      <w:rPr>
        <w:bCs/>
        <w:iCs/>
        <w:szCs w:val="16"/>
      </w:rPr>
      <w:t>. https://doi.org/10.3390/xxxxx</w:t>
    </w:r>
    <w:r w:rsidR="00BA570C" w:rsidRPr="008B308E">
      <w:rPr>
        <w:lang w:val="fr-CH"/>
      </w:rPr>
      <w:tab/>
    </w:r>
    <w:r w:rsidRPr="008B308E">
      <w:rPr>
        <w:lang w:val="fr-CH"/>
      </w:rPr>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8870" w14:textId="77777777" w:rsidR="006C31FE" w:rsidRDefault="006C31FE">
      <w:pPr>
        <w:spacing w:line="240" w:lineRule="auto"/>
      </w:pPr>
      <w:r>
        <w:separator/>
      </w:r>
    </w:p>
  </w:footnote>
  <w:footnote w:type="continuationSeparator" w:id="0">
    <w:p w14:paraId="4AC9490A" w14:textId="77777777" w:rsidR="006C31FE" w:rsidRDefault="006C31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E630" w14:textId="77777777" w:rsidR="00C45F1E" w:rsidRDefault="00C45F1E" w:rsidP="00C45F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ABE" w14:textId="77777777" w:rsidR="00281E5B" w:rsidRDefault="00C45F1E" w:rsidP="00BA570C">
    <w:pPr>
      <w:tabs>
        <w:tab w:val="right" w:pos="10466"/>
      </w:tabs>
      <w:adjustRightInd w:val="0"/>
      <w:snapToGrid w:val="0"/>
      <w:spacing w:line="240" w:lineRule="auto"/>
      <w:rPr>
        <w:sz w:val="16"/>
      </w:rPr>
    </w:pPr>
    <w:r>
      <w:rPr>
        <w:i/>
        <w:sz w:val="16"/>
      </w:rPr>
      <w:t xml:space="preserve">Sustainability </w:t>
    </w:r>
    <w:r w:rsidR="005028E5" w:rsidRPr="005028E5">
      <w:rPr>
        <w:b/>
        <w:sz w:val="16"/>
      </w:rPr>
      <w:t>2021</w:t>
    </w:r>
    <w:r w:rsidR="00632077" w:rsidRPr="00632077">
      <w:rPr>
        <w:sz w:val="16"/>
      </w:rPr>
      <w:t xml:space="preserve">, </w:t>
    </w:r>
    <w:r w:rsidR="005028E5" w:rsidRPr="005028E5">
      <w:rPr>
        <w:i/>
        <w:sz w:val="16"/>
      </w:rPr>
      <w:t>13</w:t>
    </w:r>
    <w:r w:rsidR="00A36565">
      <w:rPr>
        <w:sz w:val="16"/>
      </w:rPr>
      <w:t>, x FOR PEER REVIEW</w:t>
    </w:r>
    <w:r w:rsidR="00BA570C">
      <w:rPr>
        <w:sz w:val="16"/>
      </w:rPr>
      <w:tab/>
    </w:r>
    <w:r w:rsidR="00A36565">
      <w:rPr>
        <w:sz w:val="16"/>
      </w:rPr>
      <w:fldChar w:fldCharType="begin"/>
    </w:r>
    <w:r w:rsidR="00A36565">
      <w:rPr>
        <w:sz w:val="16"/>
      </w:rPr>
      <w:instrText xml:space="preserve"> PAGE   \* MERGEFORMAT </w:instrText>
    </w:r>
    <w:r w:rsidR="00A36565">
      <w:rPr>
        <w:sz w:val="16"/>
      </w:rPr>
      <w:fldChar w:fldCharType="separate"/>
    </w:r>
    <w:r w:rsidR="00C9601A">
      <w:rPr>
        <w:sz w:val="16"/>
      </w:rPr>
      <w:t>5</w:t>
    </w:r>
    <w:r w:rsidR="00A36565">
      <w:rPr>
        <w:sz w:val="16"/>
      </w:rPr>
      <w:fldChar w:fldCharType="end"/>
    </w:r>
    <w:r w:rsidR="00A36565">
      <w:rPr>
        <w:sz w:val="16"/>
      </w:rPr>
      <w:t xml:space="preserve"> of </w:t>
    </w:r>
    <w:r w:rsidR="00A36565">
      <w:rPr>
        <w:sz w:val="16"/>
      </w:rPr>
      <w:fldChar w:fldCharType="begin"/>
    </w:r>
    <w:r w:rsidR="00A36565">
      <w:rPr>
        <w:sz w:val="16"/>
      </w:rPr>
      <w:instrText xml:space="preserve"> NUMPAGES   \* MERGEFORMAT </w:instrText>
    </w:r>
    <w:r w:rsidR="00A36565">
      <w:rPr>
        <w:sz w:val="16"/>
      </w:rPr>
      <w:fldChar w:fldCharType="separate"/>
    </w:r>
    <w:r w:rsidR="00C9601A">
      <w:rPr>
        <w:sz w:val="16"/>
      </w:rPr>
      <w:t>5</w:t>
    </w:r>
    <w:r w:rsidR="00A36565">
      <w:rPr>
        <w:sz w:val="16"/>
      </w:rPr>
      <w:fldChar w:fldCharType="end"/>
    </w:r>
  </w:p>
  <w:p w14:paraId="0F31BCF7" w14:textId="77777777" w:rsidR="00C45F1E" w:rsidRPr="0050778E" w:rsidRDefault="00C45F1E" w:rsidP="004F0E0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81E5B" w:rsidRPr="00BA570C" w14:paraId="53D3ED35" w14:textId="77777777" w:rsidTr="00BA570C">
      <w:trPr>
        <w:trHeight w:val="686"/>
      </w:trPr>
      <w:tc>
        <w:tcPr>
          <w:tcW w:w="3679" w:type="dxa"/>
          <w:shd w:val="clear" w:color="auto" w:fill="auto"/>
          <w:vAlign w:val="center"/>
        </w:tcPr>
        <w:p w14:paraId="370AECFE" w14:textId="77777777" w:rsidR="00281E5B" w:rsidRPr="00401235" w:rsidRDefault="00502EEE" w:rsidP="00BA570C">
          <w:pPr>
            <w:pStyle w:val="Header"/>
            <w:pBdr>
              <w:bottom w:val="none" w:sz="0" w:space="0" w:color="auto"/>
            </w:pBdr>
            <w:jc w:val="left"/>
            <w:rPr>
              <w:rFonts w:eastAsia="DengXian"/>
              <w:b/>
              <w:bCs/>
            </w:rPr>
          </w:pPr>
          <w:r w:rsidRPr="00401235">
            <w:rPr>
              <w:rFonts w:eastAsia="DengXian"/>
              <w:b/>
              <w:bCs/>
            </w:rPr>
            <w:drawing>
              <wp:inline distT="0" distB="0" distL="0" distR="0" wp14:anchorId="64F33454" wp14:editId="612B6057">
                <wp:extent cx="1683385" cy="429260"/>
                <wp:effectExtent l="0" t="0" r="0" b="0"/>
                <wp:docPr id="1"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79\sustainabil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39328A51" w14:textId="77777777" w:rsidR="00281E5B" w:rsidRPr="00401235" w:rsidRDefault="00281E5B" w:rsidP="00BA570C">
          <w:pPr>
            <w:pStyle w:val="Header"/>
            <w:pBdr>
              <w:bottom w:val="none" w:sz="0" w:space="0" w:color="auto"/>
            </w:pBdr>
            <w:rPr>
              <w:rFonts w:eastAsia="DengXian"/>
              <w:b/>
              <w:bCs/>
            </w:rPr>
          </w:pPr>
        </w:p>
      </w:tc>
      <w:tc>
        <w:tcPr>
          <w:tcW w:w="2273" w:type="dxa"/>
          <w:shd w:val="clear" w:color="auto" w:fill="auto"/>
          <w:vAlign w:val="center"/>
        </w:tcPr>
        <w:p w14:paraId="62F1082F" w14:textId="77777777" w:rsidR="00281E5B" w:rsidRPr="00401235" w:rsidRDefault="00502EEE" w:rsidP="00BA570C">
          <w:pPr>
            <w:pStyle w:val="Header"/>
            <w:pBdr>
              <w:bottom w:val="none" w:sz="0" w:space="0" w:color="auto"/>
            </w:pBdr>
            <w:jc w:val="right"/>
            <w:rPr>
              <w:rFonts w:eastAsia="DengXian"/>
              <w:b/>
              <w:bCs/>
            </w:rPr>
          </w:pPr>
          <w:r w:rsidRPr="00401235">
            <w:rPr>
              <w:rFonts w:eastAsia="DengXian"/>
              <w:b/>
              <w:bCs/>
            </w:rPr>
            <w:drawing>
              <wp:inline distT="0" distB="0" distL="0" distR="0" wp14:anchorId="581BE40A" wp14:editId="410825D4">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043FE6F2" w14:textId="77777777" w:rsidR="00C45F1E" w:rsidRPr="00281E5B" w:rsidRDefault="00C45F1E" w:rsidP="004F0E0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1"/>
  </w:num>
  <w:num w:numId="8">
    <w:abstractNumId w:val="7"/>
  </w:num>
  <w:num w:numId="9">
    <w:abstractNumId w:val="1"/>
  </w:num>
  <w:num w:numId="10">
    <w:abstractNumId w:val="7"/>
  </w:num>
  <w:num w:numId="11">
    <w:abstractNumId w:val="1"/>
  </w:num>
  <w:num w:numId="12">
    <w:abstractNumId w:val="8"/>
  </w:num>
  <w:num w:numId="13">
    <w:abstractNumId w:val="7"/>
  </w:num>
  <w:num w:numId="14">
    <w:abstractNumId w:val="1"/>
  </w:num>
  <w:num w:numId="15">
    <w:abstractNumId w:val="0"/>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TIyNDG3tDA2MLJU0lEKTi0uzszPAykwqgUA7m5Y/S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record-ids&gt;&lt;/item&gt;&lt;/Libraries&gt;"/>
  </w:docVars>
  <w:rsids>
    <w:rsidRoot w:val="00462D59"/>
    <w:rsid w:val="000142CA"/>
    <w:rsid w:val="00020CE2"/>
    <w:rsid w:val="00037AE6"/>
    <w:rsid w:val="00051876"/>
    <w:rsid w:val="00064772"/>
    <w:rsid w:val="00071218"/>
    <w:rsid w:val="00080EFC"/>
    <w:rsid w:val="000855EA"/>
    <w:rsid w:val="000925CA"/>
    <w:rsid w:val="00093E7F"/>
    <w:rsid w:val="000C77ED"/>
    <w:rsid w:val="00104D24"/>
    <w:rsid w:val="001226A7"/>
    <w:rsid w:val="0014459E"/>
    <w:rsid w:val="00185980"/>
    <w:rsid w:val="00195DAD"/>
    <w:rsid w:val="001A1BB3"/>
    <w:rsid w:val="001A27B2"/>
    <w:rsid w:val="001A57BF"/>
    <w:rsid w:val="001B38D4"/>
    <w:rsid w:val="001D057B"/>
    <w:rsid w:val="001E2AEB"/>
    <w:rsid w:val="00204327"/>
    <w:rsid w:val="0022638C"/>
    <w:rsid w:val="002266AA"/>
    <w:rsid w:val="002316BB"/>
    <w:rsid w:val="00242191"/>
    <w:rsid w:val="00253CA3"/>
    <w:rsid w:val="00256E65"/>
    <w:rsid w:val="00281E5B"/>
    <w:rsid w:val="0029420B"/>
    <w:rsid w:val="002C338C"/>
    <w:rsid w:val="002D650D"/>
    <w:rsid w:val="002E57DB"/>
    <w:rsid w:val="002E5B86"/>
    <w:rsid w:val="002F1BFE"/>
    <w:rsid w:val="00316C89"/>
    <w:rsid w:val="00326141"/>
    <w:rsid w:val="00330A75"/>
    <w:rsid w:val="003337EA"/>
    <w:rsid w:val="00337833"/>
    <w:rsid w:val="00354A5A"/>
    <w:rsid w:val="00386369"/>
    <w:rsid w:val="003D1D40"/>
    <w:rsid w:val="003D60EE"/>
    <w:rsid w:val="003E7640"/>
    <w:rsid w:val="003F4EFE"/>
    <w:rsid w:val="003F6C3A"/>
    <w:rsid w:val="00401235"/>
    <w:rsid w:val="00401D30"/>
    <w:rsid w:val="004164CE"/>
    <w:rsid w:val="00425371"/>
    <w:rsid w:val="00431D81"/>
    <w:rsid w:val="00462D59"/>
    <w:rsid w:val="0048108F"/>
    <w:rsid w:val="004B0B17"/>
    <w:rsid w:val="004B4287"/>
    <w:rsid w:val="004C3F57"/>
    <w:rsid w:val="004C46B1"/>
    <w:rsid w:val="004E0F98"/>
    <w:rsid w:val="004E21A1"/>
    <w:rsid w:val="004F0E02"/>
    <w:rsid w:val="005028E5"/>
    <w:rsid w:val="00502EEE"/>
    <w:rsid w:val="00511E44"/>
    <w:rsid w:val="005327C9"/>
    <w:rsid w:val="005660F6"/>
    <w:rsid w:val="005B28E1"/>
    <w:rsid w:val="005D13A9"/>
    <w:rsid w:val="005E0240"/>
    <w:rsid w:val="005E14E8"/>
    <w:rsid w:val="005E169E"/>
    <w:rsid w:val="00604EDE"/>
    <w:rsid w:val="00607F24"/>
    <w:rsid w:val="006204BC"/>
    <w:rsid w:val="00632077"/>
    <w:rsid w:val="006429BB"/>
    <w:rsid w:val="00675E22"/>
    <w:rsid w:val="00692393"/>
    <w:rsid w:val="006A7FF4"/>
    <w:rsid w:val="006C31FE"/>
    <w:rsid w:val="006E142A"/>
    <w:rsid w:val="00740B6F"/>
    <w:rsid w:val="0075794E"/>
    <w:rsid w:val="007628E6"/>
    <w:rsid w:val="0076686D"/>
    <w:rsid w:val="007674BF"/>
    <w:rsid w:val="00770948"/>
    <w:rsid w:val="0077402B"/>
    <w:rsid w:val="007A108C"/>
    <w:rsid w:val="007A283C"/>
    <w:rsid w:val="007D2775"/>
    <w:rsid w:val="007E1AD0"/>
    <w:rsid w:val="007E5740"/>
    <w:rsid w:val="00822B3D"/>
    <w:rsid w:val="00832857"/>
    <w:rsid w:val="00840934"/>
    <w:rsid w:val="00841933"/>
    <w:rsid w:val="008523BB"/>
    <w:rsid w:val="008713F9"/>
    <w:rsid w:val="008838CF"/>
    <w:rsid w:val="008B5125"/>
    <w:rsid w:val="008F446B"/>
    <w:rsid w:val="00903202"/>
    <w:rsid w:val="0090497C"/>
    <w:rsid w:val="00933E2C"/>
    <w:rsid w:val="00956613"/>
    <w:rsid w:val="00964A28"/>
    <w:rsid w:val="00993A21"/>
    <w:rsid w:val="009D0DA8"/>
    <w:rsid w:val="009D5560"/>
    <w:rsid w:val="009E7E90"/>
    <w:rsid w:val="009F70E6"/>
    <w:rsid w:val="00A04FD6"/>
    <w:rsid w:val="00A0751C"/>
    <w:rsid w:val="00A36565"/>
    <w:rsid w:val="00A36BC4"/>
    <w:rsid w:val="00A65307"/>
    <w:rsid w:val="00A70B08"/>
    <w:rsid w:val="00A86E9F"/>
    <w:rsid w:val="00AA684A"/>
    <w:rsid w:val="00AF0644"/>
    <w:rsid w:val="00AF5A91"/>
    <w:rsid w:val="00B00AFB"/>
    <w:rsid w:val="00B21347"/>
    <w:rsid w:val="00B341BE"/>
    <w:rsid w:val="00B4734C"/>
    <w:rsid w:val="00B84F5A"/>
    <w:rsid w:val="00BA2DA0"/>
    <w:rsid w:val="00BA570C"/>
    <w:rsid w:val="00BB5981"/>
    <w:rsid w:val="00BD2405"/>
    <w:rsid w:val="00BD5735"/>
    <w:rsid w:val="00BE0791"/>
    <w:rsid w:val="00C02A07"/>
    <w:rsid w:val="00C036E8"/>
    <w:rsid w:val="00C43255"/>
    <w:rsid w:val="00C45F1E"/>
    <w:rsid w:val="00C8316E"/>
    <w:rsid w:val="00C90EAB"/>
    <w:rsid w:val="00C90F92"/>
    <w:rsid w:val="00C9601A"/>
    <w:rsid w:val="00CA6896"/>
    <w:rsid w:val="00CD3203"/>
    <w:rsid w:val="00CE7302"/>
    <w:rsid w:val="00D07230"/>
    <w:rsid w:val="00D223A8"/>
    <w:rsid w:val="00D2684C"/>
    <w:rsid w:val="00D32E9B"/>
    <w:rsid w:val="00D92691"/>
    <w:rsid w:val="00D94F8A"/>
    <w:rsid w:val="00D977E0"/>
    <w:rsid w:val="00DB04E8"/>
    <w:rsid w:val="00DC426C"/>
    <w:rsid w:val="00DC5535"/>
    <w:rsid w:val="00E034CE"/>
    <w:rsid w:val="00E11356"/>
    <w:rsid w:val="00E14822"/>
    <w:rsid w:val="00E22508"/>
    <w:rsid w:val="00E30E54"/>
    <w:rsid w:val="00E70428"/>
    <w:rsid w:val="00E943BD"/>
    <w:rsid w:val="00E94AAD"/>
    <w:rsid w:val="00EA77BB"/>
    <w:rsid w:val="00EF7C2A"/>
    <w:rsid w:val="00F00695"/>
    <w:rsid w:val="00F25D88"/>
    <w:rsid w:val="00F528DD"/>
    <w:rsid w:val="00F57906"/>
    <w:rsid w:val="00F658F9"/>
    <w:rsid w:val="00FE6213"/>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6508"/>
  <w15:chartTrackingRefBased/>
  <w15:docId w15:val="{DA6F1C42-4C43-47E3-AB79-00CB72E5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F"/>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86E9F"/>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86E9F"/>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D13A9"/>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86E9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A86E9F"/>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86E9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86E9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A86E9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86E9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86E9F"/>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86E9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noProof w:val="0"/>
      <w:color w:val="44546A" w:themeColor="text2"/>
      <w:sz w:val="18"/>
      <w:szCs w:val="18"/>
      <w:lang w:eastAsia="en-US"/>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noProof/>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noProof/>
      <w:snapToGrid/>
      <w:color w:val="000000"/>
      <w:szCs w:val="22"/>
      <w:lang w:eastAsia="de-DE" w:bidi="en-US"/>
    </w:rPr>
  </w:style>
  <w:style w:type="paragraph" w:styleId="Revision">
    <w:name w:val="Revision"/>
    <w:hidden/>
    <w:uiPriority w:val="99"/>
    <w:semiHidden/>
    <w:rsid w:val="00E14822"/>
    <w:rPr>
      <w:rFonts w:ascii="Palatino Linotype" w:hAnsi="Palatino Linotype"/>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H\Desktop\The%20smart%20toy%20car\sustainabil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DE26C-7FAC-4A6D-8502-87EAEC70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sustainability-template.dot</Template>
  <TotalTime>3</TotalTime>
  <Pages>7</Pages>
  <Words>3403</Words>
  <Characters>19400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bijan mehralizadeh</dc:creator>
  <cp:keywords/>
  <dc:description/>
  <cp:lastModifiedBy>Lily Mo</cp:lastModifiedBy>
  <cp:revision>3</cp:revision>
  <dcterms:created xsi:type="dcterms:W3CDTF">2021-12-25T18:25:00Z</dcterms:created>
  <dcterms:modified xsi:type="dcterms:W3CDTF">2021-12-25T18:27:00Z</dcterms:modified>
</cp:coreProperties>
</file>